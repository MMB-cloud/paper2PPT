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C053C81" w14:textId="77777777" w:rsidR="007136DE" w:rsidRPr="00031207" w:rsidRDefault="007136DE" w:rsidP="007136DE">
      <w:pPr>
        <w:adjustRightInd w:val="0"/>
        <w:snapToGrid w:val="0"/>
        <w:spacing w:beforeLines="50" w:before="156" w:line="400" w:lineRule="atLeast" w:afterLines="0" w:after="0"/>
        <w:widowControl w:val="0"/>
        <w:jc w:val="both"/>
        <w:ind w:firstLineChars="0" w:firstLine="0" w:leftChars="0" w:left="0"/>
        <w:pBdr>
          <w:bottom w:val="none" w:sz="0" w:space="0" w:color="auto"/>
        </w:pBdr>
        <w:rPr>
          <w:rFonts w:ascii="仿宋_GB2312" w:eastAsia="仿宋_GB2312" w:hAnsi="华文中宋" w:cs="Times New Roman"/>
          <w:bCs/>
          <w:sz w:val="30"/>
          <w:kern w:val="2"/>
          <w:szCs w:val="21"/>
        </w:rPr>
      </w:pPr>
      <w:bookmarkStart w:id="0" w:name="_Hlk101112244"/>
      <w:bookmarkEnd w:id="0"/>
    </w:p>
    <w:p w14:paraId="0FEECF66" w14:textId="77777777" w:rsidR="007136DE" w:rsidRDefault="007136DE" w:rsidP="007136DE">
      <w:pPr>
        <w:spacing w:line="500" w:lineRule="exact" w:beforeLines="0" w:before="0" w:afterLines="0" w:after="0"/>
        <w:jc w:val="center"/>
        <w:widowControl w:val="0"/>
        <w:snapToGrid w:val="1"/>
        <w:ind w:firstLineChars="0" w:firstLine="0" w:leftChars="0" w:left="0"/>
        <w:pBdr>
          <w:bottom w:val="none" w:sz="0" w:space="0" w:color="auto"/>
        </w:pBdr>
        <w:rPr>
          <w:rFonts w:eastAsia="黑体" w:ascii="Times New Roman" w:hAnsi="Times New Roman" w:cs="Times New Roman"/>
          <w:b/>
          <w:sz w:val="32"/>
          <w:kern w:val="2"/>
          <w:szCs w:val="21"/>
        </w:rPr>
      </w:pPr>
    </w:p>
    <w:p w14:paraId="579727D0" w14:textId="77777777" w:rsidR="007136DE" w:rsidRDefault="007136DE" w:rsidP="007136DE">
      <w:pPr>
        <w:spacing w:line="360" w:lineRule="auto" w:beforeLines="0" w:before="0" w:afterLines="0" w:after="0"/>
        <w:jc w:val="center"/>
        <w:widowControl w:val="0"/>
        <w:snapToGrid w:val="1"/>
        <w:ind w:firstLineChars="0" w:firstLine="0" w:leftChars="0" w:left="0"/>
        <w:pBdr>
          <w:bottom w:val="none" w:sz="0" w:space="0" w:color="auto"/>
        </w:pBdr>
        <w:rPr>
          <w:rFonts w:eastAsia="黑体" w:ascii="Times New Roman" w:hAnsi="Times New Roman" w:cs="Times New Roman"/>
          <w:sz w:val="34"/>
          <w:kern w:val="2"/>
          <w:szCs w:val="21"/>
        </w:rPr>
      </w:pPr>
      <w:r>
        <w:rPr>
          <w:sz w:val="21"/>
          <w:szCs w:val="21"/>
          <w:rFonts w:hAnsi="宋体" w:hint="eastAsia" w:ascii="Times New Roman" w:eastAsia="宋体" w:cs="Times New Roman"/>
          <w:noProof/>
          <w:kern w:val="0"/>
        </w:rPr>
        <w:t xml:space="preserve"> </w:t>
      </w:r>
      <w:bookmarkStart w:id="1" w:name="_MON_1064953734"/>
      <w:bookmarkEnd w:id="1"/>
      <w:bookmarkStart w:id="2" w:name="_MON_1065102613"/>
      <w:bookmarkEnd w:id="2"/>
      <w:r>
        <w:rPr>
          <w:sz w:val="21"/>
          <w:szCs w:val="21"/>
          <w:rFonts w:hAnsi="宋体" w:ascii="Times New Roman" w:eastAsia="宋体" w:cs="Times New Roman"/>
          <w:noProof/>
          <w:kern w:val="0"/>
        </w:rPr>
        <w:object w:dxaOrig="3165" w:dyaOrig="720" w14:anchorId="0B345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9pt;height:46.5pt" o:ole="" filled="t">
            <v:imagedata r:id="rId7" o:title=""/>
          </v:shape>
          <o:OLEObject Type="Embed" ProgID="Word.Picture.8" ShapeID="_x0000_i1025" DrawAspect="Content" ObjectID="_1716707260" r:id="rId8"/>
        </w:object>
      </w:r>
    </w:p>
    <w:p w14:paraId="5CDF3366" w14:textId="77777777" w:rsidR="007136DE" w:rsidRDefault="007136DE" w:rsidP="007136DE">
      <w:pPr>
        <w:adjustRightInd w:val="0"/>
        <w:snapToGrid w:val="0"/>
        <w:jc w:val="center"/>
        <w:widowControl w:val="0"/>
        <w:spacing w:beforeLines="0" w:before="0" w:afterLines="0" w:after="0" w:line="240" w:lineRule="auto"/>
        <w:ind w:firstLineChars="0" w:firstLine="0" w:leftChars="0" w:left="0"/>
        <w:pBdr>
          <w:bottom w:val="none" w:sz="0" w:space="0" w:color="auto"/>
        </w:pBdr>
        <w:rPr>
          <w:b/>
          <w:bCs/>
          <w:spacing w:val="20"/>
          <w:sz w:val="18"/>
          <w:kern w:val="2"/>
          <w:szCs w:val="21"/>
          <w:rFonts w:ascii="Times New Roman" w:eastAsia="宋体" w:hAnsi="Times New Roman" w:cs="Times New Roman"/>
        </w:rPr>
      </w:pPr>
    </w:p>
    <w:p w14:paraId="79C3ABEA" w14:textId="77777777" w:rsidR="007136DE" w:rsidRDefault="007136DE" w:rsidP="007136DE">
      <w:pPr>
        <w:adjustRightInd w:val="0"/>
        <w:snapToGrid w:val="0"/>
        <w:jc w:val="center"/>
        <w:widowControl w:val="0"/>
        <w:spacing w:beforeLines="0" w:before="0" w:afterLines="0" w:after="0" w:line="240" w:lineRule="auto"/>
        <w:ind w:firstLineChars="0" w:firstLine="0" w:leftChars="0" w:left="0"/>
        <w:pBdr>
          <w:bottom w:val="none" w:sz="0" w:space="0" w:color="auto"/>
        </w:pBdr>
        <w:rPr>
          <w:b/>
          <w:bCs/>
          <w:spacing w:val="20"/>
          <w:sz w:val="18"/>
          <w:kern w:val="2"/>
          <w:szCs w:val="21"/>
          <w:rFonts w:ascii="Times New Roman" w:eastAsia="宋体" w:hAnsi="Times New Roman" w:cs="Times New Roman"/>
        </w:rPr>
      </w:pPr>
    </w:p>
    <w:p w14:paraId="62A7245F" w14:textId="77777777" w:rsidR="007136DE" w:rsidRPr="00E34353" w:rsidRDefault="007136DE" w:rsidP="007136DE">
      <w:pPr>
        <w:spacing w:line="360" w:lineRule="auto" w:beforeLines="0" w:before="0" w:afterLines="0" w:after="0"/>
        <w:jc w:val="center"/>
        <w:widowControl w:val="0"/>
        <w:snapToGrid w:val="1"/>
        <w:ind w:firstLineChars="0" w:firstLine="0" w:leftChars="0" w:left="0"/>
        <w:pBdr>
          <w:bottom w:val="none" w:sz="0" w:space="0" w:color="auto"/>
        </w:pBdr>
        <w:rPr>
          <w:rFonts w:ascii="华文中宋" w:eastAsia="华文中宋" w:hAnsi="华文中宋" w:cs="Times New Roman"/>
          <w:b/>
          <w:bCs/>
          <w:sz w:val="72"/>
          <w:szCs w:val="72"/>
          <w:kern w:val="2"/>
        </w:rPr>
      </w:pPr>
      <w:r w:rsidRPr="00E34353">
        <w:rPr>
          <w:kern w:val="2"/>
          <w:rFonts w:ascii="华文中宋" w:eastAsia="华文中宋" w:hAnsi="华文中宋" w:hint="eastAsia" w:cs="Times New Roman"/>
          <w:b/>
          <w:bCs/>
          <w:spacing w:val="20"/>
          <w:sz w:val="72"/>
          <w:szCs w:val="72"/>
        </w:rPr>
        <w:t>本科生毕业设计[论文]</w:t>
      </w:r>
    </w:p>
    <w:p w14:paraId="412B2DCC" w14:textId="77777777" w:rsidR="007136DE" w:rsidRDefault="007136DE" w:rsidP="007136DE">
      <w:pPr>
        <w:adjustRightInd w:val="0"/>
        <w:snapToGrid w:val="0"/>
        <w:spacing w:line="264" w:lineRule="auto" w:beforeLines="0" w:before="0" w:afterLines="0" w:after="0"/>
        <w:widowControl w:val="0"/>
        <w:jc w:val="both"/>
        <w:ind w:firstLineChars="0" w:firstLine="0" w:leftChars="0" w:left="0"/>
        <w:pBdr>
          <w:bottom w:val="none" w:sz="0" w:space="0" w:color="auto"/>
        </w:pBdr>
        <w:rPr>
          <w:rFonts w:eastAsia="华文中宋" w:ascii="Times New Roman" w:hAnsi="Times New Roman" w:cs="Times New Roman"/>
          <w:b/>
          <w:bCs/>
          <w:spacing w:val="12"/>
          <w:sz w:val="52"/>
          <w:szCs w:val="32"/>
          <w:kern w:val="2"/>
        </w:rPr>
      </w:pPr>
    </w:p>
    <w:p w14:paraId="0ACA4683" w14:textId="7D5A0C3C" w:rsidR="007136DE" w:rsidRDefault="00E1673F" w:rsidP="00E1673F">
      <w:pPr>
        <w:adjustRightInd w:val="0"/>
        <w:snapToGrid w:val="0"/>
        <w:spacing w:line="264" w:lineRule="auto" w:beforeLines="0" w:before="0" w:afterLines="0" w:after="0"/>
        <w:jc w:val="center"/>
        <w:widowControl w:val="0"/>
        <w:ind w:firstLineChars="0" w:firstLine="0" w:leftChars="0" w:left="0"/>
        <w:pBdr>
          <w:bottom w:val="none" w:sz="0" w:space="0" w:color="auto"/>
        </w:pBdr>
        <w:rPr>
          <w:rFonts w:eastAsia="华文中宋" w:ascii="Times New Roman" w:hAnsi="Times New Roman" w:cs="Times New Roman"/>
          <w:b/>
          <w:bCs/>
          <w:spacing w:val="12"/>
          <w:sz w:val="52"/>
          <w:szCs w:val="32"/>
          <w:kern w:val="2"/>
        </w:rPr>
      </w:pPr>
      <w:r w:rsidRPr="00E1673F">
        <w:rPr>
          <w:kern w:val="2"/>
          <w:rFonts w:ascii="黑体" w:eastAsia="黑体" w:hint="eastAsia" w:hAnsi="Times New Roman" w:cs="Times New Roman"/>
          <w:b/>
          <w:sz w:val="44"/>
          <w:szCs w:val="44"/>
        </w:rPr>
        <w:t>基于返还不确定的可复用物流容器库存决策研究</w:t>
      </w:r>
    </w:p>
    <w:p w14:paraId="0CFFC8B0" w14:textId="77777777" w:rsidR="007136DE" w:rsidRPr="00F4755B" w:rsidRDefault="007136DE" w:rsidP="00D00AD7">
      <w:pPr>
        <w:tabs>
          <w:tab w:val="left" w:pos="1134"/>
        </w:tabs>
        <w:spacing w:line="720" w:lineRule="auto" w:beforeLines="0" w:before="0" w:afterLines="0" w:after="0"/>
        <w:jc w:val="center"/>
        <w:widowControl w:val="0"/>
        <w:snapToGrid w:val="1"/>
        <w:ind w:firstLineChars="0" w:firstLine="0" w:leftChars="0" w:left="0"/>
        <w:pBdr>
          <w:bottom w:val="none" w:sz="0" w:space="0" w:color="auto"/>
        </w:pBdr>
        <w:rPr>
          <w:rFonts w:ascii="华文中宋" w:eastAsia="华文中宋" w:hAnsi="华文中宋" w:cs="Times New Roman"/>
          <w:noProof/>
          <w:color w:val="FFFFFF"/>
          <w:kern w:val="0"/>
          <w:sz w:val="32"/>
          <w:szCs w:val="32"/>
          <w:u w:color="000000"/>
        </w:rPr>
      </w:pPr>
      <w:r w:rsidRPr="008A525F">
        <w:rPr>
          <w:rFonts w:ascii="华文中宋" w:eastAsia="华文中宋" w:hAnsi="华文中宋" w:hint="eastAsia" w:cs="Times New Roman"/>
          <w:noProof/>
          <w:kern w:val="0"/>
          <w:sz w:val="32"/>
          <w:szCs w:val="32"/>
        </w:rPr>
        <w:t>院    系</w:t>
      </w:r>
      <w:r w:rsidRPr="00F4755B">
        <w:rPr>
          <w:rFonts w:ascii="华文中宋" w:eastAsia="华文中宋" w:hAnsi="华文中宋" w:hint="eastAsia" w:cs="Times New Roman"/>
          <w:noProof/>
          <w:color w:val="FFFFFF"/>
          <w:kern w:val="0"/>
          <w:sz w:val="32"/>
          <w:szCs w:val="32"/>
          <w:u w:val="single" w:color="000000"/>
        </w:rPr>
        <w:t>__</w:t>
      </w:r>
      <w:r w:rsidR="0080181C" w:rsidRPr="00F4755B">
        <w:rPr>
          <w:rFonts w:ascii="华文中宋" w:eastAsia="华文中宋" w:hAnsi="华文中宋" w:cs="Times New Roman"/>
          <w:noProof/>
          <w:color w:val="FFFFFF"/>
          <w:kern w:val="0"/>
          <w:sz w:val="32"/>
          <w:szCs w:val="32"/>
          <w:u w:val="single" w:color="000000"/>
        </w:rPr>
        <w:t xml:space="preserve">   </w:t>
      </w:r>
      <w:r w:rsidRPr="00F4755B">
        <w:rPr>
          <w:rFonts w:ascii="华文中宋" w:eastAsia="华文中宋" w:hAnsi="华文中宋" w:hint="eastAsia" w:cs="Times New Roman"/>
          <w:noProof/>
          <w:color w:val="FFFFFF"/>
          <w:kern w:val="0"/>
          <w:sz w:val="32"/>
          <w:szCs w:val="32"/>
          <w:u w:val="single" w:color="000000"/>
        </w:rPr>
        <w:t>____</w:t>
      </w:r>
      <w:r w:rsidR="0080181C" w:rsidRPr="0080181C">
        <w:rPr>
          <w:rFonts w:ascii="华文中宋" w:eastAsia="华文中宋" w:hAnsi="华文中宋" w:hint="eastAsia" w:cs="Times New Roman"/>
          <w:noProof/>
          <w:kern w:val="0"/>
          <w:sz w:val="32"/>
          <w:szCs w:val="32"/>
          <w:u w:val="single"/>
        </w:rPr>
        <w:t>管理学院</w:t>
      </w:r>
      <w:r w:rsidRPr="00F4755B">
        <w:rPr>
          <w:rFonts w:ascii="华文中宋" w:eastAsia="华文中宋" w:hAnsi="华文中宋" w:hint="eastAsia" w:cs="Times New Roman"/>
          <w:noProof/>
          <w:color w:val="FFFFFF"/>
          <w:kern w:val="0"/>
          <w:sz w:val="32"/>
          <w:szCs w:val="32"/>
          <w:u w:val="single" w:color="000000"/>
        </w:rPr>
        <w:t>__</w:t>
      </w:r>
      <w:r w:rsidR="00D00AD7">
        <w:rPr>
          <w:rFonts w:ascii="华文中宋" w:eastAsia="华文中宋" w:hAnsi="华文中宋" w:cs="Times New Roman"/>
          <w:noProof/>
          <w:color w:val="FFFFFF"/>
          <w:kern w:val="0"/>
          <w:sz w:val="32"/>
          <w:szCs w:val="32"/>
          <w:u w:val="single" w:color="000000"/>
        </w:rPr>
        <w:t xml:space="preserve"> </w:t>
      </w:r>
      <w:r w:rsidRPr="00F4755B">
        <w:rPr>
          <w:rFonts w:ascii="华文中宋" w:eastAsia="华文中宋" w:hAnsi="华文中宋" w:hint="eastAsia" w:cs="Times New Roman"/>
          <w:noProof/>
          <w:color w:val="FFFFFF"/>
          <w:kern w:val="0"/>
          <w:sz w:val="32"/>
          <w:szCs w:val="32"/>
          <w:u w:val="single" w:color="000000"/>
        </w:rPr>
        <w:t>_________</w:t>
      </w:r>
      <w:r w:rsidR="0080181C" w:rsidRPr="00F4755B">
        <w:rPr>
          <w:rFonts w:ascii="华文中宋" w:eastAsia="华文中宋" w:hAnsi="华文中宋" w:cs="Times New Roman"/>
          <w:noProof/>
          <w:color w:val="FFFFFF"/>
          <w:kern w:val="0"/>
          <w:sz w:val="32"/>
          <w:szCs w:val="32"/>
          <w:u w:val="single" w:color="000000"/>
        </w:rPr>
        <w:t xml:space="preserve"> </w:t>
      </w:r>
      <w:r w:rsidRPr="00F4755B">
        <w:rPr>
          <w:rFonts w:ascii="华文中宋" w:eastAsia="华文中宋" w:hAnsi="华文中宋" w:hint="eastAsia" w:cs="Times New Roman"/>
          <w:noProof/>
          <w:color w:val="FFFFFF"/>
          <w:kern w:val="0"/>
          <w:sz w:val="32"/>
          <w:szCs w:val="32"/>
          <w:u w:val="single" w:color="000000"/>
        </w:rPr>
        <w:t>__</w:t>
      </w:r>
    </w:p>
    <w:p w14:paraId="4BC2CB26" w14:textId="77777777" w:rsidR="007136DE" w:rsidRPr="008A525F" w:rsidRDefault="007136DE" w:rsidP="007136DE">
      <w:pPr>
        <w:spacing w:line="720" w:lineRule="auto" w:beforeLines="0" w:before="0" w:afterLines="0" w:after="0"/>
        <w:jc w:val="center"/>
        <w:widowControl w:val="0"/>
        <w:snapToGrid w:val="1"/>
        <w:ind w:firstLineChars="0" w:firstLine="0" w:leftChars="0" w:left="0"/>
        <w:pBdr>
          <w:bottom w:val="none" w:sz="0" w:space="0" w:color="auto"/>
        </w:pBdr>
        <w:rPr>
          <w:rFonts w:ascii="华文中宋" w:eastAsia="华文中宋" w:hAnsi="华文中宋" w:cs="Times New Roman"/>
          <w:noProof/>
          <w:kern w:val="0"/>
          <w:sz w:val="32"/>
          <w:szCs w:val="32"/>
        </w:rPr>
      </w:pPr>
      <w:r w:rsidRPr="008A525F">
        <w:rPr>
          <w:rFonts w:ascii="华文中宋" w:eastAsia="华文中宋" w:hAnsi="华文中宋" w:hint="eastAsia" w:cs="Times New Roman"/>
          <w:noProof/>
          <w:kern w:val="0"/>
          <w:sz w:val="32"/>
          <w:szCs w:val="32"/>
        </w:rPr>
        <w:t>专业班级</w:t>
      </w:r>
      <w:r w:rsidRPr="00F4755B">
        <w:rPr>
          <w:rFonts w:ascii="华文中宋" w:eastAsia="华文中宋" w:hAnsi="华文中宋" w:hint="eastAsia" w:cs="Times New Roman"/>
          <w:noProof/>
          <w:color w:val="FFFFFF"/>
          <w:kern w:val="0"/>
          <w:sz w:val="32"/>
          <w:szCs w:val="32"/>
          <w:u w:val="single" w:color="000000"/>
        </w:rPr>
        <w:t>__</w:t>
      </w:r>
      <w:r w:rsidR="0080181C" w:rsidRPr="00F4755B">
        <w:rPr>
          <w:rFonts w:ascii="华文中宋" w:eastAsia="华文中宋" w:hAnsi="华文中宋" w:cs="Times New Roman"/>
          <w:noProof/>
          <w:color w:val="FFFFFF"/>
          <w:kern w:val="0"/>
          <w:sz w:val="32"/>
          <w:szCs w:val="32"/>
          <w:u w:val="single" w:color="000000"/>
        </w:rPr>
        <w:t xml:space="preserve">   </w:t>
      </w:r>
      <w:r w:rsidR="00D00AD7">
        <w:rPr>
          <w:rFonts w:ascii="华文中宋" w:eastAsia="华文中宋" w:hAnsi="华文中宋" w:cs="Times New Roman"/>
          <w:noProof/>
          <w:color w:val="FFFFFF"/>
          <w:kern w:val="0"/>
          <w:sz w:val="32"/>
          <w:szCs w:val="32"/>
          <w:u w:val="single" w:color="000000"/>
        </w:rPr>
        <w:t xml:space="preserve"> </w:t>
      </w:r>
      <w:r w:rsidRPr="00F4755B">
        <w:rPr>
          <w:rFonts w:ascii="华文中宋" w:eastAsia="华文中宋" w:hAnsi="华文中宋" w:hint="eastAsia" w:cs="Times New Roman"/>
          <w:noProof/>
          <w:color w:val="FFFFFF"/>
          <w:kern w:val="0"/>
          <w:sz w:val="32"/>
          <w:szCs w:val="32"/>
          <w:u w:val="single" w:color="000000"/>
        </w:rPr>
        <w:t>___</w:t>
      </w:r>
      <w:r w:rsidR="0080181C" w:rsidRPr="0080181C">
        <w:rPr>
          <w:rFonts w:ascii="华文中宋" w:eastAsia="华文中宋" w:hAnsi="华文中宋" w:hint="eastAsia" w:cs="Times New Roman"/>
          <w:noProof/>
          <w:kern w:val="0"/>
          <w:sz w:val="32"/>
          <w:szCs w:val="32"/>
          <w:u w:val="single"/>
        </w:rPr>
        <w:t>物流1</w:t>
      </w:r>
      <w:r w:rsidR="0080181C" w:rsidRPr="0080181C">
        <w:rPr>
          <w:rFonts w:ascii="华文中宋" w:eastAsia="华文中宋" w:hAnsi="华文中宋" w:cs="Times New Roman"/>
          <w:noProof/>
          <w:kern w:val="0"/>
          <w:sz w:val="32"/>
          <w:szCs w:val="32"/>
          <w:u w:val="single"/>
        </w:rPr>
        <w:t>801</w:t>
      </w:r>
      <w:r w:rsidRPr="00F4755B">
        <w:rPr>
          <w:rFonts w:ascii="华文中宋" w:eastAsia="华文中宋" w:hAnsi="华文中宋" w:hint="eastAsia" w:cs="Times New Roman"/>
          <w:noProof/>
          <w:color w:val="FFFFFF"/>
          <w:kern w:val="0"/>
          <w:sz w:val="32"/>
          <w:szCs w:val="32"/>
          <w:u w:val="single" w:color="000000"/>
        </w:rPr>
        <w:t>_______</w:t>
      </w:r>
      <w:r w:rsidR="0080181C" w:rsidRPr="00F4755B">
        <w:rPr>
          <w:rFonts w:ascii="华文中宋" w:eastAsia="华文中宋" w:hAnsi="华文中宋" w:cs="Times New Roman"/>
          <w:noProof/>
          <w:color w:val="FFFFFF"/>
          <w:kern w:val="0"/>
          <w:sz w:val="32"/>
          <w:szCs w:val="32"/>
          <w:u w:val="single" w:color="000000"/>
        </w:rPr>
        <w:t xml:space="preserve">   </w:t>
      </w:r>
      <w:r w:rsidR="00D00AD7">
        <w:rPr>
          <w:rFonts w:ascii="华文中宋" w:eastAsia="华文中宋" w:hAnsi="华文中宋" w:cs="Times New Roman"/>
          <w:noProof/>
          <w:color w:val="FFFFFF"/>
          <w:kern w:val="0"/>
          <w:sz w:val="32"/>
          <w:szCs w:val="32"/>
          <w:u w:val="single" w:color="000000"/>
        </w:rPr>
        <w:t xml:space="preserve"> </w:t>
      </w:r>
      <w:r w:rsidRPr="00F4755B">
        <w:rPr>
          <w:rFonts w:ascii="华文中宋" w:eastAsia="华文中宋" w:hAnsi="华文中宋" w:hint="eastAsia" w:cs="Times New Roman"/>
          <w:noProof/>
          <w:color w:val="FFFFFF"/>
          <w:kern w:val="0"/>
          <w:sz w:val="32"/>
          <w:szCs w:val="32"/>
          <w:u w:val="single" w:color="000000"/>
        </w:rPr>
        <w:t>___</w:t>
      </w:r>
    </w:p>
    <w:p w14:paraId="0AF84806" w14:textId="77777777" w:rsidR="007136DE" w:rsidRPr="008A525F" w:rsidRDefault="007136DE" w:rsidP="007136DE">
      <w:pPr>
        <w:spacing w:line="720" w:lineRule="auto" w:beforeLines="0" w:before="0" w:afterLines="0" w:after="0"/>
        <w:jc w:val="center"/>
        <w:widowControl w:val="0"/>
        <w:snapToGrid w:val="1"/>
        <w:ind w:firstLineChars="0" w:firstLine="0" w:leftChars="0" w:left="0"/>
        <w:pBdr>
          <w:bottom w:val="none" w:sz="0" w:space="0" w:color="auto"/>
        </w:pBdr>
        <w:rPr>
          <w:rFonts w:ascii="华文中宋" w:eastAsia="华文中宋" w:hAnsi="华文中宋" w:cs="Times New Roman"/>
          <w:noProof/>
          <w:kern w:val="0"/>
          <w:sz w:val="32"/>
          <w:szCs w:val="32"/>
        </w:rPr>
      </w:pPr>
      <w:r w:rsidRPr="008A525F">
        <w:rPr>
          <w:rFonts w:ascii="华文中宋" w:eastAsia="华文中宋" w:hAnsi="华文中宋" w:hint="eastAsia" w:cs="Times New Roman"/>
          <w:noProof/>
          <w:kern w:val="0"/>
          <w:sz w:val="32"/>
          <w:szCs w:val="32"/>
        </w:rPr>
        <w:t>姓    名</w:t>
      </w:r>
      <w:r w:rsidRPr="00F4755B">
        <w:rPr>
          <w:rFonts w:ascii="华文中宋" w:eastAsia="华文中宋" w:hAnsi="华文中宋" w:hint="eastAsia" w:cs="Times New Roman"/>
          <w:noProof/>
          <w:color w:val="FFFFFF"/>
          <w:kern w:val="0"/>
          <w:sz w:val="32"/>
          <w:szCs w:val="32"/>
          <w:u w:val="single" w:color="000000"/>
        </w:rPr>
        <w:t>____</w:t>
      </w:r>
      <w:r w:rsidR="0080181C" w:rsidRPr="00F4755B">
        <w:rPr>
          <w:rFonts w:ascii="华文中宋" w:eastAsia="华文中宋" w:hAnsi="华文中宋" w:cs="Times New Roman"/>
          <w:noProof/>
          <w:color w:val="FFFFFF"/>
          <w:kern w:val="0"/>
          <w:sz w:val="32"/>
          <w:szCs w:val="32"/>
          <w:u w:val="single" w:color="000000"/>
        </w:rPr>
        <w:t xml:space="preserve">    </w:t>
      </w:r>
      <w:r w:rsidRPr="00F4755B">
        <w:rPr>
          <w:rFonts w:ascii="华文中宋" w:eastAsia="华文中宋" w:hAnsi="华文中宋" w:hint="eastAsia" w:cs="Times New Roman"/>
          <w:noProof/>
          <w:color w:val="FFFFFF"/>
          <w:kern w:val="0"/>
          <w:sz w:val="32"/>
          <w:szCs w:val="32"/>
          <w:u w:val="single" w:color="000000"/>
        </w:rPr>
        <w:t>__</w:t>
      </w:r>
      <w:r w:rsidR="0080181C" w:rsidRPr="0080181C">
        <w:rPr>
          <w:rFonts w:ascii="华文中宋" w:eastAsia="华文中宋" w:hAnsi="华文中宋" w:hint="eastAsia" w:cs="Times New Roman"/>
          <w:noProof/>
          <w:kern w:val="0"/>
          <w:sz w:val="32"/>
          <w:szCs w:val="32"/>
          <w:u w:val="single"/>
        </w:rPr>
        <w:t>付文怡</w:t>
      </w:r>
      <w:r w:rsidRPr="00F4755B">
        <w:rPr>
          <w:rFonts w:ascii="华文中宋" w:eastAsia="华文中宋" w:hAnsi="华文中宋" w:hint="eastAsia" w:cs="Times New Roman"/>
          <w:noProof/>
          <w:color w:val="FFFFFF"/>
          <w:kern w:val="0"/>
          <w:sz w:val="32"/>
          <w:szCs w:val="32"/>
          <w:u w:val="single" w:color="000000"/>
        </w:rPr>
        <w:t>________________</w:t>
      </w:r>
    </w:p>
    <w:p w14:paraId="71EFD223" w14:textId="77777777" w:rsidR="007136DE" w:rsidRPr="0080181C" w:rsidRDefault="007136DE" w:rsidP="0080181C">
      <w:pPr>
        <w:spacing w:line="720" w:lineRule="auto" w:beforeLines="0" w:before="0" w:afterLines="0" w:after="0"/>
        <w:jc w:val="center"/>
        <w:widowControl w:val="0"/>
        <w:snapToGrid w:val="1"/>
        <w:ind w:firstLineChars="0" w:firstLine="0" w:leftChars="0" w:left="0"/>
        <w:pBdr>
          <w:bottom w:val="none" w:sz="0" w:space="0" w:color="auto"/>
        </w:pBdr>
        <w:rPr>
          <w:rFonts w:ascii="华文中宋" w:eastAsia="华文中宋" w:hAnsi="华文中宋" w:cs="Times New Roman"/>
          <w:noProof/>
          <w:kern w:val="0"/>
          <w:sz w:val="32"/>
          <w:szCs w:val="32"/>
          <w:u w:val="single"/>
        </w:rPr>
      </w:pPr>
      <w:r w:rsidRPr="008A525F">
        <w:rPr>
          <w:rFonts w:ascii="华文中宋" w:eastAsia="华文中宋" w:hAnsi="华文中宋" w:hint="eastAsia" w:cs="Times New Roman"/>
          <w:noProof/>
          <w:kern w:val="0"/>
          <w:sz w:val="32"/>
          <w:szCs w:val="32"/>
        </w:rPr>
        <w:t>学    号</w:t>
      </w:r>
      <w:r w:rsidRPr="00F4755B">
        <w:rPr>
          <w:rFonts w:ascii="华文中宋" w:eastAsia="华文中宋" w:hAnsi="华文中宋" w:hint="eastAsia" w:cs="Times New Roman"/>
          <w:noProof/>
          <w:color w:val="FFFFFF"/>
          <w:kern w:val="0"/>
          <w:sz w:val="32"/>
          <w:szCs w:val="32"/>
          <w:u w:val="single" w:color="000000"/>
        </w:rPr>
        <w:t>___</w:t>
      </w:r>
      <w:r w:rsidR="0080181C" w:rsidRPr="00F4755B">
        <w:rPr>
          <w:rFonts w:ascii="华文中宋" w:eastAsia="华文中宋" w:hAnsi="华文中宋" w:cs="Times New Roman"/>
          <w:noProof/>
          <w:color w:val="FFFFFF"/>
          <w:kern w:val="0"/>
          <w:sz w:val="32"/>
          <w:szCs w:val="32"/>
          <w:u w:val="single" w:color="000000"/>
        </w:rPr>
        <w:t xml:space="preserve"> </w:t>
      </w:r>
      <w:r w:rsidRPr="00F4755B">
        <w:rPr>
          <w:rFonts w:ascii="华文中宋" w:eastAsia="华文中宋" w:hAnsi="华文中宋" w:hint="eastAsia" w:cs="Times New Roman"/>
          <w:noProof/>
          <w:color w:val="FFFFFF"/>
          <w:kern w:val="0"/>
          <w:sz w:val="32"/>
          <w:szCs w:val="32"/>
          <w:u w:val="single" w:color="000000"/>
        </w:rPr>
        <w:t>___</w:t>
      </w:r>
      <w:r w:rsidR="0080181C" w:rsidRPr="0080181C">
        <w:rPr>
          <w:rFonts w:ascii="华文中宋" w:eastAsia="华文中宋" w:hAnsi="华文中宋" w:cs="Times New Roman"/>
          <w:noProof/>
          <w:kern w:val="0"/>
          <w:sz w:val="32"/>
          <w:szCs w:val="32"/>
          <w:u w:val="single"/>
        </w:rPr>
        <w:t>U201815980</w:t>
      </w:r>
      <w:r w:rsidRPr="00F4755B">
        <w:rPr>
          <w:rFonts w:ascii="华文中宋" w:eastAsia="华文中宋" w:hAnsi="华文中宋" w:hint="eastAsia" w:cs="Times New Roman"/>
          <w:noProof/>
          <w:color w:val="FFFFFF"/>
          <w:kern w:val="0"/>
          <w:sz w:val="32"/>
          <w:szCs w:val="32"/>
          <w:u w:val="single" w:color="000000"/>
        </w:rPr>
        <w:t>____________</w:t>
      </w:r>
    </w:p>
    <w:p w14:paraId="185D7F41" w14:textId="77777777" w:rsidR="007136DE" w:rsidRPr="008A525F" w:rsidRDefault="007136DE" w:rsidP="007136DE">
      <w:pPr>
        <w:spacing w:line="720" w:lineRule="auto" w:beforeLines="0" w:before="0" w:afterLines="0" w:after="0"/>
        <w:jc w:val="center"/>
        <w:widowControl w:val="0"/>
        <w:snapToGrid w:val="1"/>
        <w:ind w:firstLineChars="0" w:firstLine="0" w:leftChars="0" w:left="0"/>
        <w:pBdr>
          <w:bottom w:val="none" w:sz="0" w:space="0" w:color="auto"/>
        </w:pBdr>
        <w:rPr>
          <w:rFonts w:ascii="华文中宋" w:eastAsia="华文中宋" w:hAnsi="华文中宋" w:cs="Times New Roman"/>
          <w:noProof/>
          <w:kern w:val="0"/>
          <w:sz w:val="32"/>
          <w:szCs w:val="32"/>
        </w:rPr>
      </w:pPr>
      <w:r w:rsidRPr="008A525F">
        <w:rPr>
          <w:rFonts w:ascii="华文中宋" w:eastAsia="华文中宋" w:hAnsi="华文中宋" w:hint="eastAsia" w:cs="Times New Roman"/>
          <w:noProof/>
          <w:kern w:val="0"/>
          <w:sz w:val="32"/>
          <w:szCs w:val="32"/>
        </w:rPr>
        <w:t>指导教师</w:t>
      </w:r>
      <w:r w:rsidRPr="00F4755B">
        <w:rPr>
          <w:rFonts w:ascii="华文中宋" w:eastAsia="华文中宋" w:hAnsi="华文中宋" w:hint="eastAsia" w:cs="Times New Roman"/>
          <w:noProof/>
          <w:color w:val="FFFFFF"/>
          <w:kern w:val="0"/>
          <w:sz w:val="32"/>
          <w:szCs w:val="32"/>
          <w:u w:val="single" w:color="000000"/>
        </w:rPr>
        <w:t>_____</w:t>
      </w:r>
      <w:r w:rsidR="0080181C" w:rsidRPr="00F4755B">
        <w:rPr>
          <w:rFonts w:ascii="华文中宋" w:eastAsia="华文中宋" w:hAnsi="华文中宋" w:cs="Times New Roman"/>
          <w:noProof/>
          <w:color w:val="FFFFFF"/>
          <w:kern w:val="0"/>
          <w:sz w:val="32"/>
          <w:szCs w:val="32"/>
          <w:u w:val="single" w:color="000000"/>
        </w:rPr>
        <w:t xml:space="preserve">     </w:t>
      </w:r>
      <w:r w:rsidR="0080181C" w:rsidRPr="0080181C">
        <w:rPr>
          <w:rFonts w:ascii="华文中宋" w:eastAsia="华文中宋" w:hAnsi="华文中宋" w:hint="eastAsia" w:cs="Times New Roman"/>
          <w:noProof/>
          <w:kern w:val="0"/>
          <w:sz w:val="32"/>
          <w:szCs w:val="32"/>
          <w:u w:val="single"/>
        </w:rPr>
        <w:t>徐贤浩</w:t>
      </w:r>
      <w:r w:rsidRPr="00F4755B">
        <w:rPr>
          <w:rFonts w:ascii="华文中宋" w:eastAsia="华文中宋" w:hAnsi="华文中宋" w:hint="eastAsia" w:cs="Times New Roman"/>
          <w:noProof/>
          <w:color w:val="FFFFFF"/>
          <w:kern w:val="0"/>
          <w:sz w:val="32"/>
          <w:szCs w:val="32"/>
          <w:u w:val="single" w:color="000000"/>
        </w:rPr>
        <w:t>_______________</w:t>
      </w:r>
      <w:r w:rsidR="0080181C" w:rsidRPr="00F4755B">
        <w:rPr>
          <w:rFonts w:ascii="华文中宋" w:eastAsia="华文中宋" w:hAnsi="华文中宋" w:cs="Times New Roman"/>
          <w:noProof/>
          <w:color w:val="FFFFFF"/>
          <w:kern w:val="0"/>
          <w:sz w:val="32"/>
          <w:szCs w:val="32"/>
          <w:u w:val="single" w:color="000000"/>
        </w:rPr>
        <w:t xml:space="preserve"> </w:t>
      </w:r>
    </w:p>
    <w:p w14:paraId="55E7A1E0" w14:textId="77777777" w:rsidR="007136DE" w:rsidRPr="008A525F" w:rsidRDefault="007136DE" w:rsidP="007136DE">
      <w:pPr>
        <w:jc w:val="center"/>
        <w:widowControl w:val="0"/>
        <w:snapToGrid w:val="1"/>
        <w:spacing w:beforeLines="0" w:before="0" w:afterLines="0" w:after="0" w:line="240" w:lineRule="auto"/>
        <w:ind w:firstLineChars="0" w:firstLine="0" w:leftChars="0" w:left="0"/>
        <w:pBdr>
          <w:bottom w:val="none" w:sz="0" w:space="0" w:color="auto"/>
        </w:pBdr>
        <w:rPr>
          <w:rFonts w:ascii="华文中宋" w:eastAsia="华文中宋" w:hAnsi="华文中宋" w:cs="Times New Roman"/>
          <w:bCs/>
          <w:noProof/>
          <w:kern w:val="0"/>
          <w:sz w:val="32"/>
          <w:szCs w:val="32"/>
        </w:rPr>
      </w:pPr>
    </w:p>
    <w:p w14:paraId="3239F03C" w14:textId="35BE49E2" w:rsidR="007136DE" w:rsidRPr="002F6C23" w:rsidRDefault="0080181C" w:rsidP="007136DE">
      <w:pPr>
        <w:spacing w:line="360" w:lineRule="auto" w:beforeLines="0" w:before="0" w:afterLines="0" w:after="0"/>
        <w:jc w:val="center"/>
        <w:widowControl w:val="0"/>
        <w:snapToGrid w:val="1"/>
        <w:ind w:firstLineChars="0" w:firstLine="0" w:leftChars="0" w:left="0"/>
        <w:pBdr>
          <w:bottom w:val="none" w:sz="0" w:space="0" w:color="auto"/>
        </w:pBdr>
        <w:rPr>
          <w:rFonts w:ascii="黑体" w:eastAsia="黑体" w:hAnsi="黑体" w:cs="Times New Roman"/>
          <w:bCs/>
          <w:color w:val="FF0000"/>
          <w:sz w:val="36"/>
          <w:szCs w:val="36"/>
          <w:kern w:val="2"/>
        </w:rPr>
      </w:pPr>
      <w:r>
        <w:rPr>
          <w:rFonts w:ascii="华文中宋" w:eastAsia="华文中宋" w:hAnsi="华文中宋" w:hint="eastAsia" w:cs="Times New Roman"/>
          <w:bCs/>
          <w:noProof/>
          <w:kern w:val="0"/>
          <w:sz w:val="32"/>
          <w:szCs w:val="32"/>
        </w:rPr>
        <w:t>2</w:t>
      </w:r>
      <w:r>
        <w:rPr>
          <w:rFonts w:ascii="华文中宋" w:eastAsia="华文中宋" w:hAnsi="华文中宋" w:cs="Times New Roman"/>
          <w:bCs/>
          <w:noProof/>
          <w:kern w:val="0"/>
          <w:sz w:val="32"/>
          <w:szCs w:val="32"/>
        </w:rPr>
        <w:t>022</w:t>
      </w:r>
      <w:r w:rsidR="007136DE" w:rsidRPr="008A525F">
        <w:rPr>
          <w:rFonts w:ascii="华文中宋" w:eastAsia="华文中宋" w:hAnsi="华文中宋" w:hint="eastAsia" w:cs="Times New Roman"/>
          <w:bCs/>
          <w:noProof/>
          <w:kern w:val="0"/>
          <w:sz w:val="32"/>
          <w:szCs w:val="32"/>
        </w:rPr>
        <w:t xml:space="preserve">年 </w:t>
      </w:r>
      <w:r w:rsidR="001A4A05">
        <w:rPr>
          <w:rFonts w:ascii="华文中宋" w:eastAsia="华文中宋" w:hAnsi="华文中宋" w:cs="Times New Roman"/>
          <w:bCs/>
          <w:noProof/>
          <w:kern w:val="0"/>
          <w:sz w:val="32"/>
          <w:szCs w:val="32"/>
        </w:rPr>
        <w:t>5</w:t>
      </w:r>
      <w:r w:rsidR="007136DE" w:rsidRPr="008A525F">
        <w:rPr>
          <w:rFonts w:ascii="华文中宋" w:eastAsia="华文中宋" w:hAnsi="华文中宋" w:hint="eastAsia" w:cs="Times New Roman"/>
          <w:bCs/>
          <w:noProof/>
          <w:kern w:val="0"/>
          <w:sz w:val="32"/>
          <w:szCs w:val="32"/>
        </w:rPr>
        <w:t xml:space="preserve">  月  </w:t>
      </w:r>
      <w:r w:rsidR="00ED45FA">
        <w:rPr>
          <w:rFonts w:ascii="华文中宋" w:eastAsia="华文中宋" w:hAnsi="华文中宋" w:cs="Times New Roman"/>
          <w:bCs/>
          <w:noProof/>
          <w:kern w:val="0"/>
          <w:sz w:val="32"/>
          <w:szCs w:val="32"/>
        </w:rPr>
        <w:t>26</w:t>
      </w:r>
      <w:r w:rsidR="007136DE" w:rsidRPr="008A525F">
        <w:rPr>
          <w:rFonts w:ascii="华文中宋" w:eastAsia="华文中宋" w:hAnsi="华文中宋" w:hint="eastAsia" w:cs="Times New Roman"/>
          <w:bCs/>
          <w:noProof/>
          <w:kern w:val="0"/>
          <w:sz w:val="32"/>
          <w:szCs w:val="32"/>
        </w:rPr>
        <w:t xml:space="preserve"> 日</w:t>
      </w:r>
    </w:p>
    <w:p w14:paraId="68F4425E" w14:textId="77777777" w:rsidR="007136DE" w:rsidRDefault="007136DE" w:rsidP="007136DE">
      <w:pPr>
        <w:widowControl w:val="0"/>
        <w:jc w:val="both"/>
        <w:snapToGrid w:val="1"/>
        <w:spacing w:beforeLines="0" w:before="0" w:afterLines="0" w:after="0" w:line="240" w:lineRule="auto"/>
        <w:ind w:firstLineChars="0" w:firstLine="0" w:leftChars="0" w:left="0"/>
        <w:pBdr>
          <w:bottom w:val="none" w:sz="0" w:space="0" w:color="auto"/>
        </w:pBdr>
        <w:rPr>
          <w:b/>
          <w:bCs/>
          <w:sz w:val="28"/>
          <w:szCs w:val="30"/>
          <w:kern w:val="2"/>
          <w:rFonts w:ascii="Times New Roman" w:eastAsia="宋体" w:hAnsi="Times New Roman" w:cs="Times New Roman"/>
        </w:rPr>
        <w:sectPr w:rsidR="007136DE" w:rsidSect="00FA186E">
          <w:pgSz w:w="11906" w:h="16838"/>
          <w:pgMar w:top="1418" w:right="1701" w:bottom="1134" w:left="1701" w:header="851" w:footer="992" w:gutter="0"/>
          <w:pgNumType w:start="1"/>
          <w:cols w:space="720"/>
          <w:titlePg/>
          <w:docGrid w:type="lines" w:linePitch="312"/>
          <w:endnotePr>
            <w:numFmt w:val="decimal"/>
          </w:endnotePr>
        </w:sectPr>
      </w:pPr>
    </w:p>
    <w:p w14:paraId="7DA30927" w14:textId="77777777" w:rsidR="0080181C" w:rsidRDefault="0080181C" w:rsidP="00CA6164">
      <w:pPr>
        <w:spacing w:beforeLines="150" w:before="489" w:line="360" w:lineRule="auto" w:afterLines="0" w:after="0"/>
        <w:widowControl w:val="0"/>
        <w:jc w:val="both"/>
        <w:snapToGrid w:val="1"/>
        <w:ind w:firstLineChars="0" w:firstLine="0" w:leftChars="0" w:left="0"/>
        <w:pBdr>
          <w:bottom w:val="none" w:sz="0" w:space="0" w:color="auto"/>
        </w:pBdr>
        <w:rPr>
          <w:rFonts w:ascii="黑体" w:eastAsia="黑体" w:hAnsi="黑体" w:cs="Times New Roman"/>
          <w:b/>
          <w:bCs/>
          <w:sz w:val="36"/>
          <w:szCs w:val="36"/>
          <w:kern w:val="2"/>
        </w:rPr>
      </w:pPr>
    </w:p>
    <w:p w14:paraId="72A32AC8" w14:textId="77777777" w:rsidR="007136DE" w:rsidRPr="00BF5C49" w:rsidRDefault="007136DE" w:rsidP="007136DE">
      <w:pPr>
        <w:spacing w:beforeLines="150" w:before="489" w:line="360" w:lineRule="auto" w:afterLines="0" w:after="0"/>
        <w:jc w:val="center"/>
        <w:widowControl w:val="0"/>
        <w:snapToGrid w:val="1"/>
        <w:ind w:firstLineChars="0" w:firstLine="0" w:leftChars="0" w:left="0"/>
        <w:pBdr>
          <w:bottom w:val="none" w:sz="0" w:space="0" w:color="auto"/>
        </w:pBdr>
        <w:rPr>
          <w:rFonts w:eastAsia="黑体" w:ascii="Times New Roman" w:hAnsi="Times New Roman" w:cs="Times New Roman"/>
          <w:b/>
          <w:bCs/>
          <w:sz w:val="36"/>
          <w:szCs w:val="36"/>
          <w:kern w:val="2"/>
        </w:rPr>
      </w:pPr>
      <w:r w:rsidRPr="00BF5C49">
        <w:rPr>
          <w:kern w:val="2"/>
          <w:rFonts w:eastAsia="黑体" w:ascii="Times New Roman" w:hAnsi="Times New Roman" w:cs="Times New Roman"/>
          <w:b/>
          <w:bCs/>
          <w:sz w:val="36"/>
          <w:szCs w:val="36"/>
        </w:rPr>
        <w:t>学位论文原创性声明</w:t>
      </w:r>
    </w:p>
    <w:p w14:paraId="78AD202E" w14:textId="77777777" w:rsidR="007136DE" w:rsidRPr="003673D3" w:rsidRDefault="007136DE" w:rsidP="007136DE">
      <w:pPr>
        <w:spacing w:line="360" w:lineRule="auto" w:beforeLines="0" w:before="0" w:afterLines="0" w:after="0"/>
        <w:ind w:firstLineChars="200" w:firstLine="480" w:leftChars="0" w:left="0"/>
        <w:widowControl w:val="0"/>
        <w:jc w:val="both"/>
        <w:snapToGrid w:val="1"/>
        <w:pBdr>
          <w:bottom w:val="none" w:sz="0" w:space="0" w:color="auto"/>
        </w:pBdr>
        <w:rPr>
          <w:szCs w:val="21"/>
          <w:kern w:val="2"/>
          <w:sz w:val="21"/>
          <w:rFonts w:ascii="Times New Roman" w:eastAsia="宋体" w:hAnsi="Times New Roman" w:cs="Times New Roman"/>
        </w:rPr>
      </w:pPr>
      <w:r w:rsidRPr="003673D3">
        <w:rPr>
          <w:kern w:val="2"/>
          <w:sz w:val="21"/>
          <w:rFonts w:ascii="Times New Roman" w:eastAsia="宋体" w:hAnsi="Times New Roman" w:cs="Times New Roman"/>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24B889B6" w14:textId="77777777" w:rsidR="007136DE" w:rsidRPr="00BF5C49" w:rsidRDefault="007136DE" w:rsidP="007136DE">
      <w:pPr>
        <w:wordWrap w:val="0"/>
        <w:spacing w:line="360" w:lineRule="auto" w:beforeLines="0" w:before="0" w:afterLines="0" w:after="0"/>
        <w:jc w:val="right"/>
        <w:widowControl w:val="0"/>
        <w:snapToGrid w:val="1"/>
        <w:ind w:firstLineChars="0" w:firstLine="0" w:leftChars="0" w:left="0"/>
        <w:pBdr>
          <w:bottom w:val="none" w:sz="0" w:space="0" w:color="auto"/>
        </w:pBdr>
        <w:rPr>
          <w:kern w:val="2"/>
          <w:sz w:val="21"/>
          <w:szCs w:val="21"/>
          <w:rFonts w:ascii="Times New Roman" w:eastAsia="宋体" w:hAnsi="Times New Roman" w:cs="Times New Roman"/>
        </w:rPr>
      </w:pPr>
      <w:r w:rsidRPr="00416357">
        <w:rPr>
          <w:kern w:val="2"/>
          <w:sz w:val="21"/>
          <w:szCs w:val="21"/>
          <w:rFonts w:ascii="Times New Roman" w:eastAsia="宋体" w:hAnsi="Times New Roman" w:cs="Times New Roman"/>
        </w:rPr>
        <w:t>作者签名：</w:t>
      </w:r>
      <w:r w:rsidRPr="00BF5C49">
        <w:rPr>
          <w:kern w:val="2"/>
          <w:sz w:val="21"/>
          <w:szCs w:val="21"/>
          <w:rFonts w:ascii="Times New Roman" w:eastAsia="宋体" w:hAnsi="Times New Roman" w:cs="Times New Roman"/>
        </w:rPr>
        <w:t xml:space="preserve">  </w:t>
      </w:r>
      <w:r w:rsidRPr="00BF5C49">
        <w:rPr>
          <w:kern w:val="2"/>
          <w:sz w:val="21"/>
          <w:szCs w:val="21"/>
          <w:rFonts w:hint="eastAsia" w:ascii="Times New Roman" w:eastAsia="宋体" w:hAnsi="Times New Roman" w:cs="Times New Roman"/>
        </w:rPr>
        <w:t xml:space="preserve">  </w:t>
      </w:r>
      <w:r w:rsidRPr="00BF5C49">
        <w:rPr>
          <w:kern w:val="2"/>
          <w:sz w:val="21"/>
          <w:szCs w:val="21"/>
          <w:rFonts w:ascii="Times New Roman" w:eastAsia="宋体" w:hAnsi="Times New Roman" w:cs="Times New Roman"/>
        </w:rPr>
        <w:t xml:space="preserve"> </w:t>
      </w:r>
      <w:r w:rsidRPr="00BF5C49">
        <w:rPr>
          <w:kern w:val="2"/>
          <w:sz w:val="21"/>
          <w:szCs w:val="21"/>
          <w:rFonts w:hint="eastAsia" w:ascii="Times New Roman" w:eastAsia="宋体" w:hAnsi="Times New Roman" w:cs="Times New Roman"/>
        </w:rPr>
        <w:t xml:space="preserve">  </w:t>
      </w:r>
      <w:r w:rsidRPr="00BF5C49">
        <w:rPr>
          <w:kern w:val="2"/>
          <w:sz w:val="21"/>
          <w:szCs w:val="21"/>
          <w:rFonts w:ascii="Times New Roman" w:eastAsia="宋体" w:hAnsi="Times New Roman" w:cs="Times New Roman"/>
        </w:rPr>
        <w:t xml:space="preserve">      </w:t>
      </w:r>
      <w:r w:rsidRPr="00BF5C49">
        <w:rPr>
          <w:kern w:val="2"/>
          <w:sz w:val="21"/>
          <w:szCs w:val="21"/>
          <w:rFonts w:ascii="Times New Roman" w:eastAsia="宋体" w:hAnsi="Times New Roman" w:cs="Times New Roman"/>
        </w:rPr>
        <w:t>年</w:t>
      </w:r>
      <w:r w:rsidRPr="00BF5C49">
        <w:rPr>
          <w:kern w:val="2"/>
          <w:sz w:val="21"/>
          <w:szCs w:val="21"/>
          <w:rFonts w:ascii="Times New Roman" w:eastAsia="宋体" w:hAnsi="Times New Roman" w:cs="Times New Roman"/>
        </w:rPr>
        <w:t xml:space="preserve">   </w:t>
      </w:r>
      <w:r w:rsidRPr="00BF5C49">
        <w:rPr>
          <w:kern w:val="2"/>
          <w:sz w:val="21"/>
          <w:szCs w:val="21"/>
          <w:rFonts w:ascii="Times New Roman" w:eastAsia="宋体" w:hAnsi="Times New Roman" w:cs="Times New Roman"/>
        </w:rPr>
        <w:t>月</w:t>
      </w:r>
      <w:r w:rsidRPr="00BF5C49">
        <w:rPr>
          <w:kern w:val="2"/>
          <w:sz w:val="21"/>
          <w:szCs w:val="21"/>
          <w:rFonts w:ascii="Times New Roman" w:eastAsia="宋体" w:hAnsi="Times New Roman" w:cs="Times New Roman"/>
        </w:rPr>
        <w:t xml:space="preserve">    </w:t>
      </w:r>
      <w:r w:rsidRPr="00BF5C49">
        <w:rPr>
          <w:kern w:val="2"/>
          <w:sz w:val="21"/>
          <w:szCs w:val="21"/>
          <w:rFonts w:ascii="Times New Roman" w:eastAsia="宋体" w:hAnsi="Times New Roman" w:cs="Times New Roman"/>
        </w:rPr>
        <w:t>日</w:t>
      </w:r>
    </w:p>
    <w:p w14:paraId="5687CE7A" w14:textId="77777777" w:rsidR="007136DE" w:rsidRPr="00BF5C49" w:rsidRDefault="007136DE" w:rsidP="007136DE">
      <w:pPr>
        <w:spacing w:beforeLines="100" w:before="326" w:line="360" w:lineRule="auto" w:afterLines="0" w:after="0"/>
        <w:jc w:val="center"/>
        <w:widowControl w:val="0"/>
        <w:snapToGrid w:val="1"/>
        <w:ind w:firstLineChars="0" w:firstLine="0" w:leftChars="0" w:left="0"/>
        <w:pBdr>
          <w:bottom w:val="none" w:sz="0" w:space="0" w:color="auto"/>
        </w:pBdr>
        <w:rPr>
          <w:b/>
          <w:bCs/>
          <w:sz w:val="40"/>
          <w:szCs w:val="36"/>
          <w:kern w:val="2"/>
          <w:rFonts w:ascii="Times New Roman" w:eastAsia="宋体" w:hAnsi="Times New Roman" w:cs="Times New Roman"/>
        </w:rPr>
      </w:pPr>
    </w:p>
    <w:p w14:paraId="3309037A" w14:textId="77777777" w:rsidR="007136DE" w:rsidRPr="00BF5C49" w:rsidRDefault="007136DE" w:rsidP="007136DE">
      <w:pPr>
        <w:spacing w:beforeLines="150" w:before="489" w:line="360" w:lineRule="auto" w:afterLines="0" w:after="0"/>
        <w:jc w:val="center"/>
        <w:widowControl w:val="0"/>
        <w:snapToGrid w:val="1"/>
        <w:ind w:firstLineChars="0" w:firstLine="0" w:leftChars="0" w:left="0"/>
        <w:pBdr>
          <w:bottom w:val="none" w:sz="0" w:space="0" w:color="auto"/>
        </w:pBdr>
        <w:rPr>
          <w:rFonts w:eastAsia="黑体" w:ascii="Times New Roman" w:hAnsi="Times New Roman" w:cs="Times New Roman"/>
          <w:b/>
          <w:bCs/>
          <w:sz w:val="36"/>
          <w:szCs w:val="36"/>
          <w:kern w:val="2"/>
        </w:rPr>
      </w:pPr>
      <w:r w:rsidRPr="00BF5C49">
        <w:rPr>
          <w:kern w:val="2"/>
          <w:rFonts w:eastAsia="黑体" w:ascii="Times New Roman" w:hAnsi="Times New Roman" w:cs="Times New Roman"/>
          <w:b/>
          <w:bCs/>
          <w:sz w:val="36"/>
          <w:szCs w:val="36"/>
        </w:rPr>
        <w:t>学位论文版权使用授权书</w:t>
      </w:r>
    </w:p>
    <w:p w14:paraId="7BD71B09" w14:textId="77777777" w:rsidR="007136DE" w:rsidRPr="003673D3" w:rsidRDefault="007136DE" w:rsidP="007136DE">
      <w:pPr>
        <w:spacing w:line="360" w:lineRule="auto" w:beforeLines="0" w:before="0" w:afterLines="0" w:after="0"/>
        <w:ind w:firstLineChars="200" w:firstLine="480" w:leftChars="0" w:left="0"/>
        <w:widowControl w:val="0"/>
        <w:jc w:val="both"/>
        <w:snapToGrid w:val="1"/>
        <w:pBdr>
          <w:bottom w:val="none" w:sz="0" w:space="0" w:color="auto"/>
        </w:pBdr>
        <w:rPr>
          <w:szCs w:val="21"/>
          <w:kern w:val="2"/>
          <w:sz w:val="21"/>
          <w:rFonts w:ascii="Times New Roman" w:eastAsia="宋体" w:hAnsi="Times New Roman" w:cs="Times New Roman"/>
        </w:rPr>
      </w:pPr>
      <w:r w:rsidRPr="003673D3">
        <w:rPr>
          <w:kern w:val="2"/>
          <w:sz w:val="21"/>
          <w:rFonts w:ascii="Times New Roman" w:eastAsia="宋体" w:hAnsi="Times New Roman" w:cs="Times New Roman"/>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06351F8F" w14:textId="77777777" w:rsidR="007136DE" w:rsidRPr="00BF5C49" w:rsidRDefault="007136DE" w:rsidP="007136DE">
      <w:pPr>
        <w:spacing w:line="360" w:lineRule="auto" w:beforeLines="0" w:before="0" w:afterLines="0" w:after="0"/>
        <w:ind w:firstLineChars="200" w:firstLine="480" w:leftChars="0" w:left="0"/>
        <w:widowControl w:val="0"/>
        <w:jc w:val="both"/>
        <w:snapToGrid w:val="1"/>
        <w:pBdr>
          <w:bottom w:val="none" w:sz="0" w:space="0" w:color="auto"/>
        </w:pBdr>
        <w:rPr>
          <w:szCs w:val="21"/>
          <w:kern w:val="2"/>
          <w:sz w:val="21"/>
          <w:rFonts w:ascii="Times New Roman" w:eastAsia="宋体" w:hAnsi="Times New Roman" w:cs="Times New Roman"/>
        </w:rPr>
      </w:pPr>
      <w:r w:rsidRPr="00416357">
        <w:rPr>
          <w:kern w:val="2"/>
          <w:sz w:val="21"/>
          <w:rFonts w:ascii="Times New Roman" w:eastAsia="宋体" w:hAnsi="Times New Roman" w:cs="Times New Roman"/>
          <w:szCs w:val="21"/>
        </w:rPr>
        <w:t>本学位论文属于</w:t>
      </w:r>
      <w:r w:rsidRPr="00BF5C49">
        <w:rPr>
          <w:kern w:val="2"/>
          <w:sz w:val="21"/>
          <w:rFonts w:hint="eastAsia" w:ascii="Times New Roman" w:eastAsia="宋体" w:hAnsi="Times New Roman" w:cs="Times New Roman"/>
          <w:szCs w:val="21"/>
        </w:rPr>
        <w:t xml:space="preserve"> </w:t>
      </w:r>
      <w:r w:rsidRPr="00BF5C49">
        <w:rPr>
          <w:kern w:val="2"/>
          <w:sz w:val="21"/>
          <w:rFonts w:ascii="Times New Roman" w:eastAsia="宋体" w:hAnsi="Times New Roman" w:cs="Times New Roman"/>
          <w:szCs w:val="21"/>
        </w:rPr>
        <w:t>1</w:t>
      </w:r>
      <w:r w:rsidRPr="00BF5C49">
        <w:rPr>
          <w:kern w:val="2"/>
          <w:sz w:val="21"/>
          <w:rFonts w:ascii="Times New Roman" w:eastAsia="宋体" w:hAnsi="Times New Roman" w:cs="Times New Roman"/>
          <w:szCs w:val="21"/>
        </w:rPr>
        <w:t>、保密囗，在</w:t>
      </w:r>
      <w:r w:rsidRPr="00BF5C49">
        <w:rPr>
          <w:kern w:val="2"/>
          <w:sz w:val="21"/>
          <w:rFonts w:ascii="Times New Roman" w:eastAsia="宋体" w:hAnsi="Times New Roman" w:cs="Times New Roman"/>
          <w:szCs w:val="21"/>
        </w:rPr>
        <w:t xml:space="preserve">    </w:t>
      </w:r>
      <w:r w:rsidRPr="00BF5C49">
        <w:rPr>
          <w:kern w:val="2"/>
          <w:sz w:val="21"/>
          <w:rFonts w:ascii="Times New Roman" w:eastAsia="宋体" w:hAnsi="Times New Roman" w:cs="Times New Roman"/>
          <w:szCs w:val="21"/>
        </w:rPr>
        <w:t>年解密后适用本授权书</w:t>
      </w:r>
    </w:p>
    <w:p w14:paraId="3F086B05" w14:textId="77777777" w:rsidR="007136DE" w:rsidRPr="00BF5C49" w:rsidRDefault="007136DE" w:rsidP="007136DE">
      <w:pPr>
        <w:spacing w:line="360" w:lineRule="auto" w:beforeLines="0" w:before="0" w:afterLines="0" w:after="0"/>
        <w:ind w:firstLineChars="950" w:firstLine="2280" w:leftChars="0" w:left="0"/>
        <w:widowControl w:val="0"/>
        <w:jc w:val="both"/>
        <w:snapToGrid w:val="1"/>
        <w:pBdr>
          <w:bottom w:val="none" w:sz="0" w:space="0" w:color="auto"/>
        </w:pBdr>
        <w:rPr>
          <w:szCs w:val="21"/>
          <w:kern w:val="2"/>
          <w:sz w:val="21"/>
          <w:rFonts w:ascii="Times New Roman" w:eastAsia="宋体" w:hAnsi="Times New Roman" w:cs="Times New Roman"/>
        </w:rPr>
      </w:pPr>
      <w:r w:rsidRPr="00BF5C49">
        <w:rPr>
          <w:kern w:val="2"/>
          <w:sz w:val="21"/>
          <w:rFonts w:ascii="Times New Roman" w:eastAsia="宋体" w:hAnsi="Times New Roman" w:cs="Times New Roman"/>
          <w:szCs w:val="21"/>
        </w:rPr>
        <w:t>2</w:t>
      </w:r>
      <w:r w:rsidRPr="00BF5C49">
        <w:rPr>
          <w:kern w:val="2"/>
          <w:sz w:val="21"/>
          <w:rFonts w:ascii="Times New Roman" w:eastAsia="宋体" w:hAnsi="Times New Roman" w:cs="Times New Roman"/>
          <w:szCs w:val="21"/>
        </w:rPr>
        <w:t>、不保密囗</w:t>
      </w:r>
      <w:r w:rsidRPr="00BF5C49">
        <w:rPr>
          <w:kern w:val="2"/>
          <w:sz w:val="21"/>
          <w:rFonts w:ascii="Times New Roman" w:eastAsia="宋体" w:hAnsi="Times New Roman" w:cs="Times New Roman"/>
          <w:szCs w:val="21"/>
        </w:rPr>
        <w:t xml:space="preserve">  </w:t>
      </w:r>
      <w:r w:rsidRPr="00BF5C49">
        <w:rPr>
          <w:kern w:val="2"/>
          <w:sz w:val="21"/>
          <w:rFonts w:ascii="Times New Roman" w:eastAsia="宋体" w:hAnsi="Times New Roman" w:cs="Times New Roman"/>
          <w:szCs w:val="21"/>
        </w:rPr>
        <w:t>。</w:t>
      </w:r>
    </w:p>
    <w:p w14:paraId="40FE6FE4" w14:textId="77777777" w:rsidR="007136DE" w:rsidRPr="00BF5C49" w:rsidRDefault="007136DE" w:rsidP="007136DE">
      <w:pPr>
        <w:spacing w:line="360" w:lineRule="auto" w:beforeLines="0" w:before="0" w:afterLines="0" w:after="0"/>
        <w:ind w:firstLineChars="900" w:firstLine="2160" w:leftChars="0" w:left="0"/>
        <w:widowControl w:val="0"/>
        <w:jc w:val="both"/>
        <w:snapToGrid w:val="1"/>
        <w:pBdr>
          <w:bottom w:val="none" w:sz="0" w:space="0" w:color="auto"/>
        </w:pBdr>
        <w:rPr>
          <w:szCs w:val="21"/>
          <w:kern w:val="2"/>
          <w:sz w:val="21"/>
          <w:rFonts w:ascii="Times New Roman" w:eastAsia="宋体" w:hAnsi="Times New Roman" w:cs="Times New Roman"/>
        </w:rPr>
      </w:pPr>
      <w:r w:rsidRPr="00BF5C49">
        <w:rPr>
          <w:kern w:val="2"/>
          <w:sz w:val="21"/>
          <w:rFonts w:ascii="Times New Roman" w:eastAsia="宋体" w:hAnsi="Times New Roman" w:cs="Times New Roman"/>
          <w:szCs w:val="21"/>
        </w:rPr>
        <w:t>（请在以上相应方框内打</w:t>
      </w:r>
      <w:r w:rsidRPr="00BF5C49">
        <w:rPr>
          <w:kern w:val="2"/>
          <w:sz w:val="21"/>
          <w:rFonts w:ascii="Times New Roman" w:eastAsia="宋体" w:hAnsi="Times New Roman" w:cs="Times New Roman"/>
          <w:szCs w:val="21"/>
        </w:rPr>
        <w:t>“√”</w:t>
      </w:r>
      <w:r w:rsidRPr="00BF5C49">
        <w:rPr>
          <w:kern w:val="2"/>
          <w:sz w:val="21"/>
          <w:rFonts w:ascii="Times New Roman" w:eastAsia="宋体" w:hAnsi="Times New Roman" w:cs="Times New Roman"/>
          <w:szCs w:val="21"/>
        </w:rPr>
        <w:t>）</w:t>
      </w:r>
    </w:p>
    <w:p w14:paraId="7C1745D5" w14:textId="77777777" w:rsidR="007136DE" w:rsidRPr="00BF5C49" w:rsidRDefault="007136DE" w:rsidP="007136DE">
      <w:pPr>
        <w:wordWrap w:val="0"/>
        <w:spacing w:line="360" w:lineRule="auto" w:beforeLines="0" w:before="0" w:afterLines="0" w:after="0"/>
        <w:jc w:val="right"/>
        <w:widowControl w:val="0"/>
        <w:snapToGrid w:val="1"/>
        <w:ind w:firstLineChars="0" w:firstLine="0" w:leftChars="0" w:left="0"/>
        <w:pBdr>
          <w:bottom w:val="none" w:sz="0" w:space="0" w:color="auto"/>
        </w:pBdr>
        <w:rPr>
          <w:kern w:val="2"/>
          <w:sz w:val="21"/>
          <w:szCs w:val="21"/>
          <w:rFonts w:ascii="Times New Roman" w:eastAsia="宋体" w:hAnsi="Times New Roman" w:cs="Times New Roman"/>
        </w:rPr>
      </w:pPr>
      <w:r w:rsidRPr="00BF5C49">
        <w:rPr>
          <w:kern w:val="2"/>
          <w:sz w:val="21"/>
          <w:szCs w:val="21"/>
          <w:rFonts w:ascii="Times New Roman" w:eastAsia="宋体" w:hAnsi="Times New Roman" w:cs="Times New Roman"/>
        </w:rPr>
        <w:t>作者签名：</w:t>
      </w:r>
      <w:r w:rsidRPr="00BF5C49">
        <w:rPr>
          <w:kern w:val="2"/>
          <w:sz w:val="21"/>
          <w:szCs w:val="21"/>
          <w:rFonts w:ascii="Times New Roman" w:eastAsia="宋体" w:hAnsi="Times New Roman" w:cs="Times New Roman"/>
        </w:rPr>
        <w:t xml:space="preserve">  </w:t>
      </w:r>
      <w:r w:rsidRPr="00BF5C49">
        <w:rPr>
          <w:kern w:val="2"/>
          <w:sz w:val="21"/>
          <w:szCs w:val="21"/>
          <w:rFonts w:hint="eastAsia" w:ascii="Times New Roman" w:eastAsia="宋体" w:hAnsi="Times New Roman" w:cs="Times New Roman"/>
        </w:rPr>
        <w:t xml:space="preserve">  </w:t>
      </w:r>
      <w:r w:rsidRPr="00BF5C49">
        <w:rPr>
          <w:kern w:val="2"/>
          <w:sz w:val="21"/>
          <w:szCs w:val="21"/>
          <w:rFonts w:ascii="Times New Roman" w:eastAsia="宋体" w:hAnsi="Times New Roman" w:cs="Times New Roman"/>
        </w:rPr>
        <w:t xml:space="preserve"> </w:t>
      </w:r>
      <w:r w:rsidRPr="00BF5C49">
        <w:rPr>
          <w:kern w:val="2"/>
          <w:sz w:val="21"/>
          <w:szCs w:val="21"/>
          <w:rFonts w:hint="eastAsia" w:ascii="Times New Roman" w:eastAsia="宋体" w:hAnsi="Times New Roman" w:cs="Times New Roman"/>
        </w:rPr>
        <w:t xml:space="preserve">  </w:t>
      </w:r>
      <w:r w:rsidRPr="00BF5C49">
        <w:rPr>
          <w:kern w:val="2"/>
          <w:sz w:val="21"/>
          <w:szCs w:val="21"/>
          <w:rFonts w:ascii="Times New Roman" w:eastAsia="宋体" w:hAnsi="Times New Roman" w:cs="Times New Roman"/>
        </w:rPr>
        <w:t xml:space="preserve">      </w:t>
      </w:r>
      <w:r w:rsidRPr="00BF5C49">
        <w:rPr>
          <w:kern w:val="2"/>
          <w:sz w:val="21"/>
          <w:szCs w:val="21"/>
          <w:rFonts w:ascii="Times New Roman" w:eastAsia="宋体" w:hAnsi="Times New Roman" w:cs="Times New Roman"/>
        </w:rPr>
        <w:t>年</w:t>
      </w:r>
      <w:r w:rsidRPr="00BF5C49">
        <w:rPr>
          <w:kern w:val="2"/>
          <w:sz w:val="21"/>
          <w:szCs w:val="21"/>
          <w:rFonts w:ascii="Times New Roman" w:eastAsia="宋体" w:hAnsi="Times New Roman" w:cs="Times New Roman"/>
        </w:rPr>
        <w:t xml:space="preserve">   </w:t>
      </w:r>
      <w:r w:rsidRPr="00BF5C49">
        <w:rPr>
          <w:kern w:val="2"/>
          <w:sz w:val="21"/>
          <w:szCs w:val="21"/>
          <w:rFonts w:ascii="Times New Roman" w:eastAsia="宋体" w:hAnsi="Times New Roman" w:cs="Times New Roman"/>
        </w:rPr>
        <w:t>月</w:t>
      </w:r>
      <w:r w:rsidRPr="00BF5C49">
        <w:rPr>
          <w:kern w:val="2"/>
          <w:sz w:val="21"/>
          <w:szCs w:val="21"/>
          <w:rFonts w:ascii="Times New Roman" w:eastAsia="宋体" w:hAnsi="Times New Roman" w:cs="Times New Roman"/>
        </w:rPr>
        <w:t xml:space="preserve">    </w:t>
      </w:r>
      <w:r w:rsidRPr="00BF5C49">
        <w:rPr>
          <w:kern w:val="2"/>
          <w:sz w:val="21"/>
          <w:szCs w:val="21"/>
          <w:rFonts w:ascii="Times New Roman" w:eastAsia="宋体" w:hAnsi="Times New Roman" w:cs="Times New Roman"/>
        </w:rPr>
        <w:t>日</w:t>
      </w:r>
    </w:p>
    <w:p w14:paraId="23DEEB93" w14:textId="77777777" w:rsidR="007136DE" w:rsidRPr="00BF5C49" w:rsidRDefault="007136DE" w:rsidP="007136DE">
      <w:pPr>
        <w:wordWrap w:val="0"/>
        <w:spacing w:line="360" w:lineRule="auto" w:beforeLines="0" w:before="0" w:afterLines="0" w:after="0"/>
        <w:jc w:val="right"/>
        <w:widowControl w:val="0"/>
        <w:snapToGrid w:val="1"/>
        <w:ind w:firstLineChars="0" w:firstLine="0" w:leftChars="0" w:left="0"/>
        <w:pBdr>
          <w:bottom w:val="none" w:sz="0" w:space="0" w:color="auto"/>
        </w:pBdr>
        <w:rPr>
          <w:kern w:val="2"/>
          <w:sz w:val="21"/>
          <w:szCs w:val="21"/>
          <w:rFonts w:ascii="Times New Roman" w:eastAsia="宋体" w:hAnsi="Times New Roman" w:cs="Times New Roman"/>
        </w:rPr>
        <w:sectPr w:rsidR="007136DE" w:rsidRPr="00BF5C49" w:rsidSect="00D36988">
          <w:pgSz w:w="11906" w:h="16838"/>
          <w:pgMar w:top="1418" w:right="1701" w:bottom="1134" w:left="1701" w:header="851" w:footer="992" w:gutter="0"/>
          <w:pgNumType w:start="1"/>
          <w:cols w:space="720"/>
          <w:docGrid w:type="lines" w:linePitch="326"/>
          <w:endnotePr>
            <w:numFmt w:val="decimal"/>
          </w:endnotePr>
        </w:sectPr>
      </w:pPr>
      <w:r w:rsidRPr="00BF5C49">
        <w:rPr>
          <w:kern w:val="2"/>
          <w:sz w:val="21"/>
          <w:szCs w:val="21"/>
          <w:rFonts w:ascii="Times New Roman" w:eastAsia="宋体" w:hAnsi="Times New Roman" w:cs="Times New Roman"/>
        </w:rPr>
        <w:t>导师签名：</w:t>
      </w:r>
      <w:r w:rsidRPr="00BF5C49">
        <w:rPr>
          <w:kern w:val="2"/>
          <w:sz w:val="21"/>
          <w:szCs w:val="21"/>
          <w:rFonts w:ascii="Times New Roman" w:eastAsia="宋体" w:hAnsi="Times New Roman" w:cs="Times New Roman"/>
        </w:rPr>
        <w:t xml:space="preserve">   </w:t>
      </w:r>
      <w:r w:rsidRPr="00BF5C49">
        <w:rPr>
          <w:kern w:val="2"/>
          <w:sz w:val="21"/>
          <w:szCs w:val="21"/>
          <w:rFonts w:hint="eastAsia" w:ascii="Times New Roman" w:eastAsia="宋体" w:hAnsi="Times New Roman" w:cs="Times New Roman"/>
        </w:rPr>
        <w:t xml:space="preserve">    </w:t>
      </w:r>
      <w:r w:rsidRPr="00BF5C49">
        <w:rPr>
          <w:kern w:val="2"/>
          <w:sz w:val="21"/>
          <w:szCs w:val="21"/>
          <w:rFonts w:ascii="Times New Roman" w:eastAsia="宋体" w:hAnsi="Times New Roman" w:cs="Times New Roman"/>
        </w:rPr>
        <w:t xml:space="preserve">      </w:t>
      </w:r>
      <w:r w:rsidRPr="00BF5C49">
        <w:rPr>
          <w:kern w:val="2"/>
          <w:sz w:val="21"/>
          <w:szCs w:val="21"/>
          <w:rFonts w:ascii="Times New Roman" w:eastAsia="宋体" w:hAnsi="Times New Roman" w:cs="Times New Roman"/>
        </w:rPr>
        <w:t>年</w:t>
      </w:r>
      <w:r w:rsidRPr="00BF5C49">
        <w:rPr>
          <w:kern w:val="2"/>
          <w:sz w:val="21"/>
          <w:szCs w:val="21"/>
          <w:rFonts w:ascii="Times New Roman" w:eastAsia="宋体" w:hAnsi="Times New Roman" w:cs="Times New Roman"/>
        </w:rPr>
        <w:t xml:space="preserve">   </w:t>
      </w:r>
      <w:r w:rsidRPr="00BF5C49">
        <w:rPr>
          <w:kern w:val="2"/>
          <w:sz w:val="21"/>
          <w:szCs w:val="21"/>
          <w:rFonts w:ascii="Times New Roman" w:eastAsia="宋体" w:hAnsi="Times New Roman" w:cs="Times New Roman"/>
        </w:rPr>
        <w:t>月</w:t>
      </w:r>
      <w:r w:rsidRPr="00BF5C49">
        <w:rPr>
          <w:kern w:val="2"/>
          <w:sz w:val="21"/>
          <w:szCs w:val="21"/>
          <w:rFonts w:ascii="Times New Roman" w:eastAsia="宋体" w:hAnsi="Times New Roman" w:cs="Times New Roman"/>
        </w:rPr>
        <w:t xml:space="preserve">    </w:t>
      </w:r>
      <w:r w:rsidRPr="00BF5C49">
        <w:rPr>
          <w:kern w:val="2"/>
          <w:sz w:val="21"/>
          <w:szCs w:val="21"/>
          <w:rFonts w:ascii="Times New Roman" w:eastAsia="宋体" w:hAnsi="Times New Roman" w:cs="Times New Roman"/>
        </w:rPr>
        <w:t>日</w:t>
      </w:r>
    </w:p>
    <w:p w14:paraId="3A002F29" w14:textId="77777777" w:rsidR="007136DE" w:rsidRPr="00BF5C49" w:rsidRDefault="007136DE" w:rsidP="007136DE">
      <w:pPr>
        <w:topLinePunct/>
        <w:rPr>
          <w:del w:author="内容修订器" w:date="2024-11-26T16:54:13Z"/>
        </w:rPr>
      </w:pPr>
      <w:commentRangeStart w:id="11"/>
    </w:p>
    <w:p w14:paraId="341DF9AF" w14:textId="77777777" w:rsidR="007136DE" w:rsidRPr="00BF5C49" w:rsidRDefault="007136DE" w:rsidP="007136DE">
      <w:pPr>
        <w:topLinePunct/>
        <w:rPr>
          <w:del w:author="内容修订器" w:date="2024-11-26T16:54:13Z"/>
        </w:rPr>
      </w:pPr>
    </w:p>
    <w:p w14:paraId="7D00747B" w14:textId="77777777" w:rsidR="0080181C" w:rsidRPr="003673D3" w:rsidRDefault="0080181C" w:rsidP="007136DE">
      <w:pPr>
        <w:topLinePunct/>
        <w:rPr>
          <w:del w:author="内容修订器" w:date="2024-11-26T16:54:13Z"/>
        </w:rPr>
      </w:pPr>
    </w:p>
    <w:p w14:paraId="15817E95" w14:textId="77777777" w:rsidR="0080181C" w:rsidRPr="003673D3" w:rsidRDefault="0080181C" w:rsidP="007B6ABE">
      <w:pPr>
        <w:topLinePunct/>
        <w:rPr>
          <w:del w:author="内容修订器" w:date="2024-11-26T16:54:13Z"/>
        </w:rPr>
      </w:pPr>
      <w:commentRangeEnd w:id="11"/>
      <w:r w:rsidR="00F1430F">
        <w:commentReference w:id="11"/>
      </w:r>
    </w:p>
    <w:p w14:paraId="23E1E330" w14:textId="77777777" w:rsidR="007136DE" w:rsidRPr="003673D3" w:rsidRDefault="007136DE" w:rsidP="005417CC">
      <w:pPr>
        <w:pStyle w:val="af6"/>
        <w:topLinePunct/>
      </w:pPr>
      <w:bookmarkStart w:id="502777" w:name="_Ref665502777"/>
      <w:bookmarkStart w:id="3" w:name="_Toc104811816"/>
      <w:r w:rsidRPr="003673D3">
        <w:lastRenderedPageBreak/>
        <w:t>摘</w:t>
      </w:r>
      <w:del w:id="502779" w:author="标题排版器" w:date="2024-11-26T16:54:12Z">
        <w:r w:rsidDel="00494EDC">
          <w:delText xml:space="preserve"> </w:delText>
        </w:r>
      </w:del>
      <w:del w:id="502780" w:author="标题排版器" w:date="2024-11-26T16:54:12Z">
        <w:r w:rsidDel="00494EDC">
          <w:delText xml:space="preserve"> </w:delText>
        </w:r>
      </w:del>
      <w:r w:rsidR="0080181C" w:rsidRPr="003673D3">
        <w:t>要</w:t>
      </w:r>
      <w:bookmarkEnd w:id="3"/>
      <w:del w:id="502782" w:author="标题排版器" w:date="2024-11-26T16:54:12Z">
        <w:r w:rsidDel="00494EDC">
          <w:delText xml:space="preserve"> </w:delText>
        </w:r>
      </w:del>
      <w:bookmarkEnd w:id="502777"/>
    </w:p>
    <w:p w14:paraId="2BD55FBC" w14:textId="55AB7A87" w:rsidR="007B6ABE" w:rsidRPr="00BF5C49" w:rsidRDefault="007B6ABE" w:rsidP="007B6ABE">
      <w:pPr>
        <w:pStyle w:val="aff"/>
        <w:topLinePunct/>
      </w:pPr>
      <w:commentRangeStart w:id="3"/>
      <w:r w:rsidRPr="00BF5C49">
        <w:t>运输容器存在于物流系统的每一个环节，起到了降低供应链物流成本、提高供应链运作效率、提升供应链物流标准水平等显著效果。随着循环经济和可持续性等概念的日益普及和广泛应用，关于可复用物流容器</w:t>
      </w:r>
      <w:r w:rsidRPr="00BF5C49">
        <w:t>（</w:t>
      </w:r>
      <w:r w:rsidRPr="00BF5C49">
        <w:t>reusable transport items,</w:t>
      </w:r>
      <w:ins w:id="502783" w:author="内容修订器" w:date="2024-11-26T16:54:07Z">
        <w:r w:rsidR="001852F3">
          <w:t xml:space="preserve"> </w:t>
        </w:r>
      </w:ins>
      <w:r w:rsidR="00573252" w:rsidRPr="00BF5C49">
        <w:t>RTI</w:t>
      </w:r>
      <w:r w:rsidRPr="00BF5C49">
        <w:t>）</w:t>
      </w:r>
      <w:r w:rsidRPr="00BF5C49">
        <w:t>的讨论也随之增多。其中较为重要的便是关于可复用物流容器的库存决策，因为库存对于一个容器管理者来说，极大地影响了企业收益和周转效率。但是在关于可复用物流容器的库存决策中，考虑到容器</w:t>
      </w:r>
      <w:r w:rsidR="0025780B">
        <w:t>质量的</w:t>
      </w:r>
      <w:r w:rsidRPr="00BF5C49">
        <w:t>研究较少，因此本文将重点研究将可复用物流容器的</w:t>
      </w:r>
      <w:r w:rsidR="002A222D">
        <w:t>返还质量</w:t>
      </w:r>
      <w:r w:rsidRPr="00BF5C49">
        <w:t>纳入考虑的库存决策模型。</w:t>
      </w:r>
      <w:commentRangeEnd w:id="3"/>
      <w:r w:rsidR="00F1430F">
        <w:commentReference w:id="3"/>
      </w:r>
    </w:p>
    <w:p w14:paraId="33C68B16" w14:textId="744FE55A" w:rsidR="007B6ABE" w:rsidRPr="00BF5C49" w:rsidRDefault="007B6ABE" w:rsidP="007B6ABE">
      <w:pPr>
        <w:pStyle w:val="aff"/>
        <w:topLinePunct/>
      </w:pPr>
      <w:r w:rsidRPr="00BF5C49">
        <w:t>本文的</w:t>
      </w:r>
      <w:r w:rsidR="005B6833" w:rsidRPr="00BF5C49">
        <w:t>第一</w:t>
      </w:r>
      <w:r w:rsidRPr="00BF5C49">
        <w:t>章主要介绍了目前可复用物流容器的发展现状，指出了其相对于一次性运输容器的优势，同时</w:t>
      </w:r>
      <w:r w:rsidR="005B6833" w:rsidRPr="00BF5C49">
        <w:t>强调了库存和容器的生命周期</w:t>
      </w:r>
      <w:r w:rsidR="00B23B24">
        <w:t>、返还质量</w:t>
      </w:r>
      <w:r w:rsidR="005B6833" w:rsidRPr="00BF5C49">
        <w:t>对企业的意义。第二章</w:t>
      </w:r>
      <w:r w:rsidR="0025780B">
        <w:t>总结了</w:t>
      </w:r>
      <w:r w:rsidR="005B6833" w:rsidRPr="00BF5C49">
        <w:t>国内外关于可复用物流容器</w:t>
      </w:r>
      <w:r w:rsidR="00CC24B6">
        <w:t>的库存决策</w:t>
      </w:r>
      <w:r w:rsidR="00EE0486">
        <w:t>战略研究以及数学模型，同时还探讨了国内外关于可复用物流容器</w:t>
      </w:r>
      <w:r w:rsidR="0025780B">
        <w:t>质量管理</w:t>
      </w:r>
      <w:r w:rsidR="00EE0486">
        <w:t>的研究</w:t>
      </w:r>
      <w:r w:rsidR="005B6833" w:rsidRPr="00BF5C49">
        <w:t>。第三章在基于返还数量不确定并且不考虑修复的情况下</w:t>
      </w:r>
      <w:r w:rsidR="00EE0486">
        <w:t>，</w:t>
      </w:r>
      <w:r w:rsidR="005B6833" w:rsidRPr="00BF5C49">
        <w:t>建立了</w:t>
      </w:r>
      <w:r w:rsidR="00EE0486">
        <w:t>库存决策</w:t>
      </w:r>
      <w:r w:rsidR="005B6833" w:rsidRPr="00BF5C49">
        <w:t>模型，并找到了模型最优解。第四章将</w:t>
      </w:r>
      <w:r w:rsidR="00A1562B">
        <w:t>返还质量不确定</w:t>
      </w:r>
      <w:r w:rsidR="005B6833" w:rsidRPr="00BF5C49">
        <w:t>纳入考虑，将返还的容器根据其</w:t>
      </w:r>
      <w:r w:rsidR="00485E3F">
        <w:t>质量水平</w:t>
      </w:r>
      <w:r w:rsidR="005B6833" w:rsidRPr="00BF5C49">
        <w:t>划分为三类容器，并在库存决策中分别进行考虑</w:t>
      </w:r>
      <w:r w:rsidR="00EE0486">
        <w:t>，</w:t>
      </w:r>
      <w:r w:rsidR="005B6833" w:rsidRPr="00BF5C49">
        <w:t>在进行修复决策时采用批量修复，同时也针对不同容器类型采用不同的修复决策</w:t>
      </w:r>
      <w:r w:rsidR="00EE0486">
        <w:t>，最终找到了模型的最优解</w:t>
      </w:r>
      <w:r w:rsidR="005B6833" w:rsidRPr="00BF5C49">
        <w:t>。最后回顾</w:t>
      </w:r>
      <w:r w:rsidR="00EE0486">
        <w:t>总结</w:t>
      </w:r>
      <w:r w:rsidR="005B6833" w:rsidRPr="00BF5C49">
        <w:t>本文并提出了本文存在的局限性以及之后的研究方向。</w:t>
      </w:r>
    </w:p>
    <w:p w14:paraId="62D29206" w14:textId="77777777" w:rsidR="007136DE" w:rsidRPr="00BF5C49" w:rsidRDefault="007136DE" w:rsidP="007136DE">
      <w:pPr>
        <w:pStyle w:val="aff6"/>
        <w:rPr>
          <w:del w:author="内容修订器" w:date="2024-11-26T16:54:13Z"/>
        </w:rPr>
        <w:topLinePunct/>
      </w:pPr>
      <w:del w:id="502784" w:author="图示排版器" w:date="2024-11-26T16:54:12Z">
        <w:r w:rsidDel="00494EDC">
          <w:delText xml:space="preserve"> </w:delText>
        </w:r>
      </w:del>
    </w:p>
    <w:p w14:paraId="4338D183" w14:textId="3ECE671A" w:rsidR="007136DE" w:rsidRPr="00BF5C49" w:rsidRDefault="007136DE" w:rsidP="007136DE">
      <w:pPr>
        <w:pStyle w:val="afe"/>
        <w:topLinePunct/>
      </w:pPr>
      <w:r w:rsidRPr="00CA6164">
        <w:rPr>
          <w:rFonts w:eastAsia="黑体" w:ascii="Times New Roman"/>
          <w:rStyle w:val="afd"/>
          <w:rPrChange w:author="格式修订器" w:date="2024-11-26T16:54:08Z">
            <w:rPr>
              <w:b/>
            </w:rPr>
          </w:rPrChange>
        </w:rPr>
        <w:t>关键词：</w:t>
      </w:r>
      <w:r w:rsidR="008C645E" w:rsidRPr="00BF5C49">
        <w:t>返还</w:t>
      </w:r>
      <w:r w:rsidR="00485E3F">
        <w:t>数量</w:t>
      </w:r>
      <w:r w:rsidR="008C645E" w:rsidRPr="00BF5C49">
        <w:t>不确定；</w:t>
      </w:r>
      <w:ins w:id="502785" w:author="内容修订器" w:date="2024-11-26T16:54:07Z">
        <w:r w:rsidR="008C645E" w:rsidRPr="00BF5C49">
          <w:t xml:space="preserve"> </w:t>
        </w:r>
      </w:ins>
      <w:r w:rsidR="00485E3F">
        <w:t>返还质量不确定；</w:t>
      </w:r>
      <w:ins w:id="502786" w:author="内容修订器" w:date="2024-11-26T16:54:07Z">
        <w:r w:rsidR="00485E3F">
          <w:t xml:space="preserve"> </w:t>
        </w:r>
      </w:ins>
      <w:r w:rsidR="005B6833" w:rsidRPr="00BF5C49">
        <w:t>可复用物流容器</w:t>
      </w:r>
      <w:r w:rsidRPr="00BF5C49">
        <w:t>；</w:t>
      </w:r>
      <w:ins w:id="502787" w:author="内容修订器" w:date="2024-11-26T16:54:07Z">
        <w:r w:rsidRPr="00BF5C49">
          <w:t xml:space="preserve"> </w:t>
        </w:r>
      </w:ins>
      <w:r w:rsidR="005B6833" w:rsidRPr="00BF5C49">
        <w:t>库存管理</w:t>
      </w:r>
      <w:r w:rsidR="00F1430F">
        <w:commentReference w:id="1"/>
      </w:r>
      <w:del w:id="502788" w:author="内容修订器" w:date="2024-11-26T16:54:12Z">
        <w:r w:rsidRPr="00BF5C49">
          <w:delText>；</w:delText>
        </w:r>
        <w:r w:rsidRPr="00BF5C49">
          <w:delText xml:space="preserve"> </w:delText>
        </w:r>
      </w:del>
    </w:p>
    <w:p w14:paraId="75CA668D" w14:textId="77777777" w:rsidR="007136DE" w:rsidRPr="003673D3" w:rsidRDefault="007136DE" w:rsidP="007136DE">
      <w:pPr>
        <w:topLinePunct/>
        <w:rPr>
          <w:del w:author="内容修订器" w:date="2024-11-26T16:54:13Z"/>
        </w:rPr>
      </w:pPr>
      <w:r w:rsidR="00F1430F">
        <w:commentReference w:id="12"/>
      </w:r>
    </w:p>
    <w:p w14:paraId="70CD38DD" w14:textId="77777777" w:rsidR="007136DE" w:rsidRPr="00BF5C49" w:rsidRDefault="007136DE" w:rsidP="005417CC">
      <w:pPr>
        <w:pStyle w:val="afff3"/>
        <w:topLinePunct/>
      </w:pPr>
      <w:del w:author="内容修订器" w:date="2024-11-26T16:54:12Z">
        <w:r w:rsidDel="007D325B">
          <w:br w:type="page"/>
        </w:r>
      </w:del>
      <w:bookmarkStart w:id="4" w:name="_Toc104811817"/>
      <w:r w:rsidRPr="00BF5C49">
        <w:lastRenderedPageBreak/>
        <w:t>Abstract</w:t>
      </w:r>
      <w:bookmarkEnd w:id="4"/>
    </w:p>
    <w:p w14:paraId="0C0B6A0E" w14:textId="5AE4CB55" w:rsidR="00333E1E" w:rsidRPr="00BF5C49" w:rsidRDefault="00EE0486" w:rsidP="007136DE">
      <w:pPr>
        <w:pStyle w:val="afb"/>
        <w:topLinePunct/>
      </w:pPr>
      <w:r w:rsidRPr="00EE0486">
        <w:t xml:space="preserve">Transport containers exist in every link of the logistics system, which plays a significant role in reducing supply chain logistics costs, improving supply chain operation efficiency, improving the level of supply chain logistics standards and so on. With the increasing popularity and wide application of the concepts of circular economy and sustainability, the discussion on </w:t>
      </w:r>
      <w:bookmarkStart w:id="5" w:name="_Hlk102566792"/>
      <w:r w:rsidR="00485E3F">
        <w:t>returnable</w:t>
      </w:r>
      <w:r w:rsidR="007654B6">
        <w:t xml:space="preserve"> </w:t>
      </w:r>
      <w:r w:rsidR="007654B6">
        <w:t>transport</w:t>
      </w:r>
      <w:r w:rsidR="007654B6">
        <w:t xml:space="preserve"> </w:t>
      </w:r>
      <w:r w:rsidR="007654B6">
        <w:t>item</w:t>
      </w:r>
      <w:bookmarkEnd w:id="5"/>
      <w:r w:rsidRPr="00EE0486">
        <w:t xml:space="preserve">(</w:t>
      </w:r>
      <w:r w:rsidRPr="00EE0486">
        <w:t xml:space="preserve">RTI</w:t>
      </w:r>
      <w:r w:rsidRPr="00EE0486">
        <w:t>)</w:t>
      </w:r>
      <w:r w:rsidRPr="00EE0486">
        <w:t xml:space="preserve"> is also increasing. One of the more important is the inventory decision of </w:t>
      </w:r>
      <w:r w:rsidR="002A222D">
        <w:t>RTIs</w:t>
      </w:r>
      <w:r w:rsidRPr="00EE0486">
        <w:t xml:space="preserve">, because inventory has a great impact on enterprise income and turnover efficiency for a manager. However, in the inventory decision-making of </w:t>
      </w:r>
      <w:r w:rsidR="002A222D">
        <w:t>RTIs</w:t>
      </w:r>
      <w:r w:rsidRPr="00EE0486">
        <w:t xml:space="preserve">, there are few studies on the </w:t>
      </w:r>
      <w:r w:rsidR="002A222D">
        <w:t>quality</w:t>
      </w:r>
      <w:r w:rsidRPr="00EE0486">
        <w:t>of</w:t>
      </w:r>
      <w:r w:rsidR="002A222D">
        <w:t xml:space="preserve"> returned</w:t>
      </w:r>
      <w:r w:rsidRPr="00EE0486">
        <w:t xml:space="preserve"> </w:t>
      </w:r>
      <w:r w:rsidR="0025780B">
        <w:t>RTIs</w:t>
      </w:r>
      <w:r w:rsidRPr="00EE0486">
        <w:t xml:space="preserve">, so this </w:t>
      </w:r>
      <w:r w:rsidR="000D0B87">
        <w:t>thesis</w:t>
      </w:r>
      <w:r w:rsidRPr="00EE0486">
        <w:t xml:space="preserve"> will focus on the inventory decision-making model which takes the life cycle of </w:t>
      </w:r>
      <w:r w:rsidR="0025780B">
        <w:t>RTIs</w:t>
      </w:r>
      <w:r w:rsidRPr="00EE0486">
        <w:t xml:space="preserve"> into consideration.</w:t>
      </w:r>
    </w:p>
    <w:p w14:paraId="2CF040A0" w14:textId="164022CE" w:rsidR="007136DE" w:rsidRPr="00BF5C49" w:rsidRDefault="00EE0486" w:rsidP="007136DE">
      <w:pPr>
        <w:pStyle w:val="afb"/>
        <w:topLinePunct/>
      </w:pPr>
      <w:r w:rsidRPr="00EE0486">
        <w:t xml:space="preserve">The first chapter of this </w:t>
      </w:r>
      <w:r w:rsidR="000D0B87">
        <w:t>thesis</w:t>
      </w:r>
      <w:r w:rsidRPr="00EE0486">
        <w:t xml:space="preserve"> mainly introduces the development status of </w:t>
      </w:r>
      <w:r w:rsidR="0025780B">
        <w:t>RTIs</w:t>
      </w:r>
      <w:r w:rsidRPr="00EE0486">
        <w:t>, points out its advantages over disposable</w:t>
      </w:r>
      <w:r w:rsidR="007654B6">
        <w:t>packaging</w:t>
      </w:r>
      <w:r w:rsidRPr="00EE0486">
        <w:t>, and emphasizes the significance of inventory</w:t>
      </w:r>
      <w:r w:rsidR="00B23B24" w:rsidRPr="00EE0486">
        <w:t xml:space="preserve">, </w:t>
      </w:r>
      <w:r w:rsidRPr="00EE0486">
        <w:t>life cycle</w:t>
      </w:r>
      <w:r w:rsidR="00B23B24">
        <w:t xml:space="preserve"> and </w:t>
      </w:r>
      <w:r w:rsidR="00B23B24">
        <w:t>return quality</w:t>
      </w:r>
      <w:r w:rsidRPr="00EE0486">
        <w:t xml:space="preserve"> to enterprises. The second chapter </w:t>
      </w:r>
      <w:r w:rsidR="00B117BD">
        <w:t>reviews the literature from two aspects.</w:t>
      </w:r>
      <w:r w:rsidR="0025780B">
        <w:t xml:space="preserve"> One is the</w:t>
      </w:r>
      <w:r w:rsidR="00B117BD" w:rsidRPr="00EE0486">
        <w:t xml:space="preserve"> </w:t>
      </w:r>
      <w:r w:rsidRPr="00EE0486">
        <w:t xml:space="preserve">the inventory decision-making strategy and mathematical model of </w:t>
      </w:r>
      <w:r w:rsidR="0025780B">
        <w:t>RTIs</w:t>
      </w:r>
      <w:r w:rsidRPr="00EE0486">
        <w:t>,</w:t>
      </w:r>
      <w:r w:rsidR="0025780B">
        <w:t xml:space="preserve"> the other is</w:t>
      </w:r>
      <w:r w:rsidRPr="00EE0486">
        <w:t xml:space="preserve"> the</w:t>
      </w:r>
      <w:r w:rsidR="0025780B">
        <w:t xml:space="preserve"> quality management of RTIs</w:t>
      </w:r>
      <w:r w:rsidRPr="00EE0486">
        <w:t xml:space="preserve"> . In the third chapter, the inventory decision model is established based on the uncertain return quantity and without considering the repair, and the optimal solution is found. The fourth chapter takes the life cycle of the</w:t>
      </w:r>
      <w:r w:rsidR="00B117BD">
        <w:t xml:space="preserve"> RTIs</w:t>
      </w:r>
      <w:r w:rsidRPr="00EE0486">
        <w:t xml:space="preserve"> into consideration, divides the returned </w:t>
      </w:r>
      <w:r w:rsidR="00B117BD">
        <w:t>RTIs</w:t>
      </w:r>
      <w:r w:rsidR="00B117BD" w:rsidRPr="00EE0486">
        <w:t xml:space="preserve"> </w:t>
      </w:r>
      <w:r w:rsidRPr="00EE0486">
        <w:t>into three types of containers according to its different</w:t>
      </w:r>
      <w:r w:rsidR="007654B6">
        <w:t>qu</w:t>
      </w:r>
      <w:r w:rsidR="00B117BD">
        <w:t>a</w:t>
      </w:r>
      <w:r w:rsidR="007654B6">
        <w:t>lities</w:t>
      </w:r>
      <w:r w:rsidRPr="00EE0486">
        <w:t xml:space="preserve">, and considers them respectively in the inventory decision, and uses batch repair in the repair decision-making. at the same time, different repair decisions are adopted for different types of containers, and finally the optimal solution of the model is found. </w:t>
      </w:r>
      <w:r w:rsidR="000D0B87" w:rsidRPr="00EE0486">
        <w:t>The f</w:t>
      </w:r>
      <w:r w:rsidR="000D0B87">
        <w:t>if</w:t>
      </w:r>
      <w:r w:rsidR="000D0B87" w:rsidRPr="00EE0486">
        <w:t>th chapter</w:t>
      </w:r>
      <w:r w:rsidRPr="00EE0486">
        <w:t xml:space="preserve"> reviews and summarizes this </w:t>
      </w:r>
      <w:r w:rsidR="000D0B87">
        <w:t>thesis</w:t>
      </w:r>
      <w:r w:rsidRPr="00EE0486">
        <w:t xml:space="preserve"> and puts forward the limitations of this </w:t>
      </w:r>
      <w:r w:rsidR="000D0B87">
        <w:t>thesis</w:t>
      </w:r>
      <w:r w:rsidRPr="00EE0486">
        <w:t xml:space="preserve"> and the future research direction.</w:t>
      </w:r>
      <w:r w:rsidR="007136DE" w:rsidRPr="00BF5C49">
        <w:t xml:space="preserve"> </w:t>
      </w:r>
      <w:r w:rsidR="007136DE" w:rsidRPr="00BF5C49">
        <w:t xml:space="preserve"> </w:t>
      </w:r>
    </w:p>
    <w:p w14:paraId="17EC140B" w14:textId="77777777" w:rsidR="007136DE" w:rsidRPr="003673D3" w:rsidRDefault="007136DE" w:rsidP="007136DE">
      <w:pPr>
        <w:pStyle w:val="afb"/>
        <w:rPr>
          <w:del w:author="内容修订器" w:date="2024-11-26T16:54:13Z"/>
        </w:rPr>
        <w:topLinePunct/>
      </w:pPr>
      <w:r w:rsidR="00F1430F">
        <w:commentReference w:id="13"/>
      </w:r>
    </w:p>
    <w:p w14:paraId="56C99C46" w14:textId="4CD3556E" w:rsidR="007136DE" w:rsidRPr="003673D3" w:rsidRDefault="007136DE" w:rsidP="00333E1E">
      <w:pPr>
        <w:pStyle w:val="afe"/>
        <w:topLinePunct/>
      </w:pPr>
      <w:commentRangeStart w:id="2"/>
      <w:r w:rsidRPr="00CA6164">
        <w:rPr>
          <w:rFonts w:eastAsia="黑体" w:ascii="Times New Roman"/>
          <w:rStyle w:val="afd"/>
          <w:rPrChange w:author="格式修订器" w:date="2024-11-26T16:54:08Z">
            <w:rPr>
              <w:b/>
            </w:rPr>
          </w:rPrChange>
        </w:rPr>
        <w:t xml:space="preserve">K</w:t>
      </w:r>
      <w:commentRangeEnd w:id="2"/>
      <w:r w:rsidR="00F1430F">
        <w:commentReference w:id="2"/>
      </w:r>
      <w:r w:rsidRPr="00CA6164">
        <w:rPr>
          <w:rFonts w:eastAsia="黑体" w:ascii="Times New Roman"/>
          <w:rStyle w:val="afd"/>
          <w:rPrChange w:author="格式修订器" w:date="2024-11-26T16:54:08Z">
            <w:rPr>
              <w:b/>
            </w:rPr>
          </w:rPrChange>
        </w:rPr>
        <w:t xml:space="preserve">ey Words</w:t>
      </w:r>
      <w:del w:id="502789" w:author="标点修订器" w:date="2024-11-26T16:54:10Z">
        <w:r w:rsidDel="AA7D325B">
          <w:delText>：</w:delText>
        </w:r>
      </w:del>
      <w:ins w:id="502790" w:author="标点修订器" w:date="2024-11-26T16:54:07Z">
        <w:r>
          <w:rPr>
            <w:rStyle w:val="afd"/>
            <w:rFonts w:ascii="Times New Roman" w:eastAsia="黑体" w:hAnsi="Times New Roman" w:cs="Times New Roman"/>
            <w:b/>
            <w:sz w:val="28"/>
            <w:szCs w:val="28"/>
            <w:kern w:val="2"/>
          </w:rPr>
          <w:t xml:space="preserve">: </w:t>
        </w:r>
      </w:ins>
      <w:r w:rsidR="003673D3" w:rsidRPr="003673D3">
        <w:t>Uncertain return</w:t>
      </w:r>
      <w:r w:rsidR="002A222D">
        <w:t xml:space="preserve"> quatity</w:t>
      </w:r>
      <w:r w:rsidR="003673D3" w:rsidRPr="003673D3">
        <w:t>;</w:t>
      </w:r>
      <w:r w:rsidR="002A222D">
        <w:t xml:space="preserve"> Uncertain return quality</w:t>
      </w:r>
      <w:del w:id="502791" w:author="标点修订器" w:date="2024-11-26T16:54:10Z">
        <w:r w:rsidDel="AA7D325B">
          <w:delText>；</w:delText>
        </w:r>
      </w:del>
      <w:ins w:id="502792" w:author="标点修订器" w:date="2024-11-26T16:54:07Z">
        <w:r>
          <w:rPr>
            <w:sz w:val="21"/>
            <w:szCs w:val="21"/>
            <w:rFonts w:hint="eastAsia" w:ascii="Times New Roman" w:eastAsia="宋体" w:hAnsi="Times New Roman" w:cs="Times New Roman"/>
            <w:kern w:val="2"/>
          </w:rPr>
          <w:t xml:space="preserve">; </w:t>
        </w:r>
      </w:ins>
      <w:r w:rsidR="003673D3" w:rsidRPr="003673D3">
        <w:t>R</w:t>
      </w:r>
      <w:r w:rsidR="003673D3" w:rsidRPr="003673D3">
        <w:t>eusable transport items</w:t>
      </w:r>
      <w:r w:rsidRPr="003673D3">
        <w:t>;</w:t>
      </w:r>
      <w:r w:rsidR="00333E1E" w:rsidRPr="003673D3">
        <w:t xml:space="preserve"> </w:t>
      </w:r>
      <w:r w:rsidR="00333E1E" w:rsidRPr="003673D3">
        <w:t>Inventory management</w:t>
      </w:r>
      <w:r w:rsidRPr="003673D3">
        <w:t>;</w:t>
      </w:r>
      <w:ins w:id="502793" w:author="内容修订器" w:date="2024-11-26T16:54:07Z">
        <w:r w:rsidRPr="003673D3">
          <w:t xml:space="preserve"> </w:t>
        </w:r>
      </w:ins>
      <w:del w:id="502794" w:author="内容修订器" w:date="2024-11-26T16:54:12Z">
        <w:r w:rsidDel="00494EDC">
          <w:delText xml:space="preserve"> </w:delText>
        </w:r>
      </w:del>
    </w:p>
    <w:bookmarkEnd w:id="12" w:displacedByCustomXml="next"/>
    <w:bookmarkEnd w:id="11" w:displacedByCustomXml="next"/>
    <w:bookmarkEnd w:id="10" w:displacedByCustomXml="next"/>
    <w:bookmarkEnd w:id="9" w:displacedByCustomXml="next"/>
    <w:bookmarkEnd w:id="8" w:displacedByCustomXml="next"/>
    <w:bookmarkEnd w:id="7" w:displacedByCustomXml="next"/>
    <w:bookmarkEnd w:id="6" w:displacedByCustomXml="next"/>
    <w:p w14:paraId="05192EBB" w14:textId="34B2DFF5" w:rsidR="00F514E7" w:rsidRPr="00CA6164" w:rsidRDefault="00F514E7" w:rsidP="00CA6164">
      <w:pPr>
        <w:pStyle w:val="afe"/>
        <w:topLinePunct/>
        <w:rPr>
          <w:del w:author="内容修订器" w:date="2024-11-26T16:54:13Z"/>
        </w:rPr>
      </w:pPr>
      <w:bookmarkStart w:id="6" w:name="_Toc169531124"/>
      <w:bookmarkStart w:id="7" w:name="_Toc169531231"/>
      <w:bookmarkStart w:id="8" w:name="_Toc169531621"/>
      <w:bookmarkStart w:id="9" w:name="_Toc169703550"/>
      <w:bookmarkStart w:id="10" w:name="_Toc169709665"/>
      <w:bookmarkStart w:id="11" w:name="_Toc169776804"/>
      <w:bookmarkStart w:id="12" w:name="_Toc177972378"/>
    </w:p>
    <w:p w14:paraId="23E1E330" w14:textId="77777777" w:rsidR="007136DE" w:rsidRPr="003673D3" w:rsidRDefault="007136DE" w:rsidP="005417CC">
      <w:pPr>
        <w:pStyle w:val="affe"/>
        <w:rPr>
          <w:ins w:id="502795" w:author="目录修订器" w:date="2024-11-26T16:54:13Z"/>
        </w:rPr>
        <w:topLinePunct/>
      </w:pPr>
      <w:ins w:id="502796" w:author="目录修订器" w:date="2024-11-26T16:54:07Z">
        <w:bookmarkStart w:id="_Toc686866870" w:name="_Toc866870"/>
        <w:r>
          <w:t>目    录</w:t>
        </w:r>
      </w:ins>
      <w:bookmarkEnd w:id="_Toc686866870"/>
    </w:p>
    <w:p w:rsidR="0018722C">
      <w:pPr>
        <w:pStyle w:val="TOC1"/>
        <w:rPr>
          <w:ins w:id="502797" w:author="目录修订器" w:date="2024-11-26T16:54:13Z"/>
        </w:rPr>
        <w:topLinePunct/>
      </w:pPr>
      <w:ins w:id="502798" w:author="目录修订器" w:date="2024-11-26T16:54:07Z">
        <w:r>
          <w:fldChar w:fldCharType="begin"/>
        </w:r>
        <w:r>
          <w:instrText>HYPERLINK \l "_Toc"866870"</w:instrText>
        </w:r>
        <w:r>
          <w:fldChar w:fldCharType="separate"/>
        </w:r>
        <w:r>
          <w:t>目    录</w:t>
        </w:r>
        <w:r>
          <w:fldChar w:fldCharType="end"/>
        </w:r>
        <w:r>
          <w:rPr>
            <w:noProof/>
            <w:webHidden/>
          </w:rPr>
          <w:tab/>
        </w:r>
        <w:r>
          <w:rPr>
            <w:noProof/>
            <w:webHidden/>
          </w:rPr>
          <w:fldChar w:fldCharType="begin"/>
        </w:r>
        <w:r>
          <w:rPr>
            <w:noProof/>
            <w:webHidden/>
          </w:rPr>
          <w:instrText xml:space="preserve"> PAGEREF _Toc866870 \h </w:instrText>
        </w:r>
        <w:r>
          <w:rPr>
            <w:noProof/>
            <w:webHidden/>
          </w:rPr>
          <w:fldChar w:fldCharType="separate"/>
        </w:r>
        <w:r>
          <w:rPr>
            <w:noProof/>
            <w:webHidden/>
          </w:rPr>
          <w:t>1</w:t>
        </w:r>
        <w:r>
          <w:rPr>
            <w:noProof/>
            <w:webHidden/>
          </w:rPr>
          <w:fldChar w:fldCharType="end"/>
        </w:r>
      </w:ins>
    </w:p>
    <w:p w14:paraId="23E1E330" w14:textId="77777777" w:rsidR="007136DE" w:rsidRPr="003673D3" w:rsidRDefault="007136DE" w:rsidP="005417CC">
      <w:pPr>
        <w:pStyle w:val="TOC1"/>
        <w:rPr>
          <w:ins w:id="502799" w:author="目录修订器" w:date="2024-11-26T16:54:13Z"/>
        </w:rPr>
        <w:topLinePunct/>
      </w:pPr>
      <w:ins w:id="502800" w:author="目录修订器" w:date="2024-11-26T16:54:07Z">
        <w:r>
          <w:fldChar w:fldCharType="begin"/>
        </w:r>
        <w:r>
          <w:instrText> TOC \o "1-2" \h \z \u </w:instrText>
        </w:r>
        <w:r>
          <w:fldChar w:fldCharType="separate"/>
        </w:r>
        <w:r>
          <w:fldChar w:fldCharType="begin"/>
        </w:r>
        <w:r>
          <w:instrText>HYPERLINK \l "_Toc104811816"</w:instrText>
        </w:r>
        <w:r>
          <w:fldChar w:fldCharType="separate"/>
        </w:r>
        <w:r w:rsidRPr="003673D3">
          <w:t>摘</w:t>
        </w:r>
        <w:r w:rsidR="0080181C" w:rsidRPr="003673D3">
          <w:t>要</w:t>
        </w:r>
        <w:r>
          <w:fldChar w:fldCharType="end"/>
        </w:r>
        <w:r>
          <w:rPr>
            <w:noProof/>
            <w:webHidden/>
          </w:rPr>
          <w:tab/>
        </w:r>
        <w:r>
          <w:rPr>
            <w:noProof/>
            <w:webHidden/>
          </w:rPr>
          <w:fldChar w:fldCharType="begin"/>
        </w:r>
        <w:r>
          <w:rPr>
            <w:noProof/>
            <w:webHidden/>
          </w:rPr>
          <w:instrText xml:space="preserve"> PAGEREF _Toc104811816 \h </w:instrText>
        </w:r>
        <w:r>
          <w:rPr>
            <w:noProof/>
            <w:webHidden/>
          </w:rPr>
          <w:fldChar w:fldCharType="separate"/>
        </w:r>
        <w:r>
          <w:rPr>
            <w:noProof/>
            <w:webHidden/>
          </w:rPr>
          <w:t>2</w:t>
        </w:r>
        <w:r>
          <w:rPr>
            <w:noProof/>
            <w:webHidden/>
          </w:rPr>
          <w:fldChar w:fldCharType="end"/>
        </w:r>
      </w:ins>
    </w:p>
    <w:p w14:paraId="70CD38DD" w14:textId="77777777" w:rsidR="007136DE" w:rsidRPr="00BF5C49" w:rsidRDefault="007136DE" w:rsidP="005417CC">
      <w:pPr>
        <w:pStyle w:val="TOC1"/>
        <w:rPr>
          <w:ins w:id="502801" w:author="目录修订器" w:date="2024-11-26T16:54:13Z"/>
        </w:rPr>
        <w:topLinePunct/>
      </w:pPr>
      <w:ins w:id="502802" w:author="目录修订器" w:date="2024-11-26T16:54:07Z">
        <w:r>
          <w:fldChar w:fldCharType="begin"/>
        </w:r>
        <w:r>
          <w:instrText>HYPERLINK \l "_Toc104811817"</w:instrText>
        </w:r>
        <w:r>
          <w:fldChar w:fldCharType="separate"/>
        </w:r>
        <w:r w:rsidRPr="00BF5C49">
          <w:t>Abstract</w:t>
        </w:r>
        <w:r>
          <w:fldChar w:fldCharType="end"/>
        </w:r>
        <w:r>
          <w:rPr>
            <w:noProof/>
            <w:webHidden/>
          </w:rPr>
          <w:tab/>
        </w:r>
        <w:r>
          <w:rPr>
            <w:noProof/>
            <w:webHidden/>
          </w:rPr>
          <w:fldChar w:fldCharType="begin"/>
        </w:r>
        <w:r>
          <w:rPr>
            <w:noProof/>
            <w:webHidden/>
          </w:rPr>
          <w:instrText xml:space="preserve"> PAGEREF _Toc104811817 \h </w:instrText>
        </w:r>
        <w:r>
          <w:rPr>
            <w:noProof/>
            <w:webHidden/>
          </w:rPr>
          <w:fldChar w:fldCharType="separate"/>
        </w:r>
        <w:r>
          <w:rPr>
            <w:noProof/>
            <w:webHidden/>
          </w:rPr>
          <w:t>3</w:t>
        </w:r>
        <w:r>
          <w:rPr>
            <w:noProof/>
            <w:webHidden/>
          </w:rPr>
          <w:fldChar w:fldCharType="end"/>
        </w:r>
      </w:ins>
    </w:p>
    <w:p w14:paraId="734D51B6" w14:textId="77777777" w:rsidR="007136DE" w:rsidRPr="00BF5C49" w:rsidRDefault="007136DE" w:rsidP="005417CC">
      <w:pPr>
        <w:pStyle w:val="TOC1"/>
        <w:rPr>
          <w:ins w:id="502803" w:author="目录修订器" w:date="2024-11-26T16:54:13Z"/>
        </w:rPr>
        <w:topLinePunct/>
      </w:pPr>
      <w:ins w:id="502804" w:author="目录修订器" w:date="2024-11-26T16:54:07Z">
        <w:r>
          <w:fldChar w:fldCharType="begin"/>
        </w:r>
        <w:r>
          <w:instrText>HYPERLINK \l "_Toc104811818"</w:instrText>
        </w:r>
        <w:r>
          <w:fldChar w:fldCharType="separate"/>
        </w:r>
        <w:r w:rsidRPr="00BF5C49">
          <w:t>1</w:t>
        </w:r>
        <w:r>
          <w:t xml:space="preserve"> </w:t>
        </w:r>
        <w:r w:rsidRPr="00BF5C49">
          <w:t>绪论</w:t>
        </w:r>
        <w:r>
          <w:fldChar w:fldCharType="end"/>
        </w:r>
        <w:r>
          <w:rPr>
            <w:noProof/>
            <w:webHidden/>
          </w:rPr>
          <w:tab/>
        </w:r>
        <w:r>
          <w:rPr>
            <w:noProof/>
            <w:webHidden/>
          </w:rPr>
          <w:fldChar w:fldCharType="begin"/>
        </w:r>
        <w:r>
          <w:rPr>
            <w:noProof/>
            <w:webHidden/>
          </w:rPr>
          <w:instrText xml:space="preserve"> PAGEREF _Toc104811818 \h </w:instrText>
        </w:r>
        <w:r>
          <w:rPr>
            <w:noProof/>
            <w:webHidden/>
          </w:rPr>
          <w:fldChar w:fldCharType="separate"/>
        </w:r>
        <w:r>
          <w:rPr>
            <w:noProof/>
            <w:webHidden/>
          </w:rPr>
          <w:t>4</w:t>
        </w:r>
        <w:r>
          <w:rPr>
            <w:noProof/>
            <w:webHidden/>
          </w:rPr>
          <w:fldChar w:fldCharType="end"/>
        </w:r>
      </w:ins>
    </w:p>
    <w:p w14:paraId="7844A5C1" w14:textId="5DA971E6" w:rsidR="006C4548" w:rsidRPr="003673D3" w:rsidRDefault="006C4548" w:rsidP="005417CC">
      <w:pPr>
        <w:pStyle w:val="TOC2"/>
        <w:rPr>
          <w:ins w:id="502805" w:author="目录修订器" w:date="2024-11-26T16:54:13Z"/>
        </w:rPr>
        <w:topLinePunct/>
      </w:pPr>
      <w:ins w:id="502806" w:author="目录修订器" w:date="2024-11-26T16:54:07Z">
        <w:r>
          <w:fldChar w:fldCharType="begin"/>
        </w:r>
        <w:r>
          <w:instrText>HYPERLINK \l "_Toc104811819"</w:instrText>
        </w:r>
        <w:r>
          <w:fldChar w:fldCharType="separate"/>
        </w:r>
        <w:r w:rsidRPr="003673D3">
          <w:t>1</w:t>
        </w:r>
        <w:r>
          <w:t>.</w:t>
        </w:r>
        <w:r w:rsidRPr="003673D3">
          <w:t>1</w:t>
        </w:r>
        <w:r>
          <w:t xml:space="preserve"> </w:t>
        </w:r>
        <w:r w:rsidR="00A31045">
          <w:t>研究</w:t>
        </w:r>
        <w:r w:rsidRPr="003673D3">
          <w:t>背景</w:t>
        </w:r>
        <w:r>
          <w:fldChar w:fldCharType="end"/>
        </w:r>
        <w:r>
          <w:rPr>
            <w:noProof/>
            <w:webHidden/>
          </w:rPr>
          <w:tab/>
        </w:r>
        <w:r>
          <w:rPr>
            <w:noProof/>
            <w:webHidden/>
          </w:rPr>
          <w:fldChar w:fldCharType="begin"/>
        </w:r>
        <w:r>
          <w:rPr>
            <w:noProof/>
            <w:webHidden/>
          </w:rPr>
          <w:instrText xml:space="preserve"> PAGEREF _Toc104811819 \h </w:instrText>
        </w:r>
        <w:r>
          <w:rPr>
            <w:noProof/>
            <w:webHidden/>
          </w:rPr>
          <w:fldChar w:fldCharType="separate"/>
        </w:r>
        <w:r>
          <w:rPr>
            <w:noProof/>
            <w:webHidden/>
          </w:rPr>
          <w:t>4</w:t>
        </w:r>
        <w:r>
          <w:rPr>
            <w:noProof/>
            <w:webHidden/>
          </w:rPr>
          <w:fldChar w:fldCharType="end"/>
        </w:r>
      </w:ins>
    </w:p>
    <w:p w14:paraId="6F768A01" w14:textId="435B8314" w:rsidR="00A31045" w:rsidRDefault="00A31045" w:rsidP="00A31045">
      <w:pPr>
        <w:pStyle w:val="TOC2"/>
        <w:rPr>
          <w:ins w:id="502807" w:author="目录修订器" w:date="2024-11-26T16:54:13Z"/>
        </w:rPr>
        <w:topLinePunct/>
      </w:pPr>
      <w:ins w:id="502808" w:author="目录修订器" w:date="2024-11-26T16:54:07Z">
        <w:r>
          <w:fldChar w:fldCharType="begin"/>
        </w:r>
        <w:r>
          <w:instrText>HYPERLINK \l "_Toc104811820"</w:instrText>
        </w:r>
        <w:r>
          <w:fldChar w:fldCharType="separate"/>
        </w:r>
        <w:r>
          <w:t>1</w:t>
        </w:r>
        <w:r>
          <w:t>.</w:t>
        </w:r>
        <w:r>
          <w:t>2</w:t>
        </w:r>
        <w:r>
          <w:t xml:space="preserve"> </w:t>
        </w:r>
        <w:r>
          <w:t>研究目的</w:t>
        </w:r>
        <w:r>
          <w:fldChar w:fldCharType="end"/>
        </w:r>
        <w:r>
          <w:rPr>
            <w:noProof/>
            <w:webHidden/>
          </w:rPr>
          <w:tab/>
        </w:r>
        <w:r>
          <w:rPr>
            <w:noProof/>
            <w:webHidden/>
          </w:rPr>
          <w:fldChar w:fldCharType="begin"/>
        </w:r>
        <w:r>
          <w:rPr>
            <w:noProof/>
            <w:webHidden/>
          </w:rPr>
          <w:instrText xml:space="preserve"> PAGEREF _Toc104811820 \h </w:instrText>
        </w:r>
        <w:r>
          <w:rPr>
            <w:noProof/>
            <w:webHidden/>
          </w:rPr>
          <w:fldChar w:fldCharType="separate"/>
        </w:r>
        <w:r>
          <w:rPr>
            <w:noProof/>
            <w:webHidden/>
          </w:rPr>
          <w:t>5</w:t>
        </w:r>
        <w:r>
          <w:rPr>
            <w:noProof/>
            <w:webHidden/>
          </w:rPr>
          <w:fldChar w:fldCharType="end"/>
        </w:r>
      </w:ins>
    </w:p>
    <w:p w14:paraId="2AE94AB0" w14:textId="1C439F10" w:rsidR="003014D0" w:rsidRPr="003673D3" w:rsidRDefault="00527FB5" w:rsidP="005417CC">
      <w:pPr>
        <w:pStyle w:val="TOC2"/>
        <w:rPr>
          <w:ins w:id="502809" w:author="目录修订器" w:date="2024-11-26T16:54:13Z"/>
        </w:rPr>
        <w:topLinePunct/>
      </w:pPr>
      <w:ins w:id="502810" w:author="目录修订器" w:date="2024-11-26T16:54:07Z">
        <w:r>
          <w:fldChar w:fldCharType="begin"/>
        </w:r>
        <w:r>
          <w:instrText>HYPERLINK \l "_Toc104811821"</w:instrText>
        </w:r>
        <w:r>
          <w:fldChar w:fldCharType="separate"/>
        </w:r>
        <w:r w:rsidRPr="003673D3">
          <w:t>1</w:t>
        </w:r>
        <w:r>
          <w:t>.</w:t>
        </w:r>
        <w:r w:rsidR="00A31045">
          <w:t>3</w:t>
        </w:r>
        <w:r>
          <w:t xml:space="preserve"> </w:t>
        </w:r>
        <w:r w:rsidR="003014D0" w:rsidRPr="003673D3">
          <w:t>研究意义</w:t>
        </w:r>
        <w:r>
          <w:fldChar w:fldCharType="end"/>
        </w:r>
        <w:r>
          <w:rPr>
            <w:noProof/>
            <w:webHidden/>
          </w:rPr>
          <w:tab/>
        </w:r>
        <w:r>
          <w:rPr>
            <w:noProof/>
            <w:webHidden/>
          </w:rPr>
          <w:fldChar w:fldCharType="begin"/>
        </w:r>
        <w:r>
          <w:rPr>
            <w:noProof/>
            <w:webHidden/>
          </w:rPr>
          <w:instrText xml:space="preserve"> PAGEREF _Toc104811821 \h </w:instrText>
        </w:r>
        <w:r>
          <w:rPr>
            <w:noProof/>
            <w:webHidden/>
          </w:rPr>
          <w:fldChar w:fldCharType="separate"/>
        </w:r>
        <w:r>
          <w:rPr>
            <w:noProof/>
            <w:webHidden/>
          </w:rPr>
          <w:t>6</w:t>
        </w:r>
        <w:r>
          <w:rPr>
            <w:noProof/>
            <w:webHidden/>
          </w:rPr>
          <w:fldChar w:fldCharType="end"/>
        </w:r>
      </w:ins>
    </w:p>
    <w:p w14:paraId="6D1512D2" w14:textId="1FE74243" w:rsidR="00516C8A" w:rsidRDefault="00527FB5" w:rsidP="00516C8A">
      <w:pPr>
        <w:pStyle w:val="TOC1"/>
        <w:rPr>
          <w:ins w:id="502811" w:author="目录修订器" w:date="2024-11-26T16:54:13Z"/>
        </w:rPr>
        <w:topLinePunct/>
      </w:pPr>
      <w:ins w:id="502812" w:author="目录修订器" w:date="2024-11-26T16:54:07Z">
        <w:r>
          <w:fldChar w:fldCharType="begin"/>
        </w:r>
        <w:r>
          <w:instrText>HYPERLINK \l "_Toc104811824"</w:instrText>
        </w:r>
        <w:r>
          <w:fldChar w:fldCharType="separate"/>
        </w:r>
        <w:r w:rsidRPr="00BF5C49">
          <w:t>2</w:t>
        </w:r>
        <w:r>
          <w:t xml:space="preserve"> </w:t>
        </w:r>
        <w:r w:rsidRPr="00BF5C49">
          <w:t>国内外文献综述</w:t>
        </w:r>
        <w:r>
          <w:fldChar w:fldCharType="end"/>
        </w:r>
        <w:r>
          <w:rPr>
            <w:noProof/>
            <w:webHidden/>
          </w:rPr>
          <w:tab/>
        </w:r>
        <w:r>
          <w:rPr>
            <w:noProof/>
            <w:webHidden/>
          </w:rPr>
          <w:fldChar w:fldCharType="begin"/>
        </w:r>
        <w:r>
          <w:rPr>
            <w:noProof/>
            <w:webHidden/>
          </w:rPr>
          <w:instrText xml:space="preserve"> PAGEREF _Toc104811824 \h </w:instrText>
        </w:r>
        <w:r>
          <w:rPr>
            <w:noProof/>
            <w:webHidden/>
          </w:rPr>
          <w:fldChar w:fldCharType="separate"/>
        </w:r>
        <w:r>
          <w:rPr>
            <w:noProof/>
            <w:webHidden/>
          </w:rPr>
          <w:t>7</w:t>
        </w:r>
        <w:r>
          <w:rPr>
            <w:noProof/>
            <w:webHidden/>
          </w:rPr>
          <w:fldChar w:fldCharType="end"/>
        </w:r>
      </w:ins>
    </w:p>
    <w:p w14:paraId="4166AEBC" w14:textId="02504C87" w:rsidR="008D15DB" w:rsidRPr="00BF5C49" w:rsidRDefault="00527FB5" w:rsidP="008C645E">
      <w:pPr>
        <w:pStyle w:val="TOC2"/>
        <w:rPr>
          <w:ins w:id="502813" w:author="目录修订器" w:date="2024-11-26T16:54:13Z"/>
        </w:rPr>
        <w:topLinePunct/>
      </w:pPr>
      <w:ins w:id="502814" w:author="目录修订器" w:date="2024-11-26T16:54:07Z">
        <w:r>
          <w:fldChar w:fldCharType="begin"/>
        </w:r>
        <w:r>
          <w:instrText>HYPERLINK \l "_Toc104811825"</w:instrText>
        </w:r>
        <w:r>
          <w:fldChar w:fldCharType="separate"/>
        </w:r>
        <w:r w:rsidRPr="00BF5C49">
          <w:t>2</w:t>
        </w:r>
        <w:r>
          <w:t>.</w:t>
        </w:r>
        <w:r w:rsidRPr="00BF5C49">
          <w:t>1</w:t>
        </w:r>
        <w:r>
          <w:t xml:space="preserve"> </w:t>
        </w:r>
        <w:r w:rsidR="00B37465" w:rsidRPr="00BF5C49">
          <w:t>返还数量不确定的</w:t>
        </w:r>
        <w:r w:rsidR="00573252" w:rsidRPr="00BF5C49">
          <w:t>RTI</w:t>
        </w:r>
        <w:r w:rsidR="008D15DB" w:rsidRPr="00BF5C49">
          <w:t>库存决策</w:t>
        </w:r>
        <w:r>
          <w:fldChar w:fldCharType="end"/>
        </w:r>
        <w:r>
          <w:rPr>
            <w:noProof/>
            <w:webHidden/>
          </w:rPr>
          <w:tab/>
        </w:r>
        <w:r>
          <w:rPr>
            <w:noProof/>
            <w:webHidden/>
          </w:rPr>
          <w:fldChar w:fldCharType="begin"/>
        </w:r>
        <w:r>
          <w:rPr>
            <w:noProof/>
            <w:webHidden/>
          </w:rPr>
          <w:instrText xml:space="preserve"> PAGEREF _Toc104811825 \h </w:instrText>
        </w:r>
        <w:r>
          <w:rPr>
            <w:noProof/>
            <w:webHidden/>
          </w:rPr>
          <w:fldChar w:fldCharType="separate"/>
        </w:r>
        <w:r>
          <w:rPr>
            <w:noProof/>
            <w:webHidden/>
          </w:rPr>
          <w:t>7</w:t>
        </w:r>
        <w:r>
          <w:rPr>
            <w:noProof/>
            <w:webHidden/>
          </w:rPr>
          <w:fldChar w:fldCharType="end"/>
        </w:r>
      </w:ins>
    </w:p>
    <w:p w14:paraId="27AB641E" w14:textId="3AED4F25" w:rsidR="008D15DB" w:rsidRPr="00BF5C49" w:rsidRDefault="00F15CBF" w:rsidP="008C645E">
      <w:pPr>
        <w:pStyle w:val="TOC2"/>
        <w:rPr>
          <w:ins w:id="502815" w:author="目录修订器" w:date="2024-11-26T16:54:13Z"/>
        </w:rPr>
        <w:topLinePunct/>
      </w:pPr>
      <w:ins w:id="502816" w:author="目录修订器" w:date="2024-11-26T16:54:07Z">
        <w:r>
          <w:fldChar w:fldCharType="begin"/>
        </w:r>
        <w:r>
          <w:instrText>HYPERLINK \l "_Toc104811826"</w:instrText>
        </w:r>
        <w:r>
          <w:fldChar w:fldCharType="separate"/>
        </w:r>
        <w:r w:rsidRPr="00BF5C49">
          <w:t>2</w:t>
        </w:r>
        <w:r>
          <w:t>.</w:t>
        </w:r>
        <w:r w:rsidRPr="00BF5C49">
          <w:t>2</w:t>
        </w:r>
        <w:r>
          <w:t xml:space="preserve"> </w:t>
        </w:r>
        <w:r w:rsidR="009B55A6" w:rsidRPr="00BF5C49">
          <w:t>可复用物流容器</w:t>
        </w:r>
        <w:r w:rsidR="008D15DB" w:rsidRPr="00BF5C49">
          <w:t>的生命周期</w:t>
        </w:r>
        <w:r>
          <w:fldChar w:fldCharType="end"/>
        </w:r>
        <w:r>
          <w:rPr>
            <w:noProof/>
            <w:webHidden/>
          </w:rPr>
          <w:tab/>
        </w:r>
        <w:r>
          <w:rPr>
            <w:noProof/>
            <w:webHidden/>
          </w:rPr>
          <w:fldChar w:fldCharType="begin"/>
        </w:r>
        <w:r>
          <w:rPr>
            <w:noProof/>
            <w:webHidden/>
          </w:rPr>
          <w:instrText xml:space="preserve"> PAGEREF _Toc104811826 \h </w:instrText>
        </w:r>
        <w:r>
          <w:rPr>
            <w:noProof/>
            <w:webHidden/>
          </w:rPr>
          <w:fldChar w:fldCharType="separate"/>
        </w:r>
        <w:r>
          <w:rPr>
            <w:noProof/>
            <w:webHidden/>
          </w:rPr>
          <w:t>10</w:t>
        </w:r>
        <w:r>
          <w:rPr>
            <w:noProof/>
            <w:webHidden/>
          </w:rPr>
          <w:fldChar w:fldCharType="end"/>
        </w:r>
      </w:ins>
    </w:p>
    <w:p w14:paraId="5672ABEF" w14:textId="4457251C" w:rsidR="00516C8A" w:rsidRDefault="00516C8A" w:rsidP="00516C8A">
      <w:pPr>
        <w:pStyle w:val="TOC2"/>
        <w:rPr>
          <w:ins w:id="502817" w:author="目录修订器" w:date="2024-11-26T16:54:13Z"/>
        </w:rPr>
        <w:topLinePunct/>
      </w:pPr>
      <w:ins w:id="502818" w:author="目录修订器" w:date="2024-11-26T16:54:07Z">
        <w:r>
          <w:fldChar w:fldCharType="begin"/>
        </w:r>
        <w:r>
          <w:instrText>HYPERLINK \l "_Toc104811827"</w:instrText>
        </w:r>
        <w:r>
          <w:fldChar w:fldCharType="separate"/>
        </w:r>
        <w:r>
          <w:t>2</w:t>
        </w:r>
        <w:r>
          <w:t>.</w:t>
        </w:r>
        <w:r>
          <w:t>3</w:t>
        </w:r>
        <w:r>
          <w:t xml:space="preserve"> </w:t>
        </w:r>
        <w:r>
          <w:t>文献综述总结</w:t>
        </w:r>
        <w:r>
          <w:fldChar w:fldCharType="end"/>
        </w:r>
        <w:r>
          <w:rPr>
            <w:noProof/>
            <w:webHidden/>
          </w:rPr>
          <w:tab/>
        </w:r>
        <w:r>
          <w:rPr>
            <w:noProof/>
            <w:webHidden/>
          </w:rPr>
          <w:fldChar w:fldCharType="begin"/>
        </w:r>
        <w:r>
          <w:rPr>
            <w:noProof/>
            <w:webHidden/>
          </w:rPr>
          <w:instrText xml:space="preserve"> PAGEREF _Toc104811827 \h </w:instrText>
        </w:r>
        <w:r>
          <w:rPr>
            <w:noProof/>
            <w:webHidden/>
          </w:rPr>
          <w:fldChar w:fldCharType="separate"/>
        </w:r>
        <w:r>
          <w:rPr>
            <w:noProof/>
            <w:webHidden/>
          </w:rPr>
          <w:t>12</w:t>
        </w:r>
        <w:r>
          <w:rPr>
            <w:noProof/>
            <w:webHidden/>
          </w:rPr>
          <w:fldChar w:fldCharType="end"/>
        </w:r>
      </w:ins>
    </w:p>
    <w:p w14:paraId="649AA8E2" w14:textId="7FEE7DEE" w:rsidR="007136DE" w:rsidRPr="00BF5C49" w:rsidRDefault="007136DE" w:rsidP="005417CC">
      <w:pPr>
        <w:pStyle w:val="TOC1"/>
        <w:rPr>
          <w:ins w:id="502819" w:author="目录修订器" w:date="2024-11-26T16:54:13Z"/>
        </w:rPr>
        <w:topLinePunct/>
      </w:pPr>
      <w:ins w:id="502820" w:author="目录修订器" w:date="2024-11-26T16:54:07Z">
        <w:r>
          <w:fldChar w:fldCharType="begin"/>
        </w:r>
        <w:r>
          <w:instrText>HYPERLINK \l "_Toc104811828"</w:instrText>
        </w:r>
        <w:r>
          <w:fldChar w:fldCharType="separate"/>
        </w:r>
        <w:r w:rsidRPr="00BF5C49">
          <w:t>3</w:t>
        </w:r>
        <w:r>
          <w:t xml:space="preserve"> </w:t>
        </w:r>
        <w:r w:rsidR="006E158C" w:rsidRPr="00BF5C49">
          <w:t>返还</w:t>
        </w:r>
        <w:r w:rsidR="00EB3FDA">
          <w:t>数量</w:t>
        </w:r>
        <w:r w:rsidR="006E158C" w:rsidRPr="00BF5C49">
          <w:t>不确定</w:t>
        </w:r>
        <w:r w:rsidR="008B0B0D" w:rsidRPr="00BF5C49">
          <w:t>的库存决策模型</w:t>
        </w:r>
        <w:r>
          <w:fldChar w:fldCharType="end"/>
        </w:r>
        <w:r>
          <w:rPr>
            <w:noProof/>
            <w:webHidden/>
          </w:rPr>
          <w:tab/>
        </w:r>
        <w:r>
          <w:rPr>
            <w:noProof/>
            <w:webHidden/>
          </w:rPr>
          <w:fldChar w:fldCharType="begin"/>
        </w:r>
        <w:r>
          <w:rPr>
            <w:noProof/>
            <w:webHidden/>
          </w:rPr>
          <w:instrText xml:space="preserve"> PAGEREF _Toc104811828 \h </w:instrText>
        </w:r>
        <w:r>
          <w:rPr>
            <w:noProof/>
            <w:webHidden/>
          </w:rPr>
          <w:fldChar w:fldCharType="separate"/>
        </w:r>
        <w:r>
          <w:rPr>
            <w:noProof/>
            <w:webHidden/>
          </w:rPr>
          <w:t>13</w:t>
        </w:r>
        <w:r>
          <w:rPr>
            <w:noProof/>
            <w:webHidden/>
          </w:rPr>
          <w:fldChar w:fldCharType="end"/>
        </w:r>
      </w:ins>
    </w:p>
    <w:p w14:paraId="3787A837" w14:textId="09D2A473" w:rsidR="00767D28" w:rsidRPr="003673D3" w:rsidRDefault="00767D28" w:rsidP="005417CC">
      <w:pPr>
        <w:pStyle w:val="TOC2"/>
        <w:rPr>
          <w:ins w:id="502821" w:author="目录修订器" w:date="2024-11-26T16:54:13Z"/>
        </w:rPr>
        <w:topLinePunct/>
      </w:pPr>
      <w:ins w:id="502822" w:author="目录修订器" w:date="2024-11-26T16:54:07Z">
        <w:r>
          <w:fldChar w:fldCharType="begin"/>
        </w:r>
        <w:r>
          <w:instrText>HYPERLINK \l "_Toc104811829"</w:instrText>
        </w:r>
        <w:r>
          <w:fldChar w:fldCharType="separate"/>
        </w:r>
        <w:r w:rsidRPr="00416357">
          <w:t>3</w:t>
        </w:r>
        <w:r>
          <w:t>.</w:t>
        </w:r>
        <w:r w:rsidRPr="00416357">
          <w:t>1</w:t>
        </w:r>
        <w:r>
          <w:t xml:space="preserve"> </w:t>
        </w:r>
        <w:r w:rsidRPr="00BF5C49">
          <w:t>问题描述</w:t>
        </w:r>
        <w:r w:rsidR="00263A10">
          <w:t>及模型构建</w:t>
        </w:r>
        <w:r>
          <w:fldChar w:fldCharType="end"/>
        </w:r>
        <w:r>
          <w:rPr>
            <w:noProof/>
            <w:webHidden/>
          </w:rPr>
          <w:tab/>
        </w:r>
        <w:r>
          <w:rPr>
            <w:noProof/>
            <w:webHidden/>
          </w:rPr>
          <w:fldChar w:fldCharType="begin"/>
        </w:r>
        <w:r>
          <w:rPr>
            <w:noProof/>
            <w:webHidden/>
          </w:rPr>
          <w:instrText xml:space="preserve"> PAGEREF _Toc104811829 \h </w:instrText>
        </w:r>
        <w:r>
          <w:rPr>
            <w:noProof/>
            <w:webHidden/>
          </w:rPr>
          <w:fldChar w:fldCharType="separate"/>
        </w:r>
        <w:r>
          <w:rPr>
            <w:noProof/>
            <w:webHidden/>
          </w:rPr>
          <w:t>13</w:t>
        </w:r>
        <w:r>
          <w:rPr>
            <w:noProof/>
            <w:webHidden/>
          </w:rPr>
          <w:fldChar w:fldCharType="end"/>
        </w:r>
      </w:ins>
    </w:p>
    <w:p w14:paraId="07741B52" w14:textId="6A3879F3" w:rsidR="000665FF" w:rsidRPr="003673D3" w:rsidRDefault="000665FF" w:rsidP="005417CC">
      <w:pPr>
        <w:pStyle w:val="TOC2"/>
        <w:rPr>
          <w:ins w:id="502823" w:author="目录修订器" w:date="2024-11-26T16:54:13Z"/>
        </w:rPr>
        <w:topLinePunct/>
      </w:pPr>
      <w:ins w:id="502824" w:author="目录修订器" w:date="2024-11-26T16:54:07Z">
        <w:r>
          <w:fldChar w:fldCharType="begin"/>
        </w:r>
        <w:r>
          <w:instrText>HYPERLINK \l "_Toc104811833"</w:instrText>
        </w:r>
        <w:r>
          <w:fldChar w:fldCharType="separate"/>
        </w:r>
        <w:r w:rsidRPr="003673D3">
          <w:t>3</w:t>
        </w:r>
        <w:r>
          <w:t>.</w:t>
        </w:r>
        <w:r w:rsidRPr="003673D3">
          <w:t>2</w:t>
        </w:r>
        <w:r>
          <w:t xml:space="preserve"> </w:t>
        </w:r>
        <w:r w:rsidRPr="00BF5C49">
          <w:t>模型</w:t>
        </w:r>
        <w:r w:rsidR="00BC2522">
          <w:t>求解</w:t>
        </w:r>
        <w:r>
          <w:fldChar w:fldCharType="end"/>
        </w:r>
        <w:r>
          <w:rPr>
            <w:noProof/>
            <w:webHidden/>
          </w:rPr>
          <w:tab/>
        </w:r>
        <w:r>
          <w:rPr>
            <w:noProof/>
            <w:webHidden/>
          </w:rPr>
          <w:fldChar w:fldCharType="begin"/>
        </w:r>
        <w:r>
          <w:rPr>
            <w:noProof/>
            <w:webHidden/>
          </w:rPr>
          <w:instrText xml:space="preserve"> PAGEREF _Toc104811833 \h </w:instrText>
        </w:r>
        <w:r>
          <w:rPr>
            <w:noProof/>
            <w:webHidden/>
          </w:rPr>
          <w:fldChar w:fldCharType="separate"/>
        </w:r>
        <w:r>
          <w:rPr>
            <w:noProof/>
            <w:webHidden/>
          </w:rPr>
          <w:t>15</w:t>
        </w:r>
        <w:r>
          <w:rPr>
            <w:noProof/>
            <w:webHidden/>
          </w:rPr>
          <w:fldChar w:fldCharType="end"/>
        </w:r>
      </w:ins>
    </w:p>
    <w:p w14:paraId="46E8FB33" w14:textId="77777777" w:rsidR="00E0507A" w:rsidRPr="00BF5C49" w:rsidRDefault="00E0507A" w:rsidP="005417CC">
      <w:pPr>
        <w:pStyle w:val="TOC2"/>
        <w:rPr>
          <w:ins w:id="502825" w:author="目录修订器" w:date="2024-11-26T16:54:13Z"/>
        </w:rPr>
        <w:topLinePunct/>
      </w:pPr>
      <w:ins w:id="502826" w:author="目录修订器" w:date="2024-11-26T16:54:07Z">
        <w:r>
          <w:fldChar w:fldCharType="begin"/>
        </w:r>
        <w:r>
          <w:instrText>HYPERLINK \l "_Toc104811834"</w:instrText>
        </w:r>
        <w:r>
          <w:fldChar w:fldCharType="separate"/>
        </w:r>
        <w:r w:rsidRPr="00BF5C49">
          <w:t>3</w:t>
        </w:r>
        <w:r>
          <w:t>.</w:t>
        </w:r>
        <w:r w:rsidRPr="00BF5C49">
          <w:t>3</w:t>
        </w:r>
        <w:r>
          <w:t xml:space="preserve"> </w:t>
        </w:r>
        <w:r w:rsidR="00BC77C5" w:rsidRPr="00BF5C49">
          <w:t>数值仿真</w:t>
        </w:r>
        <w:r>
          <w:fldChar w:fldCharType="end"/>
        </w:r>
        <w:r>
          <w:rPr>
            <w:noProof/>
            <w:webHidden/>
          </w:rPr>
          <w:tab/>
        </w:r>
        <w:r>
          <w:rPr>
            <w:noProof/>
            <w:webHidden/>
          </w:rPr>
          <w:fldChar w:fldCharType="begin"/>
        </w:r>
        <w:r>
          <w:rPr>
            <w:noProof/>
            <w:webHidden/>
          </w:rPr>
          <w:instrText xml:space="preserve"> PAGEREF _Toc104811834 \h </w:instrText>
        </w:r>
        <w:r>
          <w:rPr>
            <w:noProof/>
            <w:webHidden/>
          </w:rPr>
          <w:fldChar w:fldCharType="separate"/>
        </w:r>
        <w:r>
          <w:rPr>
            <w:noProof/>
            <w:webHidden/>
          </w:rPr>
          <w:t>16</w:t>
        </w:r>
        <w:r>
          <w:rPr>
            <w:noProof/>
            <w:webHidden/>
          </w:rPr>
          <w:fldChar w:fldCharType="end"/>
        </w:r>
      </w:ins>
    </w:p>
    <w:p w14:paraId="33B00556" w14:textId="0B11EF39" w:rsidR="00AD0BFB" w:rsidRDefault="00AD0BFB" w:rsidP="00AD0BFB">
      <w:pPr>
        <w:pStyle w:val="TOC2"/>
        <w:rPr>
          <w:ins w:id="502827" w:author="目录修订器" w:date="2024-11-26T16:54:13Z"/>
        </w:rPr>
        <w:topLinePunct/>
      </w:pPr>
      <w:ins w:id="502828" w:author="目录修订器" w:date="2024-11-26T16:54:07Z">
        <w:r>
          <w:fldChar w:fldCharType="begin"/>
        </w:r>
        <w:r>
          <w:instrText>HYPERLINK \l "_Toc104811837"</w:instrText>
        </w:r>
        <w:r>
          <w:fldChar w:fldCharType="separate"/>
        </w:r>
        <w:r>
          <w:t>3</w:t>
        </w:r>
        <w:r>
          <w:t>.</w:t>
        </w:r>
        <w:r>
          <w:t>4</w:t>
        </w:r>
        <w:r>
          <w:t xml:space="preserve"> </w:t>
        </w:r>
        <w:r>
          <w:t>管理学启示</w:t>
        </w:r>
        <w:r>
          <w:fldChar w:fldCharType="end"/>
        </w:r>
        <w:r>
          <w:rPr>
            <w:noProof/>
            <w:webHidden/>
          </w:rPr>
          <w:tab/>
        </w:r>
        <w:r>
          <w:rPr>
            <w:noProof/>
            <w:webHidden/>
          </w:rPr>
          <w:fldChar w:fldCharType="begin"/>
        </w:r>
        <w:r>
          <w:rPr>
            <w:noProof/>
            <w:webHidden/>
          </w:rPr>
          <w:instrText xml:space="preserve"> PAGEREF _Toc104811837 \h </w:instrText>
        </w:r>
        <w:r>
          <w:rPr>
            <w:noProof/>
            <w:webHidden/>
          </w:rPr>
          <w:fldChar w:fldCharType="separate"/>
        </w:r>
        <w:r>
          <w:rPr>
            <w:noProof/>
            <w:webHidden/>
          </w:rPr>
          <w:t>19</w:t>
        </w:r>
        <w:r>
          <w:rPr>
            <w:noProof/>
            <w:webHidden/>
          </w:rPr>
          <w:fldChar w:fldCharType="end"/>
        </w:r>
      </w:ins>
    </w:p>
    <w:p w14:paraId="15F0BD8B" w14:textId="2F848C95" w:rsidR="00AD0BFB" w:rsidRPr="003673D3" w:rsidRDefault="00AD0BFB" w:rsidP="00AD0BFB">
      <w:pPr>
        <w:pStyle w:val="TOC2"/>
        <w:rPr>
          <w:ins w:id="502829" w:author="目录修订器" w:date="2024-11-26T16:54:13Z"/>
        </w:rPr>
        <w:topLinePunct/>
      </w:pPr>
      <w:ins w:id="502830" w:author="目录修订器" w:date="2024-11-26T16:54:07Z">
        <w:r>
          <w:fldChar w:fldCharType="begin"/>
        </w:r>
        <w:r>
          <w:instrText>HYPERLINK \l "_Toc104811838"</w:instrText>
        </w:r>
        <w:r>
          <w:fldChar w:fldCharType="separate"/>
        </w:r>
        <w:r>
          <w:t>3</w:t>
        </w:r>
        <w:r>
          <w:t>.</w:t>
        </w:r>
        <w:r>
          <w:t>5</w:t>
        </w:r>
        <w:r>
          <w:t xml:space="preserve"> </w:t>
        </w:r>
        <w:r>
          <w:t>本章小结</w:t>
        </w:r>
        <w:r>
          <w:fldChar w:fldCharType="end"/>
        </w:r>
        <w:r>
          <w:rPr>
            <w:noProof/>
            <w:webHidden/>
          </w:rPr>
          <w:tab/>
        </w:r>
        <w:r>
          <w:rPr>
            <w:noProof/>
            <w:webHidden/>
          </w:rPr>
          <w:fldChar w:fldCharType="begin"/>
        </w:r>
        <w:r>
          <w:rPr>
            <w:noProof/>
            <w:webHidden/>
          </w:rPr>
          <w:instrText xml:space="preserve"> PAGEREF _Toc104811838 \h </w:instrText>
        </w:r>
        <w:r>
          <w:rPr>
            <w:noProof/>
            <w:webHidden/>
          </w:rPr>
          <w:fldChar w:fldCharType="separate"/>
        </w:r>
        <w:r>
          <w:rPr>
            <w:noProof/>
            <w:webHidden/>
          </w:rPr>
          <w:t>19</w:t>
        </w:r>
        <w:r>
          <w:rPr>
            <w:noProof/>
            <w:webHidden/>
          </w:rPr>
          <w:fldChar w:fldCharType="end"/>
        </w:r>
      </w:ins>
    </w:p>
    <w:p w14:paraId="2049F222" w14:textId="51BA11E8" w:rsidR="002C75BE" w:rsidRPr="003673D3" w:rsidRDefault="002C75BE" w:rsidP="005417CC">
      <w:pPr>
        <w:pStyle w:val="TOC1"/>
        <w:rPr>
          <w:ins w:id="502831" w:author="目录修订器" w:date="2024-11-26T16:54:13Z"/>
        </w:rPr>
        <w:topLinePunct/>
      </w:pPr>
      <w:ins w:id="502832" w:author="目录修订器" w:date="2024-11-26T16:54:07Z">
        <w:r>
          <w:fldChar w:fldCharType="begin"/>
        </w:r>
        <w:r>
          <w:instrText>HYPERLINK \l "_Toc104811839"</w:instrText>
        </w:r>
        <w:r>
          <w:fldChar w:fldCharType="separate"/>
        </w:r>
        <w:r w:rsidRPr="003673D3">
          <w:t>4</w:t>
        </w:r>
        <w:r>
          <w:t xml:space="preserve"> </w:t>
        </w:r>
        <w:r w:rsidR="00EB3FDA">
          <w:t>返还质量不确定</w:t>
        </w:r>
        <w:r w:rsidRPr="003673D3">
          <w:t>的库存决策模型</w:t>
        </w:r>
        <w:r>
          <w:fldChar w:fldCharType="end"/>
        </w:r>
        <w:r>
          <w:rPr>
            <w:noProof/>
            <w:webHidden/>
          </w:rPr>
          <w:tab/>
        </w:r>
        <w:r>
          <w:rPr>
            <w:noProof/>
            <w:webHidden/>
          </w:rPr>
          <w:fldChar w:fldCharType="begin"/>
        </w:r>
        <w:r>
          <w:rPr>
            <w:noProof/>
            <w:webHidden/>
          </w:rPr>
          <w:instrText xml:space="preserve"> PAGEREF _Toc104811839 \h </w:instrText>
        </w:r>
        <w:r>
          <w:rPr>
            <w:noProof/>
            <w:webHidden/>
          </w:rPr>
          <w:fldChar w:fldCharType="separate"/>
        </w:r>
        <w:r>
          <w:rPr>
            <w:noProof/>
            <w:webHidden/>
          </w:rPr>
          <w:t>20</w:t>
        </w:r>
        <w:r>
          <w:rPr>
            <w:noProof/>
            <w:webHidden/>
          </w:rPr>
          <w:fldChar w:fldCharType="end"/>
        </w:r>
      </w:ins>
    </w:p>
    <w:p w14:paraId="151F5073" w14:textId="2CFE85F7" w:rsidR="000F279E" w:rsidRPr="003673D3" w:rsidRDefault="000F279E" w:rsidP="005417CC">
      <w:pPr>
        <w:pStyle w:val="TOC2"/>
        <w:rPr>
          <w:ins w:id="502833" w:author="目录修订器" w:date="2024-11-26T16:54:13Z"/>
        </w:rPr>
        <w:topLinePunct/>
      </w:pPr>
      <w:ins w:id="502834" w:author="目录修订器" w:date="2024-11-26T16:54:07Z">
        <w:r>
          <w:fldChar w:fldCharType="begin"/>
        </w:r>
        <w:r>
          <w:instrText>HYPERLINK \l "_Toc104811840"</w:instrText>
        </w:r>
        <w:r>
          <w:fldChar w:fldCharType="separate"/>
        </w:r>
        <w:r w:rsidRPr="00BF5C49">
          <w:t>4</w:t>
        </w:r>
        <w:r>
          <w:t>.</w:t>
        </w:r>
        <w:r w:rsidRPr="00BF5C49">
          <w:t>1</w:t>
        </w:r>
        <w:r>
          <w:t xml:space="preserve"> </w:t>
        </w:r>
        <w:r w:rsidRPr="00BF5C49">
          <w:t>问题描述</w:t>
        </w:r>
        <w:r w:rsidR="00A022D4">
          <w:t>及模型构建</w:t>
        </w:r>
        <w:r>
          <w:fldChar w:fldCharType="end"/>
        </w:r>
        <w:r>
          <w:rPr>
            <w:noProof/>
            <w:webHidden/>
          </w:rPr>
          <w:tab/>
        </w:r>
        <w:r>
          <w:rPr>
            <w:noProof/>
            <w:webHidden/>
          </w:rPr>
          <w:fldChar w:fldCharType="begin"/>
        </w:r>
        <w:r>
          <w:rPr>
            <w:noProof/>
            <w:webHidden/>
          </w:rPr>
          <w:instrText xml:space="preserve"> PAGEREF _Toc104811840 \h </w:instrText>
        </w:r>
        <w:r>
          <w:rPr>
            <w:noProof/>
            <w:webHidden/>
          </w:rPr>
          <w:fldChar w:fldCharType="separate"/>
        </w:r>
        <w:r>
          <w:rPr>
            <w:noProof/>
            <w:webHidden/>
          </w:rPr>
          <w:t>20</w:t>
        </w:r>
        <w:r>
          <w:rPr>
            <w:noProof/>
            <w:webHidden/>
          </w:rPr>
          <w:fldChar w:fldCharType="end"/>
        </w:r>
      </w:ins>
    </w:p>
    <w:p w14:paraId="06BFD7E1" w14:textId="74E4704D" w:rsidR="00382793" w:rsidRPr="003673D3" w:rsidRDefault="00382793" w:rsidP="005417CC">
      <w:pPr>
        <w:pStyle w:val="TOC2"/>
        <w:rPr>
          <w:ins w:id="502835" w:author="目录修订器" w:date="2024-11-26T16:54:13Z"/>
        </w:rPr>
        <w:topLinePunct/>
      </w:pPr>
      <w:ins w:id="502836" w:author="目录修订器" w:date="2024-11-26T16:54:07Z">
        <w:r>
          <w:fldChar w:fldCharType="begin"/>
        </w:r>
        <w:r>
          <w:instrText>HYPERLINK \l "_Toc104811844"</w:instrText>
        </w:r>
        <w:r>
          <w:fldChar w:fldCharType="separate"/>
        </w:r>
        <w:r w:rsidRPr="003673D3">
          <w:t>4</w:t>
        </w:r>
        <w:r>
          <w:t>.</w:t>
        </w:r>
        <w:r w:rsidRPr="003673D3">
          <w:t>2</w:t>
        </w:r>
        <w:r>
          <w:t xml:space="preserve"> </w:t>
        </w:r>
        <w:r w:rsidRPr="00BF5C49">
          <w:t>模型</w:t>
        </w:r>
        <w:r w:rsidR="004E3D62">
          <w:t>求解</w:t>
        </w:r>
        <w:r>
          <w:fldChar w:fldCharType="end"/>
        </w:r>
        <w:r>
          <w:rPr>
            <w:noProof/>
            <w:webHidden/>
          </w:rPr>
          <w:tab/>
        </w:r>
        <w:r>
          <w:rPr>
            <w:noProof/>
            <w:webHidden/>
          </w:rPr>
          <w:fldChar w:fldCharType="begin"/>
        </w:r>
        <w:r>
          <w:rPr>
            <w:noProof/>
            <w:webHidden/>
          </w:rPr>
          <w:instrText xml:space="preserve"> PAGEREF _Toc104811844 \h </w:instrText>
        </w:r>
        <w:r>
          <w:rPr>
            <w:noProof/>
            <w:webHidden/>
          </w:rPr>
          <w:fldChar w:fldCharType="separate"/>
        </w:r>
        <w:r>
          <w:rPr>
            <w:noProof/>
            <w:webHidden/>
          </w:rPr>
          <w:t>22</w:t>
        </w:r>
        <w:r>
          <w:rPr>
            <w:noProof/>
            <w:webHidden/>
          </w:rPr>
          <w:fldChar w:fldCharType="end"/>
        </w:r>
      </w:ins>
    </w:p>
    <w:p w14:paraId="57DDE0DD" w14:textId="77777777" w:rsidR="00E6511F" w:rsidRPr="00416357" w:rsidRDefault="00E6511F" w:rsidP="005417CC">
      <w:pPr>
        <w:pStyle w:val="TOC2"/>
        <w:rPr>
          <w:ins w:id="502837" w:author="目录修订器" w:date="2024-11-26T16:54:13Z"/>
        </w:rPr>
        <w:topLinePunct/>
      </w:pPr>
      <w:ins w:id="502838" w:author="目录修订器" w:date="2024-11-26T16:54:07Z">
        <w:r>
          <w:fldChar w:fldCharType="begin"/>
        </w:r>
        <w:r>
          <w:instrText>HYPERLINK \l "_Toc104811845"</w:instrText>
        </w:r>
        <w:r>
          <w:fldChar w:fldCharType="separate"/>
        </w:r>
        <w:r w:rsidRPr="003673D3">
          <w:t>4</w:t>
        </w:r>
        <w:r>
          <w:t>.</w:t>
        </w:r>
        <w:r w:rsidRPr="003673D3">
          <w:t>3</w:t>
        </w:r>
        <w:r>
          <w:t xml:space="preserve"> </w:t>
        </w:r>
        <w:r w:rsidRPr="003673D3">
          <w:t>数值仿真</w:t>
        </w:r>
        <w:r>
          <w:fldChar w:fldCharType="end"/>
        </w:r>
        <w:r>
          <w:rPr>
            <w:noProof/>
            <w:webHidden/>
          </w:rPr>
          <w:tab/>
        </w:r>
        <w:r>
          <w:rPr>
            <w:noProof/>
            <w:webHidden/>
          </w:rPr>
          <w:fldChar w:fldCharType="begin"/>
        </w:r>
        <w:r>
          <w:rPr>
            <w:noProof/>
            <w:webHidden/>
          </w:rPr>
          <w:instrText xml:space="preserve"> PAGEREF _Toc104811845 \h </w:instrText>
        </w:r>
        <w:r>
          <w:rPr>
            <w:noProof/>
            <w:webHidden/>
          </w:rPr>
          <w:fldChar w:fldCharType="separate"/>
        </w:r>
        <w:r>
          <w:rPr>
            <w:noProof/>
            <w:webHidden/>
          </w:rPr>
          <w:t>25</w:t>
        </w:r>
        <w:r>
          <w:rPr>
            <w:noProof/>
            <w:webHidden/>
          </w:rPr>
          <w:fldChar w:fldCharType="end"/>
        </w:r>
      </w:ins>
    </w:p>
    <w:p w14:paraId="172BC514" w14:textId="39444370" w:rsidR="006A4C5B" w:rsidRDefault="00A31045" w:rsidP="00A31045">
      <w:pPr>
        <w:pStyle w:val="TOC2"/>
        <w:rPr>
          <w:ins w:id="502839" w:author="目录修订器" w:date="2024-11-26T16:54:13Z"/>
        </w:rPr>
        <w:topLinePunct/>
      </w:pPr>
      <w:ins w:id="502840" w:author="目录修订器" w:date="2024-11-26T16:54:07Z">
        <w:r>
          <w:fldChar w:fldCharType="begin"/>
        </w:r>
        <w:r>
          <w:instrText>HYPERLINK \l "_Toc104811848"</w:instrText>
        </w:r>
        <w:r>
          <w:fldChar w:fldCharType="separate"/>
        </w:r>
        <w:r>
          <w:t>4</w:t>
        </w:r>
        <w:r>
          <w:t>.</w:t>
        </w:r>
        <w:r>
          <w:t>4</w:t>
        </w:r>
        <w:r>
          <w:t xml:space="preserve"> </w:t>
        </w:r>
        <w:r>
          <w:t>管理</w:t>
        </w:r>
        <w:r w:rsidR="00AD0BFB">
          <w:t>学启示</w:t>
        </w:r>
        <w:r>
          <w:fldChar w:fldCharType="end"/>
        </w:r>
        <w:r>
          <w:rPr>
            <w:noProof/>
            <w:webHidden/>
          </w:rPr>
          <w:tab/>
        </w:r>
        <w:r>
          <w:rPr>
            <w:noProof/>
            <w:webHidden/>
          </w:rPr>
          <w:fldChar w:fldCharType="begin"/>
        </w:r>
        <w:r>
          <w:rPr>
            <w:noProof/>
            <w:webHidden/>
          </w:rPr>
          <w:instrText xml:space="preserve"> PAGEREF _Toc104811848 \h </w:instrText>
        </w:r>
        <w:r>
          <w:rPr>
            <w:noProof/>
            <w:webHidden/>
          </w:rPr>
          <w:fldChar w:fldCharType="separate"/>
        </w:r>
        <w:r>
          <w:rPr>
            <w:noProof/>
            <w:webHidden/>
          </w:rPr>
          <w:t>29</w:t>
        </w:r>
        <w:r>
          <w:rPr>
            <w:noProof/>
            <w:webHidden/>
          </w:rPr>
          <w:fldChar w:fldCharType="end"/>
        </w:r>
      </w:ins>
    </w:p>
    <w:p w14:paraId="05345F8B" w14:textId="065066CE" w:rsidR="007645CD" w:rsidRPr="00416357" w:rsidRDefault="00A31045" w:rsidP="00A31045">
      <w:pPr>
        <w:pStyle w:val="TOC2"/>
        <w:rPr>
          <w:ins w:id="502841" w:author="目录修订器" w:date="2024-11-26T16:54:13Z"/>
        </w:rPr>
        <w:topLinePunct/>
      </w:pPr>
      <w:ins w:id="502842" w:author="目录修订器" w:date="2024-11-26T16:54:07Z">
        <w:r>
          <w:fldChar w:fldCharType="begin"/>
        </w:r>
        <w:r>
          <w:instrText>HYPERLINK \l "_Toc104811849"</w:instrText>
        </w:r>
        <w:r>
          <w:fldChar w:fldCharType="separate"/>
        </w:r>
        <w:r>
          <w:t>4</w:t>
        </w:r>
        <w:r>
          <w:t>.</w:t>
        </w:r>
        <w:r>
          <w:t>5</w:t>
        </w:r>
        <w:r>
          <w:t xml:space="preserve"> </w:t>
        </w:r>
        <w:r w:rsidR="007645CD" w:rsidRPr="00416357">
          <w:t>本章小结</w:t>
        </w:r>
        <w:r>
          <w:fldChar w:fldCharType="end"/>
        </w:r>
        <w:r>
          <w:rPr>
            <w:noProof/>
            <w:webHidden/>
          </w:rPr>
          <w:tab/>
        </w:r>
        <w:r>
          <w:rPr>
            <w:noProof/>
            <w:webHidden/>
          </w:rPr>
          <w:fldChar w:fldCharType="begin"/>
        </w:r>
        <w:r>
          <w:rPr>
            <w:noProof/>
            <w:webHidden/>
          </w:rPr>
          <w:instrText xml:space="preserve"> PAGEREF _Toc104811849 \h </w:instrText>
        </w:r>
        <w:r>
          <w:rPr>
            <w:noProof/>
            <w:webHidden/>
          </w:rPr>
          <w:fldChar w:fldCharType="separate"/>
        </w:r>
        <w:r>
          <w:rPr>
            <w:noProof/>
            <w:webHidden/>
          </w:rPr>
          <w:t>29</w:t>
        </w:r>
        <w:r>
          <w:rPr>
            <w:noProof/>
            <w:webHidden/>
          </w:rPr>
          <w:fldChar w:fldCharType="end"/>
        </w:r>
      </w:ins>
    </w:p>
    <w:p w14:paraId="4A51398A" w14:textId="020E5DA7" w:rsidR="007645CD" w:rsidRPr="00416357" w:rsidRDefault="00C4444B" w:rsidP="005417CC">
      <w:pPr>
        <w:pStyle w:val="TOC1"/>
        <w:rPr>
          <w:ins w:id="502843" w:author="目录修订器" w:date="2024-11-26T16:54:13Z"/>
        </w:rPr>
        <w:topLinePunct/>
      </w:pPr>
      <w:ins w:id="502844" w:author="目录修订器" w:date="2024-11-26T16:54:07Z">
        <w:r>
          <w:fldChar w:fldCharType="begin"/>
        </w:r>
        <w:r>
          <w:instrText>HYPERLINK \l "_Toc104811850"</w:instrText>
        </w:r>
        <w:r>
          <w:fldChar w:fldCharType="separate"/>
        </w:r>
        <w:r w:rsidRPr="003673D3">
          <w:t>5</w:t>
        </w:r>
        <w:r>
          <w:t xml:space="preserve"> </w:t>
        </w:r>
        <w:r w:rsidR="00950A5B" w:rsidRPr="00416357">
          <w:t>结论</w:t>
        </w:r>
        <w:r w:rsidR="00A31045">
          <w:t>与展望</w:t>
        </w:r>
        <w:r>
          <w:fldChar w:fldCharType="end"/>
        </w:r>
        <w:r>
          <w:rPr>
            <w:noProof/>
            <w:webHidden/>
          </w:rPr>
          <w:tab/>
        </w:r>
        <w:r>
          <w:rPr>
            <w:noProof/>
            <w:webHidden/>
          </w:rPr>
          <w:fldChar w:fldCharType="begin"/>
        </w:r>
        <w:r>
          <w:rPr>
            <w:noProof/>
            <w:webHidden/>
          </w:rPr>
          <w:instrText xml:space="preserve"> PAGEREF _Toc104811850 \h </w:instrText>
        </w:r>
        <w:r>
          <w:rPr>
            <w:noProof/>
            <w:webHidden/>
          </w:rPr>
          <w:fldChar w:fldCharType="separate"/>
        </w:r>
        <w:r>
          <w:rPr>
            <w:noProof/>
            <w:webHidden/>
          </w:rPr>
          <w:t>31</w:t>
        </w:r>
        <w:r>
          <w:rPr>
            <w:noProof/>
            <w:webHidden/>
          </w:rPr>
          <w:fldChar w:fldCharType="end"/>
        </w:r>
      </w:ins>
    </w:p>
    <w:p w14:paraId="20DFEFD3" w14:textId="47960301" w:rsidR="007538D5" w:rsidRDefault="007538D5" w:rsidP="007538D5">
      <w:pPr>
        <w:pStyle w:val="TOC2"/>
        <w:rPr>
          <w:ins w:id="502845" w:author="目录修订器" w:date="2024-11-26T16:54:13Z"/>
        </w:rPr>
        <w:topLinePunct/>
      </w:pPr>
      <w:ins w:id="502846" w:author="目录修订器" w:date="2024-11-26T16:54:07Z">
        <w:r>
          <w:fldChar w:fldCharType="begin"/>
        </w:r>
        <w:r>
          <w:instrText>HYPERLINK \l "_Toc104811851"</w:instrText>
        </w:r>
        <w:r>
          <w:fldChar w:fldCharType="separate"/>
        </w:r>
        <w:r>
          <w:t>5</w:t>
        </w:r>
        <w:r>
          <w:t>.</w:t>
        </w:r>
        <w:r>
          <w:t>1</w:t>
        </w:r>
        <w:r>
          <w:t xml:space="preserve"> </w:t>
        </w:r>
        <w:r>
          <w:t>全文总结</w:t>
        </w:r>
        <w:r>
          <w:fldChar w:fldCharType="end"/>
        </w:r>
        <w:r>
          <w:rPr>
            <w:noProof/>
            <w:webHidden/>
          </w:rPr>
          <w:tab/>
        </w:r>
        <w:r>
          <w:rPr>
            <w:noProof/>
            <w:webHidden/>
          </w:rPr>
          <w:fldChar w:fldCharType="begin"/>
        </w:r>
        <w:r>
          <w:rPr>
            <w:noProof/>
            <w:webHidden/>
          </w:rPr>
          <w:instrText xml:space="preserve"> PAGEREF _Toc104811851 \h </w:instrText>
        </w:r>
        <w:r>
          <w:rPr>
            <w:noProof/>
            <w:webHidden/>
          </w:rPr>
          <w:fldChar w:fldCharType="separate"/>
        </w:r>
        <w:r>
          <w:rPr>
            <w:noProof/>
            <w:webHidden/>
          </w:rPr>
          <w:t>31</w:t>
        </w:r>
        <w:r>
          <w:rPr>
            <w:noProof/>
            <w:webHidden/>
          </w:rPr>
          <w:fldChar w:fldCharType="end"/>
        </w:r>
      </w:ins>
    </w:p>
    <w:p w14:paraId="108D6364" w14:textId="119B275F" w:rsidR="007538D5" w:rsidRPr="00BF5C49" w:rsidRDefault="007538D5" w:rsidP="007538D5">
      <w:pPr>
        <w:pStyle w:val="TOC2"/>
        <w:rPr>
          <w:ins w:id="502847" w:author="目录修订器" w:date="2024-11-26T16:54:13Z"/>
        </w:rPr>
        <w:topLinePunct/>
      </w:pPr>
      <w:ins w:id="502848" w:author="目录修订器" w:date="2024-11-26T16:54:07Z">
        <w:r>
          <w:fldChar w:fldCharType="begin"/>
        </w:r>
        <w:r>
          <w:instrText>HYPERLINK \l "_Toc104811852"</w:instrText>
        </w:r>
        <w:r>
          <w:fldChar w:fldCharType="separate"/>
        </w:r>
        <w:r>
          <w:t>5</w:t>
        </w:r>
        <w:r>
          <w:t>.</w:t>
        </w:r>
        <w:r>
          <w:t>2</w:t>
        </w:r>
        <w:r>
          <w:t xml:space="preserve"> </w:t>
        </w:r>
        <w:r>
          <w:t>研究展望</w:t>
        </w:r>
        <w:r>
          <w:fldChar w:fldCharType="end"/>
        </w:r>
        <w:r>
          <w:rPr>
            <w:noProof/>
            <w:webHidden/>
          </w:rPr>
          <w:tab/>
        </w:r>
        <w:r>
          <w:rPr>
            <w:noProof/>
            <w:webHidden/>
          </w:rPr>
          <w:fldChar w:fldCharType="begin"/>
        </w:r>
        <w:r>
          <w:rPr>
            <w:noProof/>
            <w:webHidden/>
          </w:rPr>
          <w:instrText xml:space="preserve"> PAGEREF _Toc104811852 \h </w:instrText>
        </w:r>
        <w:r>
          <w:rPr>
            <w:noProof/>
            <w:webHidden/>
          </w:rPr>
          <w:fldChar w:fldCharType="separate"/>
        </w:r>
        <w:r>
          <w:rPr>
            <w:noProof/>
            <w:webHidden/>
          </w:rPr>
          <w:t>32</w:t>
        </w:r>
        <w:r>
          <w:rPr>
            <w:noProof/>
            <w:webHidden/>
          </w:rPr>
          <w:fldChar w:fldCharType="end"/>
        </w:r>
      </w:ins>
    </w:p>
    <w:p w14:paraId="05F20AD2" w14:textId="77777777" w:rsidR="007136DE" w:rsidRPr="00BF5C49" w:rsidRDefault="00386A26" w:rsidP="005417CC">
      <w:pPr>
        <w:pStyle w:val="TOC1"/>
        <w:rPr>
          <w:ins w:id="502849" w:author="目录修订器" w:date="2024-11-26T16:54:13Z"/>
        </w:rPr>
        <w:topLinePunct/>
      </w:pPr>
      <w:ins w:id="502850" w:author="目录修订器" w:date="2024-11-26T16:54:07Z">
        <w:r>
          <w:fldChar w:fldCharType="begin"/>
        </w:r>
        <w:r>
          <w:instrText>HYPERLINK \l "_Toc104811854"</w:instrText>
        </w:r>
        <w:r>
          <w:fldChar w:fldCharType="separate"/>
        </w:r>
        <w:r w:rsidR="007136DE" w:rsidRPr="00BF5C49">
          <w:t>参考文献</w:t>
        </w:r>
        <w:r>
          <w:fldChar w:fldCharType="end"/>
        </w:r>
        <w:r>
          <w:rPr>
            <w:noProof/>
            <w:webHidden/>
          </w:rPr>
          <w:tab/>
        </w:r>
        <w:r>
          <w:rPr>
            <w:noProof/>
            <w:webHidden/>
          </w:rPr>
          <w:fldChar w:fldCharType="begin"/>
        </w:r>
        <w:r>
          <w:rPr>
            <w:noProof/>
            <w:webHidden/>
          </w:rPr>
          <w:instrText xml:space="preserve"> PAGEREF _Toc104811854 \h </w:instrText>
        </w:r>
        <w:r>
          <w:rPr>
            <w:noProof/>
            <w:webHidden/>
          </w:rPr>
          <w:fldChar w:fldCharType="separate"/>
        </w:r>
        <w:r>
          <w:rPr>
            <w:noProof/>
            <w:webHidden/>
          </w:rPr>
          <w:t>33</w:t>
        </w:r>
        <w:r>
          <w:rPr>
            <w:noProof/>
            <w:webHidden/>
          </w:rPr>
          <w:fldChar w:fldCharType="end"/>
        </w:r>
        <w:r>
          <w:fldChar w:fldCharType="end"/>
        </w:r>
      </w:ins>
    </w:p>
    <w:p w:rsidR="009F338D">
      <w:pPr>
        <w:rPr>
          <w:ins w:id="502851" w:author="目录修订器" w:date="2024-11-26T16:54:13Z"/>
        </w:rPr>
        <w:sectPr w:rsidR="00C13A42">
          <w:headerReference w:type="even" r:id="rId49"/>
          <w:headerReference w:type="default" r:id="rId47"/>
          <w:footerReference w:type="even" r:id="rId45"/>
          <w:footerReference w:type="default" r:id="rId41"/>
          <w:headerReference w:type="first" r:id="rId39"/>
          <w:footerReference w:type="first" r:id="rId50"/>
          <w:pgSz w:w="11906" w:h="16838" w:code="9"/>
          <w:pgMar w:top="1418" w:right="1134" w:bottom="1134" w:left="1418" w:header="851" w:footer="907" w:gutter="0"/>
          <w:pgNumType w:fmt="upperRoman" w:start="1"/>
          <w:cols w:space="720"/>
          <w:titlePg/>
          <w:docGrid w:type="lines" w:linePitch="326"/>
          <w:endnotePr>
            <w:numFmt w:val="decimal"/>
          </w:endnotePr>
        </w:sectPr>
        <w:topLinePunct/>
      </w:pPr>
    </w:p>
    <w:p w14:paraId="75349E77" w14:textId="77777777" w:rsidR="005417CC" w:rsidRPr="00CA6164" w:rsidRDefault="005417CC" w:rsidP="0071234C">
      <w:pPr>
        <w:pStyle w:val="TOC"/>
        <w:jc w:val="center"/>
        <w:rPr>
          <w:bCs w:val="0"/>
          <w:kern w:val="0"/>
          <w:lang w:val="en-US" w:eastAsia="zh-CN"/>
          <w:rFonts w:ascii="Times New Roman" w:eastAsia="黑体" w:hAnsi="Times New Roman" w:cstheme="majorBidi"/>
          <w:b w:val="0"/>
          <w:color w:val="000000" w:themeColor="text1" w:themeShade="BF"/>
          <w:sz w:val="36"/>
          <w:szCs w:val="36"/>
          <w:del w:author="目录修订器" w:date="2024-11-26T16:54:13Z"/>
        </w:rPr>
        <w:ind w:leftChars="0" w:left="0" w:rightChars="0" w:right="0" w:firstLineChars="0" w:firstLine="0"/>
        <w:topLinePunct/>
      </w:pPr>
      <w:del w:id="502852" w:author="目录修订器" w:date="2024-11-26T16:54:13Z">
        <w:r w:rsidDel="007D325B">
          <w:rPr>
            <w:rFonts w:ascii="Times New Roman" w:eastAsia="黑体" w:hAnsi="Times New Roman" w:cstheme="majorBidi"/>
            <w:b w:val="0"/>
            <w:color w:val="000000" w:themeColor="text1" w:themeShade="BF"/>
            <w:sz w:val="36"/>
            <w:szCs w:val="36"/>
            <w:lang w:val="zh-CN" w:eastAsia="zh-CN"/>
            <w:bCs w:val="0"/>
            <w:kern w:val="0"/>
          </w:rPr>
          <w:delText>目</w:delText>
        </w:r>
        <w:r w:rsidDel="007D325B">
          <w:rPr>
            <w:bCs w:val="0"/>
            <w:kern w:val="0"/>
            <w:rFonts w:ascii="Times New Roman" w:eastAsia="黑体" w:hAnsi="Times New Roman" w:cstheme="majorBidi"/>
            <w:b w:val="0"/>
            <w:color w:val="000000" w:themeColor="text1" w:themeShade="BF"/>
            <w:sz w:val="36"/>
            <w:szCs w:val="36"/>
            <w:lang w:val="zh-CN" w:eastAsia="zh-CN"/>
          </w:rPr>
          <w:delText>  </w:delText>
        </w:r>
        <w:r w:rsidDel="007D325B">
          <w:rPr>
            <w:bCs w:val="0"/>
            <w:kern w:val="0"/>
            <w:rFonts w:ascii="Times New Roman" w:eastAsia="黑体" w:hAnsi="Times New Roman" w:cstheme="majorBidi"/>
            <w:b w:val="0"/>
            <w:color w:val="000000" w:themeColor="text1" w:themeShade="BF"/>
            <w:sz w:val="36"/>
            <w:szCs w:val="36"/>
            <w:lang w:val="zh-CN" w:eastAsia="zh-CN"/>
          </w:rPr>
          <w:delText>录</w:delText>
        </w:r>
      </w:del>
    </w:p>
    <w:p w14:paraId="67C3EEE2" w14:textId="04A98297" w:rsidR="00892BCD" w:rsidRDefault="005417CC">
      <w:pPr>
        <w:pStyle w:val="TOC1"/>
        <w:rPr>
          <w:kern w:val="2"/>
          <w:rFonts w:asciiTheme="minorHAnsi" w:eastAsiaTheme="minorEastAsia" w:hAnsiTheme="minorHAnsi" w:cstheme="minorBidi"/>
          <w:noProof/>
          <w:sz w:val="21"/>
          <w:szCs w:val="22"/>
          <w:del w:author="目录修订器" w:date="2024-11-26T16:54:13Z"/>
        </w:rPr>
        <w:topLinePunct/>
        <w:ind w:left="480" w:hangingChars="171" w:hanging="480"/>
      </w:pPr>
      <w:del w:id="502853" w:author="目录修订器" w:date="2024-11-26T16:54:13Z">
        <w:r w:rsidDel="007D325B">
          <w:rPr>
            <w:kern w:val="2"/>
            <w:rFonts w:asciiTheme="minorHAnsi" w:eastAsiaTheme="minorEastAsia" w:hAnsiTheme="minorHAnsi" w:cstheme="minorBidi"/>
            <w:noProof/>
            <w:sz w:val="21"/>
            <w:szCs w:val="22"/>
          </w:rPr>
          <w:fldChar w:fldCharType="begin"/>
        </w:r>
        <w:r w:rsidDel="007D325B">
          <w:rPr>
            <w:rFonts w:eastAsia="黑体"/>
            <w:kern w:val="2"/>
            <w:sz w:val="28"/>
            <w:szCs w:val="28"/>
          </w:rPr>
          <w:delInstrText xml:space="preserve"> TOC \o "1-3" \h \z \u </w:delInstrText>
        </w:r>
        <w:r w:rsidDel="007D325B">
          <w:rPr>
            <w:rFonts w:eastAsia="黑体"/>
            <w:kern w:val="2"/>
            <w:sz w:val="28"/>
            <w:szCs w:val="28"/>
          </w:rPr>
          <w:fldChar w:fldCharType="separate"/>
        </w:r>
        <w:r w:rsidDel="00DB7C30">
          <w:fldChar w:fldCharType="begin"/>
        </w:r>
        <w:r w:rsidDel="00DB7C30">
          <w:delInstrText xml:space="preserve"> HYPERLINK \l "_Toc104811816" </w:delInstrText>
        </w:r>
        <w:r w:rsidDel="00DB7C30">
          <w:fldChar w:fldCharType="separate"/>
        </w:r>
        <w:r w:rsidDel="007D325B">
          <w:rPr>
            <w:rFonts w:eastAsia="黑体"/>
            <w:kern w:val="2"/>
            <w:sz w:val="28"/>
            <w:szCs w:val="28"/>
            <w:rStyle w:val="a6"/>
            <w:b/>
            <w:noProof/>
          </w:rPr>
          <w:delText>摘</w:delText>
        </w:r>
        <w:r w:rsidDel="007D325B">
          <w:rPr>
            <w:rFonts w:eastAsia="黑体"/>
            <w:kern w:val="2"/>
            <w:sz w:val="28"/>
            <w:szCs w:val="28"/>
            <w:rStyle w:val="a6"/>
            <w:b/>
            <w:noProof/>
          </w:rPr>
          <w:delText>  </w:delText>
        </w:r>
        <w:r w:rsidDel="007D325B">
          <w:rPr>
            <w:rFonts w:eastAsia="黑体"/>
            <w:kern w:val="2"/>
            <w:sz w:val="28"/>
            <w:szCs w:val="28"/>
            <w:rStyle w:val="a6"/>
            <w:b/>
            <w:noProof/>
          </w:rPr>
          <w:delText>要</w:delText>
        </w:r>
        <w:r w:rsidDel="007D325B">
          <w:tab/>
        </w:r>
        <w:r w:rsidDel="007D325B">
          <w:rPr>
            <w:kern w:val="2"/>
            <w:sz w:val="28"/>
            <w:szCs w:val="28"/>
            <w:rFonts w:hint="eastAsia" w:eastAsia="黑体"/>
            <w:noProof/>
            <w:webHidden/>
          </w:rPr>
          <w:delText>Ⅰ</w:delText>
        </w:r>
        <w:r w:rsidDel="00DB7C30">
          <w:fldChar w:fldCharType="end"/>
        </w:r>
      </w:del>
    </w:p>
    <w:p w14:paraId="62B0417F" w14:textId="5AB7E578" w:rsidR="00892BCD" w:rsidRDefault="0047272C">
      <w:pPr>
        <w:pStyle w:val="TOC1"/>
        <w:rPr>
          <w:kern w:val="2"/>
          <w:rFonts w:asciiTheme="minorHAnsi" w:eastAsiaTheme="minorEastAsia" w:hAnsiTheme="minorHAnsi" w:cstheme="minorBidi"/>
          <w:noProof/>
          <w:sz w:val="21"/>
          <w:szCs w:val="22"/>
          <w:del w:author="目录修订器" w:date="2024-11-26T16:54:13Z"/>
        </w:rPr>
        <w:topLinePunct/>
        <w:ind w:left="480" w:hangingChars="171" w:hanging="480"/>
      </w:pPr>
      <w:del w:id="502854" w:author="目录修订器" w:date="2024-11-26T16:54:13Z">
        <w:r w:rsidDel="00DB7C30">
          <w:fldChar w:fldCharType="begin"/>
        </w:r>
        <w:r w:rsidDel="00DB7C30">
          <w:delInstrText xml:space="preserve"> HYPERLINK \l "_Toc104811817" </w:delInstrText>
        </w:r>
        <w:r w:rsidDel="00DB7C30">
          <w:fldChar w:fldCharType="separate"/>
        </w:r>
        <w:r w:rsidDel="007D325B">
          <w:rPr>
            <w:rStyle w:val="a6"/>
            <w:b/>
            <w:noProof/>
            <w:rFonts w:eastAsia="黑体"/>
            <w:kern w:val="2"/>
            <w:sz w:val="28"/>
            <w:szCs w:val="28"/>
          </w:rPr>
          <w:delText>Abstract</w:delText>
        </w:r>
        <w:r w:rsidDel="007D325B">
          <w:tab/>
        </w:r>
        <w:r w:rsidDel="007D325B">
          <w:rPr>
            <w:kern w:val="2"/>
            <w:sz w:val="28"/>
            <w:szCs w:val="28"/>
            <w:rFonts w:hint="eastAsia" w:eastAsia="黑体"/>
            <w:noProof/>
            <w:webHidden/>
          </w:rPr>
          <w:delText>Ⅱ</w:delText>
        </w:r>
        <w:r w:rsidDel="00DB7C30">
          <w:fldChar w:fldCharType="end"/>
        </w:r>
      </w:del>
    </w:p>
    <w:p w14:paraId="1ECD8679" w14:textId="0D9D64D3" w:rsidR="00892BCD" w:rsidRDefault="0047272C">
      <w:pPr>
        <w:pStyle w:val="TOC1"/>
        <w:rPr>
          <w:kern w:val="2"/>
          <w:rFonts w:asciiTheme="minorHAnsi" w:eastAsiaTheme="minorEastAsia" w:hAnsiTheme="minorHAnsi" w:cstheme="minorBidi"/>
          <w:noProof/>
          <w:sz w:val="21"/>
          <w:szCs w:val="22"/>
          <w:del w:author="目录修订器" w:date="2024-11-26T16:54:13Z"/>
        </w:rPr>
        <w:topLinePunct/>
        <w:ind w:left="480" w:hangingChars="171" w:hanging="480"/>
      </w:pPr>
      <w:del w:id="502855" w:author="目录修订器" w:date="2024-11-26T16:54:13Z">
        <w:r w:rsidDel="00DB7C30">
          <w:fldChar w:fldCharType="begin"/>
        </w:r>
        <w:r w:rsidDel="00DB7C30">
          <w:delInstrText xml:space="preserve"> HYPERLINK \l "_Toc104811818" </w:delInstrText>
        </w:r>
        <w:r w:rsidDel="00DB7C30">
          <w:fldChar w:fldCharType="separate"/>
        </w:r>
        <w:r w:rsidDel="007D325B">
          <w:rPr>
            <w:rStyle w:val="a6"/>
            <w:b/>
            <w:noProof/>
            <w:rFonts w:eastAsia="黑体"/>
            <w:kern w:val="2"/>
            <w:sz w:val="28"/>
            <w:szCs w:val="28"/>
          </w:rPr>
          <w:delText>1</w:delText>
        </w:r>
        <w:r w:rsidDel="007D325B">
          <w:rPr>
            <w:rFonts w:eastAsia="黑体"/>
            <w:kern w:val="2"/>
            <w:sz w:val="28"/>
            <w:szCs w:val="28"/>
            <w:rStyle w:val="a6"/>
            <w:b/>
            <w:noProof/>
          </w:rPr>
          <w:delText>绪论</w:delText>
        </w:r>
        <w:r w:rsidDel="007D325B">
          <w:tab/>
        </w:r>
        <w:r w:rsidDel="007D325B">
          <w:rPr>
            <w:rFonts w:eastAsia="黑体"/>
            <w:kern w:val="2"/>
            <w:sz w:val="28"/>
            <w:szCs w:val="28"/>
            <w:noProof/>
            <w:webHidden/>
          </w:rPr>
          <w:fldChar w:fldCharType="begin"/>
        </w:r>
        <w:r w:rsidDel="007D325B">
          <w:rPr>
            <w:rFonts w:eastAsia="黑体"/>
            <w:kern w:val="2"/>
            <w:sz w:val="28"/>
            <w:szCs w:val="28"/>
            <w:noProof/>
            <w:webHidden/>
          </w:rPr>
          <w:delInstrText xml:space="preserve"> PAGEREF _Toc104811818 \h </w:delInstrText>
        </w:r>
        <w:r w:rsidDel="007D325B">
          <w:rPr>
            <w:rFonts w:eastAsia="黑体"/>
            <w:kern w:val="2"/>
            <w:sz w:val="28"/>
            <w:szCs w:val="28"/>
            <w:noProof/>
            <w:webHidden/>
          </w:rPr>
          <w:fldChar w:fldCharType="separate"/>
        </w:r>
        <w:r w:rsidDel="007D325B">
          <w:rPr>
            <w:rFonts w:eastAsia="黑体"/>
            <w:kern w:val="2"/>
            <w:sz w:val="28"/>
            <w:szCs w:val="28"/>
            <w:noProof/>
            <w:webHidden/>
          </w:rPr>
          <w:delText>1</w:delText>
        </w:r>
        <w:r w:rsidDel="007D325B">
          <w:rPr>
            <w:rFonts w:eastAsia="黑体"/>
            <w:kern w:val="2"/>
            <w:sz w:val="28"/>
            <w:szCs w:val="28"/>
            <w:noProof/>
            <w:webHidden/>
          </w:rPr>
          <w:fldChar w:fldCharType="end"/>
        </w:r>
        <w:r w:rsidDel="00DB7C30">
          <w:fldChar w:fldCharType="end"/>
        </w:r>
      </w:del>
    </w:p>
    <w:p w14:paraId="4DAC818F" w14:textId="36B32046" w:rsidR="00892BCD" w:rsidRDefault="0047272C">
      <w:pPr>
        <w:pStyle w:val="cw47"/>
        <w:rPr>
          <w:kern w:val="2"/>
          <w:rFonts w:asciiTheme="minorHAnsi" w:eastAsiaTheme="minorEastAsia" w:hAnsiTheme="minorHAnsi" w:cstheme="minorBidi"/>
          <w:noProof/>
          <w:sz w:val="21"/>
          <w:szCs w:val="22"/>
          <w:del w:author="目录修订器" w:date="2024-11-26T16:54:13Z"/>
        </w:rPr>
        <w:topLinePunct/>
      </w:pPr>
      <w:del w:id="502856" w:author="目录修订器" w:date="2024-11-26T16:54:13Z">
        <w:r w:rsidDel="00DB7C30">
          <w:fldChar w:fldCharType="begin"/>
        </w:r>
        <w:r w:rsidDel="00DB7C30">
          <w:delInstrText xml:space="preserve"> HYPERLINK \l "_Toc104811819" </w:delInstrText>
        </w:r>
        <w:r w:rsidDel="00DB7C30">
          <w:fldChar w:fldCharType="separate"/>
        </w:r>
        <w:r w:rsidDel="007D325B">
          <w:rPr>
            <w:rStyle w:val="a6"/>
            <w:noProof/>
            <w:kern w:val="2"/>
            <w:sz w:val="21"/>
            <w:szCs w:val="21"/>
            <w:rFonts w:ascii="Times New Roman" w:eastAsia="宋体" w:hAnsi="Times New Roman" w:cs="Times New Roman"/>
          </w:rPr>
          <w:delText>1.1</w:delText>
        </w:r>
        <w:r w:rsidDel="007D325B">
          <w:rPr>
            <w:kern w:val="2"/>
            <w:sz w:val="21"/>
            <w:szCs w:val="21"/>
            <w:rFonts w:ascii="Times New Roman" w:eastAsia="宋体" w:hAnsi="Times New Roman" w:cs="Times New Roman"/>
            <w:rStyle w:val="a6"/>
            <w:noProof/>
          </w:rPr>
          <w:delText>研究背景</w:delText>
        </w:r>
        <w:r w:rsidDel="007D325B">
          <w:tab/>
        </w:r>
        <w:r w:rsidDel="007D325B">
          <w:rPr>
            <w:kern w:val="2"/>
            <w:sz w:val="21"/>
            <w:szCs w:val="21"/>
            <w:rFonts w:ascii="Times New Roman" w:eastAsia="宋体" w:hAnsi="Times New Roman" w:cs="Times New Roman"/>
            <w:noProof/>
            <w:webHidden/>
          </w:rPr>
          <w:fldChar w:fldCharType="begin"/>
        </w:r>
        <w:r w:rsidDel="007D325B">
          <w:rPr>
            <w:kern w:val="2"/>
            <w:sz w:val="21"/>
            <w:szCs w:val="21"/>
            <w:rFonts w:ascii="Times New Roman" w:eastAsia="宋体" w:hAnsi="Times New Roman" w:cs="Times New Roman"/>
            <w:noProof/>
            <w:webHidden/>
          </w:rPr>
          <w:delInstrText xml:space="preserve"> PAGEREF _Toc104811819 \h </w:delInstrText>
        </w:r>
        <w:r w:rsidDel="007D325B">
          <w:rPr>
            <w:kern w:val="2"/>
            <w:sz w:val="21"/>
            <w:szCs w:val="21"/>
            <w:rFonts w:ascii="Times New Roman" w:eastAsia="宋体" w:hAnsi="Times New Roman" w:cs="Times New Roman"/>
            <w:noProof/>
            <w:webHidden/>
          </w:rPr>
          <w:fldChar w:fldCharType="separate"/>
        </w:r>
        <w:r w:rsidDel="007D325B">
          <w:rPr>
            <w:kern w:val="2"/>
            <w:sz w:val="21"/>
            <w:szCs w:val="21"/>
            <w:rFonts w:ascii="Times New Roman" w:eastAsia="宋体" w:hAnsi="Times New Roman" w:cs="Times New Roman"/>
            <w:noProof/>
            <w:webHidden/>
          </w:rPr>
          <w:delText>1</w:delText>
        </w:r>
        <w:r w:rsidDel="007D325B">
          <w:rPr>
            <w:kern w:val="2"/>
            <w:sz w:val="21"/>
            <w:szCs w:val="21"/>
            <w:rFonts w:ascii="Times New Roman" w:eastAsia="宋体" w:hAnsi="Times New Roman" w:cs="Times New Roman"/>
            <w:noProof/>
            <w:webHidden/>
          </w:rPr>
          <w:fldChar w:fldCharType="end"/>
        </w:r>
        <w:r w:rsidDel="00DB7C30">
          <w:fldChar w:fldCharType="end"/>
        </w:r>
      </w:del>
    </w:p>
    <w:p w14:paraId="6DF32E3A" w14:textId="7C2CF34F" w:rsidR="00892BCD" w:rsidRDefault="0047272C">
      <w:pPr>
        <w:pStyle w:val="cw47"/>
        <w:rPr>
          <w:kern w:val="2"/>
          <w:rFonts w:asciiTheme="minorHAnsi" w:eastAsiaTheme="minorEastAsia" w:hAnsiTheme="minorHAnsi" w:cstheme="minorBidi"/>
          <w:noProof/>
          <w:sz w:val="21"/>
          <w:szCs w:val="22"/>
          <w:del w:author="目录修订器" w:date="2024-11-26T16:54:13Z"/>
        </w:rPr>
        <w:topLinePunct/>
      </w:pPr>
      <w:del w:id="502857" w:author="目录修订器" w:date="2024-11-26T16:54:13Z">
        <w:r w:rsidDel="00DB7C30">
          <w:fldChar w:fldCharType="begin"/>
        </w:r>
        <w:r w:rsidDel="00DB7C30">
          <w:delInstrText xml:space="preserve"> HYPERLINK \l "_Toc104811820" </w:delInstrText>
        </w:r>
        <w:r w:rsidDel="00DB7C30">
          <w:fldChar w:fldCharType="separate"/>
        </w:r>
        <w:r w:rsidDel="007D325B">
          <w:rPr>
            <w:rStyle w:val="a6"/>
            <w:noProof/>
            <w:kern w:val="2"/>
            <w:sz w:val="21"/>
            <w:szCs w:val="21"/>
            <w:rFonts w:ascii="Times New Roman" w:eastAsia="宋体" w:hAnsi="Times New Roman" w:cs="Times New Roman"/>
          </w:rPr>
          <w:delText>1.2</w:delText>
        </w:r>
        <w:r w:rsidDel="007D325B">
          <w:rPr>
            <w:kern w:val="2"/>
            <w:sz w:val="21"/>
            <w:szCs w:val="21"/>
            <w:rFonts w:ascii="Times New Roman" w:eastAsia="宋体" w:hAnsi="Times New Roman" w:cs="Times New Roman"/>
            <w:rStyle w:val="a6"/>
            <w:noProof/>
          </w:rPr>
          <w:delText>研究目的</w:delText>
        </w:r>
        <w:r w:rsidDel="007D325B">
          <w:tab/>
        </w:r>
        <w:r w:rsidDel="007D325B">
          <w:rPr>
            <w:kern w:val="2"/>
            <w:sz w:val="21"/>
            <w:szCs w:val="21"/>
            <w:rFonts w:ascii="Times New Roman" w:eastAsia="宋体" w:hAnsi="Times New Roman" w:cs="Times New Roman"/>
            <w:noProof/>
            <w:webHidden/>
          </w:rPr>
          <w:fldChar w:fldCharType="begin"/>
        </w:r>
        <w:r w:rsidDel="007D325B">
          <w:rPr>
            <w:kern w:val="2"/>
            <w:sz w:val="21"/>
            <w:szCs w:val="21"/>
            <w:rFonts w:ascii="Times New Roman" w:eastAsia="宋体" w:hAnsi="Times New Roman" w:cs="Times New Roman"/>
            <w:noProof/>
            <w:webHidden/>
          </w:rPr>
          <w:delInstrText xml:space="preserve"> PAGEREF _Toc104811820 \h </w:delInstrText>
        </w:r>
        <w:r w:rsidDel="007D325B">
          <w:rPr>
            <w:kern w:val="2"/>
            <w:sz w:val="21"/>
            <w:szCs w:val="21"/>
            <w:rFonts w:ascii="Times New Roman" w:eastAsia="宋体" w:hAnsi="Times New Roman" w:cs="Times New Roman"/>
            <w:noProof/>
            <w:webHidden/>
          </w:rPr>
          <w:fldChar w:fldCharType="separate"/>
        </w:r>
        <w:r w:rsidDel="007D325B">
          <w:rPr>
            <w:kern w:val="2"/>
            <w:sz w:val="21"/>
            <w:szCs w:val="21"/>
            <w:rFonts w:ascii="Times New Roman" w:eastAsia="宋体" w:hAnsi="Times New Roman" w:cs="Times New Roman"/>
            <w:noProof/>
            <w:webHidden/>
          </w:rPr>
          <w:delText>2</w:delText>
        </w:r>
        <w:r w:rsidDel="007D325B">
          <w:rPr>
            <w:kern w:val="2"/>
            <w:sz w:val="21"/>
            <w:szCs w:val="21"/>
            <w:rFonts w:ascii="Times New Roman" w:eastAsia="宋体" w:hAnsi="Times New Roman" w:cs="Times New Roman"/>
            <w:noProof/>
            <w:webHidden/>
          </w:rPr>
          <w:fldChar w:fldCharType="end"/>
        </w:r>
        <w:r w:rsidDel="00DB7C30">
          <w:fldChar w:fldCharType="end"/>
        </w:r>
      </w:del>
    </w:p>
    <w:p w14:paraId="25415AC3" w14:textId="20A7C1B4" w:rsidR="00892BCD" w:rsidRDefault="0047272C">
      <w:pPr>
        <w:pStyle w:val="cw47"/>
        <w:rPr>
          <w:kern w:val="2"/>
          <w:rFonts w:asciiTheme="minorHAnsi" w:eastAsiaTheme="minorEastAsia" w:hAnsiTheme="minorHAnsi" w:cstheme="minorBidi"/>
          <w:noProof/>
          <w:sz w:val="21"/>
          <w:szCs w:val="22"/>
          <w:del w:author="目录修订器" w:date="2024-11-26T16:54:13Z"/>
        </w:rPr>
        <w:topLinePunct/>
      </w:pPr>
      <w:del w:id="502858" w:author="目录修订器" w:date="2024-11-26T16:54:13Z">
        <w:r w:rsidDel="00DB7C30">
          <w:fldChar w:fldCharType="begin"/>
        </w:r>
        <w:r w:rsidDel="00DB7C30">
          <w:delInstrText xml:space="preserve"> HYPERLINK \l "_Toc104811821" </w:delInstrText>
        </w:r>
        <w:r w:rsidDel="00DB7C30">
          <w:fldChar w:fldCharType="separate"/>
        </w:r>
        <w:r w:rsidDel="007D325B">
          <w:rPr>
            <w:rStyle w:val="a6"/>
            <w:noProof/>
            <w:kern w:val="2"/>
            <w:sz w:val="21"/>
            <w:szCs w:val="21"/>
            <w:rFonts w:ascii="Times New Roman" w:eastAsia="宋体" w:hAnsi="Times New Roman" w:cs="Times New Roman"/>
          </w:rPr>
          <w:delText>1.3</w:delText>
        </w:r>
        <w:r w:rsidDel="007D325B">
          <w:rPr>
            <w:kern w:val="2"/>
            <w:sz w:val="21"/>
            <w:szCs w:val="21"/>
            <w:rFonts w:ascii="Times New Roman" w:eastAsia="宋体" w:hAnsi="Times New Roman" w:cs="Times New Roman"/>
            <w:rStyle w:val="a6"/>
            <w:noProof/>
          </w:rPr>
          <w:delText>研究意义</w:delText>
        </w:r>
        <w:r w:rsidDel="007D325B">
          <w:tab/>
        </w:r>
        <w:r w:rsidDel="007D325B">
          <w:rPr>
            <w:kern w:val="2"/>
            <w:sz w:val="21"/>
            <w:szCs w:val="21"/>
            <w:rFonts w:ascii="Times New Roman" w:eastAsia="宋体" w:hAnsi="Times New Roman" w:cs="Times New Roman"/>
            <w:noProof/>
            <w:webHidden/>
          </w:rPr>
          <w:fldChar w:fldCharType="begin"/>
        </w:r>
        <w:r w:rsidDel="007D325B">
          <w:rPr>
            <w:kern w:val="2"/>
            <w:sz w:val="21"/>
            <w:szCs w:val="21"/>
            <w:rFonts w:ascii="Times New Roman" w:eastAsia="宋体" w:hAnsi="Times New Roman" w:cs="Times New Roman"/>
            <w:noProof/>
            <w:webHidden/>
          </w:rPr>
          <w:delInstrText xml:space="preserve"> PAGEREF _Toc104811821 \h </w:delInstrText>
        </w:r>
        <w:r w:rsidDel="007D325B">
          <w:rPr>
            <w:kern w:val="2"/>
            <w:sz w:val="21"/>
            <w:szCs w:val="21"/>
            <w:rFonts w:ascii="Times New Roman" w:eastAsia="宋体" w:hAnsi="Times New Roman" w:cs="Times New Roman"/>
            <w:noProof/>
            <w:webHidden/>
          </w:rPr>
          <w:fldChar w:fldCharType="separate"/>
        </w:r>
        <w:r w:rsidDel="007D325B">
          <w:rPr>
            <w:kern w:val="2"/>
            <w:sz w:val="21"/>
            <w:szCs w:val="21"/>
            <w:rFonts w:ascii="Times New Roman" w:eastAsia="宋体" w:hAnsi="Times New Roman" w:cs="Times New Roman"/>
            <w:noProof/>
            <w:webHidden/>
          </w:rPr>
          <w:delText>3</w:delText>
        </w:r>
        <w:r w:rsidDel="007D325B">
          <w:rPr>
            <w:kern w:val="2"/>
            <w:sz w:val="21"/>
            <w:szCs w:val="21"/>
            <w:rFonts w:ascii="Times New Roman" w:eastAsia="宋体" w:hAnsi="Times New Roman" w:cs="Times New Roman"/>
            <w:noProof/>
            <w:webHidden/>
          </w:rPr>
          <w:fldChar w:fldCharType="end"/>
        </w:r>
        <w:r w:rsidDel="00DB7C30">
          <w:fldChar w:fldCharType="end"/>
        </w:r>
      </w:del>
    </w:p>
    <w:p w14:paraId="5743AFB3" w14:textId="582DBD00" w:rsidR="00892BCD" w:rsidRDefault="0047272C">
      <w:pPr>
        <w:pStyle w:val="cw48"/>
        <w:rPr>
          <w:kern w:val="2"/>
          <w:rFonts w:asciiTheme="minorHAnsi" w:eastAsiaTheme="minorEastAsia" w:hAnsiTheme="minorHAnsi" w:cstheme="minorBidi"/>
          <w:noProof/>
          <w:sz w:val="21"/>
          <w:szCs w:val="22"/>
          <w:del w:author="目录修订器" w:date="2024-11-26T16:54:13Z"/>
        </w:rPr>
        <w:topLinePunct/>
      </w:pPr>
      <w:del w:id="502859" w:author="目录修订器" w:date="2024-11-26T16:54:13Z">
        <w:r w:rsidDel="00DB7C30">
          <w:fldChar w:fldCharType="begin"/>
        </w:r>
        <w:r w:rsidDel="00DB7C30">
          <w:delInstrText xml:space="preserve"> HYPERLINK \l "_Toc104811822" </w:delInstrText>
        </w:r>
        <w:r w:rsidDel="00DB7C30">
          <w:fldChar w:fldCharType="separate"/>
        </w:r>
        <w:r w:rsidDel="007D325B">
          <w:rPr>
            <w:rStyle w:val="a6"/>
            <w:noProof/>
            <w:kern w:val="2"/>
            <w:sz w:val="21"/>
            <w:szCs w:val="21"/>
            <w:rFonts w:ascii="Times New Roman" w:eastAsia="宋体" w:hAnsi="Times New Roman" w:cs="Times New Roman"/>
          </w:rPr>
          <w:delText>1.3.1</w:delText>
        </w:r>
        <w:r w:rsidDel="007D325B">
          <w:rPr>
            <w:kern w:val="2"/>
            <w:sz w:val="21"/>
            <w:szCs w:val="21"/>
            <w:rFonts w:ascii="Times New Roman" w:eastAsia="宋体" w:hAnsi="Times New Roman" w:cs="Times New Roman"/>
            <w:rStyle w:val="a6"/>
            <w:noProof/>
          </w:rPr>
          <w:delText>理论意义</w:delText>
        </w:r>
        <w:r w:rsidDel="007D325B">
          <w:tab/>
        </w:r>
        <w:r w:rsidDel="007D325B">
          <w:rPr>
            <w:kern w:val="2"/>
            <w:sz w:val="21"/>
            <w:szCs w:val="21"/>
            <w:rFonts w:ascii="Times New Roman" w:eastAsia="宋体" w:hAnsi="Times New Roman" w:cs="Times New Roman"/>
            <w:noProof/>
            <w:webHidden/>
          </w:rPr>
          <w:fldChar w:fldCharType="begin"/>
        </w:r>
        <w:r w:rsidDel="007D325B">
          <w:rPr>
            <w:kern w:val="2"/>
            <w:sz w:val="21"/>
            <w:szCs w:val="21"/>
            <w:rFonts w:ascii="Times New Roman" w:eastAsia="宋体" w:hAnsi="Times New Roman" w:cs="Times New Roman"/>
            <w:noProof/>
            <w:webHidden/>
          </w:rPr>
          <w:delInstrText xml:space="preserve"> PAGEREF _Toc104811822 \h </w:delInstrText>
        </w:r>
        <w:r w:rsidDel="007D325B">
          <w:rPr>
            <w:kern w:val="2"/>
            <w:sz w:val="21"/>
            <w:szCs w:val="21"/>
            <w:rFonts w:ascii="Times New Roman" w:eastAsia="宋体" w:hAnsi="Times New Roman" w:cs="Times New Roman"/>
            <w:noProof/>
            <w:webHidden/>
          </w:rPr>
          <w:fldChar w:fldCharType="separate"/>
        </w:r>
        <w:r w:rsidDel="007D325B">
          <w:rPr>
            <w:kern w:val="2"/>
            <w:sz w:val="21"/>
            <w:szCs w:val="21"/>
            <w:rFonts w:ascii="Times New Roman" w:eastAsia="宋体" w:hAnsi="Times New Roman" w:cs="Times New Roman"/>
            <w:noProof/>
            <w:webHidden/>
          </w:rPr>
          <w:delText>3</w:delText>
        </w:r>
        <w:r w:rsidDel="007D325B">
          <w:rPr>
            <w:kern w:val="2"/>
            <w:sz w:val="21"/>
            <w:szCs w:val="21"/>
            <w:rFonts w:ascii="Times New Roman" w:eastAsia="宋体" w:hAnsi="Times New Roman" w:cs="Times New Roman"/>
            <w:noProof/>
            <w:webHidden/>
          </w:rPr>
          <w:fldChar w:fldCharType="end"/>
        </w:r>
        <w:r w:rsidDel="00DB7C30">
          <w:fldChar w:fldCharType="end"/>
        </w:r>
      </w:del>
    </w:p>
    <w:p w14:paraId="5AB83D18" w14:textId="5CB68A4C" w:rsidR="00892BCD" w:rsidRDefault="0047272C">
      <w:pPr>
        <w:pStyle w:val="cw48"/>
        <w:rPr>
          <w:kern w:val="2"/>
          <w:rFonts w:asciiTheme="minorHAnsi" w:eastAsiaTheme="minorEastAsia" w:hAnsiTheme="minorHAnsi" w:cstheme="minorBidi"/>
          <w:noProof/>
          <w:sz w:val="21"/>
          <w:szCs w:val="22"/>
          <w:del w:author="目录修订器" w:date="2024-11-26T16:54:13Z"/>
        </w:rPr>
        <w:topLinePunct/>
      </w:pPr>
      <w:del w:id="502860" w:author="目录修订器" w:date="2024-11-26T16:54:13Z">
        <w:r w:rsidDel="00DB7C30">
          <w:fldChar w:fldCharType="begin"/>
        </w:r>
        <w:r w:rsidDel="00DB7C30">
          <w:delInstrText xml:space="preserve"> HYPERLINK \l "_Toc104811823" </w:delInstrText>
        </w:r>
        <w:r w:rsidDel="00DB7C30">
          <w:fldChar w:fldCharType="separate"/>
        </w:r>
        <w:r w:rsidDel="007D325B">
          <w:rPr>
            <w:rStyle w:val="a6"/>
            <w:noProof/>
            <w:kern w:val="2"/>
            <w:sz w:val="21"/>
            <w:szCs w:val="21"/>
            <w:rFonts w:ascii="Times New Roman" w:eastAsia="宋体" w:hAnsi="Times New Roman" w:cs="Times New Roman"/>
          </w:rPr>
          <w:delText>1.3.2</w:delText>
        </w:r>
        <w:r w:rsidDel="007D325B">
          <w:rPr>
            <w:kern w:val="2"/>
            <w:sz w:val="21"/>
            <w:szCs w:val="21"/>
            <w:rFonts w:ascii="Times New Roman" w:eastAsia="宋体" w:hAnsi="Times New Roman" w:cs="Times New Roman"/>
            <w:rStyle w:val="a6"/>
            <w:noProof/>
          </w:rPr>
          <w:delText>现实意义</w:delText>
        </w:r>
        <w:r w:rsidDel="007D325B">
          <w:tab/>
        </w:r>
        <w:r w:rsidDel="007D325B">
          <w:rPr>
            <w:kern w:val="2"/>
            <w:sz w:val="21"/>
            <w:szCs w:val="21"/>
            <w:rFonts w:ascii="Times New Roman" w:eastAsia="宋体" w:hAnsi="Times New Roman" w:cs="Times New Roman"/>
            <w:noProof/>
            <w:webHidden/>
          </w:rPr>
          <w:fldChar w:fldCharType="begin"/>
        </w:r>
        <w:r w:rsidDel="007D325B">
          <w:rPr>
            <w:kern w:val="2"/>
            <w:sz w:val="21"/>
            <w:szCs w:val="21"/>
            <w:rFonts w:ascii="Times New Roman" w:eastAsia="宋体" w:hAnsi="Times New Roman" w:cs="Times New Roman"/>
            <w:noProof/>
            <w:webHidden/>
          </w:rPr>
          <w:delInstrText xml:space="preserve"> PAGEREF _Toc104811823 \h </w:delInstrText>
        </w:r>
        <w:r w:rsidDel="007D325B">
          <w:rPr>
            <w:kern w:val="2"/>
            <w:sz w:val="21"/>
            <w:szCs w:val="21"/>
            <w:rFonts w:ascii="Times New Roman" w:eastAsia="宋体" w:hAnsi="Times New Roman" w:cs="Times New Roman"/>
            <w:noProof/>
            <w:webHidden/>
          </w:rPr>
          <w:fldChar w:fldCharType="separate"/>
        </w:r>
        <w:r w:rsidDel="007D325B">
          <w:rPr>
            <w:kern w:val="2"/>
            <w:sz w:val="21"/>
            <w:szCs w:val="21"/>
            <w:rFonts w:ascii="Times New Roman" w:eastAsia="宋体" w:hAnsi="Times New Roman" w:cs="Times New Roman"/>
            <w:noProof/>
            <w:webHidden/>
          </w:rPr>
          <w:delText>3</w:delText>
        </w:r>
        <w:r w:rsidDel="007D325B">
          <w:rPr>
            <w:kern w:val="2"/>
            <w:sz w:val="21"/>
            <w:szCs w:val="21"/>
            <w:rFonts w:ascii="Times New Roman" w:eastAsia="宋体" w:hAnsi="Times New Roman" w:cs="Times New Roman"/>
            <w:noProof/>
            <w:webHidden/>
          </w:rPr>
          <w:fldChar w:fldCharType="end"/>
        </w:r>
        <w:r w:rsidDel="00DB7C30">
          <w:fldChar w:fldCharType="end"/>
        </w:r>
      </w:del>
    </w:p>
    <w:p w14:paraId="690C9E1A" w14:textId="15F1599E" w:rsidR="00892BCD" w:rsidRDefault="0047272C">
      <w:pPr>
        <w:pStyle w:val="TOC1"/>
        <w:rPr>
          <w:kern w:val="2"/>
          <w:rFonts w:asciiTheme="minorHAnsi" w:eastAsiaTheme="minorEastAsia" w:hAnsiTheme="minorHAnsi" w:cstheme="minorBidi"/>
          <w:noProof/>
          <w:sz w:val="21"/>
          <w:szCs w:val="22"/>
          <w:del w:author="目录修订器" w:date="2024-11-26T16:54:13Z"/>
        </w:rPr>
        <w:topLinePunct/>
        <w:ind w:left="480" w:hangingChars="171" w:hanging="480"/>
      </w:pPr>
      <w:del w:id="502861" w:author="目录修订器" w:date="2024-11-26T16:54:13Z">
        <w:r w:rsidDel="00DB7C30">
          <w:fldChar w:fldCharType="begin"/>
        </w:r>
        <w:r w:rsidDel="00DB7C30">
          <w:delInstrText xml:space="preserve"> HYPERLINK \l "_Toc104811824" </w:delInstrText>
        </w:r>
        <w:r w:rsidDel="00DB7C30">
          <w:fldChar w:fldCharType="separate"/>
        </w:r>
        <w:r w:rsidDel="007D325B">
          <w:rPr>
            <w:rStyle w:val="a6"/>
            <w:b/>
            <w:noProof/>
            <w:rFonts w:eastAsia="黑体"/>
            <w:kern w:val="2"/>
            <w:sz w:val="28"/>
            <w:szCs w:val="28"/>
          </w:rPr>
          <w:delText>2</w:delText>
        </w:r>
        <w:r w:rsidDel="007D325B">
          <w:rPr>
            <w:rFonts w:eastAsia="黑体"/>
            <w:kern w:val="2"/>
            <w:sz w:val="28"/>
            <w:szCs w:val="28"/>
            <w:rStyle w:val="a6"/>
            <w:b/>
            <w:noProof/>
          </w:rPr>
          <w:delText>国内外文献综述</w:delText>
        </w:r>
        <w:r w:rsidDel="007D325B">
          <w:tab/>
        </w:r>
        <w:r w:rsidDel="007D325B">
          <w:rPr>
            <w:rFonts w:eastAsia="黑体"/>
            <w:kern w:val="2"/>
            <w:sz w:val="28"/>
            <w:szCs w:val="28"/>
            <w:noProof/>
            <w:webHidden/>
          </w:rPr>
          <w:fldChar w:fldCharType="begin"/>
        </w:r>
        <w:r w:rsidDel="007D325B">
          <w:rPr>
            <w:rFonts w:eastAsia="黑体"/>
            <w:kern w:val="2"/>
            <w:sz w:val="28"/>
            <w:szCs w:val="28"/>
            <w:noProof/>
            <w:webHidden/>
          </w:rPr>
          <w:delInstrText xml:space="preserve"> PAGEREF _Toc104811824 \h </w:delInstrText>
        </w:r>
        <w:r w:rsidDel="007D325B">
          <w:rPr>
            <w:rFonts w:eastAsia="黑体"/>
            <w:kern w:val="2"/>
            <w:sz w:val="28"/>
            <w:szCs w:val="28"/>
            <w:noProof/>
            <w:webHidden/>
          </w:rPr>
          <w:fldChar w:fldCharType="separate"/>
        </w:r>
        <w:r w:rsidDel="007D325B">
          <w:rPr>
            <w:rFonts w:eastAsia="黑体"/>
            <w:kern w:val="2"/>
            <w:sz w:val="28"/>
            <w:szCs w:val="28"/>
            <w:noProof/>
            <w:webHidden/>
          </w:rPr>
          <w:delText>4</w:delText>
        </w:r>
        <w:r w:rsidDel="007D325B">
          <w:rPr>
            <w:rFonts w:eastAsia="黑体"/>
            <w:kern w:val="2"/>
            <w:sz w:val="28"/>
            <w:szCs w:val="28"/>
            <w:noProof/>
            <w:webHidden/>
          </w:rPr>
          <w:fldChar w:fldCharType="end"/>
        </w:r>
        <w:r w:rsidDel="00DB7C30">
          <w:fldChar w:fldCharType="end"/>
        </w:r>
      </w:del>
    </w:p>
    <w:p w14:paraId="241A4A3A" w14:textId="3062C6D2" w:rsidR="00892BCD" w:rsidRDefault="0047272C">
      <w:pPr>
        <w:pStyle w:val="cw47"/>
        <w:rPr>
          <w:kern w:val="2"/>
          <w:rFonts w:asciiTheme="minorHAnsi" w:eastAsiaTheme="minorEastAsia" w:hAnsiTheme="minorHAnsi" w:cstheme="minorBidi"/>
          <w:noProof/>
          <w:sz w:val="21"/>
          <w:szCs w:val="22"/>
          <w:del w:author="目录修订器" w:date="2024-11-26T16:54:13Z"/>
        </w:rPr>
        <w:topLinePunct/>
      </w:pPr>
      <w:del w:id="502862" w:author="目录修订器" w:date="2024-11-26T16:54:13Z">
        <w:r w:rsidDel="00DB7C30">
          <w:fldChar w:fldCharType="begin"/>
        </w:r>
        <w:r w:rsidDel="00DB7C30">
          <w:delInstrText xml:space="preserve"> HYPERLINK \l "_Toc104811825" </w:delInstrText>
        </w:r>
        <w:r w:rsidDel="00DB7C30">
          <w:fldChar w:fldCharType="separate"/>
        </w:r>
        <w:r w:rsidDel="007D325B">
          <w:rPr>
            <w:rStyle w:val="a6"/>
            <w:noProof/>
            <w:kern w:val="2"/>
            <w:sz w:val="21"/>
            <w:szCs w:val="21"/>
            <w:rFonts w:ascii="Times New Roman" w:eastAsia="宋体" w:hAnsi="Times New Roman" w:cs="Times New Roman"/>
          </w:rPr>
          <w:delText>2.1</w:delText>
        </w:r>
        <w:r w:rsidDel="007D325B">
          <w:rPr>
            <w:kern w:val="2"/>
            <w:sz w:val="21"/>
            <w:szCs w:val="21"/>
            <w:rFonts w:ascii="Times New Roman" w:eastAsia="宋体" w:hAnsi="Times New Roman" w:cs="Times New Roman"/>
            <w:rStyle w:val="a6"/>
            <w:noProof/>
          </w:rPr>
          <w:delText>返还数量不确定的</w:delText>
        </w:r>
        <w:r w:rsidDel="007D325B">
          <w:rPr>
            <w:kern w:val="2"/>
            <w:sz w:val="21"/>
            <w:szCs w:val="21"/>
            <w:rFonts w:ascii="Times New Roman" w:eastAsia="宋体" w:hAnsi="Times New Roman" w:cs="Times New Roman"/>
            <w:rStyle w:val="a6"/>
            <w:noProof/>
          </w:rPr>
          <w:delText>RTI</w:delText>
        </w:r>
        <w:r w:rsidDel="007D325B">
          <w:rPr>
            <w:kern w:val="2"/>
            <w:sz w:val="21"/>
            <w:szCs w:val="21"/>
            <w:rFonts w:ascii="Times New Roman" w:eastAsia="宋体" w:hAnsi="Times New Roman" w:cs="Times New Roman"/>
            <w:rStyle w:val="a6"/>
            <w:noProof/>
          </w:rPr>
          <w:delText>库存决策</w:delText>
        </w:r>
        <w:r w:rsidDel="007D325B">
          <w:tab/>
        </w:r>
        <w:r w:rsidDel="007D325B">
          <w:rPr>
            <w:kern w:val="2"/>
            <w:sz w:val="21"/>
            <w:szCs w:val="21"/>
            <w:rFonts w:ascii="Times New Roman" w:eastAsia="宋体" w:hAnsi="Times New Roman" w:cs="Times New Roman"/>
            <w:noProof/>
            <w:webHidden/>
          </w:rPr>
          <w:fldChar w:fldCharType="begin"/>
        </w:r>
        <w:r w:rsidDel="007D325B">
          <w:rPr>
            <w:kern w:val="2"/>
            <w:sz w:val="21"/>
            <w:szCs w:val="21"/>
            <w:rFonts w:ascii="Times New Roman" w:eastAsia="宋体" w:hAnsi="Times New Roman" w:cs="Times New Roman"/>
            <w:noProof/>
            <w:webHidden/>
          </w:rPr>
          <w:delInstrText xml:space="preserve"> PAGEREF _Toc104811825 \h </w:delInstrText>
        </w:r>
        <w:r w:rsidDel="007D325B">
          <w:rPr>
            <w:kern w:val="2"/>
            <w:sz w:val="21"/>
            <w:szCs w:val="21"/>
            <w:rFonts w:ascii="Times New Roman" w:eastAsia="宋体" w:hAnsi="Times New Roman" w:cs="Times New Roman"/>
            <w:noProof/>
            <w:webHidden/>
          </w:rPr>
          <w:fldChar w:fldCharType="separate"/>
        </w:r>
        <w:r w:rsidDel="007D325B">
          <w:rPr>
            <w:kern w:val="2"/>
            <w:sz w:val="21"/>
            <w:szCs w:val="21"/>
            <w:rFonts w:ascii="Times New Roman" w:eastAsia="宋体" w:hAnsi="Times New Roman" w:cs="Times New Roman"/>
            <w:noProof/>
            <w:webHidden/>
          </w:rPr>
          <w:delText>4</w:delText>
        </w:r>
        <w:r w:rsidDel="007D325B">
          <w:rPr>
            <w:kern w:val="2"/>
            <w:sz w:val="21"/>
            <w:szCs w:val="21"/>
            <w:rFonts w:ascii="Times New Roman" w:eastAsia="宋体" w:hAnsi="Times New Roman" w:cs="Times New Roman"/>
            <w:noProof/>
            <w:webHidden/>
          </w:rPr>
          <w:fldChar w:fldCharType="end"/>
        </w:r>
        <w:r w:rsidDel="00DB7C30">
          <w:fldChar w:fldCharType="end"/>
        </w:r>
      </w:del>
    </w:p>
    <w:p w14:paraId="1F9E5370" w14:textId="306996CD" w:rsidR="00892BCD" w:rsidRDefault="0047272C">
      <w:pPr>
        <w:pStyle w:val="cw47"/>
        <w:rPr>
          <w:kern w:val="2"/>
          <w:rFonts w:asciiTheme="minorHAnsi" w:eastAsiaTheme="minorEastAsia" w:hAnsiTheme="minorHAnsi" w:cstheme="minorBidi"/>
          <w:noProof/>
          <w:sz w:val="21"/>
          <w:szCs w:val="22"/>
          <w:del w:author="目录修订器" w:date="2024-11-26T16:54:13Z"/>
        </w:rPr>
        <w:topLinePunct/>
      </w:pPr>
      <w:del w:id="502863" w:author="目录修订器" w:date="2024-11-26T16:54:13Z">
        <w:r w:rsidDel="00DB7C30">
          <w:fldChar w:fldCharType="begin"/>
        </w:r>
        <w:r w:rsidDel="00DB7C30">
          <w:delInstrText xml:space="preserve"> HYPERLINK \l "_Toc104811826" </w:delInstrText>
        </w:r>
        <w:r w:rsidDel="00DB7C30">
          <w:fldChar w:fldCharType="separate"/>
        </w:r>
        <w:r w:rsidDel="007D325B">
          <w:rPr>
            <w:rStyle w:val="a6"/>
            <w:noProof/>
            <w:kern w:val="2"/>
            <w:sz w:val="21"/>
            <w:szCs w:val="21"/>
            <w:rFonts w:ascii="Times New Roman" w:eastAsia="宋体" w:hAnsi="Times New Roman" w:cs="Times New Roman"/>
          </w:rPr>
          <w:delText>2.2</w:delText>
        </w:r>
        <w:r w:rsidDel="007D325B">
          <w:rPr>
            <w:kern w:val="2"/>
            <w:sz w:val="21"/>
            <w:szCs w:val="21"/>
            <w:rFonts w:ascii="Times New Roman" w:eastAsia="宋体" w:hAnsi="Times New Roman" w:cs="Times New Roman"/>
            <w:rStyle w:val="a6"/>
            <w:noProof/>
          </w:rPr>
          <w:delText>可复用物流容器的生命周期</w:delText>
        </w:r>
        <w:r w:rsidDel="007D325B">
          <w:tab/>
        </w:r>
        <w:r w:rsidDel="007D325B">
          <w:rPr>
            <w:kern w:val="2"/>
            <w:sz w:val="21"/>
            <w:szCs w:val="21"/>
            <w:rFonts w:ascii="Times New Roman" w:eastAsia="宋体" w:hAnsi="Times New Roman" w:cs="Times New Roman"/>
            <w:noProof/>
            <w:webHidden/>
          </w:rPr>
          <w:fldChar w:fldCharType="begin"/>
        </w:r>
        <w:r w:rsidDel="007D325B">
          <w:rPr>
            <w:kern w:val="2"/>
            <w:sz w:val="21"/>
            <w:szCs w:val="21"/>
            <w:rFonts w:ascii="Times New Roman" w:eastAsia="宋体" w:hAnsi="Times New Roman" w:cs="Times New Roman"/>
            <w:noProof/>
            <w:webHidden/>
          </w:rPr>
          <w:delInstrText xml:space="preserve"> PAGEREF _Toc104811826 \h </w:delInstrText>
        </w:r>
        <w:r w:rsidDel="007D325B">
          <w:rPr>
            <w:kern w:val="2"/>
            <w:sz w:val="21"/>
            <w:szCs w:val="21"/>
            <w:rFonts w:ascii="Times New Roman" w:eastAsia="宋体" w:hAnsi="Times New Roman" w:cs="Times New Roman"/>
            <w:noProof/>
            <w:webHidden/>
          </w:rPr>
          <w:fldChar w:fldCharType="separate"/>
        </w:r>
        <w:r w:rsidDel="007D325B">
          <w:rPr>
            <w:kern w:val="2"/>
            <w:sz w:val="21"/>
            <w:szCs w:val="21"/>
            <w:rFonts w:ascii="Times New Roman" w:eastAsia="宋体" w:hAnsi="Times New Roman" w:cs="Times New Roman"/>
            <w:noProof/>
            <w:webHidden/>
          </w:rPr>
          <w:delText>7</w:delText>
        </w:r>
        <w:r w:rsidDel="007D325B">
          <w:rPr>
            <w:kern w:val="2"/>
            <w:sz w:val="21"/>
            <w:szCs w:val="21"/>
            <w:rFonts w:ascii="Times New Roman" w:eastAsia="宋体" w:hAnsi="Times New Roman" w:cs="Times New Roman"/>
            <w:noProof/>
            <w:webHidden/>
          </w:rPr>
          <w:fldChar w:fldCharType="end"/>
        </w:r>
        <w:r w:rsidDel="00DB7C30">
          <w:fldChar w:fldCharType="end"/>
        </w:r>
      </w:del>
    </w:p>
    <w:p w14:paraId="17F3A44A" w14:textId="5196E63C" w:rsidR="00892BCD" w:rsidRDefault="0047272C">
      <w:pPr>
        <w:pStyle w:val="cw47"/>
        <w:rPr>
          <w:kern w:val="2"/>
          <w:rFonts w:asciiTheme="minorHAnsi" w:eastAsiaTheme="minorEastAsia" w:hAnsiTheme="minorHAnsi" w:cstheme="minorBidi"/>
          <w:noProof/>
          <w:sz w:val="21"/>
          <w:szCs w:val="22"/>
          <w:del w:author="目录修订器" w:date="2024-11-26T16:54:13Z"/>
        </w:rPr>
        <w:topLinePunct/>
      </w:pPr>
      <w:del w:id="502864" w:author="目录修订器" w:date="2024-11-26T16:54:13Z">
        <w:r w:rsidDel="00DB7C30">
          <w:fldChar w:fldCharType="begin"/>
        </w:r>
        <w:r w:rsidDel="00DB7C30">
          <w:delInstrText xml:space="preserve"> HYPERLINK \l "_Toc104811827" </w:delInstrText>
        </w:r>
        <w:r w:rsidDel="00DB7C30">
          <w:fldChar w:fldCharType="separate"/>
        </w:r>
        <w:r w:rsidDel="007D325B">
          <w:rPr>
            <w:rStyle w:val="a6"/>
            <w:noProof/>
            <w:kern w:val="2"/>
            <w:sz w:val="21"/>
            <w:szCs w:val="21"/>
            <w:rFonts w:ascii="Times New Roman" w:eastAsia="宋体" w:hAnsi="Times New Roman" w:cs="Times New Roman"/>
          </w:rPr>
          <w:delText>2.3</w:delText>
        </w:r>
        <w:r w:rsidDel="007D325B">
          <w:rPr>
            <w:kern w:val="2"/>
            <w:sz w:val="21"/>
            <w:szCs w:val="21"/>
            <w:rFonts w:ascii="Times New Roman" w:eastAsia="宋体" w:hAnsi="Times New Roman" w:cs="Times New Roman"/>
            <w:rStyle w:val="a6"/>
            <w:noProof/>
          </w:rPr>
          <w:delText>文献综述总结</w:delText>
        </w:r>
        <w:r w:rsidDel="007D325B">
          <w:tab/>
        </w:r>
        <w:r w:rsidDel="007D325B">
          <w:rPr>
            <w:kern w:val="2"/>
            <w:sz w:val="21"/>
            <w:szCs w:val="21"/>
            <w:rFonts w:ascii="Times New Roman" w:eastAsia="宋体" w:hAnsi="Times New Roman" w:cs="Times New Roman"/>
            <w:noProof/>
            <w:webHidden/>
          </w:rPr>
          <w:fldChar w:fldCharType="begin"/>
        </w:r>
        <w:r w:rsidDel="007D325B">
          <w:rPr>
            <w:kern w:val="2"/>
            <w:sz w:val="21"/>
            <w:szCs w:val="21"/>
            <w:rFonts w:ascii="Times New Roman" w:eastAsia="宋体" w:hAnsi="Times New Roman" w:cs="Times New Roman"/>
            <w:noProof/>
            <w:webHidden/>
          </w:rPr>
          <w:delInstrText xml:space="preserve"> PAGEREF _Toc104811827 \h </w:delInstrText>
        </w:r>
        <w:r w:rsidDel="007D325B">
          <w:rPr>
            <w:kern w:val="2"/>
            <w:sz w:val="21"/>
            <w:szCs w:val="21"/>
            <w:rFonts w:ascii="Times New Roman" w:eastAsia="宋体" w:hAnsi="Times New Roman" w:cs="Times New Roman"/>
            <w:noProof/>
            <w:webHidden/>
          </w:rPr>
          <w:fldChar w:fldCharType="separate"/>
        </w:r>
        <w:r w:rsidDel="007D325B">
          <w:rPr>
            <w:kern w:val="2"/>
            <w:sz w:val="21"/>
            <w:szCs w:val="21"/>
            <w:rFonts w:ascii="Times New Roman" w:eastAsia="宋体" w:hAnsi="Times New Roman" w:cs="Times New Roman"/>
            <w:noProof/>
            <w:webHidden/>
          </w:rPr>
          <w:delText>9</w:delText>
        </w:r>
        <w:r w:rsidDel="007D325B">
          <w:rPr>
            <w:kern w:val="2"/>
            <w:sz w:val="21"/>
            <w:szCs w:val="21"/>
            <w:rFonts w:ascii="Times New Roman" w:eastAsia="宋体" w:hAnsi="Times New Roman" w:cs="Times New Roman"/>
            <w:noProof/>
            <w:webHidden/>
          </w:rPr>
          <w:fldChar w:fldCharType="end"/>
        </w:r>
        <w:r w:rsidDel="00DB7C30">
          <w:fldChar w:fldCharType="end"/>
        </w:r>
      </w:del>
    </w:p>
    <w:p w14:paraId="78F271FD" w14:textId="4288E167" w:rsidR="00892BCD" w:rsidRDefault="0047272C">
      <w:pPr>
        <w:pStyle w:val="TOC1"/>
        <w:rPr>
          <w:kern w:val="2"/>
          <w:rFonts w:asciiTheme="minorHAnsi" w:eastAsiaTheme="minorEastAsia" w:hAnsiTheme="minorHAnsi" w:cstheme="minorBidi"/>
          <w:noProof/>
          <w:sz w:val="21"/>
          <w:szCs w:val="22"/>
          <w:del w:author="目录修订器" w:date="2024-11-26T16:54:13Z"/>
        </w:rPr>
        <w:topLinePunct/>
        <w:ind w:left="480" w:hangingChars="171" w:hanging="480"/>
      </w:pPr>
      <w:del w:id="502865" w:author="目录修订器" w:date="2024-11-26T16:54:13Z">
        <w:r w:rsidDel="00DB7C30">
          <w:fldChar w:fldCharType="begin"/>
        </w:r>
        <w:r w:rsidDel="00DB7C30">
          <w:delInstrText xml:space="preserve"> HYPERLINK \l "_Toc104811828" </w:delInstrText>
        </w:r>
        <w:r w:rsidDel="00DB7C30">
          <w:fldChar w:fldCharType="separate"/>
        </w:r>
        <w:r w:rsidDel="007D325B">
          <w:rPr>
            <w:rStyle w:val="a6"/>
            <w:b/>
            <w:noProof/>
            <w:rFonts w:eastAsia="黑体"/>
            <w:kern w:val="2"/>
            <w:sz w:val="28"/>
            <w:szCs w:val="28"/>
          </w:rPr>
          <w:delText>3</w:delText>
        </w:r>
        <w:r w:rsidDel="007D325B">
          <w:rPr>
            <w:rFonts w:eastAsia="黑体"/>
            <w:kern w:val="2"/>
            <w:sz w:val="28"/>
            <w:szCs w:val="28"/>
            <w:rStyle w:val="a6"/>
            <w:b/>
            <w:noProof/>
          </w:rPr>
          <w:delText>返还数量不确定的库存决策模型</w:delText>
        </w:r>
        <w:r w:rsidDel="007D325B">
          <w:tab/>
        </w:r>
        <w:r w:rsidDel="007D325B">
          <w:rPr>
            <w:rFonts w:eastAsia="黑体"/>
            <w:kern w:val="2"/>
            <w:sz w:val="28"/>
            <w:szCs w:val="28"/>
            <w:noProof/>
            <w:webHidden/>
          </w:rPr>
          <w:fldChar w:fldCharType="begin"/>
        </w:r>
        <w:r w:rsidDel="007D325B">
          <w:rPr>
            <w:rFonts w:eastAsia="黑体"/>
            <w:kern w:val="2"/>
            <w:sz w:val="28"/>
            <w:szCs w:val="28"/>
            <w:noProof/>
            <w:webHidden/>
          </w:rPr>
          <w:delInstrText xml:space="preserve"> PAGEREF _Toc104811828 \h </w:delInstrText>
        </w:r>
        <w:r w:rsidDel="007D325B">
          <w:rPr>
            <w:rFonts w:eastAsia="黑体"/>
            <w:kern w:val="2"/>
            <w:sz w:val="28"/>
            <w:szCs w:val="28"/>
            <w:noProof/>
            <w:webHidden/>
          </w:rPr>
          <w:fldChar w:fldCharType="separate"/>
        </w:r>
        <w:r w:rsidDel="007D325B">
          <w:rPr>
            <w:rFonts w:eastAsia="黑体"/>
            <w:kern w:val="2"/>
            <w:sz w:val="28"/>
            <w:szCs w:val="28"/>
            <w:noProof/>
            <w:webHidden/>
          </w:rPr>
          <w:delText>10</w:delText>
        </w:r>
        <w:r w:rsidDel="007D325B">
          <w:rPr>
            <w:rFonts w:eastAsia="黑体"/>
            <w:kern w:val="2"/>
            <w:sz w:val="28"/>
            <w:szCs w:val="28"/>
            <w:noProof/>
            <w:webHidden/>
          </w:rPr>
          <w:fldChar w:fldCharType="end"/>
        </w:r>
        <w:r w:rsidDel="00DB7C30">
          <w:fldChar w:fldCharType="end"/>
        </w:r>
      </w:del>
    </w:p>
    <w:p w14:paraId="080BDF37" w14:textId="13C708DC" w:rsidR="00892BCD" w:rsidRDefault="0047272C">
      <w:pPr>
        <w:pStyle w:val="cw47"/>
        <w:rPr>
          <w:kern w:val="2"/>
          <w:rFonts w:asciiTheme="minorHAnsi" w:eastAsiaTheme="minorEastAsia" w:hAnsiTheme="minorHAnsi" w:cstheme="minorBidi"/>
          <w:noProof/>
          <w:sz w:val="21"/>
          <w:szCs w:val="22"/>
          <w:del w:author="目录修订器" w:date="2024-11-26T16:54:13Z"/>
        </w:rPr>
        <w:topLinePunct/>
      </w:pPr>
      <w:del w:id="502866" w:author="目录修订器" w:date="2024-11-26T16:54:13Z">
        <w:r w:rsidDel="00DB7C30">
          <w:fldChar w:fldCharType="begin"/>
        </w:r>
        <w:r w:rsidDel="00DB7C30">
          <w:delInstrText xml:space="preserve"> HYPERLINK \l "_Toc104811829" </w:delInstrText>
        </w:r>
        <w:r w:rsidDel="00DB7C30">
          <w:fldChar w:fldCharType="separate"/>
        </w:r>
        <w:r w:rsidDel="007D325B">
          <w:rPr>
            <w:rStyle w:val="a6"/>
            <w:noProof/>
            <w:kern w:val="2"/>
            <w:sz w:val="21"/>
            <w:szCs w:val="21"/>
            <w:rFonts w:ascii="Times New Roman" w:eastAsia="宋体" w:hAnsi="Times New Roman" w:cs="Times New Roman"/>
          </w:rPr>
          <w:delText>3.1</w:delText>
        </w:r>
        <w:r w:rsidDel="007D325B">
          <w:rPr>
            <w:kern w:val="2"/>
            <w:sz w:val="21"/>
            <w:szCs w:val="21"/>
            <w:rFonts w:ascii="Times New Roman" w:eastAsia="宋体" w:hAnsi="Times New Roman" w:cs="Times New Roman"/>
            <w:rStyle w:val="a6"/>
            <w:noProof/>
          </w:rPr>
          <w:delText>问题描述</w:delText>
        </w:r>
        <w:r w:rsidDel="007D325B">
          <w:rPr>
            <w:kern w:val="2"/>
            <w:sz w:val="21"/>
            <w:szCs w:val="21"/>
            <w:rStyle w:val="a6"/>
            <w:rFonts w:hint="eastAsia" w:ascii="Times New Roman" w:eastAsia="宋体" w:hAnsi="Times New Roman" w:cs="Times New Roman"/>
            <w:noProof/>
          </w:rPr>
          <w:delText>及模型构建</w:delText>
        </w:r>
        <w:r w:rsidDel="007D325B">
          <w:tab/>
        </w:r>
        <w:r w:rsidDel="007D325B">
          <w:rPr>
            <w:kern w:val="2"/>
            <w:sz w:val="21"/>
            <w:szCs w:val="21"/>
            <w:rFonts w:ascii="Times New Roman" w:eastAsia="宋体" w:hAnsi="Times New Roman" w:cs="Times New Roman"/>
            <w:noProof/>
            <w:webHidden/>
          </w:rPr>
          <w:fldChar w:fldCharType="begin"/>
        </w:r>
        <w:r w:rsidDel="007D325B">
          <w:rPr>
            <w:kern w:val="2"/>
            <w:sz w:val="21"/>
            <w:szCs w:val="21"/>
            <w:rFonts w:ascii="Times New Roman" w:eastAsia="宋体" w:hAnsi="Times New Roman" w:cs="Times New Roman"/>
            <w:noProof/>
            <w:webHidden/>
          </w:rPr>
          <w:delInstrText xml:space="preserve"> PAGEREF _Toc104811829 \h </w:delInstrText>
        </w:r>
        <w:r w:rsidDel="007D325B">
          <w:rPr>
            <w:kern w:val="2"/>
            <w:sz w:val="21"/>
            <w:szCs w:val="21"/>
            <w:rFonts w:ascii="Times New Roman" w:eastAsia="宋体" w:hAnsi="Times New Roman" w:cs="Times New Roman"/>
            <w:noProof/>
            <w:webHidden/>
          </w:rPr>
          <w:fldChar w:fldCharType="separate"/>
        </w:r>
        <w:r w:rsidDel="007D325B">
          <w:rPr>
            <w:kern w:val="2"/>
            <w:sz w:val="21"/>
            <w:szCs w:val="21"/>
            <w:rFonts w:ascii="Times New Roman" w:eastAsia="宋体" w:hAnsi="Times New Roman" w:cs="Times New Roman"/>
            <w:noProof/>
            <w:webHidden/>
          </w:rPr>
          <w:delText>10</w:delText>
        </w:r>
        <w:r w:rsidDel="007D325B">
          <w:rPr>
            <w:kern w:val="2"/>
            <w:sz w:val="21"/>
            <w:szCs w:val="21"/>
            <w:rFonts w:ascii="Times New Roman" w:eastAsia="宋体" w:hAnsi="Times New Roman" w:cs="Times New Roman"/>
            <w:noProof/>
            <w:webHidden/>
          </w:rPr>
          <w:fldChar w:fldCharType="end"/>
        </w:r>
        <w:r w:rsidDel="00DB7C30">
          <w:fldChar w:fldCharType="end"/>
        </w:r>
      </w:del>
    </w:p>
    <w:p w14:paraId="4A7EEE76" w14:textId="2C14066E" w:rsidR="00892BCD" w:rsidRDefault="0047272C">
      <w:pPr>
        <w:pStyle w:val="cw48"/>
        <w:rPr>
          <w:kern w:val="2"/>
          <w:rFonts w:asciiTheme="minorHAnsi" w:eastAsiaTheme="minorEastAsia" w:hAnsiTheme="minorHAnsi" w:cstheme="minorBidi"/>
          <w:noProof/>
          <w:sz w:val="21"/>
          <w:szCs w:val="22"/>
          <w:del w:author="目录修订器" w:date="2024-11-26T16:54:13Z"/>
        </w:rPr>
        <w:topLinePunct/>
      </w:pPr>
      <w:del w:id="502867" w:author="目录修订器" w:date="2024-11-26T16:54:13Z">
        <w:r w:rsidDel="00DB7C30">
          <w:fldChar w:fldCharType="begin"/>
        </w:r>
        <w:r w:rsidDel="00DB7C30">
          <w:delInstrText xml:space="preserve"> HYPERLINK \l "_Toc104811830" </w:delInstrText>
        </w:r>
        <w:r w:rsidDel="00DB7C30">
          <w:fldChar w:fldCharType="separate"/>
        </w:r>
        <w:r w:rsidDel="007D325B">
          <w:rPr>
            <w:rStyle w:val="a6"/>
            <w:noProof/>
            <w:kern w:val="2"/>
            <w:sz w:val="21"/>
            <w:szCs w:val="21"/>
            <w:rFonts w:ascii="Times New Roman" w:eastAsia="宋体" w:hAnsi="Times New Roman" w:cs="Times New Roman"/>
          </w:rPr>
          <w:delText>3.1.1</w:delText>
        </w:r>
        <w:r w:rsidDel="007D325B">
          <w:rPr>
            <w:kern w:val="2"/>
            <w:sz w:val="21"/>
            <w:szCs w:val="21"/>
            <w:rFonts w:ascii="Times New Roman" w:eastAsia="宋体" w:hAnsi="Times New Roman" w:cs="Times New Roman"/>
            <w:rStyle w:val="a6"/>
            <w:noProof/>
          </w:rPr>
          <w:delText>基本假设</w:delText>
        </w:r>
        <w:r w:rsidDel="007D325B">
          <w:tab/>
        </w:r>
        <w:r w:rsidDel="007D325B">
          <w:rPr>
            <w:kern w:val="2"/>
            <w:sz w:val="21"/>
            <w:szCs w:val="21"/>
            <w:rFonts w:ascii="Times New Roman" w:eastAsia="宋体" w:hAnsi="Times New Roman" w:cs="Times New Roman"/>
            <w:noProof/>
            <w:webHidden/>
          </w:rPr>
          <w:fldChar w:fldCharType="begin"/>
        </w:r>
        <w:r w:rsidDel="007D325B">
          <w:rPr>
            <w:kern w:val="2"/>
            <w:sz w:val="21"/>
            <w:szCs w:val="21"/>
            <w:rFonts w:ascii="Times New Roman" w:eastAsia="宋体" w:hAnsi="Times New Roman" w:cs="Times New Roman"/>
            <w:noProof/>
            <w:webHidden/>
          </w:rPr>
          <w:delInstrText xml:space="preserve"> PAGEREF _Toc104811830 \h </w:delInstrText>
        </w:r>
        <w:r w:rsidDel="007D325B">
          <w:rPr>
            <w:kern w:val="2"/>
            <w:sz w:val="21"/>
            <w:szCs w:val="21"/>
            <w:rFonts w:ascii="Times New Roman" w:eastAsia="宋体" w:hAnsi="Times New Roman" w:cs="Times New Roman"/>
            <w:noProof/>
            <w:webHidden/>
          </w:rPr>
          <w:fldChar w:fldCharType="separate"/>
        </w:r>
        <w:r w:rsidDel="007D325B">
          <w:rPr>
            <w:kern w:val="2"/>
            <w:sz w:val="21"/>
            <w:szCs w:val="21"/>
            <w:rFonts w:ascii="Times New Roman" w:eastAsia="宋体" w:hAnsi="Times New Roman" w:cs="Times New Roman"/>
            <w:noProof/>
            <w:webHidden/>
          </w:rPr>
          <w:delText>10</w:delText>
        </w:r>
        <w:r w:rsidDel="007D325B">
          <w:rPr>
            <w:kern w:val="2"/>
            <w:sz w:val="21"/>
            <w:szCs w:val="21"/>
            <w:rFonts w:ascii="Times New Roman" w:eastAsia="宋体" w:hAnsi="Times New Roman" w:cs="Times New Roman"/>
            <w:noProof/>
            <w:webHidden/>
          </w:rPr>
          <w:fldChar w:fldCharType="end"/>
        </w:r>
        <w:r w:rsidDel="00DB7C30">
          <w:fldChar w:fldCharType="end"/>
        </w:r>
      </w:del>
    </w:p>
    <w:p w14:paraId="028F0887" w14:textId="2B98782B" w:rsidR="00892BCD" w:rsidRDefault="0047272C">
      <w:pPr>
        <w:pStyle w:val="cw48"/>
        <w:rPr>
          <w:kern w:val="2"/>
          <w:rFonts w:asciiTheme="minorHAnsi" w:eastAsiaTheme="minorEastAsia" w:hAnsiTheme="minorHAnsi" w:cstheme="minorBidi"/>
          <w:noProof/>
          <w:sz w:val="21"/>
          <w:szCs w:val="22"/>
          <w:del w:author="目录修订器" w:date="2024-11-26T16:54:13Z"/>
        </w:rPr>
        <w:topLinePunct/>
      </w:pPr>
      <w:del w:id="502868" w:author="目录修订器" w:date="2024-11-26T16:54:13Z">
        <w:r w:rsidDel="00DB7C30">
          <w:fldChar w:fldCharType="begin"/>
        </w:r>
        <w:r w:rsidDel="00DB7C30">
          <w:delInstrText xml:space="preserve"> HYPERLINK \l "_Toc104811831" </w:delInstrText>
        </w:r>
        <w:r w:rsidDel="00DB7C30">
          <w:fldChar w:fldCharType="separate"/>
        </w:r>
        <w:r w:rsidDel="007D325B">
          <w:rPr>
            <w:rStyle w:val="a6"/>
            <w:noProof/>
            <w:kern w:val="2"/>
            <w:sz w:val="21"/>
            <w:szCs w:val="21"/>
            <w:rFonts w:ascii="Times New Roman" w:eastAsia="宋体" w:hAnsi="Times New Roman" w:cs="Times New Roman"/>
          </w:rPr>
          <w:delText>3.1.2</w:delText>
        </w:r>
        <w:r w:rsidDel="007D325B">
          <w:rPr>
            <w:kern w:val="2"/>
            <w:sz w:val="21"/>
            <w:szCs w:val="21"/>
            <w:rFonts w:ascii="Times New Roman" w:eastAsia="宋体" w:hAnsi="Times New Roman" w:cs="Times New Roman"/>
            <w:rStyle w:val="a6"/>
            <w:noProof/>
          </w:rPr>
          <w:delText>模型符号说明</w:delText>
        </w:r>
        <w:r w:rsidDel="007D325B">
          <w:tab/>
        </w:r>
        <w:r w:rsidDel="007D325B">
          <w:rPr>
            <w:kern w:val="2"/>
            <w:sz w:val="21"/>
            <w:szCs w:val="21"/>
            <w:rFonts w:ascii="Times New Roman" w:eastAsia="宋体" w:hAnsi="Times New Roman" w:cs="Times New Roman"/>
            <w:noProof/>
            <w:webHidden/>
          </w:rPr>
          <w:fldChar w:fldCharType="begin"/>
        </w:r>
        <w:r w:rsidDel="007D325B">
          <w:rPr>
            <w:kern w:val="2"/>
            <w:sz w:val="21"/>
            <w:szCs w:val="21"/>
            <w:rFonts w:ascii="Times New Roman" w:eastAsia="宋体" w:hAnsi="Times New Roman" w:cs="Times New Roman"/>
            <w:noProof/>
            <w:webHidden/>
          </w:rPr>
          <w:delInstrText xml:space="preserve"> PAGEREF _Toc104811831 \h </w:delInstrText>
        </w:r>
        <w:r w:rsidDel="007D325B">
          <w:rPr>
            <w:kern w:val="2"/>
            <w:sz w:val="21"/>
            <w:szCs w:val="21"/>
            <w:rFonts w:ascii="Times New Roman" w:eastAsia="宋体" w:hAnsi="Times New Roman" w:cs="Times New Roman"/>
            <w:noProof/>
            <w:webHidden/>
          </w:rPr>
          <w:fldChar w:fldCharType="separate"/>
        </w:r>
        <w:r w:rsidDel="007D325B">
          <w:rPr>
            <w:kern w:val="2"/>
            <w:sz w:val="21"/>
            <w:szCs w:val="21"/>
            <w:rFonts w:ascii="Times New Roman" w:eastAsia="宋体" w:hAnsi="Times New Roman" w:cs="Times New Roman"/>
            <w:noProof/>
            <w:webHidden/>
          </w:rPr>
          <w:delText>10</w:delText>
        </w:r>
        <w:r w:rsidDel="007D325B">
          <w:rPr>
            <w:kern w:val="2"/>
            <w:sz w:val="21"/>
            <w:szCs w:val="21"/>
            <w:rFonts w:ascii="Times New Roman" w:eastAsia="宋体" w:hAnsi="Times New Roman" w:cs="Times New Roman"/>
            <w:noProof/>
            <w:webHidden/>
          </w:rPr>
          <w:fldChar w:fldCharType="end"/>
        </w:r>
        <w:r w:rsidDel="00DB7C30">
          <w:fldChar w:fldCharType="end"/>
        </w:r>
      </w:del>
    </w:p>
    <w:p w14:paraId="4446C67C" w14:textId="1C723284" w:rsidR="00892BCD" w:rsidRDefault="0047272C">
      <w:pPr>
        <w:pStyle w:val="cw48"/>
        <w:rPr>
          <w:kern w:val="2"/>
          <w:rFonts w:asciiTheme="minorHAnsi" w:eastAsiaTheme="minorEastAsia" w:hAnsiTheme="minorHAnsi" w:cstheme="minorBidi"/>
          <w:noProof/>
          <w:sz w:val="21"/>
          <w:szCs w:val="22"/>
          <w:del w:author="目录修订器" w:date="2024-11-26T16:54:13Z"/>
        </w:rPr>
        <w:topLinePunct/>
      </w:pPr>
      <w:del w:id="502869" w:author="目录修订器" w:date="2024-11-26T16:54:13Z">
        <w:r w:rsidDel="00DB7C30">
          <w:fldChar w:fldCharType="begin"/>
        </w:r>
        <w:r w:rsidDel="00DB7C30">
          <w:delInstrText xml:space="preserve"> HYPERLINK \l "_Toc104811832" </w:delInstrText>
        </w:r>
        <w:r w:rsidDel="00DB7C30">
          <w:fldChar w:fldCharType="separate"/>
        </w:r>
        <w:r w:rsidDel="007D325B">
          <w:rPr>
            <w:rStyle w:val="a6"/>
            <w:noProof/>
            <w:kern w:val="2"/>
            <w:sz w:val="21"/>
            <w:szCs w:val="21"/>
            <w:rFonts w:ascii="Times New Roman" w:eastAsia="宋体" w:hAnsi="Times New Roman" w:cs="Times New Roman"/>
          </w:rPr>
          <w:delText>3.1.3</w:delText>
        </w:r>
        <w:r w:rsidDel="007D325B">
          <w:rPr>
            <w:kern w:val="2"/>
            <w:sz w:val="21"/>
            <w:szCs w:val="21"/>
            <w:rFonts w:ascii="Times New Roman" w:eastAsia="宋体" w:hAnsi="Times New Roman" w:cs="Times New Roman"/>
            <w:rStyle w:val="a6"/>
            <w:noProof/>
          </w:rPr>
          <w:delText>模型构建</w:delText>
        </w:r>
        <w:r w:rsidDel="007D325B">
          <w:tab/>
        </w:r>
        <w:r w:rsidDel="007D325B">
          <w:rPr>
            <w:kern w:val="2"/>
            <w:sz w:val="21"/>
            <w:szCs w:val="21"/>
            <w:rFonts w:ascii="Times New Roman" w:eastAsia="宋体" w:hAnsi="Times New Roman" w:cs="Times New Roman"/>
            <w:noProof/>
            <w:webHidden/>
          </w:rPr>
          <w:fldChar w:fldCharType="begin"/>
        </w:r>
        <w:r w:rsidDel="007D325B">
          <w:rPr>
            <w:kern w:val="2"/>
            <w:sz w:val="21"/>
            <w:szCs w:val="21"/>
            <w:rFonts w:ascii="Times New Roman" w:eastAsia="宋体" w:hAnsi="Times New Roman" w:cs="Times New Roman"/>
            <w:noProof/>
            <w:webHidden/>
          </w:rPr>
          <w:delInstrText xml:space="preserve"> PAGEREF _Toc104811832 \h </w:delInstrText>
        </w:r>
        <w:r w:rsidDel="007D325B">
          <w:rPr>
            <w:kern w:val="2"/>
            <w:sz w:val="21"/>
            <w:szCs w:val="21"/>
            <w:rFonts w:ascii="Times New Roman" w:eastAsia="宋体" w:hAnsi="Times New Roman" w:cs="Times New Roman"/>
            <w:noProof/>
            <w:webHidden/>
          </w:rPr>
          <w:fldChar w:fldCharType="separate"/>
        </w:r>
        <w:r w:rsidDel="007D325B">
          <w:rPr>
            <w:kern w:val="2"/>
            <w:sz w:val="21"/>
            <w:szCs w:val="21"/>
            <w:rFonts w:ascii="Times New Roman" w:eastAsia="宋体" w:hAnsi="Times New Roman" w:cs="Times New Roman"/>
            <w:noProof/>
            <w:webHidden/>
          </w:rPr>
          <w:delText>11</w:delText>
        </w:r>
        <w:r w:rsidDel="007D325B">
          <w:rPr>
            <w:kern w:val="2"/>
            <w:sz w:val="21"/>
            <w:szCs w:val="21"/>
            <w:rFonts w:ascii="Times New Roman" w:eastAsia="宋体" w:hAnsi="Times New Roman" w:cs="Times New Roman"/>
            <w:noProof/>
            <w:webHidden/>
          </w:rPr>
          <w:fldChar w:fldCharType="end"/>
        </w:r>
        <w:r w:rsidDel="00DB7C30">
          <w:fldChar w:fldCharType="end"/>
        </w:r>
      </w:del>
    </w:p>
    <w:p w14:paraId="6A3959AA" w14:textId="3A970072" w:rsidR="00892BCD" w:rsidRDefault="0047272C">
      <w:pPr>
        <w:pStyle w:val="cw47"/>
        <w:rPr>
          <w:kern w:val="2"/>
          <w:rFonts w:asciiTheme="minorHAnsi" w:eastAsiaTheme="minorEastAsia" w:hAnsiTheme="minorHAnsi" w:cstheme="minorBidi"/>
          <w:noProof/>
          <w:sz w:val="21"/>
          <w:szCs w:val="22"/>
          <w:del w:author="目录修订器" w:date="2024-11-26T16:54:13Z"/>
        </w:rPr>
        <w:topLinePunct/>
      </w:pPr>
      <w:del w:id="502870" w:author="目录修订器" w:date="2024-11-26T16:54:13Z">
        <w:r w:rsidDel="00DB7C30">
          <w:fldChar w:fldCharType="begin"/>
        </w:r>
        <w:r w:rsidDel="00DB7C30">
          <w:delInstrText xml:space="preserve"> HYPERLINK \l "_Toc104811833" </w:delInstrText>
        </w:r>
        <w:r w:rsidDel="00DB7C30">
          <w:fldChar w:fldCharType="separate"/>
        </w:r>
        <w:r w:rsidDel="007D325B">
          <w:rPr>
            <w:rStyle w:val="a6"/>
            <w:noProof/>
            <w:kern w:val="2"/>
            <w:sz w:val="21"/>
            <w:szCs w:val="21"/>
            <w:rFonts w:ascii="Times New Roman" w:eastAsia="宋体" w:hAnsi="Times New Roman" w:cs="Times New Roman"/>
          </w:rPr>
          <w:delText>3.2</w:delText>
        </w:r>
        <w:r w:rsidDel="007D325B">
          <w:rPr>
            <w:kern w:val="2"/>
            <w:sz w:val="21"/>
            <w:szCs w:val="21"/>
            <w:rFonts w:ascii="Times New Roman" w:eastAsia="宋体" w:hAnsi="Times New Roman" w:cs="Times New Roman"/>
            <w:rStyle w:val="a6"/>
            <w:noProof/>
          </w:rPr>
          <w:delText>模型求解</w:delText>
        </w:r>
        <w:r w:rsidDel="007D325B">
          <w:tab/>
        </w:r>
        <w:r w:rsidDel="007D325B">
          <w:rPr>
            <w:kern w:val="2"/>
            <w:sz w:val="21"/>
            <w:szCs w:val="21"/>
            <w:rFonts w:ascii="Times New Roman" w:eastAsia="宋体" w:hAnsi="Times New Roman" w:cs="Times New Roman"/>
            <w:noProof/>
            <w:webHidden/>
          </w:rPr>
          <w:fldChar w:fldCharType="begin"/>
        </w:r>
        <w:r w:rsidDel="007D325B">
          <w:rPr>
            <w:kern w:val="2"/>
            <w:sz w:val="21"/>
            <w:szCs w:val="21"/>
            <w:rFonts w:ascii="Times New Roman" w:eastAsia="宋体" w:hAnsi="Times New Roman" w:cs="Times New Roman"/>
            <w:noProof/>
            <w:webHidden/>
          </w:rPr>
          <w:delInstrText xml:space="preserve"> PAGEREF _Toc104811833 \h </w:delInstrText>
        </w:r>
        <w:r w:rsidDel="007D325B">
          <w:rPr>
            <w:kern w:val="2"/>
            <w:sz w:val="21"/>
            <w:szCs w:val="21"/>
            <w:rFonts w:ascii="Times New Roman" w:eastAsia="宋体" w:hAnsi="Times New Roman" w:cs="Times New Roman"/>
            <w:noProof/>
            <w:webHidden/>
          </w:rPr>
          <w:fldChar w:fldCharType="separate"/>
        </w:r>
        <w:r w:rsidDel="007D325B">
          <w:rPr>
            <w:kern w:val="2"/>
            <w:sz w:val="21"/>
            <w:szCs w:val="21"/>
            <w:rFonts w:ascii="Times New Roman" w:eastAsia="宋体" w:hAnsi="Times New Roman" w:cs="Times New Roman"/>
            <w:noProof/>
            <w:webHidden/>
          </w:rPr>
          <w:delText>12</w:delText>
        </w:r>
        <w:r w:rsidDel="007D325B">
          <w:rPr>
            <w:kern w:val="2"/>
            <w:sz w:val="21"/>
            <w:szCs w:val="21"/>
            <w:rFonts w:ascii="Times New Roman" w:eastAsia="宋体" w:hAnsi="Times New Roman" w:cs="Times New Roman"/>
            <w:noProof/>
            <w:webHidden/>
          </w:rPr>
          <w:fldChar w:fldCharType="end"/>
        </w:r>
        <w:r w:rsidDel="00DB7C30">
          <w:fldChar w:fldCharType="end"/>
        </w:r>
      </w:del>
    </w:p>
    <w:p w14:paraId="3531BEB4" w14:textId="5F1403E9" w:rsidR="00892BCD" w:rsidRDefault="0047272C">
      <w:pPr>
        <w:pStyle w:val="cw47"/>
        <w:rPr>
          <w:kern w:val="2"/>
          <w:rFonts w:asciiTheme="minorHAnsi" w:eastAsiaTheme="minorEastAsia" w:hAnsiTheme="minorHAnsi" w:cstheme="minorBidi"/>
          <w:noProof/>
          <w:sz w:val="21"/>
          <w:szCs w:val="22"/>
          <w:del w:author="目录修订器" w:date="2024-11-26T16:54:13Z"/>
        </w:rPr>
        <w:topLinePunct/>
      </w:pPr>
      <w:del w:id="502871" w:author="目录修订器" w:date="2024-11-26T16:54:13Z">
        <w:r w:rsidDel="00DB7C30">
          <w:fldChar w:fldCharType="begin"/>
        </w:r>
        <w:r w:rsidDel="00DB7C30">
          <w:delInstrText xml:space="preserve"> HYPERLINK \l "_Toc104811834" </w:delInstrText>
        </w:r>
        <w:r w:rsidDel="00DB7C30">
          <w:fldChar w:fldCharType="separate"/>
        </w:r>
        <w:r w:rsidDel="007D325B">
          <w:rPr>
            <w:rStyle w:val="a6"/>
            <w:noProof/>
            <w:kern w:val="2"/>
            <w:sz w:val="21"/>
            <w:szCs w:val="21"/>
            <w:rFonts w:ascii="Times New Roman" w:eastAsia="宋体" w:hAnsi="Times New Roman" w:cs="Times New Roman"/>
          </w:rPr>
          <w:delText>3.3</w:delText>
        </w:r>
        <w:r w:rsidDel="007D325B">
          <w:rPr>
            <w:kern w:val="2"/>
            <w:sz w:val="21"/>
            <w:szCs w:val="21"/>
            <w:rFonts w:ascii="Times New Roman" w:eastAsia="宋体" w:hAnsi="Times New Roman" w:cs="Times New Roman"/>
            <w:rStyle w:val="a6"/>
            <w:noProof/>
          </w:rPr>
          <w:delText>数值仿真</w:delText>
        </w:r>
        <w:r w:rsidDel="007D325B">
          <w:tab/>
        </w:r>
        <w:r w:rsidDel="007D325B">
          <w:rPr>
            <w:kern w:val="2"/>
            <w:sz w:val="21"/>
            <w:szCs w:val="21"/>
            <w:rFonts w:ascii="Times New Roman" w:eastAsia="宋体" w:hAnsi="Times New Roman" w:cs="Times New Roman"/>
            <w:noProof/>
            <w:webHidden/>
          </w:rPr>
          <w:fldChar w:fldCharType="begin"/>
        </w:r>
        <w:r w:rsidDel="007D325B">
          <w:rPr>
            <w:kern w:val="2"/>
            <w:sz w:val="21"/>
            <w:szCs w:val="21"/>
            <w:rFonts w:ascii="Times New Roman" w:eastAsia="宋体" w:hAnsi="Times New Roman" w:cs="Times New Roman"/>
            <w:noProof/>
            <w:webHidden/>
          </w:rPr>
          <w:delInstrText xml:space="preserve"> PAGEREF _Toc104811834 \h </w:delInstrText>
        </w:r>
        <w:r w:rsidDel="007D325B">
          <w:rPr>
            <w:kern w:val="2"/>
            <w:sz w:val="21"/>
            <w:szCs w:val="21"/>
            <w:rFonts w:ascii="Times New Roman" w:eastAsia="宋体" w:hAnsi="Times New Roman" w:cs="Times New Roman"/>
            <w:noProof/>
            <w:webHidden/>
          </w:rPr>
          <w:fldChar w:fldCharType="separate"/>
        </w:r>
        <w:r w:rsidDel="007D325B">
          <w:rPr>
            <w:kern w:val="2"/>
            <w:sz w:val="21"/>
            <w:szCs w:val="21"/>
            <w:rFonts w:ascii="Times New Roman" w:eastAsia="宋体" w:hAnsi="Times New Roman" w:cs="Times New Roman"/>
            <w:noProof/>
            <w:webHidden/>
          </w:rPr>
          <w:delText>13</w:delText>
        </w:r>
        <w:r w:rsidDel="007D325B">
          <w:rPr>
            <w:kern w:val="2"/>
            <w:sz w:val="21"/>
            <w:szCs w:val="21"/>
            <w:rFonts w:ascii="Times New Roman" w:eastAsia="宋体" w:hAnsi="Times New Roman" w:cs="Times New Roman"/>
            <w:noProof/>
            <w:webHidden/>
          </w:rPr>
          <w:fldChar w:fldCharType="end"/>
        </w:r>
        <w:r w:rsidDel="00DB7C30">
          <w:fldChar w:fldCharType="end"/>
        </w:r>
      </w:del>
    </w:p>
    <w:p w14:paraId="506DC11A" w14:textId="3C063B27" w:rsidR="00892BCD" w:rsidRDefault="0047272C">
      <w:pPr>
        <w:pStyle w:val="cw48"/>
        <w:rPr>
          <w:kern w:val="2"/>
          <w:rFonts w:asciiTheme="minorHAnsi" w:eastAsiaTheme="minorEastAsia" w:hAnsiTheme="minorHAnsi" w:cstheme="minorBidi"/>
          <w:noProof/>
          <w:sz w:val="21"/>
          <w:szCs w:val="22"/>
          <w:del w:author="目录修订器" w:date="2024-11-26T16:54:13Z"/>
        </w:rPr>
        <w:topLinePunct/>
      </w:pPr>
      <w:del w:id="502872" w:author="目录修订器" w:date="2024-11-26T16:54:13Z">
        <w:r w:rsidDel="00DB7C30">
          <w:fldChar w:fldCharType="begin"/>
        </w:r>
        <w:r w:rsidDel="00DB7C30">
          <w:delInstrText xml:space="preserve"> HYPERLINK \l "_Toc104811835" </w:delInstrText>
        </w:r>
        <w:r w:rsidDel="00DB7C30">
          <w:fldChar w:fldCharType="separate"/>
        </w:r>
        <w:r w:rsidDel="007D325B">
          <w:rPr>
            <w:rStyle w:val="a6"/>
            <w:noProof/>
            <w:kern w:val="2"/>
            <w:sz w:val="21"/>
            <w:szCs w:val="21"/>
            <w:rFonts w:ascii="Times New Roman" w:eastAsia="宋体" w:hAnsi="Times New Roman" w:cs="Times New Roman"/>
          </w:rPr>
          <w:delText>3.3.1</w:delText>
        </w:r>
        <w:r w:rsidDel="007D325B">
          <w:rPr>
            <w:kern w:val="2"/>
            <w:sz w:val="21"/>
            <w:szCs w:val="21"/>
            <w:rFonts w:ascii="Times New Roman" w:eastAsia="宋体" w:hAnsi="Times New Roman" w:cs="Times New Roman"/>
            <w:rStyle w:val="a6"/>
            <w:noProof/>
          </w:rPr>
          <w:delText>数值算例</w:delText>
        </w:r>
        <w:r w:rsidDel="007D325B">
          <w:tab/>
        </w:r>
        <w:r w:rsidDel="007D325B">
          <w:rPr>
            <w:kern w:val="2"/>
            <w:sz w:val="21"/>
            <w:szCs w:val="21"/>
            <w:rFonts w:ascii="Times New Roman" w:eastAsia="宋体" w:hAnsi="Times New Roman" w:cs="Times New Roman"/>
            <w:noProof/>
            <w:webHidden/>
          </w:rPr>
          <w:fldChar w:fldCharType="begin"/>
        </w:r>
        <w:r w:rsidDel="007D325B">
          <w:rPr>
            <w:kern w:val="2"/>
            <w:sz w:val="21"/>
            <w:szCs w:val="21"/>
            <w:rFonts w:ascii="Times New Roman" w:eastAsia="宋体" w:hAnsi="Times New Roman" w:cs="Times New Roman"/>
            <w:noProof/>
            <w:webHidden/>
          </w:rPr>
          <w:delInstrText xml:space="preserve"> PAGEREF _Toc104811835 \h </w:delInstrText>
        </w:r>
        <w:r w:rsidDel="007D325B">
          <w:rPr>
            <w:kern w:val="2"/>
            <w:sz w:val="21"/>
            <w:szCs w:val="21"/>
            <w:rFonts w:ascii="Times New Roman" w:eastAsia="宋体" w:hAnsi="Times New Roman" w:cs="Times New Roman"/>
            <w:noProof/>
            <w:webHidden/>
          </w:rPr>
          <w:fldChar w:fldCharType="separate"/>
        </w:r>
        <w:r w:rsidDel="007D325B">
          <w:rPr>
            <w:kern w:val="2"/>
            <w:sz w:val="21"/>
            <w:szCs w:val="21"/>
            <w:rFonts w:ascii="Times New Roman" w:eastAsia="宋体" w:hAnsi="Times New Roman" w:cs="Times New Roman"/>
            <w:noProof/>
            <w:webHidden/>
          </w:rPr>
          <w:delText>13</w:delText>
        </w:r>
        <w:r w:rsidDel="007D325B">
          <w:rPr>
            <w:kern w:val="2"/>
            <w:sz w:val="21"/>
            <w:szCs w:val="21"/>
            <w:rFonts w:ascii="Times New Roman" w:eastAsia="宋体" w:hAnsi="Times New Roman" w:cs="Times New Roman"/>
            <w:noProof/>
            <w:webHidden/>
          </w:rPr>
          <w:fldChar w:fldCharType="end"/>
        </w:r>
        <w:r w:rsidDel="00DB7C30">
          <w:fldChar w:fldCharType="end"/>
        </w:r>
      </w:del>
    </w:p>
    <w:p w14:paraId="1D95E7C0" w14:textId="73D73C81" w:rsidR="00892BCD" w:rsidRDefault="0047272C">
      <w:pPr>
        <w:pStyle w:val="cw48"/>
        <w:rPr>
          <w:kern w:val="2"/>
          <w:rFonts w:asciiTheme="minorHAnsi" w:eastAsiaTheme="minorEastAsia" w:hAnsiTheme="minorHAnsi" w:cstheme="minorBidi"/>
          <w:noProof/>
          <w:sz w:val="21"/>
          <w:szCs w:val="22"/>
          <w:del w:author="目录修订器" w:date="2024-11-26T16:54:13Z"/>
        </w:rPr>
        <w:topLinePunct/>
      </w:pPr>
      <w:del w:id="502873" w:author="目录修订器" w:date="2024-11-26T16:54:13Z">
        <w:r w:rsidDel="00DB7C30">
          <w:fldChar w:fldCharType="begin"/>
        </w:r>
        <w:r w:rsidDel="00DB7C30">
          <w:delInstrText xml:space="preserve"> HYPERLINK \l "_Toc104811836" </w:delInstrText>
        </w:r>
        <w:r w:rsidDel="00DB7C30">
          <w:fldChar w:fldCharType="separate"/>
        </w:r>
        <w:r w:rsidDel="007D325B">
          <w:rPr>
            <w:rStyle w:val="a6"/>
            <w:noProof/>
            <w:kern w:val="2"/>
            <w:sz w:val="21"/>
            <w:szCs w:val="21"/>
            <w:rFonts w:ascii="Times New Roman" w:eastAsia="宋体" w:hAnsi="Times New Roman" w:cs="Times New Roman"/>
          </w:rPr>
          <w:delText>3.3.2</w:delText>
        </w:r>
        <w:r w:rsidDel="007D325B">
          <w:rPr>
            <w:kern w:val="2"/>
            <w:sz w:val="21"/>
            <w:szCs w:val="21"/>
            <w:rFonts w:ascii="Times New Roman" w:eastAsia="宋体" w:hAnsi="Times New Roman" w:cs="Times New Roman"/>
            <w:rStyle w:val="a6"/>
            <w:noProof/>
          </w:rPr>
          <w:delText>数值分析</w:delText>
        </w:r>
        <w:r w:rsidDel="007D325B">
          <w:tab/>
        </w:r>
        <w:r w:rsidDel="007D325B">
          <w:rPr>
            <w:kern w:val="2"/>
            <w:sz w:val="21"/>
            <w:szCs w:val="21"/>
            <w:rFonts w:ascii="Times New Roman" w:eastAsia="宋体" w:hAnsi="Times New Roman" w:cs="Times New Roman"/>
            <w:noProof/>
            <w:webHidden/>
          </w:rPr>
          <w:fldChar w:fldCharType="begin"/>
        </w:r>
        <w:r w:rsidDel="007D325B">
          <w:rPr>
            <w:kern w:val="2"/>
            <w:sz w:val="21"/>
            <w:szCs w:val="21"/>
            <w:rFonts w:ascii="Times New Roman" w:eastAsia="宋体" w:hAnsi="Times New Roman" w:cs="Times New Roman"/>
            <w:noProof/>
            <w:webHidden/>
          </w:rPr>
          <w:delInstrText xml:space="preserve"> PAGEREF _Toc104811836 \h </w:delInstrText>
        </w:r>
        <w:r w:rsidDel="007D325B">
          <w:rPr>
            <w:kern w:val="2"/>
            <w:sz w:val="21"/>
            <w:szCs w:val="21"/>
            <w:rFonts w:ascii="Times New Roman" w:eastAsia="宋体" w:hAnsi="Times New Roman" w:cs="Times New Roman"/>
            <w:noProof/>
            <w:webHidden/>
          </w:rPr>
          <w:fldChar w:fldCharType="separate"/>
        </w:r>
        <w:r w:rsidDel="007D325B">
          <w:rPr>
            <w:kern w:val="2"/>
            <w:sz w:val="21"/>
            <w:szCs w:val="21"/>
            <w:rFonts w:ascii="Times New Roman" w:eastAsia="宋体" w:hAnsi="Times New Roman" w:cs="Times New Roman"/>
            <w:noProof/>
            <w:webHidden/>
          </w:rPr>
          <w:delText>14</w:delText>
        </w:r>
        <w:r w:rsidDel="007D325B">
          <w:rPr>
            <w:kern w:val="2"/>
            <w:sz w:val="21"/>
            <w:szCs w:val="21"/>
            <w:rFonts w:ascii="Times New Roman" w:eastAsia="宋体" w:hAnsi="Times New Roman" w:cs="Times New Roman"/>
            <w:noProof/>
            <w:webHidden/>
          </w:rPr>
          <w:fldChar w:fldCharType="end"/>
        </w:r>
        <w:r w:rsidDel="00DB7C30">
          <w:fldChar w:fldCharType="end"/>
        </w:r>
      </w:del>
    </w:p>
    <w:p w14:paraId="1AE87A68" w14:textId="5EC53CCE" w:rsidR="00892BCD" w:rsidRDefault="0047272C">
      <w:pPr>
        <w:pStyle w:val="cw47"/>
        <w:rPr>
          <w:kern w:val="2"/>
          <w:rFonts w:asciiTheme="minorHAnsi" w:eastAsiaTheme="minorEastAsia" w:hAnsiTheme="minorHAnsi" w:cstheme="minorBidi"/>
          <w:noProof/>
          <w:sz w:val="21"/>
          <w:szCs w:val="22"/>
          <w:del w:author="目录修订器" w:date="2024-11-26T16:54:13Z"/>
        </w:rPr>
        <w:topLinePunct/>
      </w:pPr>
      <w:del w:id="502874" w:author="目录修订器" w:date="2024-11-26T16:54:13Z">
        <w:r w:rsidDel="00DB7C30">
          <w:fldChar w:fldCharType="begin"/>
        </w:r>
        <w:r w:rsidDel="00DB7C30">
          <w:delInstrText xml:space="preserve"> HYPERLINK \l "_Toc104811837" </w:delInstrText>
        </w:r>
        <w:r w:rsidDel="00DB7C30">
          <w:fldChar w:fldCharType="separate"/>
        </w:r>
        <w:r w:rsidDel="007D325B">
          <w:rPr>
            <w:rStyle w:val="a6"/>
            <w:noProof/>
            <w:kern w:val="2"/>
            <w:sz w:val="21"/>
            <w:szCs w:val="21"/>
            <w:rFonts w:ascii="Times New Roman" w:eastAsia="宋体" w:hAnsi="Times New Roman" w:cs="Times New Roman"/>
          </w:rPr>
          <w:delText>3.4</w:delText>
        </w:r>
        <w:r w:rsidDel="007D325B">
          <w:rPr>
            <w:kern w:val="2"/>
            <w:sz w:val="21"/>
            <w:szCs w:val="21"/>
            <w:rFonts w:ascii="Times New Roman" w:eastAsia="宋体" w:hAnsi="Times New Roman" w:cs="Times New Roman"/>
            <w:rStyle w:val="a6"/>
            <w:noProof/>
          </w:rPr>
          <w:delText>管理学启示</w:delText>
        </w:r>
        <w:r w:rsidDel="007D325B">
          <w:tab/>
        </w:r>
        <w:r w:rsidDel="007D325B">
          <w:rPr>
            <w:kern w:val="2"/>
            <w:sz w:val="21"/>
            <w:szCs w:val="21"/>
            <w:rFonts w:ascii="Times New Roman" w:eastAsia="宋体" w:hAnsi="Times New Roman" w:cs="Times New Roman"/>
            <w:noProof/>
            <w:webHidden/>
          </w:rPr>
          <w:fldChar w:fldCharType="begin"/>
        </w:r>
        <w:r w:rsidDel="007D325B">
          <w:rPr>
            <w:kern w:val="2"/>
            <w:sz w:val="21"/>
            <w:szCs w:val="21"/>
            <w:rFonts w:ascii="Times New Roman" w:eastAsia="宋体" w:hAnsi="Times New Roman" w:cs="Times New Roman"/>
            <w:noProof/>
            <w:webHidden/>
          </w:rPr>
          <w:delInstrText xml:space="preserve"> PAGEREF _Toc104811837 \h </w:delInstrText>
        </w:r>
        <w:r w:rsidDel="007D325B">
          <w:rPr>
            <w:kern w:val="2"/>
            <w:sz w:val="21"/>
            <w:szCs w:val="21"/>
            <w:rFonts w:ascii="Times New Roman" w:eastAsia="宋体" w:hAnsi="Times New Roman" w:cs="Times New Roman"/>
            <w:noProof/>
            <w:webHidden/>
          </w:rPr>
          <w:fldChar w:fldCharType="separate"/>
        </w:r>
        <w:r w:rsidDel="007D325B">
          <w:rPr>
            <w:kern w:val="2"/>
            <w:sz w:val="21"/>
            <w:szCs w:val="21"/>
            <w:rFonts w:ascii="Times New Roman" w:eastAsia="宋体" w:hAnsi="Times New Roman" w:cs="Times New Roman"/>
            <w:noProof/>
            <w:webHidden/>
          </w:rPr>
          <w:delText>16</w:delText>
        </w:r>
        <w:r w:rsidDel="007D325B">
          <w:rPr>
            <w:kern w:val="2"/>
            <w:sz w:val="21"/>
            <w:szCs w:val="21"/>
            <w:rFonts w:ascii="Times New Roman" w:eastAsia="宋体" w:hAnsi="Times New Roman" w:cs="Times New Roman"/>
            <w:noProof/>
            <w:webHidden/>
          </w:rPr>
          <w:fldChar w:fldCharType="end"/>
        </w:r>
        <w:r w:rsidDel="00DB7C30">
          <w:fldChar w:fldCharType="end"/>
        </w:r>
      </w:del>
    </w:p>
    <w:p w14:paraId="63ACB076" w14:textId="434F7DB3" w:rsidR="00892BCD" w:rsidRDefault="0047272C">
      <w:pPr>
        <w:pStyle w:val="cw47"/>
        <w:rPr>
          <w:kern w:val="2"/>
          <w:rFonts w:asciiTheme="minorHAnsi" w:eastAsiaTheme="minorEastAsia" w:hAnsiTheme="minorHAnsi" w:cstheme="minorBidi"/>
          <w:noProof/>
          <w:sz w:val="21"/>
          <w:szCs w:val="22"/>
          <w:del w:author="目录修订器" w:date="2024-11-26T16:54:13Z"/>
        </w:rPr>
        <w:topLinePunct/>
      </w:pPr>
      <w:del w:id="502875" w:author="目录修订器" w:date="2024-11-26T16:54:13Z">
        <w:r w:rsidDel="00DB7C30">
          <w:fldChar w:fldCharType="begin"/>
        </w:r>
        <w:r w:rsidDel="00DB7C30">
          <w:delInstrText xml:space="preserve"> HYPERLINK \l "_Toc104811838" </w:delInstrText>
        </w:r>
        <w:r w:rsidDel="00DB7C30">
          <w:fldChar w:fldCharType="separate"/>
        </w:r>
        <w:r w:rsidDel="007D325B">
          <w:rPr>
            <w:rStyle w:val="a6"/>
            <w:noProof/>
            <w:kern w:val="2"/>
            <w:sz w:val="21"/>
            <w:szCs w:val="21"/>
            <w:rFonts w:ascii="Times New Roman" w:eastAsia="宋体" w:hAnsi="Times New Roman" w:cs="Times New Roman"/>
          </w:rPr>
          <w:delText>3.5</w:delText>
        </w:r>
        <w:r w:rsidDel="007D325B">
          <w:rPr>
            <w:kern w:val="2"/>
            <w:sz w:val="21"/>
            <w:szCs w:val="21"/>
            <w:rFonts w:ascii="Times New Roman" w:eastAsia="宋体" w:hAnsi="Times New Roman" w:cs="Times New Roman"/>
            <w:rStyle w:val="a6"/>
            <w:noProof/>
          </w:rPr>
          <w:delText>本章小结</w:delText>
        </w:r>
        <w:r w:rsidDel="007D325B">
          <w:tab/>
        </w:r>
        <w:r w:rsidDel="007D325B">
          <w:rPr>
            <w:kern w:val="2"/>
            <w:sz w:val="21"/>
            <w:szCs w:val="21"/>
            <w:rFonts w:ascii="Times New Roman" w:eastAsia="宋体" w:hAnsi="Times New Roman" w:cs="Times New Roman"/>
            <w:noProof/>
            <w:webHidden/>
          </w:rPr>
          <w:fldChar w:fldCharType="begin"/>
        </w:r>
        <w:r w:rsidDel="007D325B">
          <w:rPr>
            <w:kern w:val="2"/>
            <w:sz w:val="21"/>
            <w:szCs w:val="21"/>
            <w:rFonts w:ascii="Times New Roman" w:eastAsia="宋体" w:hAnsi="Times New Roman" w:cs="Times New Roman"/>
            <w:noProof/>
            <w:webHidden/>
          </w:rPr>
          <w:delInstrText xml:space="preserve"> PAGEREF _Toc104811838 \h </w:delInstrText>
        </w:r>
        <w:r w:rsidDel="007D325B">
          <w:rPr>
            <w:kern w:val="2"/>
            <w:sz w:val="21"/>
            <w:szCs w:val="21"/>
            <w:rFonts w:ascii="Times New Roman" w:eastAsia="宋体" w:hAnsi="Times New Roman" w:cs="Times New Roman"/>
            <w:noProof/>
            <w:webHidden/>
          </w:rPr>
          <w:fldChar w:fldCharType="separate"/>
        </w:r>
        <w:r w:rsidDel="007D325B">
          <w:rPr>
            <w:kern w:val="2"/>
            <w:sz w:val="21"/>
            <w:szCs w:val="21"/>
            <w:rFonts w:ascii="Times New Roman" w:eastAsia="宋体" w:hAnsi="Times New Roman" w:cs="Times New Roman"/>
            <w:noProof/>
            <w:webHidden/>
          </w:rPr>
          <w:delText>16</w:delText>
        </w:r>
        <w:r w:rsidDel="007D325B">
          <w:rPr>
            <w:kern w:val="2"/>
            <w:sz w:val="21"/>
            <w:szCs w:val="21"/>
            <w:rFonts w:ascii="Times New Roman" w:eastAsia="宋体" w:hAnsi="Times New Roman" w:cs="Times New Roman"/>
            <w:noProof/>
            <w:webHidden/>
          </w:rPr>
          <w:fldChar w:fldCharType="end"/>
        </w:r>
        <w:r w:rsidDel="00DB7C30">
          <w:fldChar w:fldCharType="end"/>
        </w:r>
      </w:del>
    </w:p>
    <w:p w14:paraId="72FA800C" w14:textId="260E6BA0" w:rsidR="00892BCD" w:rsidRDefault="0047272C">
      <w:pPr>
        <w:pStyle w:val="TOC1"/>
        <w:rPr>
          <w:kern w:val="2"/>
          <w:rFonts w:asciiTheme="minorHAnsi" w:eastAsiaTheme="minorEastAsia" w:hAnsiTheme="minorHAnsi" w:cstheme="minorBidi"/>
          <w:noProof/>
          <w:sz w:val="21"/>
          <w:szCs w:val="22"/>
          <w:del w:author="目录修订器" w:date="2024-11-26T16:54:13Z"/>
        </w:rPr>
        <w:topLinePunct/>
        <w:ind w:left="480" w:hangingChars="171" w:hanging="480"/>
      </w:pPr>
      <w:del w:id="502876" w:author="目录修订器" w:date="2024-11-26T16:54:13Z">
        <w:r w:rsidDel="00DB7C30">
          <w:fldChar w:fldCharType="begin"/>
        </w:r>
        <w:r w:rsidDel="00DB7C30">
          <w:delInstrText xml:space="preserve"> HYPERLINK \l "_Toc104811839" </w:delInstrText>
        </w:r>
        <w:r w:rsidDel="00DB7C30">
          <w:fldChar w:fldCharType="separate"/>
        </w:r>
        <w:r w:rsidDel="007D325B">
          <w:rPr>
            <w:rStyle w:val="a6"/>
            <w:b/>
            <w:noProof/>
            <w:rFonts w:eastAsia="黑体"/>
            <w:kern w:val="2"/>
            <w:sz w:val="28"/>
            <w:szCs w:val="28"/>
          </w:rPr>
          <w:delText>4</w:delText>
        </w:r>
        <w:r w:rsidDel="007D325B">
          <w:rPr>
            <w:rFonts w:eastAsia="黑体"/>
            <w:kern w:val="2"/>
            <w:sz w:val="28"/>
            <w:szCs w:val="28"/>
            <w:rStyle w:val="a6"/>
            <w:b/>
            <w:noProof/>
          </w:rPr>
          <w:delText>返还质量不确定的库存决策模型</w:delText>
        </w:r>
        <w:r w:rsidDel="007D325B">
          <w:tab/>
        </w:r>
        <w:r w:rsidDel="007D325B">
          <w:rPr>
            <w:rFonts w:eastAsia="黑体"/>
            <w:kern w:val="2"/>
            <w:sz w:val="28"/>
            <w:szCs w:val="28"/>
            <w:noProof/>
            <w:webHidden/>
          </w:rPr>
          <w:fldChar w:fldCharType="begin"/>
        </w:r>
        <w:r w:rsidDel="007D325B">
          <w:rPr>
            <w:rFonts w:eastAsia="黑体"/>
            <w:kern w:val="2"/>
            <w:sz w:val="28"/>
            <w:szCs w:val="28"/>
            <w:noProof/>
            <w:webHidden/>
          </w:rPr>
          <w:delInstrText xml:space="preserve"> PAGEREF _Toc104811839 \h </w:delInstrText>
        </w:r>
        <w:r w:rsidDel="007D325B">
          <w:rPr>
            <w:rFonts w:eastAsia="黑体"/>
            <w:kern w:val="2"/>
            <w:sz w:val="28"/>
            <w:szCs w:val="28"/>
            <w:noProof/>
            <w:webHidden/>
          </w:rPr>
          <w:fldChar w:fldCharType="separate"/>
        </w:r>
        <w:r w:rsidDel="007D325B">
          <w:rPr>
            <w:rFonts w:eastAsia="黑体"/>
            <w:kern w:val="2"/>
            <w:sz w:val="28"/>
            <w:szCs w:val="28"/>
            <w:noProof/>
            <w:webHidden/>
          </w:rPr>
          <w:delText>17</w:delText>
        </w:r>
        <w:r w:rsidDel="007D325B">
          <w:rPr>
            <w:rFonts w:eastAsia="黑体"/>
            <w:kern w:val="2"/>
            <w:sz w:val="28"/>
            <w:szCs w:val="28"/>
            <w:noProof/>
            <w:webHidden/>
          </w:rPr>
          <w:fldChar w:fldCharType="end"/>
        </w:r>
        <w:r w:rsidDel="00DB7C30">
          <w:fldChar w:fldCharType="end"/>
        </w:r>
      </w:del>
    </w:p>
    <w:p w14:paraId="0F0F3CC1" w14:textId="495DE91A" w:rsidR="00892BCD" w:rsidRDefault="0047272C">
      <w:pPr>
        <w:pStyle w:val="cw47"/>
        <w:rPr>
          <w:kern w:val="2"/>
          <w:rFonts w:asciiTheme="minorHAnsi" w:eastAsiaTheme="minorEastAsia" w:hAnsiTheme="minorHAnsi" w:cstheme="minorBidi"/>
          <w:noProof/>
          <w:sz w:val="21"/>
          <w:szCs w:val="22"/>
          <w:del w:author="目录修订器" w:date="2024-11-26T16:54:13Z"/>
        </w:rPr>
        <w:topLinePunct/>
      </w:pPr>
      <w:del w:id="502877" w:author="目录修订器" w:date="2024-11-26T16:54:13Z">
        <w:r w:rsidDel="00DB7C30">
          <w:fldChar w:fldCharType="begin"/>
        </w:r>
        <w:r w:rsidDel="00DB7C30">
          <w:delInstrText xml:space="preserve"> HYPERLINK \l "_Toc104811840" </w:delInstrText>
        </w:r>
        <w:r w:rsidDel="00DB7C30">
          <w:fldChar w:fldCharType="separate"/>
        </w:r>
        <w:r w:rsidDel="007D325B">
          <w:rPr>
            <w:rStyle w:val="a6"/>
            <w:noProof/>
            <w:kern w:val="2"/>
            <w:sz w:val="21"/>
            <w:szCs w:val="21"/>
            <w:rFonts w:ascii="Times New Roman" w:eastAsia="宋体" w:hAnsi="Times New Roman" w:cs="Times New Roman"/>
          </w:rPr>
          <w:delText>4.1</w:delText>
        </w:r>
        <w:r w:rsidDel="007D325B">
          <w:rPr>
            <w:kern w:val="2"/>
            <w:sz w:val="21"/>
            <w:szCs w:val="21"/>
            <w:rFonts w:ascii="Times New Roman" w:eastAsia="宋体" w:hAnsi="Times New Roman" w:cs="Times New Roman"/>
            <w:rStyle w:val="a6"/>
            <w:noProof/>
          </w:rPr>
          <w:delText>问题描述及模型构建</w:delText>
        </w:r>
        <w:r w:rsidDel="007D325B">
          <w:tab/>
        </w:r>
        <w:r w:rsidDel="007D325B">
          <w:rPr>
            <w:kern w:val="2"/>
            <w:sz w:val="21"/>
            <w:szCs w:val="21"/>
            <w:rFonts w:ascii="Times New Roman" w:eastAsia="宋体" w:hAnsi="Times New Roman" w:cs="Times New Roman"/>
            <w:noProof/>
            <w:webHidden/>
          </w:rPr>
          <w:fldChar w:fldCharType="begin"/>
        </w:r>
        <w:r w:rsidDel="007D325B">
          <w:rPr>
            <w:kern w:val="2"/>
            <w:sz w:val="21"/>
            <w:szCs w:val="21"/>
            <w:rFonts w:ascii="Times New Roman" w:eastAsia="宋体" w:hAnsi="Times New Roman" w:cs="Times New Roman"/>
            <w:noProof/>
            <w:webHidden/>
          </w:rPr>
          <w:delInstrText xml:space="preserve"> PAGEREF _Toc104811840 \h </w:delInstrText>
        </w:r>
        <w:r w:rsidDel="007D325B">
          <w:rPr>
            <w:kern w:val="2"/>
            <w:sz w:val="21"/>
            <w:szCs w:val="21"/>
            <w:rFonts w:ascii="Times New Roman" w:eastAsia="宋体" w:hAnsi="Times New Roman" w:cs="Times New Roman"/>
            <w:noProof/>
            <w:webHidden/>
          </w:rPr>
          <w:fldChar w:fldCharType="separate"/>
        </w:r>
        <w:r w:rsidDel="007D325B">
          <w:rPr>
            <w:kern w:val="2"/>
            <w:sz w:val="21"/>
            <w:szCs w:val="21"/>
            <w:rFonts w:ascii="Times New Roman" w:eastAsia="宋体" w:hAnsi="Times New Roman" w:cs="Times New Roman"/>
            <w:noProof/>
            <w:webHidden/>
          </w:rPr>
          <w:delText>17</w:delText>
        </w:r>
        <w:r w:rsidDel="007D325B">
          <w:rPr>
            <w:kern w:val="2"/>
            <w:sz w:val="21"/>
            <w:szCs w:val="21"/>
            <w:rFonts w:ascii="Times New Roman" w:eastAsia="宋体" w:hAnsi="Times New Roman" w:cs="Times New Roman"/>
            <w:noProof/>
            <w:webHidden/>
          </w:rPr>
          <w:fldChar w:fldCharType="end"/>
        </w:r>
        <w:r w:rsidDel="00DB7C30">
          <w:fldChar w:fldCharType="end"/>
        </w:r>
      </w:del>
    </w:p>
    <w:p w14:paraId="569A7D45" w14:textId="338A3338" w:rsidR="00892BCD" w:rsidRDefault="0047272C">
      <w:pPr>
        <w:pStyle w:val="cw48"/>
        <w:rPr>
          <w:kern w:val="2"/>
          <w:rFonts w:asciiTheme="minorHAnsi" w:eastAsiaTheme="minorEastAsia" w:hAnsiTheme="minorHAnsi" w:cstheme="minorBidi"/>
          <w:noProof/>
          <w:sz w:val="21"/>
          <w:szCs w:val="22"/>
          <w:del w:author="目录修订器" w:date="2024-11-26T16:54:13Z"/>
        </w:rPr>
        <w:topLinePunct/>
      </w:pPr>
      <w:del w:id="502878" w:author="目录修订器" w:date="2024-11-26T16:54:13Z">
        <w:r w:rsidDel="00DB7C30">
          <w:fldChar w:fldCharType="begin"/>
        </w:r>
        <w:r w:rsidDel="00DB7C30">
          <w:delInstrText xml:space="preserve"> HYPERLINK \l "_Toc104811841" </w:delInstrText>
        </w:r>
        <w:r w:rsidDel="00DB7C30">
          <w:fldChar w:fldCharType="separate"/>
        </w:r>
        <w:r w:rsidDel="007D325B">
          <w:rPr>
            <w:rStyle w:val="a6"/>
            <w:noProof/>
            <w:kern w:val="2"/>
            <w:sz w:val="21"/>
            <w:szCs w:val="21"/>
            <w:rFonts w:ascii="Times New Roman" w:eastAsia="宋体" w:hAnsi="Times New Roman" w:cs="Times New Roman"/>
          </w:rPr>
          <w:delText>4.1.1</w:delText>
        </w:r>
        <w:r w:rsidDel="007D325B">
          <w:rPr>
            <w:kern w:val="2"/>
            <w:sz w:val="21"/>
            <w:szCs w:val="21"/>
            <w:rFonts w:ascii="Times New Roman" w:eastAsia="宋体" w:hAnsi="Times New Roman" w:cs="Times New Roman"/>
            <w:rStyle w:val="a6"/>
            <w:noProof/>
          </w:rPr>
          <w:delText>基本假设</w:delText>
        </w:r>
        <w:r w:rsidDel="007D325B">
          <w:tab/>
        </w:r>
        <w:r w:rsidDel="007D325B">
          <w:rPr>
            <w:kern w:val="2"/>
            <w:sz w:val="21"/>
            <w:szCs w:val="21"/>
            <w:rFonts w:ascii="Times New Roman" w:eastAsia="宋体" w:hAnsi="Times New Roman" w:cs="Times New Roman"/>
            <w:noProof/>
            <w:webHidden/>
          </w:rPr>
          <w:fldChar w:fldCharType="begin"/>
        </w:r>
        <w:r w:rsidDel="007D325B">
          <w:rPr>
            <w:kern w:val="2"/>
            <w:sz w:val="21"/>
            <w:szCs w:val="21"/>
            <w:rFonts w:ascii="Times New Roman" w:eastAsia="宋体" w:hAnsi="Times New Roman" w:cs="Times New Roman"/>
            <w:noProof/>
            <w:webHidden/>
          </w:rPr>
          <w:delInstrText xml:space="preserve"> PAGEREF _Toc104811841 \h </w:delInstrText>
        </w:r>
        <w:r w:rsidDel="007D325B">
          <w:rPr>
            <w:kern w:val="2"/>
            <w:sz w:val="21"/>
            <w:szCs w:val="21"/>
            <w:rFonts w:ascii="Times New Roman" w:eastAsia="宋体" w:hAnsi="Times New Roman" w:cs="Times New Roman"/>
            <w:noProof/>
            <w:webHidden/>
          </w:rPr>
          <w:fldChar w:fldCharType="separate"/>
        </w:r>
        <w:r w:rsidDel="007D325B">
          <w:rPr>
            <w:kern w:val="2"/>
            <w:sz w:val="21"/>
            <w:szCs w:val="21"/>
            <w:rFonts w:ascii="Times New Roman" w:eastAsia="宋体" w:hAnsi="Times New Roman" w:cs="Times New Roman"/>
            <w:noProof/>
            <w:webHidden/>
          </w:rPr>
          <w:delText>18</w:delText>
        </w:r>
        <w:r w:rsidDel="007D325B">
          <w:rPr>
            <w:kern w:val="2"/>
            <w:sz w:val="21"/>
            <w:szCs w:val="21"/>
            <w:rFonts w:ascii="Times New Roman" w:eastAsia="宋体" w:hAnsi="Times New Roman" w:cs="Times New Roman"/>
            <w:noProof/>
            <w:webHidden/>
          </w:rPr>
          <w:fldChar w:fldCharType="end"/>
        </w:r>
        <w:r w:rsidDel="00DB7C30">
          <w:fldChar w:fldCharType="end"/>
        </w:r>
      </w:del>
    </w:p>
    <w:p w14:paraId="7FC4B301" w14:textId="22626DB1" w:rsidR="00892BCD" w:rsidRDefault="0047272C">
      <w:pPr>
        <w:pStyle w:val="cw48"/>
        <w:rPr>
          <w:kern w:val="2"/>
          <w:rFonts w:asciiTheme="minorHAnsi" w:eastAsiaTheme="minorEastAsia" w:hAnsiTheme="minorHAnsi" w:cstheme="minorBidi"/>
          <w:noProof/>
          <w:sz w:val="21"/>
          <w:szCs w:val="22"/>
          <w:del w:author="目录修订器" w:date="2024-11-26T16:54:13Z"/>
        </w:rPr>
        <w:topLinePunct/>
      </w:pPr>
      <w:del w:id="502879" w:author="目录修订器" w:date="2024-11-26T16:54:13Z">
        <w:r w:rsidDel="00DB7C30">
          <w:fldChar w:fldCharType="begin"/>
        </w:r>
        <w:r w:rsidDel="00DB7C30">
          <w:delInstrText xml:space="preserve"> HYPERLINK \l "_Toc104811842" </w:delInstrText>
        </w:r>
        <w:r w:rsidDel="00DB7C30">
          <w:fldChar w:fldCharType="separate"/>
        </w:r>
        <w:r w:rsidDel="007D325B">
          <w:rPr>
            <w:rStyle w:val="a6"/>
            <w:noProof/>
            <w:kern w:val="2"/>
            <w:sz w:val="21"/>
            <w:szCs w:val="21"/>
            <w:rFonts w:ascii="Times New Roman" w:eastAsia="宋体" w:hAnsi="Times New Roman" w:cs="Times New Roman"/>
          </w:rPr>
          <w:delText>4.1.2</w:delText>
        </w:r>
        <w:r w:rsidDel="007D325B">
          <w:rPr>
            <w:kern w:val="2"/>
            <w:sz w:val="21"/>
            <w:szCs w:val="21"/>
            <w:rFonts w:ascii="Times New Roman" w:eastAsia="宋体" w:hAnsi="Times New Roman" w:cs="Times New Roman"/>
            <w:rStyle w:val="a6"/>
            <w:noProof/>
          </w:rPr>
          <w:delText>模型符号说明</w:delText>
        </w:r>
        <w:r w:rsidDel="007D325B">
          <w:tab/>
        </w:r>
        <w:r w:rsidDel="007D325B">
          <w:rPr>
            <w:kern w:val="2"/>
            <w:sz w:val="21"/>
            <w:szCs w:val="21"/>
            <w:rFonts w:ascii="Times New Roman" w:eastAsia="宋体" w:hAnsi="Times New Roman" w:cs="Times New Roman"/>
            <w:noProof/>
            <w:webHidden/>
          </w:rPr>
          <w:fldChar w:fldCharType="begin"/>
        </w:r>
        <w:r w:rsidDel="007D325B">
          <w:rPr>
            <w:kern w:val="2"/>
            <w:sz w:val="21"/>
            <w:szCs w:val="21"/>
            <w:rFonts w:ascii="Times New Roman" w:eastAsia="宋体" w:hAnsi="Times New Roman" w:cs="Times New Roman"/>
            <w:noProof/>
            <w:webHidden/>
          </w:rPr>
          <w:delInstrText xml:space="preserve"> PAGEREF _Toc104811842 \h </w:delInstrText>
        </w:r>
        <w:r w:rsidDel="007D325B">
          <w:rPr>
            <w:kern w:val="2"/>
            <w:sz w:val="21"/>
            <w:szCs w:val="21"/>
            <w:rFonts w:ascii="Times New Roman" w:eastAsia="宋体" w:hAnsi="Times New Roman" w:cs="Times New Roman"/>
            <w:noProof/>
            <w:webHidden/>
          </w:rPr>
          <w:fldChar w:fldCharType="separate"/>
        </w:r>
        <w:r w:rsidDel="007D325B">
          <w:rPr>
            <w:kern w:val="2"/>
            <w:sz w:val="21"/>
            <w:szCs w:val="21"/>
            <w:rFonts w:ascii="Times New Roman" w:eastAsia="宋体" w:hAnsi="Times New Roman" w:cs="Times New Roman"/>
            <w:noProof/>
            <w:webHidden/>
          </w:rPr>
          <w:delText>18</w:delText>
        </w:r>
        <w:r w:rsidDel="007D325B">
          <w:rPr>
            <w:kern w:val="2"/>
            <w:sz w:val="21"/>
            <w:szCs w:val="21"/>
            <w:rFonts w:ascii="Times New Roman" w:eastAsia="宋体" w:hAnsi="Times New Roman" w:cs="Times New Roman"/>
            <w:noProof/>
            <w:webHidden/>
          </w:rPr>
          <w:fldChar w:fldCharType="end"/>
        </w:r>
        <w:r w:rsidDel="00DB7C30">
          <w:fldChar w:fldCharType="end"/>
        </w:r>
      </w:del>
    </w:p>
    <w:p w14:paraId="38141FA1" w14:textId="4AA06B6F" w:rsidR="00892BCD" w:rsidRDefault="0047272C">
      <w:pPr>
        <w:pStyle w:val="cw48"/>
        <w:rPr>
          <w:kern w:val="2"/>
          <w:rFonts w:asciiTheme="minorHAnsi" w:eastAsiaTheme="minorEastAsia" w:hAnsiTheme="minorHAnsi" w:cstheme="minorBidi"/>
          <w:noProof/>
          <w:sz w:val="21"/>
          <w:szCs w:val="22"/>
          <w:del w:author="目录修订器" w:date="2024-11-26T16:54:13Z"/>
        </w:rPr>
        <w:topLinePunct/>
      </w:pPr>
      <w:del w:id="502880" w:author="目录修订器" w:date="2024-11-26T16:54:13Z">
        <w:r w:rsidDel="00DB7C30">
          <w:fldChar w:fldCharType="begin"/>
        </w:r>
        <w:r w:rsidDel="00DB7C30">
          <w:delInstrText xml:space="preserve"> HYPERLINK \l "_Toc104811843" </w:delInstrText>
        </w:r>
        <w:r w:rsidDel="00DB7C30">
          <w:fldChar w:fldCharType="separate"/>
        </w:r>
        <w:r w:rsidDel="007D325B">
          <w:rPr>
            <w:rStyle w:val="a6"/>
            <w:noProof/>
            <w:kern w:val="2"/>
            <w:sz w:val="21"/>
            <w:szCs w:val="21"/>
            <w:rFonts w:ascii="Times New Roman" w:eastAsia="宋体" w:hAnsi="Times New Roman" w:cs="Times New Roman"/>
          </w:rPr>
          <w:delText>4.1.3</w:delText>
        </w:r>
        <w:r w:rsidDel="007D325B">
          <w:rPr>
            <w:kern w:val="2"/>
            <w:sz w:val="21"/>
            <w:szCs w:val="21"/>
            <w:rFonts w:ascii="Times New Roman" w:eastAsia="宋体" w:hAnsi="Times New Roman" w:cs="Times New Roman"/>
            <w:rStyle w:val="a6"/>
            <w:noProof/>
          </w:rPr>
          <w:delText>模型构建</w:delText>
        </w:r>
        <w:r w:rsidDel="007D325B">
          <w:tab/>
        </w:r>
        <w:r w:rsidDel="007D325B">
          <w:rPr>
            <w:kern w:val="2"/>
            <w:sz w:val="21"/>
            <w:szCs w:val="21"/>
            <w:rFonts w:ascii="Times New Roman" w:eastAsia="宋体" w:hAnsi="Times New Roman" w:cs="Times New Roman"/>
            <w:noProof/>
            <w:webHidden/>
          </w:rPr>
          <w:fldChar w:fldCharType="begin"/>
        </w:r>
        <w:r w:rsidDel="007D325B">
          <w:rPr>
            <w:kern w:val="2"/>
            <w:sz w:val="21"/>
            <w:szCs w:val="21"/>
            <w:rFonts w:ascii="Times New Roman" w:eastAsia="宋体" w:hAnsi="Times New Roman" w:cs="Times New Roman"/>
            <w:noProof/>
            <w:webHidden/>
          </w:rPr>
          <w:delInstrText xml:space="preserve"> PAGEREF _Toc104811843 \h </w:delInstrText>
        </w:r>
        <w:r w:rsidDel="007D325B">
          <w:rPr>
            <w:kern w:val="2"/>
            <w:sz w:val="21"/>
            <w:szCs w:val="21"/>
            <w:rFonts w:ascii="Times New Roman" w:eastAsia="宋体" w:hAnsi="Times New Roman" w:cs="Times New Roman"/>
            <w:noProof/>
            <w:webHidden/>
          </w:rPr>
          <w:fldChar w:fldCharType="separate"/>
        </w:r>
        <w:r w:rsidDel="007D325B">
          <w:rPr>
            <w:kern w:val="2"/>
            <w:sz w:val="21"/>
            <w:szCs w:val="21"/>
            <w:rFonts w:ascii="Times New Roman" w:eastAsia="宋体" w:hAnsi="Times New Roman" w:cs="Times New Roman"/>
            <w:noProof/>
            <w:webHidden/>
          </w:rPr>
          <w:delText>19</w:delText>
        </w:r>
        <w:r w:rsidDel="007D325B">
          <w:rPr>
            <w:kern w:val="2"/>
            <w:sz w:val="21"/>
            <w:szCs w:val="21"/>
            <w:rFonts w:ascii="Times New Roman" w:eastAsia="宋体" w:hAnsi="Times New Roman" w:cs="Times New Roman"/>
            <w:noProof/>
            <w:webHidden/>
          </w:rPr>
          <w:fldChar w:fldCharType="end"/>
        </w:r>
        <w:r w:rsidDel="00DB7C30">
          <w:fldChar w:fldCharType="end"/>
        </w:r>
      </w:del>
    </w:p>
    <w:p w14:paraId="770E3D79" w14:textId="32E777A0" w:rsidR="00892BCD" w:rsidRDefault="0047272C">
      <w:pPr>
        <w:pStyle w:val="cw47"/>
        <w:rPr>
          <w:kern w:val="2"/>
          <w:rFonts w:asciiTheme="minorHAnsi" w:eastAsiaTheme="minorEastAsia" w:hAnsiTheme="minorHAnsi" w:cstheme="minorBidi"/>
          <w:noProof/>
          <w:sz w:val="21"/>
          <w:szCs w:val="22"/>
          <w:del w:author="目录修订器" w:date="2024-11-26T16:54:13Z"/>
        </w:rPr>
        <w:topLinePunct/>
      </w:pPr>
      <w:del w:id="502881" w:author="目录修订器" w:date="2024-11-26T16:54:13Z">
        <w:r w:rsidDel="00DB7C30">
          <w:fldChar w:fldCharType="begin"/>
        </w:r>
        <w:r w:rsidDel="00DB7C30">
          <w:delInstrText xml:space="preserve"> HYPERLINK \l "_Toc104811844" </w:delInstrText>
        </w:r>
        <w:r w:rsidDel="00DB7C30">
          <w:fldChar w:fldCharType="separate"/>
        </w:r>
        <w:r w:rsidDel="007D325B">
          <w:rPr>
            <w:rStyle w:val="a6"/>
            <w:noProof/>
            <w:kern w:val="2"/>
            <w:sz w:val="21"/>
            <w:szCs w:val="21"/>
            <w:rFonts w:ascii="Times New Roman" w:eastAsia="宋体" w:hAnsi="Times New Roman" w:cs="Times New Roman"/>
          </w:rPr>
          <w:delText>4.2</w:delText>
        </w:r>
        <w:r w:rsidDel="007D325B">
          <w:rPr>
            <w:kern w:val="2"/>
            <w:sz w:val="21"/>
            <w:szCs w:val="21"/>
            <w:rFonts w:ascii="Times New Roman" w:eastAsia="宋体" w:hAnsi="Times New Roman" w:cs="Times New Roman"/>
            <w:rStyle w:val="a6"/>
            <w:noProof/>
          </w:rPr>
          <w:delText>模型求解</w:delText>
        </w:r>
        <w:r w:rsidDel="007D325B">
          <w:tab/>
        </w:r>
        <w:r w:rsidDel="007D325B">
          <w:rPr>
            <w:kern w:val="2"/>
            <w:sz w:val="21"/>
            <w:szCs w:val="21"/>
            <w:rFonts w:ascii="Times New Roman" w:eastAsia="宋体" w:hAnsi="Times New Roman" w:cs="Times New Roman"/>
            <w:noProof/>
            <w:webHidden/>
          </w:rPr>
          <w:fldChar w:fldCharType="begin"/>
        </w:r>
        <w:r w:rsidDel="007D325B">
          <w:rPr>
            <w:kern w:val="2"/>
            <w:sz w:val="21"/>
            <w:szCs w:val="21"/>
            <w:rFonts w:ascii="Times New Roman" w:eastAsia="宋体" w:hAnsi="Times New Roman" w:cs="Times New Roman"/>
            <w:noProof/>
            <w:webHidden/>
          </w:rPr>
          <w:delInstrText xml:space="preserve"> PAGEREF _Toc104811844 \h </w:delInstrText>
        </w:r>
        <w:r w:rsidDel="007D325B">
          <w:rPr>
            <w:kern w:val="2"/>
            <w:sz w:val="21"/>
            <w:szCs w:val="21"/>
            <w:rFonts w:ascii="Times New Roman" w:eastAsia="宋体" w:hAnsi="Times New Roman" w:cs="Times New Roman"/>
            <w:noProof/>
            <w:webHidden/>
          </w:rPr>
          <w:fldChar w:fldCharType="separate"/>
        </w:r>
        <w:r w:rsidDel="007D325B">
          <w:rPr>
            <w:kern w:val="2"/>
            <w:sz w:val="21"/>
            <w:szCs w:val="21"/>
            <w:rFonts w:ascii="Times New Roman" w:eastAsia="宋体" w:hAnsi="Times New Roman" w:cs="Times New Roman"/>
            <w:noProof/>
            <w:webHidden/>
          </w:rPr>
          <w:delText>19</w:delText>
        </w:r>
        <w:r w:rsidDel="007D325B">
          <w:rPr>
            <w:kern w:val="2"/>
            <w:sz w:val="21"/>
            <w:szCs w:val="21"/>
            <w:rFonts w:ascii="Times New Roman" w:eastAsia="宋体" w:hAnsi="Times New Roman" w:cs="Times New Roman"/>
            <w:noProof/>
            <w:webHidden/>
          </w:rPr>
          <w:fldChar w:fldCharType="end"/>
        </w:r>
        <w:r w:rsidDel="00DB7C30">
          <w:fldChar w:fldCharType="end"/>
        </w:r>
      </w:del>
    </w:p>
    <w:p w14:paraId="785950ED" w14:textId="13310342" w:rsidR="00892BCD" w:rsidRDefault="0047272C">
      <w:pPr>
        <w:pStyle w:val="cw47"/>
        <w:rPr>
          <w:kern w:val="2"/>
          <w:rFonts w:asciiTheme="minorHAnsi" w:eastAsiaTheme="minorEastAsia" w:hAnsiTheme="minorHAnsi" w:cstheme="minorBidi"/>
          <w:noProof/>
          <w:sz w:val="21"/>
          <w:szCs w:val="22"/>
          <w:del w:author="目录修订器" w:date="2024-11-26T16:54:13Z"/>
        </w:rPr>
        <w:topLinePunct/>
      </w:pPr>
      <w:del w:id="502882" w:author="目录修订器" w:date="2024-11-26T16:54:13Z">
        <w:r w:rsidDel="00DB7C30">
          <w:fldChar w:fldCharType="begin"/>
        </w:r>
        <w:r w:rsidDel="00DB7C30">
          <w:delInstrText xml:space="preserve"> HYPERLINK \l "_Toc104811845" </w:delInstrText>
        </w:r>
        <w:r w:rsidDel="00DB7C30">
          <w:fldChar w:fldCharType="separate"/>
        </w:r>
        <w:r w:rsidDel="007D325B">
          <w:rPr>
            <w:rStyle w:val="a6"/>
            <w:noProof/>
            <w:kern w:val="2"/>
            <w:sz w:val="21"/>
            <w:szCs w:val="21"/>
            <w:rFonts w:ascii="Times New Roman" w:eastAsia="宋体" w:hAnsi="Times New Roman" w:cs="Times New Roman"/>
          </w:rPr>
          <w:delText>4.3</w:delText>
        </w:r>
        <w:r w:rsidDel="007D325B">
          <w:rPr>
            <w:kern w:val="2"/>
            <w:sz w:val="21"/>
            <w:szCs w:val="21"/>
            <w:rFonts w:ascii="Times New Roman" w:eastAsia="宋体" w:hAnsi="Times New Roman" w:cs="Times New Roman"/>
            <w:rStyle w:val="a6"/>
            <w:noProof/>
          </w:rPr>
          <w:delText>数值仿真</w:delText>
        </w:r>
        <w:r w:rsidDel="007D325B">
          <w:tab/>
        </w:r>
        <w:r w:rsidDel="007D325B">
          <w:rPr>
            <w:kern w:val="2"/>
            <w:sz w:val="21"/>
            <w:szCs w:val="21"/>
            <w:rFonts w:ascii="Times New Roman" w:eastAsia="宋体" w:hAnsi="Times New Roman" w:cs="Times New Roman"/>
            <w:noProof/>
            <w:webHidden/>
          </w:rPr>
          <w:fldChar w:fldCharType="begin"/>
        </w:r>
        <w:r w:rsidDel="007D325B">
          <w:rPr>
            <w:kern w:val="2"/>
            <w:sz w:val="21"/>
            <w:szCs w:val="21"/>
            <w:rFonts w:ascii="Times New Roman" w:eastAsia="宋体" w:hAnsi="Times New Roman" w:cs="Times New Roman"/>
            <w:noProof/>
            <w:webHidden/>
          </w:rPr>
          <w:delInstrText xml:space="preserve"> PAGEREF _Toc104811845 \h </w:delInstrText>
        </w:r>
        <w:r w:rsidDel="007D325B">
          <w:rPr>
            <w:kern w:val="2"/>
            <w:sz w:val="21"/>
            <w:szCs w:val="21"/>
            <w:rFonts w:ascii="Times New Roman" w:eastAsia="宋体" w:hAnsi="Times New Roman" w:cs="Times New Roman"/>
            <w:noProof/>
            <w:webHidden/>
          </w:rPr>
          <w:fldChar w:fldCharType="separate"/>
        </w:r>
        <w:r w:rsidDel="007D325B">
          <w:rPr>
            <w:kern w:val="2"/>
            <w:sz w:val="21"/>
            <w:szCs w:val="21"/>
            <w:rFonts w:ascii="Times New Roman" w:eastAsia="宋体" w:hAnsi="Times New Roman" w:cs="Times New Roman"/>
            <w:noProof/>
            <w:webHidden/>
          </w:rPr>
          <w:delText>23</w:delText>
        </w:r>
        <w:r w:rsidDel="007D325B">
          <w:rPr>
            <w:kern w:val="2"/>
            <w:sz w:val="21"/>
            <w:szCs w:val="21"/>
            <w:rFonts w:ascii="Times New Roman" w:eastAsia="宋体" w:hAnsi="Times New Roman" w:cs="Times New Roman"/>
            <w:noProof/>
            <w:webHidden/>
          </w:rPr>
          <w:fldChar w:fldCharType="end"/>
        </w:r>
        <w:r w:rsidDel="00DB7C30">
          <w:fldChar w:fldCharType="end"/>
        </w:r>
      </w:del>
    </w:p>
    <w:p w14:paraId="15828B9C" w14:textId="4BB71B12" w:rsidR="00892BCD" w:rsidRDefault="0047272C">
      <w:pPr>
        <w:pStyle w:val="cw48"/>
        <w:rPr>
          <w:kern w:val="2"/>
          <w:rFonts w:asciiTheme="minorHAnsi" w:eastAsiaTheme="minorEastAsia" w:hAnsiTheme="minorHAnsi" w:cstheme="minorBidi"/>
          <w:noProof/>
          <w:sz w:val="21"/>
          <w:szCs w:val="22"/>
          <w:del w:author="目录修订器" w:date="2024-11-26T16:54:13Z"/>
        </w:rPr>
        <w:topLinePunct/>
      </w:pPr>
      <w:del w:id="502883" w:author="目录修订器" w:date="2024-11-26T16:54:13Z">
        <w:r w:rsidDel="00DB7C30">
          <w:fldChar w:fldCharType="begin"/>
        </w:r>
        <w:r w:rsidDel="00DB7C30">
          <w:delInstrText xml:space="preserve"> HYPERLINK \l "_Toc104811846" </w:delInstrText>
        </w:r>
        <w:r w:rsidDel="00DB7C30">
          <w:fldChar w:fldCharType="separate"/>
        </w:r>
        <w:r w:rsidDel="007D325B">
          <w:rPr>
            <w:rStyle w:val="a6"/>
            <w:noProof/>
            <w:kern w:val="2"/>
            <w:sz w:val="21"/>
            <w:szCs w:val="21"/>
            <w:rFonts w:ascii="Times New Roman" w:eastAsia="宋体" w:hAnsi="Times New Roman" w:cs="Times New Roman"/>
          </w:rPr>
          <w:delText>4.3.1</w:delText>
        </w:r>
        <w:r w:rsidDel="007D325B">
          <w:rPr>
            <w:kern w:val="2"/>
            <w:sz w:val="21"/>
            <w:szCs w:val="21"/>
            <w:rFonts w:ascii="Times New Roman" w:eastAsia="宋体" w:hAnsi="Times New Roman" w:cs="Times New Roman"/>
            <w:rStyle w:val="a6"/>
            <w:noProof/>
          </w:rPr>
          <w:delText>数值算例</w:delText>
        </w:r>
        <w:r w:rsidDel="007D325B">
          <w:tab/>
        </w:r>
        <w:r w:rsidDel="007D325B">
          <w:rPr>
            <w:kern w:val="2"/>
            <w:sz w:val="21"/>
            <w:szCs w:val="21"/>
            <w:rFonts w:ascii="Times New Roman" w:eastAsia="宋体" w:hAnsi="Times New Roman" w:cs="Times New Roman"/>
            <w:noProof/>
            <w:webHidden/>
          </w:rPr>
          <w:fldChar w:fldCharType="begin"/>
        </w:r>
        <w:r w:rsidDel="007D325B">
          <w:rPr>
            <w:kern w:val="2"/>
            <w:sz w:val="21"/>
            <w:szCs w:val="21"/>
            <w:rFonts w:ascii="Times New Roman" w:eastAsia="宋体" w:hAnsi="Times New Roman" w:cs="Times New Roman"/>
            <w:noProof/>
            <w:webHidden/>
          </w:rPr>
          <w:delInstrText xml:space="preserve"> PAGEREF _Toc104811846 \h </w:delInstrText>
        </w:r>
        <w:r w:rsidDel="007D325B">
          <w:rPr>
            <w:kern w:val="2"/>
            <w:sz w:val="21"/>
            <w:szCs w:val="21"/>
            <w:rFonts w:ascii="Times New Roman" w:eastAsia="宋体" w:hAnsi="Times New Roman" w:cs="Times New Roman"/>
            <w:noProof/>
            <w:webHidden/>
          </w:rPr>
          <w:fldChar w:fldCharType="separate"/>
        </w:r>
        <w:r w:rsidDel="007D325B">
          <w:rPr>
            <w:kern w:val="2"/>
            <w:sz w:val="21"/>
            <w:szCs w:val="21"/>
            <w:rFonts w:ascii="Times New Roman" w:eastAsia="宋体" w:hAnsi="Times New Roman" w:cs="Times New Roman"/>
            <w:noProof/>
            <w:webHidden/>
          </w:rPr>
          <w:delText>23</w:delText>
        </w:r>
        <w:r w:rsidDel="007D325B">
          <w:rPr>
            <w:kern w:val="2"/>
            <w:sz w:val="21"/>
            <w:szCs w:val="21"/>
            <w:rFonts w:ascii="Times New Roman" w:eastAsia="宋体" w:hAnsi="Times New Roman" w:cs="Times New Roman"/>
            <w:noProof/>
            <w:webHidden/>
          </w:rPr>
          <w:fldChar w:fldCharType="end"/>
        </w:r>
        <w:r w:rsidDel="00DB7C30">
          <w:fldChar w:fldCharType="end"/>
        </w:r>
      </w:del>
    </w:p>
    <w:p w14:paraId="4C32AEB9" w14:textId="03C0FAFC" w:rsidR="00892BCD" w:rsidRDefault="0047272C">
      <w:pPr>
        <w:pStyle w:val="cw48"/>
        <w:rPr>
          <w:kern w:val="2"/>
          <w:rFonts w:asciiTheme="minorHAnsi" w:eastAsiaTheme="minorEastAsia" w:hAnsiTheme="minorHAnsi" w:cstheme="minorBidi"/>
          <w:noProof/>
          <w:sz w:val="21"/>
          <w:szCs w:val="22"/>
          <w:del w:author="目录修订器" w:date="2024-11-26T16:54:13Z"/>
        </w:rPr>
        <w:topLinePunct/>
      </w:pPr>
      <w:del w:id="502884" w:author="目录修订器" w:date="2024-11-26T16:54:13Z">
        <w:r w:rsidDel="00DB7C30">
          <w:fldChar w:fldCharType="begin"/>
        </w:r>
        <w:r w:rsidDel="00DB7C30">
          <w:delInstrText xml:space="preserve"> HYPERLINK \l "_Toc104811847" </w:delInstrText>
        </w:r>
        <w:r w:rsidDel="00DB7C30">
          <w:fldChar w:fldCharType="separate"/>
        </w:r>
        <w:r w:rsidDel="007D325B">
          <w:rPr>
            <w:rStyle w:val="a6"/>
            <w:noProof/>
            <w:kern w:val="2"/>
            <w:sz w:val="21"/>
            <w:szCs w:val="21"/>
            <w:rFonts w:ascii="Times New Roman" w:eastAsia="宋体" w:hAnsi="Times New Roman" w:cs="Times New Roman"/>
          </w:rPr>
          <w:delText>4.3.2</w:delText>
        </w:r>
        <w:r w:rsidDel="007D325B">
          <w:rPr>
            <w:kern w:val="2"/>
            <w:sz w:val="21"/>
            <w:szCs w:val="21"/>
            <w:rFonts w:ascii="Times New Roman" w:eastAsia="宋体" w:hAnsi="Times New Roman" w:cs="Times New Roman"/>
            <w:rStyle w:val="a6"/>
            <w:noProof/>
          </w:rPr>
          <w:delText>数值分析</w:delText>
        </w:r>
        <w:r w:rsidDel="007D325B">
          <w:tab/>
        </w:r>
        <w:r w:rsidDel="007D325B">
          <w:rPr>
            <w:kern w:val="2"/>
            <w:sz w:val="21"/>
            <w:szCs w:val="21"/>
            <w:rFonts w:ascii="Times New Roman" w:eastAsia="宋体" w:hAnsi="Times New Roman" w:cs="Times New Roman"/>
            <w:noProof/>
            <w:webHidden/>
          </w:rPr>
          <w:fldChar w:fldCharType="begin"/>
        </w:r>
        <w:r w:rsidDel="007D325B">
          <w:rPr>
            <w:kern w:val="2"/>
            <w:sz w:val="21"/>
            <w:szCs w:val="21"/>
            <w:rFonts w:ascii="Times New Roman" w:eastAsia="宋体" w:hAnsi="Times New Roman" w:cs="Times New Roman"/>
            <w:noProof/>
            <w:webHidden/>
          </w:rPr>
          <w:delInstrText xml:space="preserve"> PAGEREF _Toc104811847 \h </w:delInstrText>
        </w:r>
        <w:r w:rsidDel="007D325B">
          <w:rPr>
            <w:kern w:val="2"/>
            <w:sz w:val="21"/>
            <w:szCs w:val="21"/>
            <w:rFonts w:ascii="Times New Roman" w:eastAsia="宋体" w:hAnsi="Times New Roman" w:cs="Times New Roman"/>
            <w:noProof/>
            <w:webHidden/>
          </w:rPr>
          <w:fldChar w:fldCharType="separate"/>
        </w:r>
        <w:r w:rsidDel="007D325B">
          <w:rPr>
            <w:kern w:val="2"/>
            <w:sz w:val="21"/>
            <w:szCs w:val="21"/>
            <w:rFonts w:ascii="Times New Roman" w:eastAsia="宋体" w:hAnsi="Times New Roman" w:cs="Times New Roman"/>
            <w:noProof/>
            <w:webHidden/>
          </w:rPr>
          <w:delText>24</w:delText>
        </w:r>
        <w:r w:rsidDel="007D325B">
          <w:rPr>
            <w:kern w:val="2"/>
            <w:sz w:val="21"/>
            <w:szCs w:val="21"/>
            <w:rFonts w:ascii="Times New Roman" w:eastAsia="宋体" w:hAnsi="Times New Roman" w:cs="Times New Roman"/>
            <w:noProof/>
            <w:webHidden/>
          </w:rPr>
          <w:fldChar w:fldCharType="end"/>
        </w:r>
        <w:r w:rsidDel="00DB7C30">
          <w:fldChar w:fldCharType="end"/>
        </w:r>
      </w:del>
    </w:p>
    <w:p w14:paraId="4F65BAE2" w14:textId="6C1A71BA" w:rsidR="00892BCD" w:rsidRDefault="0047272C">
      <w:pPr>
        <w:pStyle w:val="cw47"/>
        <w:rPr>
          <w:kern w:val="2"/>
          <w:rFonts w:asciiTheme="minorHAnsi" w:eastAsiaTheme="minorEastAsia" w:hAnsiTheme="minorHAnsi" w:cstheme="minorBidi"/>
          <w:noProof/>
          <w:sz w:val="21"/>
          <w:szCs w:val="22"/>
          <w:del w:author="目录修订器" w:date="2024-11-26T16:54:13Z"/>
        </w:rPr>
        <w:topLinePunct/>
      </w:pPr>
      <w:del w:id="502885" w:author="目录修订器" w:date="2024-11-26T16:54:13Z">
        <w:r w:rsidDel="00DB7C30">
          <w:fldChar w:fldCharType="begin"/>
        </w:r>
        <w:r w:rsidDel="00DB7C30">
          <w:delInstrText xml:space="preserve"> HYPERLINK \l "_Toc104811848" </w:delInstrText>
        </w:r>
        <w:r w:rsidDel="00DB7C30">
          <w:fldChar w:fldCharType="separate"/>
        </w:r>
        <w:r w:rsidDel="007D325B">
          <w:rPr>
            <w:rStyle w:val="a6"/>
            <w:noProof/>
            <w:kern w:val="2"/>
            <w:sz w:val="21"/>
            <w:szCs w:val="21"/>
            <w:rFonts w:ascii="Times New Roman" w:eastAsia="宋体" w:hAnsi="Times New Roman" w:cs="Times New Roman"/>
          </w:rPr>
          <w:delText>4.4</w:delText>
        </w:r>
        <w:r w:rsidDel="007D325B">
          <w:rPr>
            <w:kern w:val="2"/>
            <w:sz w:val="21"/>
            <w:szCs w:val="21"/>
            <w:rFonts w:ascii="Times New Roman" w:eastAsia="宋体" w:hAnsi="Times New Roman" w:cs="Times New Roman"/>
            <w:rStyle w:val="a6"/>
            <w:noProof/>
          </w:rPr>
          <w:delText>管理学启示</w:delText>
        </w:r>
        <w:r w:rsidDel="007D325B">
          <w:tab/>
        </w:r>
        <w:r w:rsidDel="007D325B">
          <w:rPr>
            <w:kern w:val="2"/>
            <w:sz w:val="21"/>
            <w:szCs w:val="21"/>
            <w:rFonts w:ascii="Times New Roman" w:eastAsia="宋体" w:hAnsi="Times New Roman" w:cs="Times New Roman"/>
            <w:noProof/>
            <w:webHidden/>
          </w:rPr>
          <w:fldChar w:fldCharType="begin"/>
        </w:r>
        <w:r w:rsidDel="007D325B">
          <w:rPr>
            <w:kern w:val="2"/>
            <w:sz w:val="21"/>
            <w:szCs w:val="21"/>
            <w:rFonts w:ascii="Times New Roman" w:eastAsia="宋体" w:hAnsi="Times New Roman" w:cs="Times New Roman"/>
            <w:noProof/>
            <w:webHidden/>
          </w:rPr>
          <w:delInstrText xml:space="preserve"> PAGEREF _Toc104811848 \h </w:delInstrText>
        </w:r>
        <w:r w:rsidDel="007D325B">
          <w:rPr>
            <w:kern w:val="2"/>
            <w:sz w:val="21"/>
            <w:szCs w:val="21"/>
            <w:rFonts w:ascii="Times New Roman" w:eastAsia="宋体" w:hAnsi="Times New Roman" w:cs="Times New Roman"/>
            <w:noProof/>
            <w:webHidden/>
          </w:rPr>
          <w:fldChar w:fldCharType="separate"/>
        </w:r>
        <w:r w:rsidDel="007D325B">
          <w:rPr>
            <w:kern w:val="2"/>
            <w:sz w:val="21"/>
            <w:szCs w:val="21"/>
            <w:rFonts w:ascii="Times New Roman" w:eastAsia="宋体" w:hAnsi="Times New Roman" w:cs="Times New Roman"/>
            <w:noProof/>
            <w:webHidden/>
          </w:rPr>
          <w:delText>27</w:delText>
        </w:r>
        <w:r w:rsidDel="007D325B">
          <w:rPr>
            <w:kern w:val="2"/>
            <w:sz w:val="21"/>
            <w:szCs w:val="21"/>
            <w:rFonts w:ascii="Times New Roman" w:eastAsia="宋体" w:hAnsi="Times New Roman" w:cs="Times New Roman"/>
            <w:noProof/>
            <w:webHidden/>
          </w:rPr>
          <w:fldChar w:fldCharType="end"/>
        </w:r>
        <w:r w:rsidDel="00DB7C30">
          <w:fldChar w:fldCharType="end"/>
        </w:r>
      </w:del>
    </w:p>
    <w:p w14:paraId="0CBF5B7A" w14:textId="3DDD4A3B" w:rsidR="00892BCD" w:rsidRDefault="0047272C">
      <w:pPr>
        <w:pStyle w:val="cw47"/>
        <w:rPr>
          <w:kern w:val="2"/>
          <w:rFonts w:asciiTheme="minorHAnsi" w:eastAsiaTheme="minorEastAsia" w:hAnsiTheme="minorHAnsi" w:cstheme="minorBidi"/>
          <w:noProof/>
          <w:sz w:val="21"/>
          <w:szCs w:val="22"/>
          <w:del w:author="目录修订器" w:date="2024-11-26T16:54:13Z"/>
        </w:rPr>
        <w:topLinePunct/>
      </w:pPr>
      <w:del w:id="502886" w:author="目录修订器" w:date="2024-11-26T16:54:13Z">
        <w:r w:rsidDel="00DB7C30">
          <w:fldChar w:fldCharType="begin"/>
        </w:r>
        <w:r w:rsidDel="00DB7C30">
          <w:delInstrText xml:space="preserve"> HYPERLINK \l "_Toc104811849" </w:delInstrText>
        </w:r>
        <w:r w:rsidDel="00DB7C30">
          <w:fldChar w:fldCharType="separate"/>
        </w:r>
        <w:r w:rsidDel="007D325B">
          <w:rPr>
            <w:rStyle w:val="a6"/>
            <w:noProof/>
            <w:kern w:val="2"/>
            <w:sz w:val="21"/>
            <w:szCs w:val="21"/>
            <w:rFonts w:ascii="Times New Roman" w:eastAsia="宋体" w:hAnsi="Times New Roman" w:cs="Times New Roman"/>
          </w:rPr>
          <w:delText>4.5</w:delText>
        </w:r>
        <w:r w:rsidDel="007D325B">
          <w:rPr>
            <w:kern w:val="2"/>
            <w:sz w:val="21"/>
            <w:szCs w:val="21"/>
            <w:rFonts w:ascii="Times New Roman" w:eastAsia="宋体" w:hAnsi="Times New Roman" w:cs="Times New Roman"/>
            <w:rStyle w:val="a6"/>
            <w:noProof/>
          </w:rPr>
          <w:delText>本章小结</w:delText>
        </w:r>
        <w:r w:rsidDel="007D325B">
          <w:tab/>
        </w:r>
        <w:r w:rsidDel="007D325B">
          <w:rPr>
            <w:kern w:val="2"/>
            <w:sz w:val="21"/>
            <w:szCs w:val="21"/>
            <w:rFonts w:ascii="Times New Roman" w:eastAsia="宋体" w:hAnsi="Times New Roman" w:cs="Times New Roman"/>
            <w:noProof/>
            <w:webHidden/>
          </w:rPr>
          <w:fldChar w:fldCharType="begin"/>
        </w:r>
        <w:r w:rsidDel="007D325B">
          <w:rPr>
            <w:kern w:val="2"/>
            <w:sz w:val="21"/>
            <w:szCs w:val="21"/>
            <w:rFonts w:ascii="Times New Roman" w:eastAsia="宋体" w:hAnsi="Times New Roman" w:cs="Times New Roman"/>
            <w:noProof/>
            <w:webHidden/>
          </w:rPr>
          <w:delInstrText xml:space="preserve"> PAGEREF _Toc104811849 \h </w:delInstrText>
        </w:r>
        <w:r w:rsidDel="007D325B">
          <w:rPr>
            <w:kern w:val="2"/>
            <w:sz w:val="21"/>
            <w:szCs w:val="21"/>
            <w:rFonts w:ascii="Times New Roman" w:eastAsia="宋体" w:hAnsi="Times New Roman" w:cs="Times New Roman"/>
            <w:noProof/>
            <w:webHidden/>
          </w:rPr>
          <w:fldChar w:fldCharType="separate"/>
        </w:r>
        <w:r w:rsidDel="007D325B">
          <w:rPr>
            <w:kern w:val="2"/>
            <w:sz w:val="21"/>
            <w:szCs w:val="21"/>
            <w:rFonts w:ascii="Times New Roman" w:eastAsia="宋体" w:hAnsi="Times New Roman" w:cs="Times New Roman"/>
            <w:noProof/>
            <w:webHidden/>
          </w:rPr>
          <w:delText>27</w:delText>
        </w:r>
        <w:r w:rsidDel="007D325B">
          <w:rPr>
            <w:kern w:val="2"/>
            <w:sz w:val="21"/>
            <w:szCs w:val="21"/>
            <w:rFonts w:ascii="Times New Roman" w:eastAsia="宋体" w:hAnsi="Times New Roman" w:cs="Times New Roman"/>
            <w:noProof/>
            <w:webHidden/>
          </w:rPr>
          <w:fldChar w:fldCharType="end"/>
        </w:r>
        <w:r w:rsidDel="00DB7C30">
          <w:fldChar w:fldCharType="end"/>
        </w:r>
      </w:del>
    </w:p>
    <w:p w14:paraId="242515F6" w14:textId="5229DB67" w:rsidR="00892BCD" w:rsidRDefault="0047272C">
      <w:pPr>
        <w:pStyle w:val="TOC1"/>
        <w:rPr>
          <w:kern w:val="2"/>
          <w:rFonts w:asciiTheme="minorHAnsi" w:eastAsiaTheme="minorEastAsia" w:hAnsiTheme="minorHAnsi" w:cstheme="minorBidi"/>
          <w:noProof/>
          <w:sz w:val="21"/>
          <w:szCs w:val="22"/>
          <w:del w:author="目录修订器" w:date="2024-11-26T16:54:13Z"/>
        </w:rPr>
        <w:topLinePunct/>
        <w:ind w:left="480" w:hangingChars="171" w:hanging="480"/>
      </w:pPr>
      <w:del w:id="502887" w:author="目录修订器" w:date="2024-11-26T16:54:13Z">
        <w:r w:rsidDel="00DB7C30">
          <w:fldChar w:fldCharType="begin"/>
        </w:r>
        <w:r w:rsidDel="00DB7C30">
          <w:delInstrText xml:space="preserve"> HYPERLINK \l "_Toc104811850" </w:delInstrText>
        </w:r>
        <w:r w:rsidDel="00DB7C30">
          <w:fldChar w:fldCharType="separate"/>
        </w:r>
        <w:r w:rsidDel="007D325B">
          <w:rPr>
            <w:rStyle w:val="a6"/>
            <w:b/>
            <w:noProof/>
            <w:rFonts w:eastAsia="黑体"/>
            <w:kern w:val="2"/>
            <w:sz w:val="28"/>
            <w:szCs w:val="28"/>
          </w:rPr>
          <w:delText>5</w:delText>
        </w:r>
        <w:r w:rsidDel="007D325B">
          <w:rPr>
            <w:rFonts w:eastAsia="黑体"/>
            <w:kern w:val="2"/>
            <w:sz w:val="28"/>
            <w:szCs w:val="28"/>
            <w:rStyle w:val="a6"/>
            <w:b/>
            <w:noProof/>
          </w:rPr>
          <w:delText>结论与展望</w:delText>
        </w:r>
        <w:r w:rsidDel="007D325B">
          <w:tab/>
        </w:r>
        <w:r w:rsidDel="007D325B">
          <w:rPr>
            <w:rFonts w:eastAsia="黑体"/>
            <w:kern w:val="2"/>
            <w:sz w:val="28"/>
            <w:szCs w:val="28"/>
            <w:noProof/>
            <w:webHidden/>
          </w:rPr>
          <w:fldChar w:fldCharType="begin"/>
        </w:r>
        <w:r w:rsidDel="007D325B">
          <w:rPr>
            <w:rFonts w:eastAsia="黑体"/>
            <w:kern w:val="2"/>
            <w:sz w:val="28"/>
            <w:szCs w:val="28"/>
            <w:noProof/>
            <w:webHidden/>
          </w:rPr>
          <w:delInstrText xml:space="preserve"> PAGEREF _Toc104811850 \h </w:delInstrText>
        </w:r>
        <w:r w:rsidDel="007D325B">
          <w:rPr>
            <w:rFonts w:eastAsia="黑体"/>
            <w:kern w:val="2"/>
            <w:sz w:val="28"/>
            <w:szCs w:val="28"/>
            <w:noProof/>
            <w:webHidden/>
          </w:rPr>
          <w:fldChar w:fldCharType="separate"/>
        </w:r>
        <w:r w:rsidDel="007D325B">
          <w:rPr>
            <w:rFonts w:eastAsia="黑体"/>
            <w:kern w:val="2"/>
            <w:sz w:val="28"/>
            <w:szCs w:val="28"/>
            <w:noProof/>
            <w:webHidden/>
          </w:rPr>
          <w:delText>29</w:delText>
        </w:r>
        <w:r w:rsidDel="007D325B">
          <w:rPr>
            <w:rFonts w:eastAsia="黑体"/>
            <w:kern w:val="2"/>
            <w:sz w:val="28"/>
            <w:szCs w:val="28"/>
            <w:noProof/>
            <w:webHidden/>
          </w:rPr>
          <w:fldChar w:fldCharType="end"/>
        </w:r>
        <w:r w:rsidDel="00DB7C30">
          <w:fldChar w:fldCharType="end"/>
        </w:r>
      </w:del>
    </w:p>
    <w:p w14:paraId="3DC85283" w14:textId="7803D385" w:rsidR="00892BCD" w:rsidRDefault="0047272C">
      <w:pPr>
        <w:pStyle w:val="cw47"/>
        <w:rPr>
          <w:kern w:val="2"/>
          <w:rFonts w:asciiTheme="minorHAnsi" w:eastAsiaTheme="minorEastAsia" w:hAnsiTheme="minorHAnsi" w:cstheme="minorBidi"/>
          <w:noProof/>
          <w:sz w:val="21"/>
          <w:szCs w:val="22"/>
          <w:del w:author="目录修订器" w:date="2024-11-26T16:54:13Z"/>
        </w:rPr>
        <w:topLinePunct/>
      </w:pPr>
      <w:del w:id="502888" w:author="目录修订器" w:date="2024-11-26T16:54:13Z">
        <w:r w:rsidDel="00DB7C30">
          <w:fldChar w:fldCharType="begin"/>
        </w:r>
        <w:r w:rsidDel="00DB7C30">
          <w:delInstrText xml:space="preserve"> HYPERLINK \l "_Toc104811851" </w:delInstrText>
        </w:r>
        <w:r w:rsidDel="00DB7C30">
          <w:fldChar w:fldCharType="separate"/>
        </w:r>
        <w:r w:rsidDel="007D325B">
          <w:rPr>
            <w:rStyle w:val="a6"/>
            <w:noProof/>
            <w:kern w:val="2"/>
            <w:sz w:val="21"/>
            <w:szCs w:val="21"/>
            <w:rFonts w:ascii="Times New Roman" w:eastAsia="宋体" w:hAnsi="Times New Roman" w:cs="Times New Roman"/>
          </w:rPr>
          <w:delText>5.1</w:delText>
        </w:r>
        <w:r w:rsidDel="007D325B">
          <w:rPr>
            <w:kern w:val="2"/>
            <w:sz w:val="21"/>
            <w:szCs w:val="21"/>
            <w:rFonts w:ascii="Times New Roman" w:eastAsia="宋体" w:hAnsi="Times New Roman" w:cs="Times New Roman"/>
            <w:rStyle w:val="a6"/>
            <w:noProof/>
          </w:rPr>
          <w:delText>全文总结</w:delText>
        </w:r>
        <w:r w:rsidDel="007D325B">
          <w:tab/>
        </w:r>
        <w:r w:rsidDel="007D325B">
          <w:rPr>
            <w:kern w:val="2"/>
            <w:sz w:val="21"/>
            <w:szCs w:val="21"/>
            <w:rFonts w:ascii="Times New Roman" w:eastAsia="宋体" w:hAnsi="Times New Roman" w:cs="Times New Roman"/>
            <w:noProof/>
            <w:webHidden/>
          </w:rPr>
          <w:fldChar w:fldCharType="begin"/>
        </w:r>
        <w:r w:rsidDel="007D325B">
          <w:rPr>
            <w:kern w:val="2"/>
            <w:sz w:val="21"/>
            <w:szCs w:val="21"/>
            <w:rFonts w:ascii="Times New Roman" w:eastAsia="宋体" w:hAnsi="Times New Roman" w:cs="Times New Roman"/>
            <w:noProof/>
            <w:webHidden/>
          </w:rPr>
          <w:delInstrText xml:space="preserve"> PAGEREF _Toc104811851 \h </w:delInstrText>
        </w:r>
        <w:r w:rsidDel="007D325B">
          <w:rPr>
            <w:kern w:val="2"/>
            <w:sz w:val="21"/>
            <w:szCs w:val="21"/>
            <w:rFonts w:ascii="Times New Roman" w:eastAsia="宋体" w:hAnsi="Times New Roman" w:cs="Times New Roman"/>
            <w:noProof/>
            <w:webHidden/>
          </w:rPr>
          <w:fldChar w:fldCharType="separate"/>
        </w:r>
        <w:r w:rsidDel="007D325B">
          <w:rPr>
            <w:kern w:val="2"/>
            <w:sz w:val="21"/>
            <w:szCs w:val="21"/>
            <w:rFonts w:ascii="Times New Roman" w:eastAsia="宋体" w:hAnsi="Times New Roman" w:cs="Times New Roman"/>
            <w:noProof/>
            <w:webHidden/>
          </w:rPr>
          <w:delText>29</w:delText>
        </w:r>
        <w:r w:rsidDel="007D325B">
          <w:rPr>
            <w:kern w:val="2"/>
            <w:sz w:val="21"/>
            <w:szCs w:val="21"/>
            <w:rFonts w:ascii="Times New Roman" w:eastAsia="宋体" w:hAnsi="Times New Roman" w:cs="Times New Roman"/>
            <w:noProof/>
            <w:webHidden/>
          </w:rPr>
          <w:fldChar w:fldCharType="end"/>
        </w:r>
        <w:r w:rsidDel="00DB7C30">
          <w:fldChar w:fldCharType="end"/>
        </w:r>
      </w:del>
    </w:p>
    <w:p w14:paraId="491244C1" w14:textId="55DC4DEC" w:rsidR="00892BCD" w:rsidRDefault="0047272C">
      <w:pPr>
        <w:pStyle w:val="cw47"/>
        <w:rPr>
          <w:kern w:val="2"/>
          <w:rFonts w:asciiTheme="minorHAnsi" w:eastAsiaTheme="minorEastAsia" w:hAnsiTheme="minorHAnsi" w:cstheme="minorBidi"/>
          <w:noProof/>
          <w:sz w:val="21"/>
          <w:szCs w:val="22"/>
          <w:del w:author="目录修订器" w:date="2024-11-26T16:54:13Z"/>
        </w:rPr>
        <w:topLinePunct/>
      </w:pPr>
      <w:del w:id="502889" w:author="目录修订器" w:date="2024-11-26T16:54:13Z">
        <w:r w:rsidDel="00DB7C30">
          <w:fldChar w:fldCharType="begin"/>
        </w:r>
        <w:r w:rsidDel="00DB7C30">
          <w:delInstrText xml:space="preserve"> HYPERLINK \l "_Toc104811852" </w:delInstrText>
        </w:r>
        <w:r w:rsidDel="00DB7C30">
          <w:fldChar w:fldCharType="separate"/>
        </w:r>
        <w:r w:rsidDel="007D325B">
          <w:rPr>
            <w:rStyle w:val="a6"/>
            <w:noProof/>
            <w:kern w:val="2"/>
            <w:sz w:val="21"/>
            <w:szCs w:val="21"/>
            <w:rFonts w:ascii="Times New Roman" w:eastAsia="宋体" w:hAnsi="Times New Roman" w:cs="Times New Roman"/>
          </w:rPr>
          <w:delText>5.2</w:delText>
        </w:r>
        <w:r w:rsidDel="007D325B">
          <w:rPr>
            <w:kern w:val="2"/>
            <w:sz w:val="21"/>
            <w:szCs w:val="21"/>
            <w:rFonts w:ascii="Times New Roman" w:eastAsia="宋体" w:hAnsi="Times New Roman" w:cs="Times New Roman"/>
            <w:rStyle w:val="a6"/>
            <w:noProof/>
          </w:rPr>
          <w:delText>研究展望</w:delText>
        </w:r>
        <w:r w:rsidDel="007D325B">
          <w:tab/>
        </w:r>
        <w:r w:rsidDel="007D325B">
          <w:rPr>
            <w:kern w:val="2"/>
            <w:sz w:val="21"/>
            <w:szCs w:val="21"/>
            <w:rFonts w:ascii="Times New Roman" w:eastAsia="宋体" w:hAnsi="Times New Roman" w:cs="Times New Roman"/>
            <w:noProof/>
            <w:webHidden/>
          </w:rPr>
          <w:fldChar w:fldCharType="begin"/>
        </w:r>
        <w:r w:rsidDel="007D325B">
          <w:rPr>
            <w:kern w:val="2"/>
            <w:sz w:val="21"/>
            <w:szCs w:val="21"/>
            <w:rFonts w:ascii="Times New Roman" w:eastAsia="宋体" w:hAnsi="Times New Roman" w:cs="Times New Roman"/>
            <w:noProof/>
            <w:webHidden/>
          </w:rPr>
          <w:delInstrText xml:space="preserve"> PAGEREF _Toc104811852 \h </w:delInstrText>
        </w:r>
        <w:r w:rsidDel="007D325B">
          <w:rPr>
            <w:kern w:val="2"/>
            <w:sz w:val="21"/>
            <w:szCs w:val="21"/>
            <w:rFonts w:ascii="Times New Roman" w:eastAsia="宋体" w:hAnsi="Times New Roman" w:cs="Times New Roman"/>
            <w:noProof/>
            <w:webHidden/>
          </w:rPr>
          <w:fldChar w:fldCharType="separate"/>
        </w:r>
        <w:r w:rsidDel="007D325B">
          <w:rPr>
            <w:kern w:val="2"/>
            <w:sz w:val="21"/>
            <w:szCs w:val="21"/>
            <w:rFonts w:ascii="Times New Roman" w:eastAsia="宋体" w:hAnsi="Times New Roman" w:cs="Times New Roman"/>
            <w:noProof/>
            <w:webHidden/>
          </w:rPr>
          <w:delText>30</w:delText>
        </w:r>
        <w:r w:rsidDel="007D325B">
          <w:rPr>
            <w:kern w:val="2"/>
            <w:sz w:val="21"/>
            <w:szCs w:val="21"/>
            <w:rFonts w:ascii="Times New Roman" w:eastAsia="宋体" w:hAnsi="Times New Roman" w:cs="Times New Roman"/>
            <w:noProof/>
            <w:webHidden/>
          </w:rPr>
          <w:fldChar w:fldCharType="end"/>
        </w:r>
        <w:r w:rsidDel="00DB7C30">
          <w:fldChar w:fldCharType="end"/>
        </w:r>
      </w:del>
    </w:p>
    <w:p w14:paraId="5CE47FCC" w14:textId="2731D71A" w:rsidR="00892BCD" w:rsidRDefault="0047272C">
      <w:pPr>
        <w:pStyle w:val="TOC1"/>
        <w:rPr>
          <w:kern w:val="2"/>
          <w:rFonts w:asciiTheme="minorHAnsi" w:eastAsiaTheme="minorEastAsia" w:hAnsiTheme="minorHAnsi" w:cstheme="minorBidi"/>
          <w:noProof/>
          <w:sz w:val="21"/>
          <w:szCs w:val="22"/>
          <w:del w:author="目录修订器" w:date="2024-11-26T16:54:13Z"/>
        </w:rPr>
        <w:topLinePunct/>
        <w:ind w:left="480" w:hangingChars="171" w:hanging="480"/>
      </w:pPr>
      <w:del w:id="502890" w:author="目录修订器" w:date="2024-11-26T16:54:13Z">
        <w:r w:rsidDel="00DB7C30">
          <w:fldChar w:fldCharType="begin"/>
        </w:r>
        <w:r w:rsidDel="00DB7C30">
          <w:delInstrText xml:space="preserve"> HYPERLINK \l "_Toc104811853" </w:delInstrText>
        </w:r>
        <w:r w:rsidDel="00DB7C30">
          <w:fldChar w:fldCharType="separate"/>
        </w:r>
        <w:r w:rsidDel="007D325B">
          <w:rPr>
            <w:rStyle w:val="a6"/>
            <w:b/>
            <w:noProof/>
            <w:rFonts w:eastAsia="黑体"/>
            <w:kern w:val="2"/>
            <w:sz w:val="28"/>
            <w:szCs w:val="28"/>
          </w:rPr>
          <w:delText>致谢</w:delText>
        </w:r>
        <w:r w:rsidDel="007D325B">
          <w:tab/>
        </w:r>
        <w:r w:rsidDel="007D325B">
          <w:rPr>
            <w:rFonts w:eastAsia="黑体"/>
            <w:kern w:val="2"/>
            <w:sz w:val="28"/>
            <w:szCs w:val="28"/>
            <w:noProof/>
            <w:webHidden/>
          </w:rPr>
          <w:fldChar w:fldCharType="begin"/>
        </w:r>
        <w:r w:rsidDel="007D325B">
          <w:rPr>
            <w:rFonts w:eastAsia="黑体"/>
            <w:kern w:val="2"/>
            <w:sz w:val="28"/>
            <w:szCs w:val="28"/>
            <w:noProof/>
            <w:webHidden/>
          </w:rPr>
          <w:delInstrText xml:space="preserve"> PAGEREF _Toc104811853 \h </w:delInstrText>
        </w:r>
        <w:r w:rsidDel="007D325B">
          <w:rPr>
            <w:rFonts w:eastAsia="黑体"/>
            <w:kern w:val="2"/>
            <w:sz w:val="28"/>
            <w:szCs w:val="28"/>
            <w:noProof/>
            <w:webHidden/>
          </w:rPr>
          <w:fldChar w:fldCharType="separate"/>
        </w:r>
        <w:r w:rsidDel="007D325B">
          <w:rPr>
            <w:rFonts w:eastAsia="黑体"/>
            <w:kern w:val="2"/>
            <w:sz w:val="28"/>
            <w:szCs w:val="28"/>
            <w:noProof/>
            <w:webHidden/>
          </w:rPr>
          <w:delText>31</w:delText>
        </w:r>
        <w:r w:rsidDel="007D325B">
          <w:rPr>
            <w:rFonts w:eastAsia="黑体"/>
            <w:kern w:val="2"/>
            <w:sz w:val="28"/>
            <w:szCs w:val="28"/>
            <w:noProof/>
            <w:webHidden/>
          </w:rPr>
          <w:fldChar w:fldCharType="end"/>
        </w:r>
        <w:r w:rsidDel="00DB7C30">
          <w:fldChar w:fldCharType="end"/>
        </w:r>
      </w:del>
    </w:p>
    <w:p w14:paraId="45078D3A" w14:textId="61FA7286" w:rsidR="00892BCD" w:rsidRDefault="0047272C">
      <w:pPr>
        <w:pStyle w:val="TOC1"/>
        <w:rPr>
          <w:kern w:val="2"/>
          <w:rFonts w:asciiTheme="minorHAnsi" w:eastAsiaTheme="minorEastAsia" w:hAnsiTheme="minorHAnsi" w:cstheme="minorBidi"/>
          <w:noProof/>
          <w:sz w:val="21"/>
          <w:szCs w:val="22"/>
          <w:del w:author="目录修订器" w:date="2024-11-26T16:54:13Z"/>
        </w:rPr>
        <w:topLinePunct/>
        <w:ind w:left="480" w:hangingChars="171" w:hanging="480"/>
      </w:pPr>
      <w:del w:id="502891" w:author="目录修订器" w:date="2024-11-26T16:54:13Z">
        <w:r w:rsidDel="00DB7C30">
          <w:fldChar w:fldCharType="begin"/>
        </w:r>
        <w:r w:rsidDel="00DB7C30">
          <w:delInstrText xml:space="preserve"> HYPERLINK \l "_Toc104811854" </w:delInstrText>
        </w:r>
        <w:r w:rsidDel="00DB7C30">
          <w:fldChar w:fldCharType="separate"/>
        </w:r>
        <w:r w:rsidDel="007D325B">
          <w:rPr>
            <w:rStyle w:val="a6"/>
            <w:b/>
            <w:noProof/>
            <w:rFonts w:eastAsia="黑体"/>
            <w:kern w:val="2"/>
            <w:sz w:val="28"/>
            <w:szCs w:val="28"/>
          </w:rPr>
          <w:delText>参考文献</w:delText>
        </w:r>
        <w:r w:rsidDel="007D325B">
          <w:tab/>
        </w:r>
        <w:r w:rsidDel="007D325B">
          <w:rPr>
            <w:rFonts w:eastAsia="黑体"/>
            <w:kern w:val="2"/>
            <w:sz w:val="28"/>
            <w:szCs w:val="28"/>
            <w:noProof/>
            <w:webHidden/>
          </w:rPr>
          <w:fldChar w:fldCharType="begin"/>
        </w:r>
        <w:r w:rsidDel="007D325B">
          <w:rPr>
            <w:rFonts w:eastAsia="黑体"/>
            <w:kern w:val="2"/>
            <w:sz w:val="28"/>
            <w:szCs w:val="28"/>
            <w:noProof/>
            <w:webHidden/>
          </w:rPr>
          <w:delInstrText xml:space="preserve"> PAGEREF _Toc104811854 \h </w:delInstrText>
        </w:r>
        <w:r w:rsidDel="007D325B">
          <w:rPr>
            <w:rFonts w:eastAsia="黑体"/>
            <w:kern w:val="2"/>
            <w:sz w:val="28"/>
            <w:szCs w:val="28"/>
            <w:noProof/>
            <w:webHidden/>
          </w:rPr>
          <w:fldChar w:fldCharType="separate"/>
        </w:r>
        <w:r w:rsidDel="007D325B">
          <w:rPr>
            <w:rFonts w:eastAsia="黑体"/>
            <w:kern w:val="2"/>
            <w:sz w:val="28"/>
            <w:szCs w:val="28"/>
            <w:noProof/>
            <w:webHidden/>
          </w:rPr>
          <w:delText>32</w:delText>
        </w:r>
        <w:r w:rsidDel="007D325B">
          <w:rPr>
            <w:rFonts w:eastAsia="黑体"/>
            <w:kern w:val="2"/>
            <w:sz w:val="28"/>
            <w:szCs w:val="28"/>
            <w:noProof/>
            <w:webHidden/>
          </w:rPr>
          <w:fldChar w:fldCharType="end"/>
        </w:r>
        <w:r w:rsidDel="00DB7C30">
          <w:fldChar w:fldCharType="end"/>
        </w:r>
      </w:del>
    </w:p>
    <w:p w14:paraId="5E7FCF69" w14:textId="5AAADBED" w:rsidR="005417CC" w:rsidRPr="003673D3" w:rsidRDefault="005417CC">
      <w:pPr>
        <w:rPr>
          <w:del w:author="目录修订器" w:date="2024-11-26T16:54:13Z"/>
        </w:rPr>
        <w:topLinePunct/>
      </w:pPr>
      <w:del w:id="502892" w:author="目录修订器" w:date="2024-11-26T16:54:13Z">
        <w:r w:rsidDel="007D325B">
          <w:rPr>
            <w:kern w:val="2"/>
            <w:sz w:val="21"/>
            <w:szCs w:val="21"/>
            <w:rFonts w:ascii="Times New Roman" w:eastAsia="宋体" w:hAnsi="Times New Roman" w:cs="Times New Roman"/>
            <w:b/>
            <w:bCs/>
            <w:lang w:val="zh-CN"/>
          </w:rPr>
          <w:fldChar w:fldCharType="end"/>
        </w:r>
      </w:del>
    </w:p>
    <w:p w14:paraId="3543562A" w14:textId="77777777" w:rsidR="007136DE" w:rsidRPr="00BF5C49" w:rsidRDefault="007136DE" w:rsidP="00D36988">
      <w:pPr>
        <w:rPr>
          <w:del w:author="内容修订器" w:date="2024-11-26T16:54:12Z"/>
          <w:del w:author="目录修订器" w:date="2024-11-26T16:54:13Z"/>
        </w:rPr>
        <w:topLinePunct/>
      </w:pPr>
      <w:del w:id="502893" w:author="目录修订器" w:date="2024-11-26T16:54:13Z"/>
    </w:p>
    <w:p w14:paraId="734D51B6" w14:textId="77777777" w:rsidR="007136DE" w:rsidRPr="00BF5C49" w:rsidRDefault="007136DE" w:rsidP="005417CC">
      <w:pPr>
        <w:pStyle w:val="1"/>
        <w:topLinePunct/>
      </w:pPr>
      <w:bookmarkStart w:id="502778" w:name="_Ref665502778"/>
      <w:bookmarkStart w:id="13" w:name="_Toc104811818"/>
      <w:r w:rsidRPr="00BF5C49">
        <w:lastRenderedPageBreak/>
        <w:t>1</w:t>
      </w:r>
      <w:ins w:id="502894" w:author="标题排版器" w:date="2024-11-26T16:54:07Z">
        <w:r>
          <w:t xml:space="preserve"> </w:t>
        </w:r>
      </w:ins>
      <w:r w:rsidRPr="00BF5C49">
        <w:t>绪论</w:t>
      </w:r>
      <w:bookmarkEnd w:id="13"/>
      <w:bookmarkEnd w:id="502778"/>
    </w:p>
    <w:p w14:paraId="7844A5C1" w14:textId="5DA971E6" w:rsidR="006C4548" w:rsidRPr="003673D3" w:rsidRDefault="006C4548" w:rsidP="005417CC">
      <w:pPr>
        <w:pStyle w:val="2"/>
        <w:topLinePunct/>
        <w:ind w:left="480" w:hangingChars="171" w:hanging="480"/>
      </w:pPr>
      <w:bookmarkStart w:id="14" w:name="_Toc104811819"/>
      <w:r w:rsidRPr="003673D3">
        <w:t>1</w:t>
      </w:r>
      <w:bookmarkStart w:id="14" w:name="_Toc104811819"/>
      <w:r>
        <w:t>.</w:t>
      </w:r>
      <w:bookmarkStart w:id="14" w:name="_Toc104811819"/>
      <w:r w:rsidRPr="003673D3">
        <w:t>1</w:t>
      </w:r>
      <w:ins w:id="502895" w:author="标题排版器" w:date="2024-11-26T16:54:07Z">
        <w:r>
          <w:t xml:space="preserve"> </w:t>
        </w:r>
      </w:ins>
      <w:r w:rsidR="00A31045">
        <w:t>研究</w:t>
      </w:r>
      <w:r w:rsidRPr="003673D3">
        <w:t>背景</w:t>
      </w:r>
      <w:bookmarkEnd w:id="14"/>
    </w:p>
    <w:p w14:paraId="7C97DA04" w14:textId="4322A76C" w:rsidR="006C4548" w:rsidRPr="00BF5C49" w:rsidRDefault="006C4548" w:rsidP="000A5E3D">
      <w:pPr>
        <w:topLinePunct/>
      </w:pPr>
      <w:r w:rsidRPr="00BF5C49">
        <w:t>包装不仅仅是一个纸箱或一个盒子，它是一个系统，能够在供应链上安全、经济高效地储存、搬运、运输和营销商品。容器在给市场和环境带来挑战和机遇的同时，也产生了巨大的影响。目前，随着技术的进步和全球供应链的出现，产品被生产、组装、包装并最终在世界不同地区销售。这增加了处理原材料、产品零部件和最终交付给最终消费者的包装要求，也增加了每个阶段产生的包装废物。因此，这种不可持续的包装和随后的消费行为已经成为对可持续发展的威胁，并最终威胁到循环经济的发展。</w:t>
      </w:r>
      <w:r w:rsidR="008D71A7" w:rsidRPr="00BF5C49">
        <w:t>在目前的运输行业中，标准化物流设备，如托盘、集装箱等，使用量日益剧增，市场规模不断扩大。</w:t>
      </w:r>
      <w:r w:rsidR="000D0B87">
        <w:t>据统计，</w:t>
      </w:r>
      <w:r w:rsidR="000D0B87">
        <w:t>2</w:t>
      </w:r>
      <w:r w:rsidR="000D0B87">
        <w:t>021</w:t>
      </w:r>
      <w:r w:rsidR="000D0B87">
        <w:t>年我国</w:t>
      </w:r>
      <w:r w:rsidR="000D0B87" w:rsidRPr="000D0B87">
        <w:t>港口集装箱吞吐量</w:t>
      </w:r>
      <w:r w:rsidR="000D0B87">
        <w:t>达到了</w:t>
      </w:r>
      <w:r w:rsidR="000D0B87" w:rsidRPr="000D0B87">
        <w:t>28272</w:t>
      </w:r>
      <w:r w:rsidR="000D0B87" w:rsidRPr="000D0B87">
        <w:t>万标准箱</w:t>
      </w:r>
      <w:r w:rsidR="00803E8B">
        <w:t>，且仍处于上升态势。</w:t>
      </w:r>
      <w:r w:rsidR="008D71A7" w:rsidRPr="00BF5C49">
        <w:t>运输容器存在于物流系统的每一个环节，起到了降低供应链物流成本、提高供应链运作效率、提升供应链物流标准水平等显著效果。但是在我国供应链中进行流通的大多数标准化物流设备还仍为木制材料，有着易损坏、一次性等特点，且在流通过程中仍存在着一定的空载率</w:t>
      </w:r>
      <w:r w:rsidR="000A5E3D" w:rsidRPr="00BF5C49">
        <w:t>。对供应链的运作和环境保护都造成了极大的不利，制约了我国目前的物流业发展。</w:t>
      </w:r>
      <w:r w:rsidR="00803E8B" w:rsidRPr="00803E8B">
        <w:t>根据工信部</w:t>
      </w:r>
      <w:r w:rsidR="00803E8B" w:rsidRPr="00803E8B">
        <w:t>2021</w:t>
      </w:r>
      <w:r w:rsidR="00803E8B" w:rsidRPr="00803E8B">
        <w:t>年</w:t>
      </w:r>
      <w:r w:rsidR="00803E8B" w:rsidRPr="00803E8B">
        <w:t>11</w:t>
      </w:r>
      <w:r w:rsidR="00803E8B" w:rsidRPr="00803E8B">
        <w:t>月</w:t>
      </w:r>
      <w:r w:rsidR="00803E8B" w:rsidRPr="00803E8B">
        <w:t>15</w:t>
      </w:r>
      <w:r w:rsidR="00803E8B" w:rsidRPr="00803E8B">
        <w:t>日印发的</w:t>
      </w:r>
      <w:del w:id="502896" w:author="内容修订器" w:date="2024-11-26T16:54:12Z">
        <w:r w:rsidDel="00494EDC">
          <w:delText xml:space="preserve"> </w:delText>
        </w:r>
      </w:del>
      <w:r w:rsidR="00803E8B" w:rsidRPr="00803E8B">
        <w:t>《</w:t>
      </w:r>
      <w:r w:rsidR="00803E8B" w:rsidRPr="00803E8B">
        <w:rPr>
          <w:rFonts w:hint="eastAsia"/>
        </w:rPr>
        <w:t>“</w:t>
      </w:r>
      <w:r w:rsidR="00803E8B" w:rsidRPr="00803E8B">
        <w:t>十四五</w:t>
      </w:r>
      <w:r w:rsidR="00803E8B" w:rsidRPr="00803E8B">
        <w:rPr>
          <w:rFonts w:hint="eastAsia"/>
        </w:rPr>
        <w:t>”</w:t>
      </w:r>
      <w:r w:rsidR="00803E8B" w:rsidRPr="00803E8B">
        <w:t>工业绿色发展规划》指出</w:t>
      </w:r>
      <w:r w:rsidR="00803E8B">
        <w:t>，到</w:t>
      </w:r>
      <w:r w:rsidR="00803E8B">
        <w:t>2</w:t>
      </w:r>
      <w:r w:rsidR="00803E8B">
        <w:t>025</w:t>
      </w:r>
      <w:r w:rsidR="00803E8B">
        <w:t>年我国</w:t>
      </w:r>
      <w:r w:rsidR="00803E8B" w:rsidRPr="00803E8B">
        <w:t>主要再生资源回收利用量达到</w:t>
      </w:r>
      <w:r w:rsidR="00803E8B" w:rsidRPr="00803E8B">
        <w:t>4.8</w:t>
      </w:r>
      <w:r w:rsidR="00803E8B" w:rsidRPr="00803E8B">
        <w:t>亿吨</w:t>
      </w:r>
      <w:r w:rsidR="00803E8B">
        <w:t>，</w:t>
      </w:r>
      <w:r w:rsidR="00803E8B" w:rsidRPr="00803E8B">
        <w:t>绿色环保产业产值达到</w:t>
      </w:r>
      <w:r w:rsidR="00803E8B" w:rsidRPr="00803E8B">
        <w:t xml:space="preserve">11</w:t>
      </w:r>
      <w:del w:id="502897" w:author="内容修订器" w:date="2024-11-26T16:54:12Z">
        <w:r w:rsidDel="00494EDC">
          <w:delText xml:space="preserve"> </w:delText>
        </w:r>
      </w:del>
      <w:r w:rsidR="00803E8B" w:rsidRPr="00803E8B">
        <w:t>万亿元</w:t>
      </w:r>
      <w:r w:rsidR="00803E8B">
        <w:t>。</w:t>
      </w:r>
      <w:r w:rsidRPr="00BF5C49">
        <w:t>因此，随着循环经济和可持续性等概念的日益普及和广泛应用，关于</w:t>
      </w:r>
      <w:r w:rsidR="00573252" w:rsidRPr="003673D3">
        <w:t>RTI</w:t>
      </w:r>
      <w:r w:rsidRPr="00BF5C49">
        <w:t>的讨论也随之增多。</w:t>
      </w:r>
    </w:p>
    <w:p w14:paraId="6893C3DC" w14:textId="77777777" w:rsidR="003014D0" w:rsidRPr="00BF5C49" w:rsidRDefault="006C4548" w:rsidP="00E312F9">
      <w:pPr>
        <w:topLinePunct/>
      </w:pPr>
      <w:r w:rsidRPr="00BF5C49">
        <w:t>在供应链的各个阶段使用</w:t>
      </w:r>
      <w:r w:rsidR="00573252" w:rsidRPr="00BF5C49">
        <w:t>RTI</w:t>
      </w:r>
      <w:r w:rsidRPr="00BF5C49">
        <w:t>运输产品可以带来很多好处，包括减少包装材料和废物、提升产品的安全性、更高效的处理效率和空间利用、更好的外包、联营和标准化，在包装材料的整个生命周期内降低二氧化碳排放。</w:t>
      </w:r>
      <w:r w:rsidR="00E312F9" w:rsidRPr="00BF5C49">
        <w:t>但是，在</w:t>
      </w:r>
      <w:r w:rsidR="00E312F9" w:rsidRPr="00BF5C49">
        <w:t>R</w:t>
      </w:r>
      <w:r w:rsidR="00E312F9" w:rsidRPr="00BF5C49">
        <w:t>TI</w:t>
      </w:r>
      <w:r w:rsidR="00E312F9" w:rsidRPr="00BF5C49">
        <w:t>的流转过程中，也存在着一些问题，比如对于不同产品的供应链上游和下游，其所需要的容器也会存在着一定的差别，对于所需的容器的规格、材质、样式等可能会存在特殊的要求，在此过程中，就可能会造成容器运输的断层，造成大量</w:t>
      </w:r>
      <w:r w:rsidR="00E312F9" w:rsidRPr="00BF5C49">
        <w:t>R</w:t>
      </w:r>
      <w:r w:rsidR="00E312F9" w:rsidRPr="00BF5C49">
        <w:t>TI</w:t>
      </w:r>
      <w:r w:rsidR="00E312F9" w:rsidRPr="00BF5C49">
        <w:t>的闲置和废弃。</w:t>
      </w:r>
      <w:r w:rsidRPr="00BF5C49">
        <w:t>因此，</w:t>
      </w:r>
      <w:r w:rsidR="00E312F9" w:rsidRPr="00BF5C49">
        <w:t>为了提升供应链运作的效率，降低包装容器带来的环境污染，实现国内供应链流畅循环的目的，需要</w:t>
      </w:r>
      <w:r w:rsidRPr="00BF5C49">
        <w:t>对</w:t>
      </w:r>
      <w:r w:rsidR="00573252" w:rsidRPr="00BF5C49">
        <w:t>RTI</w:t>
      </w:r>
      <w:r w:rsidRPr="00BF5C49">
        <w:t>的发送和返回以及</w:t>
      </w:r>
      <w:r w:rsidR="00573252" w:rsidRPr="00BF5C49">
        <w:t>RTI</w:t>
      </w:r>
      <w:r w:rsidRPr="00BF5C49">
        <w:t>与必须装运的产品之间的交互进行适当管理，充分实现</w:t>
      </w:r>
      <w:r w:rsidR="00573252" w:rsidRPr="00BF5C49">
        <w:t>RTI</w:t>
      </w:r>
      <w:r w:rsidRPr="00BF5C49">
        <w:t>的优势</w:t>
      </w:r>
      <w:r w:rsidR="00E312F9" w:rsidRPr="00BF5C49">
        <w:t>，实现运输容器的标</w:t>
      </w:r>
      <w:r w:rsidR="00E312F9" w:rsidRPr="00BF5C49">
        <w:lastRenderedPageBreak/>
        <w:t>准化、高效化、共享化。</w:t>
      </w:r>
      <w:r w:rsidRPr="00BF5C49">
        <w:t>目前大部分的企业对</w:t>
      </w:r>
      <w:r w:rsidR="00573252" w:rsidRPr="00BF5C49">
        <w:t>RTI</w:t>
      </w:r>
      <w:r w:rsidRPr="00BF5C49">
        <w:t>实施闭环管理，即</w:t>
      </w:r>
      <w:r w:rsidR="00573252" w:rsidRPr="00BF5C49">
        <w:t>RTI</w:t>
      </w:r>
      <w:r w:rsidRPr="00BF5C49">
        <w:t>从某一个集装箱集散中心运输至客户手中后，</w:t>
      </w:r>
      <w:r w:rsidR="00573252" w:rsidRPr="00BF5C49">
        <w:t>RTI</w:t>
      </w:r>
      <w:r w:rsidRPr="00BF5C49">
        <w:t>使用完直接运输至集散中心中进行维护和更换。一些企业也采用开环的管理，但是实施过程仍存在一些问题。</w:t>
      </w:r>
      <w:r w:rsidR="00CB1960" w:rsidRPr="00BF5C49">
        <w:t>同时，在</w:t>
      </w:r>
      <w:r w:rsidR="00CB1960" w:rsidRPr="00BF5C49">
        <w:t>R</w:t>
      </w:r>
      <w:r w:rsidR="00CB1960" w:rsidRPr="00BF5C49">
        <w:t>TI</w:t>
      </w:r>
      <w:r w:rsidR="00CB1960" w:rsidRPr="00BF5C49">
        <w:t>的返还环节中，可能存在下游</w:t>
      </w:r>
      <w:r w:rsidR="00916CC1" w:rsidRPr="00BF5C49">
        <w:t>客户</w:t>
      </w:r>
      <w:r w:rsidR="00CB1960" w:rsidRPr="00BF5C49">
        <w:t>的延时使用或者不慎损坏、丢失等情况，因此出现</w:t>
      </w:r>
      <w:r w:rsidR="00CB1960" w:rsidRPr="00BF5C49">
        <w:t>R</w:t>
      </w:r>
      <w:r w:rsidR="00CB1960" w:rsidRPr="00BF5C49">
        <w:t>TI</w:t>
      </w:r>
      <w:r w:rsidR="00CB1960" w:rsidRPr="00BF5C49">
        <w:t>的返还数量不确定的情况，从而增大了</w:t>
      </w:r>
      <w:r w:rsidR="00CB1960" w:rsidRPr="00BF5C49">
        <w:t>R</w:t>
      </w:r>
      <w:r w:rsidR="00CB1960" w:rsidRPr="00BF5C49">
        <w:t>TI</w:t>
      </w:r>
      <w:r w:rsidR="00CB1960" w:rsidRPr="00BF5C49">
        <w:t>运营商的管理难度。</w:t>
      </w:r>
      <w:r w:rsidRPr="00BF5C49">
        <w:t>因此，对于</w:t>
      </w:r>
      <w:r w:rsidR="00573252" w:rsidRPr="00BF5C49">
        <w:t>RTI</w:t>
      </w:r>
      <w:r w:rsidRPr="00BF5C49">
        <w:t>的</w:t>
      </w:r>
      <w:r w:rsidR="00CB1960" w:rsidRPr="00BF5C49">
        <w:t>库存</w:t>
      </w:r>
      <w:r w:rsidRPr="00BF5C49">
        <w:t>管理就极为重要</w:t>
      </w:r>
      <w:r w:rsidR="00CB1960" w:rsidRPr="00BF5C49">
        <w:t>，</w:t>
      </w:r>
      <w:r w:rsidRPr="00BF5C49">
        <w:t>对</w:t>
      </w:r>
      <w:r w:rsidR="00573252" w:rsidRPr="00BF5C49">
        <w:t>RTI</w:t>
      </w:r>
      <w:r w:rsidRPr="00BF5C49">
        <w:t>实行良好的库存管理可以使其在供应链中更好的流通，为企业带来巨大效益的同时，也提升了整个供应链的运作效率。</w:t>
      </w:r>
    </w:p>
    <w:p w14:paraId="07CDCB3B" w14:textId="16C4B0AB" w:rsidR="006C4548" w:rsidRPr="00BF5C49" w:rsidRDefault="003014D0" w:rsidP="00E312F9">
      <w:pPr>
        <w:topLinePunct/>
      </w:pPr>
      <w:r w:rsidRPr="00BF5C49">
        <w:t>在关注</w:t>
      </w:r>
      <w:r w:rsidR="00573252" w:rsidRPr="00BF5C49">
        <w:t>RTI</w:t>
      </w:r>
      <w:r w:rsidRPr="00BF5C49">
        <w:t>库存的</w:t>
      </w:r>
      <w:commentRangeStart w:id="54"/>
      <w:r w:rsidRPr="00BF5C49">
        <w:t>时候</w:t>
      </w:r>
      <w:commentRangeEnd w:id="54"/>
      <w:r w:rsidR="00F1430F">
        <w:commentReference w:id="54"/>
      </w:r>
      <w:r w:rsidRPr="00BF5C49">
        <w:t>，就必须关注到</w:t>
      </w:r>
      <w:r w:rsidR="00573252" w:rsidRPr="00BF5C49">
        <w:t>RTI</w:t>
      </w:r>
      <w:r w:rsidRPr="00BF5C49">
        <w:t>的状态，因为</w:t>
      </w:r>
      <w:r w:rsidR="00573252" w:rsidRPr="00BF5C49">
        <w:t>RTI</w:t>
      </w:r>
      <w:r w:rsidRPr="00BF5C49">
        <w:t>在使用和流通过程中，不可避免地会产生折旧或破损，而企业针对此情况的对策往往是选择修复。在这方面，又衍生出了是否选择修复、何时修复、修复多少等诸多问题。因此还需要将</w:t>
      </w:r>
      <w:r w:rsidRPr="00BF5C49">
        <w:t>R</w:t>
      </w:r>
      <w:r w:rsidRPr="00BF5C49">
        <w:t>TI</w:t>
      </w:r>
      <w:r w:rsidRPr="00BF5C49">
        <w:t>的</w:t>
      </w:r>
      <w:r w:rsidR="002A222D">
        <w:t>返还质量</w:t>
      </w:r>
      <w:r w:rsidRPr="00BF5C49">
        <w:t>纳入考虑。目前的理论研究中，对于容器的</w:t>
      </w:r>
      <w:r w:rsidR="002A222D">
        <w:t>返还质量</w:t>
      </w:r>
      <w:r w:rsidRPr="00BF5C49">
        <w:t>的研究较少，但是在现实的供应链中，却是一个较为重要的部分。判断返还容器的状态，明确其处于生命周期中的位置，对于提高物流效率、降低</w:t>
      </w:r>
      <w:r w:rsidR="00916CC1" w:rsidRPr="00BF5C49">
        <w:t>容器制造</w:t>
      </w:r>
      <w:r w:rsidRPr="00BF5C49">
        <w:t>商的各项成本</w:t>
      </w:r>
      <w:r w:rsidRPr="00BF5C49">
        <w:t>（</w:t>
      </w:r>
      <w:r w:rsidRPr="00BF5C49">
        <w:t>库存成本、再制造成本、新容器购置成本等</w:t>
      </w:r>
      <w:r w:rsidRPr="00BF5C49">
        <w:t>）</w:t>
      </w:r>
      <w:r w:rsidRPr="00BF5C49">
        <w:t>有着举足轻重的作用。</w:t>
      </w:r>
    </w:p>
    <w:p w14:paraId="7CFA5705" w14:textId="5A77DDBD" w:rsidR="003014D0" w:rsidRDefault="003014D0" w:rsidP="00E312F9">
      <w:pPr>
        <w:topLinePunct/>
      </w:pPr>
      <w:r w:rsidRPr="00BF5C49">
        <w:t>综上，在物流运输行业快速发展的今日，</w:t>
      </w:r>
      <w:r w:rsidRPr="00BF5C49">
        <w:t>R</w:t>
      </w:r>
      <w:r w:rsidRPr="00BF5C49">
        <w:t>TI</w:t>
      </w:r>
      <w:r w:rsidRPr="00BF5C49">
        <w:t>的重要性不断增加，也会在今后受到社会和行业更多的关注和研究。然而目前在国内仍缺少一定的</w:t>
      </w:r>
      <w:r w:rsidR="00CB1960" w:rsidRPr="00BF5C49">
        <w:t>规范化制度和行业标准，存在着效率低下、环境不友好等问题，因此，制定相关标准，构建一个以</w:t>
      </w:r>
      <w:r w:rsidR="00CB1960" w:rsidRPr="00BF5C49">
        <w:t>R</w:t>
      </w:r>
      <w:r w:rsidR="00CB1960" w:rsidRPr="00BF5C49">
        <w:t>TI</w:t>
      </w:r>
      <w:r w:rsidR="00CB1960" w:rsidRPr="00BF5C49">
        <w:t>作为运转载体的供应链系统刻不容缓。对于其中的</w:t>
      </w:r>
      <w:r w:rsidR="00CB1960" w:rsidRPr="00BF5C49">
        <w:t>RTI</w:t>
      </w:r>
      <w:r w:rsidR="00CB1960" w:rsidRPr="00BF5C49">
        <w:t>运营商来说，为了实现更低的成本支出，同时减少包装废料的产生，需要严格管理其库存水平。鉴于此，本研究基于返还不确定的可复用物流容器库存策略研</w:t>
      </w:r>
      <w:commentRangeStart w:id="42"/>
      <w:r w:rsidR="00CB1960" w:rsidRPr="00BF5C49">
        <w:t>究</w:t>
      </w:r>
      <w:commentRangeEnd w:id="42"/>
      <w:r w:rsidR="00F1430F">
        <w:commentReference w:id="42"/>
      </w:r>
    </w:p>
    <w:p w14:paraId="6F768A01" w14:textId="435B8314" w:rsidR="00A31045" w:rsidRDefault="00A31045" w:rsidP="00A31045">
      <w:pPr>
        <w:pStyle w:val="2"/>
        <w:topLinePunct/>
        <w:ind w:left="480" w:hangingChars="171" w:hanging="480"/>
      </w:pPr>
      <w:commentRangeStart w:id="38"/>
      <w:bookmarkStart w:id="15" w:name="_Toc104811820"/>
      <w:r>
        <w:t>1</w:t>
      </w:r>
      <w:r>
        <w:t>.</w:t>
      </w:r>
      <w:r>
        <w:t>2</w:t>
      </w:r>
      <w:ins w:id="502898" w:author="标题排版器" w:date="2024-11-26T16:54:07Z">
        <w:r>
          <w:t xml:space="preserve"> </w:t>
        </w:r>
      </w:ins>
      <w:r>
        <w:t>研究目的</w:t>
      </w:r>
      <w:bookmarkEnd w:id="15"/>
      <w:commentRangeEnd w:id="38"/>
      <w:r w:rsidR="00F1430F">
        <w:commentReference w:id="38"/>
      </w:r>
    </w:p>
    <w:p w14:paraId="7BCADBAC" w14:textId="756044E3" w:rsidR="00516C8A" w:rsidRDefault="00796FEA" w:rsidP="00B73BCC">
      <w:pPr>
        <w:topLinePunct/>
      </w:pPr>
      <w:r>
        <w:t>随着</w:t>
      </w:r>
      <w:r w:rsidR="00B73BCC">
        <w:t>对环境保护政策响应性的提高以及供应链运转的加快，可复用物流容器成为许多企业的选择。但是在可复用物流容器的实际生产经营中仍存在着一些问题，例如没有对其采用科学、严格的库存管理机制</w:t>
      </w:r>
      <w:r w:rsidR="00516C8A">
        <w:t>，导致其库存成本日益增加</w:t>
      </w:r>
      <w:r w:rsidR="00B73BCC">
        <w:t>；在容器回收后，盲目进行修复决策</w:t>
      </w:r>
      <w:r w:rsidR="00516C8A">
        <w:t>，使得修复成本大幅增加等。</w:t>
      </w:r>
    </w:p>
    <w:p w14:paraId="281612B7" w14:textId="397F0426" w:rsidR="00803E8B" w:rsidRDefault="00B73BCC" w:rsidP="00B73BCC">
      <w:pPr>
        <w:topLinePunct/>
      </w:pPr>
      <w:r>
        <w:t>基于此，本文</w:t>
      </w:r>
      <w:r w:rsidR="00290573">
        <w:t>的</w:t>
      </w:r>
      <w:r w:rsidR="00803E8B">
        <w:t>研究目的</w:t>
      </w:r>
      <w:r w:rsidR="00290573">
        <w:t>主要有以下几点</w:t>
      </w:r>
      <w:r w:rsidR="00803E8B">
        <w:t>：</w:t>
      </w:r>
    </w:p>
    <w:p w14:paraId="7C16FF78" w14:textId="3C0C8527" w:rsidR="00290573" w:rsidRDefault="00290573" w:rsidP="00B73BCC">
      <w:pPr>
        <w:topLinePunct/>
      </w:pPr>
      <w:r>
        <w:t>1</w:t>
      </w:r>
      <w:r>
        <w:t xml:space="preserve">. </w:t>
      </w:r>
      <w:r>
        <w:t>以</w:t>
      </w:r>
      <w:r w:rsidR="00516C8A">
        <w:t>最低成本为目</w:t>
      </w:r>
      <w:r>
        <w:t>标</w:t>
      </w:r>
      <w:r w:rsidR="00516C8A">
        <w:t>，</w:t>
      </w:r>
      <w:r>
        <w:t>建立</w:t>
      </w:r>
      <w:r w:rsidR="00516C8A">
        <w:t>可复用</w:t>
      </w:r>
      <w:r w:rsidR="00220AC1">
        <w:t>物流</w:t>
      </w:r>
      <w:r w:rsidR="00516C8A">
        <w:t>容器的库存决策</w:t>
      </w:r>
      <w:r>
        <w:t>模型；</w:t>
      </w:r>
    </w:p>
    <w:p w14:paraId="28C0743A" w14:textId="7F1395A0" w:rsidR="00A31045" w:rsidRDefault="00290573" w:rsidP="00B73BCC">
      <w:pPr>
        <w:topLinePunct/>
      </w:pPr>
      <w:r>
        <w:t>2</w:t>
      </w:r>
      <w:r>
        <w:t xml:space="preserve">. </w:t>
      </w:r>
      <w:r w:rsidR="00516C8A">
        <w:t>考虑容器在流转过程中</w:t>
      </w:r>
      <w:r>
        <w:t>可能</w:t>
      </w:r>
      <w:r w:rsidR="00516C8A">
        <w:t>出现</w:t>
      </w:r>
      <w:r>
        <w:t>的</w:t>
      </w:r>
      <w:r w:rsidR="00516C8A">
        <w:t>折旧、破损等需要进行修复的情况，在</w:t>
      </w:r>
      <w:r w:rsidR="00516C8A">
        <w:lastRenderedPageBreak/>
        <w:t>库存决策的</w:t>
      </w:r>
      <w:r>
        <w:t>基础上</w:t>
      </w:r>
      <w:r w:rsidR="00516C8A">
        <w:t>进行修复决策</w:t>
      </w:r>
      <w:r>
        <w:t>；</w:t>
      </w:r>
    </w:p>
    <w:p w14:paraId="7D1C3A6B" w14:textId="14129918" w:rsidR="00290573" w:rsidRPr="00290573" w:rsidRDefault="00290573" w:rsidP="00B73BCC">
      <w:pPr>
        <w:topLinePunct/>
      </w:pPr>
      <w:r>
        <w:t>3</w:t>
      </w:r>
      <w:r>
        <w:t xml:space="preserve">. </w:t>
      </w:r>
      <w:r>
        <w:t>对模型及算例的结果进行分析，为企业提供可供参考的管理启示。</w:t>
      </w:r>
    </w:p>
    <w:p w14:paraId="2AE94AB0" w14:textId="1C439F10" w:rsidR="003014D0" w:rsidRPr="003673D3" w:rsidRDefault="00527FB5" w:rsidP="005417CC">
      <w:pPr>
        <w:pStyle w:val="2"/>
        <w:topLinePunct/>
        <w:ind w:left="480" w:hangingChars="171" w:hanging="480"/>
      </w:pPr>
      <w:commentRangeStart w:id="39"/>
      <w:bookmarkStart w:id="16" w:name="_Toc104811821"/>
      <w:r w:rsidRPr="003673D3">
        <w:t>1</w:t>
      </w:r>
      <w:bookmarkStart w:id="16" w:name="_Toc104811821"/>
      <w:r>
        <w:t>.</w:t>
      </w:r>
      <w:r w:rsidR="00A31045">
        <w:t>3</w:t>
      </w:r>
      <w:ins w:id="502899" w:author="标题排版器" w:date="2024-11-26T16:54:07Z">
        <w:r>
          <w:t xml:space="preserve"> </w:t>
        </w:r>
      </w:ins>
      <w:r w:rsidR="003014D0" w:rsidRPr="003673D3">
        <w:t>研究意义</w:t>
      </w:r>
      <w:bookmarkEnd w:id="16"/>
      <w:commentRangeEnd w:id="39"/>
      <w:r w:rsidR="00F1430F">
        <w:commentReference w:id="39"/>
      </w:r>
    </w:p>
    <w:p w14:paraId="52E2FCC1" w14:textId="7FE81566" w:rsidR="00E312F9" w:rsidRPr="00BF5C49" w:rsidRDefault="003014D0" w:rsidP="00E312F9">
      <w:pPr>
        <w:topLinePunct/>
      </w:pPr>
      <w:r w:rsidRPr="00BF5C49">
        <w:t>本文基于返还不确定的可复用物流容器库存展开研究，研究意义主要体现在理论方面和实际方面：</w:t>
      </w:r>
    </w:p>
    <w:p w14:paraId="07ABEED3" w14:textId="77777777" w:rsidR="00803E8B" w:rsidRDefault="00803E8B" w:rsidP="00803E8B">
      <w:pPr>
        <w:pStyle w:val="3"/>
        <w:topLinePunct/>
        <w:ind w:left="480" w:hangingChars="200" w:hanging="480"/>
      </w:pPr>
      <w:commentRangeStart w:id="40"/>
      <w:bookmarkStart w:id="17" w:name="_Toc104811822"/>
      <w:r>
        <w:t>1</w:t>
      </w:r>
      <w:r>
        <w:t>.</w:t>
      </w:r>
      <w:r>
        <w:t>3.1</w:t>
      </w:r>
      <w:ins w:id="502900" w:author="标题排版器" w:date="2024-11-26T16:54:07Z">
        <w:r>
          <w:t xml:space="preserve"> </w:t>
        </w:r>
      </w:ins>
      <w:r>
        <w:t>理论意义</w:t>
      </w:r>
      <w:bookmarkEnd w:id="17"/>
      <w:commentRangeEnd w:id="40"/>
      <w:r w:rsidR="00F1430F">
        <w:commentReference w:id="40"/>
      </w:r>
    </w:p>
    <w:p w14:paraId="7F3C3A58" w14:textId="554EB9B2" w:rsidR="00290573" w:rsidRDefault="00CA6164" w:rsidP="00E312F9">
      <w:pPr>
        <w:topLinePunct/>
      </w:pPr>
      <w:r>
        <w:t>（</w:t>
      </w:r>
      <w:r w:rsidR="00290573">
        <w:t>1</w:t>
      </w:r>
      <w:r>
        <w:t>）</w:t>
      </w:r>
      <w:r w:rsidR="00B23B24" w:rsidRPr="00BF5C49">
        <w:t>本文以</w:t>
      </w:r>
      <w:r w:rsidR="00B23B24" w:rsidRPr="00BF5C49">
        <w:t>R</w:t>
      </w:r>
      <w:r w:rsidR="00B23B24" w:rsidRPr="00BF5C49">
        <w:t>TI</w:t>
      </w:r>
      <w:r w:rsidR="00B23B24" w:rsidRPr="00BF5C49">
        <w:t>为研究对象，在考虑返还数量不确定的情况下，针对可复用物流容器的运营商进行研究，考虑其库存水平和运营策略，充实了现有的关于可复用物流容器</w:t>
      </w:r>
      <w:r w:rsidR="00B23B24">
        <w:t>库存</w:t>
      </w:r>
      <w:r w:rsidR="00B23B24" w:rsidRPr="00BF5C49">
        <w:t>的管理理论知识。</w:t>
      </w:r>
    </w:p>
    <w:p w14:paraId="3220E32B" w14:textId="6D8C3D96" w:rsidR="0069072E" w:rsidRDefault="00CA6164" w:rsidP="00E312F9">
      <w:pPr>
        <w:topLinePunct/>
      </w:pPr>
      <w:r>
        <w:t>（</w:t>
      </w:r>
      <w:r>
        <w:t>2</w:t>
      </w:r>
      <w:r>
        <w:t>）</w:t>
      </w:r>
      <w:r w:rsidR="00B23B24" w:rsidRPr="00BF5C49">
        <w:t>本文将从一般的</w:t>
      </w:r>
      <w:r w:rsidR="00B23B24">
        <w:t>闭环供应链</w:t>
      </w:r>
      <w:r w:rsidR="00B23B24" w:rsidRPr="00BF5C49">
        <w:t>库存决策出发，将可复用物流容器的</w:t>
      </w:r>
      <w:r w:rsidR="00B23B24">
        <w:t>返还质量不确定性</w:t>
      </w:r>
      <w:r w:rsidR="00B23B24" w:rsidRPr="00BF5C49">
        <w:t>纳入模型中，考虑容器在流转过程中以一定概率出现损坏的情况，将供应链中的可复用物流容器划分为完好品、</w:t>
      </w:r>
      <w:r w:rsidR="00B23B24">
        <w:t>次品</w:t>
      </w:r>
      <w:r w:rsidR="00B23B24" w:rsidRPr="00BF5C49">
        <w:t>和</w:t>
      </w:r>
      <w:r w:rsidR="00B23B24">
        <w:t>废</w:t>
      </w:r>
      <w:r w:rsidR="00B23B24" w:rsidRPr="00BF5C49">
        <w:t>品</w:t>
      </w:r>
      <w:r w:rsidR="00B23B24">
        <w:t>，在做出库存决策的基础上进行修复决策</w:t>
      </w:r>
      <w:r w:rsidR="00B23B24" w:rsidRPr="00BF5C49">
        <w:t>。为可复用物流容器的库存管理</w:t>
      </w:r>
      <w:r w:rsidR="00B23B24">
        <w:t>和修复管理</w:t>
      </w:r>
      <w:r w:rsidR="00B23B24" w:rsidRPr="00BF5C49">
        <w:t>方面的研究带来一些新的思路和想法。</w:t>
      </w:r>
    </w:p>
    <w:p w14:paraId="69076881" w14:textId="18BA4430" w:rsidR="003014D0" w:rsidRPr="00BF5C49" w:rsidRDefault="00CA6164" w:rsidP="00E312F9">
      <w:pPr>
        <w:topLinePunct/>
      </w:pPr>
      <w:r>
        <w:t>（</w:t>
      </w:r>
      <w:r>
        <w:t>3</w:t>
      </w:r>
      <w:r>
        <w:t>）</w:t>
      </w:r>
      <w:r w:rsidR="00546DEB" w:rsidRPr="00BF5C49">
        <w:t>本文是一个关于</w:t>
      </w:r>
      <w:r w:rsidR="009B55A6" w:rsidRPr="00BF5C49">
        <w:t>可复用物流容器</w:t>
      </w:r>
      <w:r w:rsidR="00546DEB" w:rsidRPr="00BF5C49">
        <w:t>的</w:t>
      </w:r>
      <w:r w:rsidR="00405298">
        <w:t>返还不确定</w:t>
      </w:r>
      <w:r w:rsidR="00546DEB" w:rsidRPr="00BF5C49">
        <w:t>库存决策研究，相应的理论成果有利于丰富库存决策的理论体系，可以为后续更多的研究提供参考。</w:t>
      </w:r>
    </w:p>
    <w:p w14:paraId="192FBE00" w14:textId="77777777" w:rsidR="00803E8B" w:rsidRDefault="00803E8B" w:rsidP="00803E8B">
      <w:pPr>
        <w:pStyle w:val="3"/>
        <w:topLinePunct/>
        <w:ind w:left="480" w:hangingChars="200" w:hanging="480"/>
      </w:pPr>
      <w:commentRangeStart w:id="41"/>
      <w:bookmarkStart w:id="18" w:name="_Toc104811823"/>
      <w:r>
        <w:t>1</w:t>
      </w:r>
      <w:r>
        <w:t>.</w:t>
      </w:r>
      <w:r>
        <w:t>3.2</w:t>
      </w:r>
      <w:ins w:id="502901" w:author="标题排版器" w:date="2024-11-26T16:54:07Z">
        <w:r>
          <w:t xml:space="preserve"> </w:t>
        </w:r>
      </w:ins>
      <w:r>
        <w:t>现实意义</w:t>
      </w:r>
      <w:bookmarkEnd w:id="18"/>
      <w:commentRangeEnd w:id="41"/>
      <w:r w:rsidR="00F1430F">
        <w:commentReference w:id="41"/>
      </w:r>
    </w:p>
    <w:p w14:paraId="10F1C0AC" w14:textId="1A298A17" w:rsidR="00290573" w:rsidRDefault="00CA6164" w:rsidP="00E312F9">
      <w:pPr>
        <w:topLinePunct/>
      </w:pPr>
      <w:r>
        <w:t>（</w:t>
      </w:r>
      <w:r>
        <w:t>1</w:t>
      </w:r>
      <w:r>
        <w:t>）</w:t>
      </w:r>
      <w:r w:rsidR="00546DEB" w:rsidRPr="00BF5C49">
        <w:t>对于</w:t>
      </w:r>
      <w:r w:rsidR="009B55A6" w:rsidRPr="00BF5C49">
        <w:t>可复用物流容器</w:t>
      </w:r>
      <w:r w:rsidR="00546DEB" w:rsidRPr="00BF5C49">
        <w:t>的运营商来说，本文通过基于返还</w:t>
      </w:r>
      <w:r w:rsidR="009B08CB">
        <w:t>数量</w:t>
      </w:r>
      <w:r w:rsidR="002A1EB7" w:rsidRPr="00BF5C49">
        <w:t>不确定</w:t>
      </w:r>
      <w:r w:rsidR="009B08CB">
        <w:t>和返还质量不确定</w:t>
      </w:r>
      <w:r w:rsidR="00546DEB" w:rsidRPr="00BF5C49">
        <w:t>进行库存决策研究，可以得到一个在该模式下的最优决策</w:t>
      </w:r>
      <w:r w:rsidR="00527788" w:rsidRPr="00BF5C49">
        <w:t>。</w:t>
      </w:r>
      <w:r w:rsidR="00546DEB" w:rsidRPr="00BF5C49">
        <w:t>为现实中从事该行业的企业</w:t>
      </w:r>
      <w:r w:rsidR="00527788" w:rsidRPr="00BF5C49">
        <w:t>提供</w:t>
      </w:r>
      <w:r w:rsidR="002A1EB7">
        <w:t>有</w:t>
      </w:r>
      <w:r w:rsidR="00527788" w:rsidRPr="00BF5C49">
        <w:t>力的决策依据，进而提高企业的效益和</w:t>
      </w:r>
      <w:r w:rsidR="00527788" w:rsidRPr="00BF5C49">
        <w:t>R</w:t>
      </w:r>
      <w:r w:rsidR="00527788" w:rsidRPr="00BF5C49">
        <w:t>TI</w:t>
      </w:r>
      <w:r w:rsidR="00527788" w:rsidRPr="00BF5C49">
        <w:t>在企业内部的流转效率。</w:t>
      </w:r>
    </w:p>
    <w:p w14:paraId="351EF625" w14:textId="495C97D7" w:rsidR="00290573" w:rsidRDefault="00CA6164" w:rsidP="00E312F9">
      <w:pPr>
        <w:topLinePunct/>
      </w:pPr>
      <w:r>
        <w:t>（</w:t>
      </w:r>
      <w:r>
        <w:t>2</w:t>
      </w:r>
      <w:r>
        <w:t>）</w:t>
      </w:r>
      <w:r w:rsidR="00527788" w:rsidRPr="00BF5C49">
        <w:t>对于整个供应链系统来说，针对</w:t>
      </w:r>
      <w:r w:rsidR="009B55A6" w:rsidRPr="00BF5C49">
        <w:t>可复用物流容器</w:t>
      </w:r>
      <w:r w:rsidR="00527788" w:rsidRPr="00BF5C49">
        <w:t>的库存和</w:t>
      </w:r>
      <w:r w:rsidR="00405298">
        <w:t>返还质量</w:t>
      </w:r>
      <w:r w:rsidR="00527788" w:rsidRPr="00BF5C49">
        <w:t>进行研究，可以提升整个供应链对于</w:t>
      </w:r>
      <w:r w:rsidR="00527788" w:rsidRPr="00BF5C49">
        <w:t>R</w:t>
      </w:r>
      <w:r w:rsidR="00527788" w:rsidRPr="00BF5C49">
        <w:t>TI</w:t>
      </w:r>
      <w:r w:rsidR="00527788" w:rsidRPr="00BF5C49">
        <w:t>的重视程度，加深对其的认识和理解。同时运输容器作为供应链中基石一般的存在，维持一个良好的库存水平、密切关注其生命周期有助于提升整个供应链系统的运作效率，不仅为</w:t>
      </w:r>
      <w:r w:rsidR="00527788" w:rsidRPr="00BF5C49">
        <w:t>R</w:t>
      </w:r>
      <w:r w:rsidR="00527788" w:rsidRPr="00BF5C49">
        <w:t>TI</w:t>
      </w:r>
      <w:r w:rsidR="00527788" w:rsidRPr="00BF5C49">
        <w:t>的运营商减少成本、创造效益，也为供应链的上下游都带来不小的经济收益。</w:t>
      </w:r>
    </w:p>
    <w:p w14:paraId="45EB8A8B" w14:textId="151687B7" w:rsidR="00546DEB" w:rsidRPr="00BF5C49" w:rsidRDefault="00CA6164" w:rsidP="00F514E7">
      <w:pPr>
        <w:topLinePunct/>
      </w:pPr>
      <w:r>
        <w:t>（</w:t>
      </w:r>
      <w:r>
        <w:t>3</w:t>
      </w:r>
      <w:r>
        <w:t>）</w:t>
      </w:r>
      <w:r w:rsidR="00527788" w:rsidRPr="00BF5C49">
        <w:t>对于整个社会来说，</w:t>
      </w:r>
      <w:r w:rsidR="006C5B43" w:rsidRPr="00BF5C49">
        <w:t>研究</w:t>
      </w:r>
      <w:r w:rsidR="006C5B43" w:rsidRPr="00BF5C49">
        <w:t>R</w:t>
      </w:r>
      <w:r w:rsidR="006C5B43" w:rsidRPr="00BF5C49">
        <w:t>TI</w:t>
      </w:r>
      <w:r w:rsidR="00405298">
        <w:t>返还</w:t>
      </w:r>
      <w:r w:rsidR="00B23B24">
        <w:t>数量</w:t>
      </w:r>
      <w:r w:rsidR="00405298">
        <w:t>不确定</w:t>
      </w:r>
      <w:r w:rsidR="00B23B24">
        <w:t>和质量不确定</w:t>
      </w:r>
      <w:r w:rsidR="006C5B43" w:rsidRPr="00BF5C49">
        <w:t>的库存决策的问题，对于制定相关的行业标准和制度有一定的指导意义</w:t>
      </w:r>
      <w:r w:rsidR="00527FB5" w:rsidRPr="00BF5C49">
        <w:t>。同时关注</w:t>
      </w:r>
      <w:r w:rsidR="00527FB5" w:rsidRPr="00BF5C49">
        <w:t>R</w:t>
      </w:r>
      <w:r w:rsidR="00527FB5" w:rsidRPr="00BF5C49">
        <w:t>TI</w:t>
      </w:r>
      <w:r w:rsidR="00527FB5" w:rsidRPr="00BF5C49">
        <w:t>有利于提升整个社会的资源利用效率，提升环境友好度，减少社会方方面面的包装</w:t>
      </w:r>
      <w:r w:rsidR="00527FB5" w:rsidRPr="00BF5C49">
        <w:lastRenderedPageBreak/>
        <w:t>废料，巩固目前的绿色环境建设成果，实现可持续发展。</w:t>
      </w:r>
    </w:p>
    <w:p w14:paraId="6D1512D2" w14:textId="1FE74243" w:rsidR="00516C8A" w:rsidRDefault="00527FB5" w:rsidP="00516C8A">
      <w:pPr>
        <w:pStyle w:val="1"/>
        <w:topLinePunct/>
      </w:pPr>
      <w:bookmarkStart w:id="19" w:name="_Toc104811824"/>
      <w:r w:rsidRPr="00BF5C49">
        <w:t>2</w:t>
      </w:r>
      <w:ins w:id="502902" w:author="标题排版器" w:date="2024-11-26T16:54:07Z">
        <w:r>
          <w:t xml:space="preserve"> </w:t>
        </w:r>
      </w:ins>
      <w:r w:rsidRPr="00BF5C49">
        <w:t>国内外文献综述</w:t>
      </w:r>
      <w:bookmarkEnd w:id="19"/>
    </w:p>
    <w:p w14:paraId="0F67F14D" w14:textId="35505872" w:rsidR="00290573" w:rsidRPr="00DC249D" w:rsidRDefault="00290573" w:rsidP="00DC249D">
      <w:pPr>
        <w:topLinePunct/>
      </w:pPr>
      <w:r>
        <w:t>在闭环供应链库存管理研究领域中，返还数量不确定是一个热门课题，而考虑到生命周期的库存决策研究却颇为较少。本章将基于</w:t>
      </w:r>
      <w:r w:rsidR="00DC249D">
        <w:t>经典的库存模型、可复用物流容器的相关理论、产品的生命周期等，对国内外的一些研究进行梳理和综述。</w:t>
      </w:r>
    </w:p>
    <w:p w14:paraId="4166AEBC" w14:textId="02504C87" w:rsidR="008D15DB" w:rsidRPr="00BF5C49" w:rsidRDefault="00527FB5" w:rsidP="008C645E">
      <w:pPr>
        <w:pStyle w:val="2"/>
        <w:topLinePunct/>
        <w:ind w:left="480" w:hangingChars="171" w:hanging="480"/>
      </w:pPr>
      <w:bookmarkStart w:id="20" w:name="_Toc104811825"/>
      <w:r w:rsidRPr="00BF5C49">
        <w:t>2</w:t>
      </w:r>
      <w:r>
        <w:t>.</w:t>
      </w:r>
      <w:r w:rsidRPr="00BF5C49">
        <w:t>1</w:t>
      </w:r>
      <w:ins w:id="502903" w:author="标题排版器" w:date="2024-11-26T16:54:07Z">
        <w:r>
          <w:t xml:space="preserve"> </w:t>
        </w:r>
      </w:ins>
      <w:r w:rsidR="00B37465" w:rsidRPr="00BF5C49">
        <w:t>返还数量不确定的</w:t>
      </w:r>
      <w:r w:rsidR="00573252" w:rsidRPr="00BF5C49">
        <w:t>RTI</w:t>
      </w:r>
      <w:r w:rsidR="008D15DB" w:rsidRPr="00BF5C49">
        <w:t>库存决策</w:t>
      </w:r>
      <w:bookmarkEnd w:id="20"/>
    </w:p>
    <w:p w14:paraId="1B4A3791" w14:textId="757955AA" w:rsidR="00B37465" w:rsidRPr="00BF5C49" w:rsidRDefault="00B37465" w:rsidP="00B37465">
      <w:pPr>
        <w:topLinePunct/>
      </w:pPr>
      <w:r w:rsidRPr="00BF5C49">
        <w:t>在研究返还数量不确定的</w:t>
      </w:r>
      <w:r w:rsidR="00573252" w:rsidRPr="00BF5C49">
        <w:t>RTI</w:t>
      </w:r>
      <w:r w:rsidRPr="00BF5C49">
        <w:t>库存决策之前先了解确定型库存模型。该模型的基础是经典的经济订货批量</w:t>
      </w:r>
      <w:r w:rsidRPr="00BF5C49">
        <w:t>(</w:t>
      </w:r>
      <w:r w:rsidRPr="00BF5C49">
        <w:rPr>
          <w:kern w:val="2"/>
          <w:sz w:val="21"/>
          <w:szCs w:val="21"/>
          <w:rFonts w:hint="eastAsia" w:ascii="Times New Roman" w:eastAsia="宋体" w:hAnsi="Times New Roman" w:cs="Times New Roman"/>
        </w:rPr>
        <w:t xml:space="preserve">EOQ</w:t>
      </w:r>
      <w:r w:rsidRPr="00BF5C49">
        <w:t>)</w:t>
      </w:r>
      <w:ins w:id="502904" w:author="内容修订器" w:date="2024-11-26T16:54:07Z">
        <w:r w:rsidR="004B696B">
          <w:t xml:space="preserve"> </w:t>
        </w:r>
      </w:ins>
      <w:r w:rsidRPr="00BF5C49">
        <w:t>模型，目标是寻求最优的订货批量。</w:t>
      </w:r>
      <w:r w:rsidRPr="00BF5C49">
        <w:t>Schrady</w:t>
      </w:r>
      <w:r w:rsidRPr="00BF5C49">
        <w:t>（</w:t>
      </w:r>
      <w:r w:rsidRPr="00BF5C49">
        <w:rPr>
          <w:kern w:val="2"/>
          <w:sz w:val="21"/>
          <w:szCs w:val="21"/>
          <w:rFonts w:hint="eastAsia" w:ascii="Times New Roman" w:eastAsia="宋体" w:hAnsi="Times New Roman" w:cs="Times New Roman"/>
        </w:rPr>
        <w:t>1</w:t>
      </w:r>
      <w:r w:rsidRPr="00BF5C49">
        <w:rPr>
          <w:kern w:val="2"/>
          <w:sz w:val="21"/>
          <w:szCs w:val="21"/>
          <w:rFonts w:ascii="Times New Roman" w:eastAsia="宋体" w:hAnsi="Times New Roman" w:cs="Times New Roman"/>
        </w:rPr>
        <w:t>968</w:t>
      </w:r>
      <w:r w:rsidRPr="00BF5C49">
        <w:t>）</w:t>
      </w:r>
      <w:r w:rsidRPr="00BF5C49">
        <w:t>最早对这类模型开始展开研究，他在经典的</w:t>
      </w:r>
      <w:r w:rsidRPr="00BF5C49">
        <w:t>E</w:t>
      </w:r>
      <w:r w:rsidRPr="00BF5C49">
        <w:t>OQ</w:t>
      </w:r>
      <w:r w:rsidRPr="00BF5C49">
        <w:t>模型基础上进行修正，在保持修复批量不变的条件下，计算最优的制造数量，从而降低整个系统的库存和运营成本。在他的模型中系统的修复能力是没有上限的，同时也不允许缺货现象的出现。确定型库存模型的基础是传统的</w:t>
      </w:r>
      <w:r w:rsidRPr="00BF5C49">
        <w:t>E</w:t>
      </w:r>
      <w:r w:rsidRPr="00BF5C49">
        <w:t>OQ</w:t>
      </w:r>
      <w:r w:rsidRPr="00BF5C49">
        <w:t>模型，因此其相关研究的优化目标普遍都是订货数量，但是这和实际生产运作中的</w:t>
      </w:r>
      <w:r w:rsidR="009B55A6" w:rsidRPr="00BF5C49">
        <w:t>可复用物流容器</w:t>
      </w:r>
      <w:r w:rsidRPr="00BF5C49">
        <w:t>存在着一定的差异性，因为</w:t>
      </w:r>
      <w:r w:rsidR="009B55A6" w:rsidRPr="00BF5C49">
        <w:t>可复用物流容器</w:t>
      </w:r>
      <w:r w:rsidRPr="00BF5C49">
        <w:t>的来源不止是采购和制造，还可以通过返还容器的修复再次投入使用。与传统的库存模型的不同之处在于，</w:t>
      </w:r>
      <w:r w:rsidR="009B55A6" w:rsidRPr="00BF5C49">
        <w:t>可复用物流容器</w:t>
      </w:r>
      <w:r w:rsidRPr="00BF5C49">
        <w:t>的库存对于修复时间、修复能力、修复概率和库存水平等指标的要求更加严格，而在确定型模型中基本没有考虑到可修复性。</w:t>
      </w:r>
    </w:p>
    <w:p w14:paraId="09428447" w14:textId="4AD8489A" w:rsidR="00B37465" w:rsidRPr="00BF5C49" w:rsidRDefault="00B37465" w:rsidP="008423AD">
      <w:pPr>
        <w:topLinePunct/>
      </w:pPr>
      <w:r w:rsidRPr="00BF5C49">
        <w:t>Fleischmann</w:t>
      </w:r>
      <w:del w:id="502905" w:author="标点修订器" w:date="2024-11-26T16:54:10Z">
        <w:r w:rsidDel="AA7D325B">
          <w:delText>（</w:delText>
        </w:r>
      </w:del>
      <w:ins w:id="502906" w:author="标点修订器" w:date="2024-11-26T16:54:07Z">
        <w:r>
          <w:rPr>
            <w:sz w:val="21"/>
            <w:szCs w:val="21"/>
            <w:rFonts w:hint="eastAsia" w:ascii="Times New Roman" w:eastAsia="宋体" w:hAnsi="Times New Roman" w:cs="Times New Roman"/>
            <w:kern w:val="2"/>
          </w:rPr>
          <w:t>(</w:t>
        </w:r>
      </w:ins>
      <w:r w:rsidRPr="00BF5C49">
        <w:t>l997</w:t>
      </w:r>
      <w:r w:rsidRPr="00BF5C49">
        <w:t>)</w:t>
      </w:r>
      <w:ins w:id="502907" w:author="内容修订器" w:date="2024-11-26T16:54:07Z">
        <w:r w:rsidR="004B696B">
          <w:t xml:space="preserve"> </w:t>
        </w:r>
      </w:ins>
      <w:r w:rsidR="00081F64" w:rsidRPr="00BF5C49">
        <w:t>在考虑到容器返还的</w:t>
      </w:r>
      <w:r w:rsidRPr="00BF5C49">
        <w:t>库存管理</w:t>
      </w:r>
      <w:r w:rsidR="00081F64" w:rsidRPr="00BF5C49">
        <w:t>方面进行了进一步的研究和总结，他提出了这个系统的几个</w:t>
      </w:r>
      <w:r w:rsidRPr="00BF5C49">
        <w:t>主要特点，具体表现在以下几个方面：</w:t>
      </w:r>
      <w:r w:rsidR="00A31045">
        <w:t>①</w:t>
      </w:r>
      <w:r w:rsidR="00081F64" w:rsidRPr="00BF5C49">
        <w:t>该系统中的容器</w:t>
      </w:r>
      <w:r w:rsidRPr="00BF5C49">
        <w:t>库存</w:t>
      </w:r>
      <w:r w:rsidR="00081F64" w:rsidRPr="00BF5C49">
        <w:t>的</w:t>
      </w:r>
      <w:r w:rsidRPr="00BF5C49">
        <w:t>补货</w:t>
      </w:r>
      <w:r w:rsidR="00081F64" w:rsidRPr="00BF5C49">
        <w:t>来源为双源</w:t>
      </w:r>
      <w:r w:rsidRPr="00BF5C49">
        <w:t>。即制造商</w:t>
      </w:r>
      <w:r w:rsidR="00081F64" w:rsidRPr="00BF5C49">
        <w:t>不仅可以</w:t>
      </w:r>
      <w:r w:rsidRPr="00BF5C49">
        <w:t>通过</w:t>
      </w:r>
      <w:r w:rsidR="00081F64" w:rsidRPr="00BF5C49">
        <w:t>制造新的容器来补充库存，还可以通过修复返还的容器来填充库存，从</w:t>
      </w:r>
      <w:r w:rsidRPr="00BF5C49">
        <w:t>而满足市场需求：</w:t>
      </w:r>
      <w:r w:rsidR="00A31045">
        <w:t>②</w:t>
      </w:r>
      <w:r w:rsidR="00081F64" w:rsidRPr="00BF5C49">
        <w:t>返还的容器作为逆向物流的组成部分，</w:t>
      </w:r>
      <w:r w:rsidRPr="00BF5C49">
        <w:t>具有高</w:t>
      </w:r>
      <w:r w:rsidR="00081F64" w:rsidRPr="00BF5C49">
        <w:t>度的</w:t>
      </w:r>
      <w:r w:rsidRPr="00BF5C49">
        <w:t>不确定性，</w:t>
      </w:r>
      <w:r w:rsidR="009B55A6" w:rsidRPr="00BF5C49">
        <w:t>可复用物流容器</w:t>
      </w:r>
      <w:r w:rsidR="00081F64" w:rsidRPr="00BF5C49">
        <w:t>的运营商很难像需求一样去对容器返还进行预测，其</w:t>
      </w:r>
      <w:r w:rsidRPr="00BF5C49">
        <w:t>在</w:t>
      </w:r>
      <w:r w:rsidR="00081F64" w:rsidRPr="00BF5C49">
        <w:t>返还</w:t>
      </w:r>
      <w:r w:rsidRPr="00BF5C49">
        <w:t>时间、</w:t>
      </w:r>
      <w:r w:rsidR="00081F64" w:rsidRPr="00BF5C49">
        <w:t>返还</w:t>
      </w:r>
      <w:r w:rsidRPr="00BF5C49">
        <w:t>数量和质量方面</w:t>
      </w:r>
      <w:r w:rsidR="00081F64" w:rsidRPr="00BF5C49">
        <w:t>都很难去得到一个确定可靠的数据</w:t>
      </w:r>
      <w:r w:rsidRPr="00BF5C49">
        <w:t>，</w:t>
      </w:r>
      <w:r w:rsidR="00081F64" w:rsidRPr="00BF5C49">
        <w:t>从而给运营商的管理计划造成了不小的阻碍</w:t>
      </w:r>
      <w:r w:rsidRPr="00BF5C49">
        <w:t>；</w:t>
      </w:r>
      <w:r w:rsidR="00A31045">
        <w:t>③</w:t>
      </w:r>
      <w:r w:rsidR="009B55A6" w:rsidRPr="00BF5C49">
        <w:t>可复用物流容器</w:t>
      </w:r>
      <w:r w:rsidR="00081F64" w:rsidRPr="00BF5C49">
        <w:t>的两个补货来源不容易进行衔接和协调，对具体数量和批量的管理较为困难，因此在新容器的</w:t>
      </w:r>
      <w:r w:rsidRPr="00BF5C49">
        <w:t>生产和废旧</w:t>
      </w:r>
      <w:r w:rsidR="00081F64" w:rsidRPr="00BF5C49">
        <w:t>容器的</w:t>
      </w:r>
      <w:r w:rsidRPr="00BF5C49">
        <w:t>再制造过程之间</w:t>
      </w:r>
      <w:r w:rsidR="00081F64" w:rsidRPr="00BF5C49">
        <w:t>需要进行权衡和决策</w:t>
      </w:r>
      <w:r w:rsidRPr="00BF5C49">
        <w:t>；</w:t>
      </w:r>
      <w:r w:rsidR="00A31045">
        <w:t>④</w:t>
      </w:r>
      <w:r w:rsidRPr="00BF5C49">
        <w:t>两次补货之间库存水平有可能</w:t>
      </w:r>
      <w:r w:rsidR="00081F64" w:rsidRPr="00BF5C49">
        <w:t>不是下降，反而因为存在容器返还的现象而导致库存水平上升</w:t>
      </w:r>
      <w:r w:rsidRPr="00BF5C49">
        <w:t>，这种非单调性</w:t>
      </w:r>
      <w:r w:rsidR="00081F64" w:rsidRPr="00BF5C49">
        <w:t>将会使得构建的数学模型愈发复杂</w:t>
      </w:r>
      <w:r w:rsidRPr="00BF5C49">
        <w:t>；</w:t>
      </w:r>
      <w:r w:rsidR="00A31045">
        <w:t>⑤</w:t>
      </w:r>
      <w:r w:rsidR="00152F52" w:rsidRPr="00BF5C49">
        <w:t>在运</w:t>
      </w:r>
      <w:r w:rsidR="00152F52" w:rsidRPr="00BF5C49">
        <w:lastRenderedPageBreak/>
        <w:t>营商的仓库中存在两种类型的容器，一种是</w:t>
      </w:r>
      <w:r w:rsidRPr="00BF5C49">
        <w:t>回收品</w:t>
      </w:r>
      <w:r w:rsidR="00152F52" w:rsidRPr="00BF5C49">
        <w:t>，一种是可用品，这两种容器所产生的库存成本需要分开计算，</w:t>
      </w:r>
      <w:r w:rsidRPr="00BF5C49">
        <w:t>需要用</w:t>
      </w:r>
      <w:r w:rsidR="00152F52" w:rsidRPr="00BF5C49">
        <w:t>多</w:t>
      </w:r>
      <w:r w:rsidRPr="00BF5C49">
        <w:t>级库存战略进行控制。</w:t>
      </w:r>
    </w:p>
    <w:p w14:paraId="6384CB9D" w14:textId="08BD4483" w:rsidR="00432C7F" w:rsidRPr="00BF5C49" w:rsidRDefault="00B37465" w:rsidP="001C47DD">
      <w:pPr>
        <w:topLinePunct/>
      </w:pPr>
      <w:r w:rsidRPr="00BF5C49">
        <w:t>Cobb</w:t>
      </w:r>
      <w:r w:rsidRPr="00BF5C49">
        <w:t>（</w:t>
      </w:r>
      <w:r w:rsidRPr="00BF5C49">
        <w:t>2016a</w:t>
      </w:r>
      <w:r w:rsidRPr="00BF5C49">
        <w:t>）</w:t>
      </w:r>
      <w:r w:rsidRPr="00BF5C49">
        <w:t>提出</w:t>
      </w:r>
      <w:r w:rsidR="00573252" w:rsidRPr="00BF5C49">
        <w:t>RTI</w:t>
      </w:r>
      <w:r w:rsidRPr="00BF5C49">
        <w:t>的库存控制模型，在该模型中，容器由多个</w:t>
      </w:r>
      <w:r w:rsidR="00916CC1" w:rsidRPr="00BF5C49">
        <w:t>客户</w:t>
      </w:r>
      <w:r w:rsidRPr="00BF5C49">
        <w:t>连续返回到单个制造设施。在</w:t>
      </w:r>
      <w:r w:rsidRPr="00BF5C49">
        <w:t>Cobb</w:t>
      </w:r>
      <w:r w:rsidRPr="00BF5C49">
        <w:t>提出的模型中，随着时间的推移，检查和维修以恒定、有限的速率进行。之前的模型是在单个供应商、单个</w:t>
      </w:r>
      <w:r w:rsidR="00916CC1" w:rsidRPr="00BF5C49">
        <w:t>客户</w:t>
      </w:r>
      <w:r w:rsidRPr="00BF5C49">
        <w:t>的供应链中实施的，</w:t>
      </w:r>
      <w:r w:rsidR="00916CC1" w:rsidRPr="00BF5C49">
        <w:t>客户</w:t>
      </w:r>
      <w:r w:rsidRPr="00BF5C49">
        <w:t>收集容器并以批量方式返回给供应商。在</w:t>
      </w:r>
      <w:r w:rsidRPr="00BF5C49">
        <w:t>Cobb</w:t>
      </w:r>
      <w:r w:rsidRPr="00BF5C49">
        <w:t>的文章中，可修复的返</w:t>
      </w:r>
      <w:r w:rsidR="004D014A">
        <w:t>还</w:t>
      </w:r>
      <w:r w:rsidRPr="00BF5C49">
        <w:t>集装箱的百分比是随机变量。</w:t>
      </w:r>
      <w:r w:rsidRPr="00BF5C49">
        <w:t>Ni</w:t>
      </w:r>
      <w:r w:rsidRPr="00BF5C49">
        <w:t>等人</w:t>
      </w:r>
      <w:r w:rsidRPr="00BF5C49">
        <w:t>（</w:t>
      </w:r>
      <w:r w:rsidRPr="00BF5C49">
        <w:t>2015</w:t>
      </w:r>
      <w:r w:rsidRPr="00BF5C49">
        <w:t>）</w:t>
      </w:r>
      <w:r w:rsidRPr="00BF5C49">
        <w:t>设计了一个</w:t>
      </w:r>
      <w:r w:rsidR="00573252" w:rsidRPr="00BF5C49">
        <w:t>RTI</w:t>
      </w:r>
      <w:r w:rsidRPr="00BF5C49">
        <w:t>系统协调模型。他们考虑了一家容器供应商，该供应商生产新托盘，维修旧托盘，并处理不可修复的托盘，一个容器配送中心，为客户提供托盘，并从客户处收回托盘，以及使用托盘的客户。该模型的目的是协调容器在供应链中的流动，即从配送中心流向客户、从配送中心流向托盘制造商等的数量，并最小化系统的总成本。</w:t>
      </w:r>
      <w:r w:rsidR="00F00B0F" w:rsidRPr="00BF5C49">
        <w:t>E</w:t>
      </w:r>
      <w:r>
        <w:t>.</w:t>
      </w:r>
      <w:r w:rsidR="00F00B0F" w:rsidRPr="00BF5C49">
        <w:t> Bazan</w:t>
      </w:r>
      <w:r w:rsidR="00F00B0F" w:rsidRPr="00BF5C49">
        <w:t>等人</w:t>
      </w:r>
      <w:del w:id="502908" w:author="标点修订器" w:date="2024-11-26T16:54:10Z">
        <w:r w:rsidDel="AA7D325B">
          <w:delText>(</w:delText>
        </w:r>
      </w:del>
      <w:ins w:id="502909" w:author="标点修订器" w:date="2024-11-26T16:54:07Z">
        <w:r>
          <w:rPr>
            <w:sz w:val="21"/>
            <w:szCs w:val="21"/>
            <w:rFonts w:hint="eastAsia" w:ascii="Times New Roman" w:eastAsia="宋体" w:hAnsi="Times New Roman" w:cs="Times New Roman"/>
            <w:kern w:val="2"/>
          </w:rPr>
          <w:t>（</w:t>
        </w:r>
      </w:ins>
      <w:r w:rsidR="001C47DD" w:rsidRPr="00BF5C49">
        <w:rPr>
          <w:kern w:val="2"/>
          <w:sz w:val="21"/>
          <w:szCs w:val="21"/>
          <w:rFonts w:ascii="Times New Roman" w:eastAsia="宋体" w:hAnsi="Times New Roman" w:cs="Times New Roman"/>
        </w:rPr>
        <w:t>2016</w:t>
      </w:r>
      <w:del w:id="502910" w:author="标点修订器" w:date="2024-11-26T16:54:10Z">
        <w:r w:rsidDel="AA7D325B">
          <w:delText>)</w:delText>
        </w:r>
      </w:del>
      <w:ins w:id="502911" w:author="标点修订器" w:date="2024-11-26T16:54:07Z">
        <w:r>
          <w:rPr>
            <w:sz w:val="21"/>
            <w:szCs w:val="21"/>
            <w:rFonts w:ascii="Times New Roman" w:eastAsia="宋体" w:hAnsi="Times New Roman" w:cs="Times New Roman"/>
            <w:kern w:val="2"/>
          </w:rPr>
          <w:t>）</w:t>
        </w:r>
      </w:ins>
      <w:r w:rsidR="001C47DD" w:rsidRPr="00BF5C49">
        <w:t>基于经济订货</w:t>
      </w:r>
      <w:r w:rsidR="001C47DD" w:rsidRPr="00BF5C49">
        <w:t>/</w:t>
      </w:r>
      <w:r w:rsidR="001C47DD" w:rsidRPr="00BF5C49">
        <w:t>生产批量模型</w:t>
      </w:r>
      <w:r w:rsidR="001C47DD" w:rsidRPr="00BF5C49">
        <w:t>（</w:t>
      </w:r>
      <w:r w:rsidR="001C47DD" w:rsidRPr="00BF5C49">
        <w:rPr>
          <w:kern w:val="2"/>
          <w:sz w:val="21"/>
          <w:szCs w:val="21"/>
          <w:rFonts w:hint="eastAsia" w:ascii="Times New Roman" w:eastAsia="宋体" w:hAnsi="Times New Roman" w:cs="Times New Roman"/>
        </w:rPr>
        <w:t>EOQ</w:t>
      </w:r>
      <w:r w:rsidR="001C47DD" w:rsidRPr="00BF5C49">
        <w:rPr>
          <w:kern w:val="2"/>
          <w:sz w:val="21"/>
          <w:szCs w:val="21"/>
          <w:rFonts w:hint="eastAsia" w:ascii="Times New Roman" w:eastAsia="宋体" w:hAnsi="Times New Roman" w:cs="Times New Roman"/>
        </w:rPr>
        <w:t>/</w:t>
      </w:r>
      <w:r w:rsidR="001C47DD" w:rsidRPr="00BF5C49">
        <w:rPr>
          <w:kern w:val="2"/>
          <w:sz w:val="21"/>
          <w:szCs w:val="21"/>
          <w:rFonts w:hint="eastAsia" w:ascii="Times New Roman" w:eastAsia="宋体" w:hAnsi="Times New Roman" w:cs="Times New Roman"/>
        </w:rPr>
        <w:t>EPQ</w:t>
      </w:r>
      <w:r w:rsidR="001C47DD" w:rsidRPr="00BF5C49">
        <w:t>）</w:t>
      </w:r>
      <w:r w:rsidR="001C47DD" w:rsidRPr="00BF5C49">
        <w:t xml:space="preserve">和联合经济批量模型</w:t>
      </w:r>
      <w:r w:rsidR="001C47DD" w:rsidRPr="00BF5C49">
        <w:t>（</w:t>
      </w:r>
      <w:r w:rsidR="001C47DD" w:rsidRPr="00BF5C49">
        <w:rPr>
          <w:kern w:val="2"/>
          <w:sz w:val="21"/>
          <w:szCs w:val="21"/>
          <w:rFonts w:hint="eastAsia" w:ascii="Times New Roman" w:eastAsia="宋体" w:hAnsi="Times New Roman" w:cs="Times New Roman"/>
        </w:rPr>
        <w:t>JELS</w:t>
      </w:r>
      <w:r w:rsidR="001C47DD" w:rsidRPr="00BF5C49">
        <w:t>）</w:t>
      </w:r>
      <w:r w:rsidR="001C47DD" w:rsidRPr="00BF5C49">
        <w:t>设置闭环供应链库存系统，系统地分析捕捉相关过程所涉及的数学特征。对环境问题给予了特别关注，发现了逆向物流模型的数学需要遵循当前</w:t>
      </w:r>
      <w:del w:id="502912" w:author="内容修订器" w:date="2024-11-26T16:54:12Z">
        <w:r w:rsidDel="00494EDC">
          <w:delText xml:space="preserve"> </w:delText>
        </w:r>
      </w:del>
      <w:del w:id="502913" w:author="标点修订器" w:date="2024-11-26T16:54:10Z">
        <w:r w:rsidDel="AA7D325B">
          <w:delText>"</w:delText>
        </w:r>
      </w:del>
      <w:ins w:id="502914" w:author="标点修订器" w:date="2024-11-26T16:54:07Z">
        <w:r>
          <w:rPr>
            <w:sz w:val="21"/>
            <w:szCs w:val="21"/>
            <w:rFonts w:hint="eastAsia" w:ascii="Times New Roman" w:eastAsia="宋体" w:hAnsi="Times New Roman" w:cs="Times New Roman"/>
            <w:kern w:val="2"/>
            <w:rFonts w:hint="eastAsia"/>
          </w:rPr>
          <w:t xml:space="preserve">“</w:t>
        </w:r>
      </w:ins>
      <w:r w:rsidR="001C47DD" w:rsidRPr="00BF5C49">
        <w:t>绿色</w:t>
      </w:r>
      <w:del w:id="502915" w:author="内容修订器" w:date="2024-11-26T16:54:12Z">
        <w:r w:rsidDel="00494EDC">
          <w:delText xml:space="preserve"> </w:delText>
        </w:r>
      </w:del>
      <w:del w:id="502916" w:author="标点修订器" w:date="2024-11-26T16:54:10Z">
        <w:r w:rsidDel="AA7D325B">
          <w:delText>"</w:delText>
        </w:r>
      </w:del>
      <w:ins w:id="502917" w:author="标点修订器" w:date="2024-11-26T16:54:07Z">
        <w:r>
          <w:rPr>
            <w:sz w:val="21"/>
            <w:szCs w:val="21"/>
            <w:rFonts w:hint="eastAsia" w:ascii="Times New Roman" w:eastAsia="宋体" w:hAnsi="Times New Roman" w:cs="Times New Roman"/>
            <w:kern w:val="2"/>
            <w:rFonts w:hint="eastAsia"/>
          </w:rPr>
          <w:t xml:space="preserve">”</w:t>
        </w:r>
      </w:ins>
      <w:r w:rsidR="001C47DD" w:rsidRPr="00BF5C49">
        <w:t>库存和供应链模型的趋势。介绍了一个具有环境影响的逆向物流库存模型建模的说明性案例。</w:t>
      </w:r>
    </w:p>
    <w:p w14:paraId="4945A3EA" w14:textId="42E0D421" w:rsidR="008D15DB" w:rsidRPr="00BF5C49" w:rsidRDefault="008D15DB" w:rsidP="00AE25E9">
      <w:pPr>
        <w:topLinePunct/>
      </w:pPr>
      <w:r w:rsidRPr="00BF5C49">
        <w:t>Crainic</w:t>
      </w:r>
      <w:r w:rsidRPr="00BF5C49">
        <w:t>等人</w:t>
      </w:r>
      <w:del w:id="502918" w:author="标点修订器" w:date="2024-11-26T16:54:10Z">
        <w:r w:rsidDel="AA7D325B">
          <w:delText>(</w:delText>
        </w:r>
      </w:del>
      <w:ins w:id="502919" w:author="标点修订器" w:date="2024-11-26T16:54:07Z">
        <w:r>
          <w:rPr>
            <w:sz w:val="21"/>
            <w:szCs w:val="21"/>
            <w:rFonts w:hint="eastAsia" w:ascii="Times New Roman" w:eastAsia="宋体" w:hAnsi="Times New Roman" w:cs="Times New Roman"/>
            <w:kern w:val="2"/>
          </w:rPr>
          <w:t>（</w:t>
        </w:r>
      </w:ins>
      <w:r w:rsidRPr="00BF5C49">
        <w:rPr>
          <w:kern w:val="2"/>
          <w:sz w:val="21"/>
          <w:szCs w:val="21"/>
          <w:rFonts w:hint="eastAsia" w:ascii="Times New Roman" w:eastAsia="宋体" w:hAnsi="Times New Roman" w:cs="Times New Roman"/>
        </w:rPr>
        <w:t>1993</w:t>
      </w:r>
      <w:del w:id="502920" w:author="标点修订器" w:date="2024-11-26T16:54:10Z">
        <w:r w:rsidDel="AA7D325B">
          <w:delText>)</w:delText>
        </w:r>
      </w:del>
      <w:ins w:id="502921" w:author="标点修订器" w:date="2024-11-26T16:54:07Z">
        <w:r>
          <w:rPr>
            <w:sz w:val="21"/>
            <w:szCs w:val="21"/>
            <w:rFonts w:hint="eastAsia" w:ascii="Times New Roman" w:eastAsia="宋体" w:hAnsi="Times New Roman" w:cs="Times New Roman"/>
            <w:kern w:val="2"/>
          </w:rPr>
          <w:t>）</w:t>
        </w:r>
      </w:ins>
      <w:r w:rsidRPr="00BF5C49">
        <w:t>进行的研究表明，规划期限的长度对于确定集装箱分配和配送的最佳解决方案至关重要。作者表明，掌握容器未来供需信息对于确定规划期限是非常重要的</w:t>
      </w:r>
      <w:r w:rsidR="00FF7E7D">
        <w:t>。</w:t>
      </w:r>
      <w:r w:rsidR="00AE25E9" w:rsidRPr="00AE25E9">
        <w:t>Segerstedt</w:t>
      </w:r>
      <w:r w:rsidR="00AE25E9">
        <w:t>等人</w:t>
      </w:r>
      <w:del w:id="502922" w:author="标点修订器" w:date="2024-11-26T16:54:10Z">
        <w:r w:rsidDel="AA7D325B">
          <w:delText>(</w:delText>
        </w:r>
      </w:del>
      <w:ins w:id="502923" w:author="标点修订器" w:date="2024-11-26T16:54:07Z">
        <w:r>
          <w:rPr>
            <w:sz w:val="21"/>
            <w:szCs w:val="21"/>
            <w:rFonts w:hint="eastAsia" w:ascii="Times New Roman" w:eastAsia="宋体" w:hAnsi="Times New Roman" w:cs="Times New Roman"/>
            <w:kern w:val="2"/>
          </w:rPr>
          <w:t>（</w:t>
        </w:r>
      </w:ins>
      <w:r w:rsidR="00AE25E9">
        <w:rPr>
          <w:kern w:val="2"/>
          <w:sz w:val="21"/>
          <w:szCs w:val="21"/>
          <w:rFonts w:ascii="Times New Roman" w:eastAsia="宋体" w:hAnsi="Times New Roman" w:cs="Times New Roman"/>
        </w:rPr>
        <w:t>2015</w:t>
      </w:r>
      <w:del w:id="502924" w:author="标点修订器" w:date="2024-11-26T16:54:10Z">
        <w:r w:rsidDel="AA7D325B">
          <w:delText>)</w:delText>
        </w:r>
      </w:del>
      <w:ins w:id="502925" w:author="标点修订器" w:date="2024-11-26T16:54:07Z">
        <w:r>
          <w:rPr>
            <w:sz w:val="21"/>
            <w:szCs w:val="21"/>
            <w:rFonts w:ascii="Times New Roman" w:eastAsia="宋体" w:hAnsi="Times New Roman" w:cs="Times New Roman"/>
            <w:kern w:val="2"/>
          </w:rPr>
          <w:t>）</w:t>
        </w:r>
      </w:ins>
      <w:r w:rsidR="00AE25E9" w:rsidRPr="00AE25E9">
        <w:t>比较了汽车零部件物流</w:t>
      </w:r>
      <w:r w:rsidR="00AE25E9">
        <w:t>包装容器</w:t>
      </w:r>
      <w:r w:rsidR="00AE25E9" w:rsidRPr="00AE25E9">
        <w:t>中的专用模式和共享模式。在专用模式下，每个零部件供应商使用自己的包装；而在共享模式下，</w:t>
      </w:r>
      <w:r w:rsidR="00AE25E9">
        <w:t>容器</w:t>
      </w:r>
      <w:r w:rsidR="00AE25E9" w:rsidRPr="00AE25E9">
        <w:t>可以在供应商之间共享。</w:t>
      </w:r>
      <w:r w:rsidR="00AE25E9">
        <w:t>研究</w:t>
      </w:r>
      <w:r w:rsidR="00AE25E9" w:rsidRPr="00AE25E9">
        <w:t>证明了共享模式下的总成本、运输成本和库存持有成本都较小。进一步说明了影响共享模式成本节约的因素，区域间包裹的需求差距</w:t>
      </w:r>
      <w:r w:rsidR="00AE25E9">
        <w:t>，容器返还</w:t>
      </w:r>
      <w:r w:rsidR="00AE25E9" w:rsidRPr="00AE25E9">
        <w:t>的不良率因子</w:t>
      </w:r>
      <w:r w:rsidR="00AE25E9">
        <w:t>以及</w:t>
      </w:r>
      <w:r w:rsidR="00AE25E9" w:rsidRPr="00AE25E9">
        <w:t>短途运输所节省的时间</w:t>
      </w:r>
      <w:r w:rsidR="00AE25E9">
        <w:t>。</w:t>
      </w:r>
      <w:r w:rsidR="001C47DD" w:rsidRPr="00BF5C49">
        <w:t>Iassinovskaia</w:t>
      </w:r>
      <w:r w:rsidR="001C47DD" w:rsidRPr="00BF5C49">
        <w:t>等人</w:t>
      </w:r>
      <w:del w:id="502926" w:author="标点修订器" w:date="2024-11-26T16:54:10Z">
        <w:r w:rsidDel="AA7D325B">
          <w:delText>(</w:delText>
        </w:r>
      </w:del>
      <w:ins w:id="502927" w:author="标点修订器" w:date="2024-11-26T16:54:07Z">
        <w:r>
          <w:rPr>
            <w:sz w:val="21"/>
            <w:szCs w:val="21"/>
            <w:rFonts w:hint="eastAsia" w:ascii="Times New Roman" w:eastAsia="宋体" w:hAnsi="Times New Roman" w:cs="Times New Roman"/>
            <w:kern w:val="2"/>
          </w:rPr>
          <w:t>（</w:t>
        </w:r>
      </w:ins>
      <w:r w:rsidR="001C47DD" w:rsidRPr="00BF5C49">
        <w:rPr>
          <w:kern w:val="2"/>
          <w:sz w:val="21"/>
          <w:szCs w:val="21"/>
          <w:rFonts w:ascii="Times New Roman" w:eastAsia="宋体" w:hAnsi="Times New Roman" w:cs="Times New Roman"/>
        </w:rPr>
        <w:t>2017</w:t>
      </w:r>
      <w:del w:id="502928" w:author="标点修订器" w:date="2024-11-26T16:54:10Z">
        <w:r w:rsidDel="AA7D325B">
          <w:delText>)</w:delText>
        </w:r>
      </w:del>
      <w:ins w:id="502929" w:author="标点修订器" w:date="2024-11-26T16:54:07Z">
        <w:r>
          <w:rPr>
            <w:sz w:val="21"/>
            <w:szCs w:val="21"/>
            <w:rFonts w:ascii="Times New Roman" w:eastAsia="宋体" w:hAnsi="Times New Roman" w:cs="Times New Roman"/>
            <w:kern w:val="2"/>
          </w:rPr>
          <w:t>）</w:t>
        </w:r>
      </w:ins>
      <w:r w:rsidR="001C47DD" w:rsidRPr="00BF5C49">
        <w:t>认为对环境的影响、相关的法规和潜在的经营效益是公司在闭环供应链中使用</w:t>
      </w:r>
      <w:r w:rsidR="001C47DD" w:rsidRPr="00BF5C49">
        <w:t>R</w:t>
      </w:r>
      <w:r w:rsidR="001C47DD" w:rsidRPr="00BF5C49">
        <w:t>TI</w:t>
      </w:r>
      <w:r w:rsidR="001C47DD" w:rsidRPr="00BF5C49">
        <w:t>的主要原因。他们假设了一个有仓库的生产商，其必须将其包装在</w:t>
      </w:r>
      <w:r w:rsidR="001C47DD" w:rsidRPr="00BF5C49">
        <w:t>RTI</w:t>
      </w:r>
      <w:r w:rsidR="001C47DD" w:rsidRPr="00BF5C49">
        <w:t>中的产品分销给一组客户。客户定义了一个可以开始服务的时间窗口。生产者还负责收集空的</w:t>
      </w:r>
      <w:r w:rsidR="001C47DD" w:rsidRPr="00BF5C49">
        <w:t>RTI</w:t>
      </w:r>
      <w:r w:rsidR="001C47DD" w:rsidRPr="00BF5C49">
        <w:t>，以便在下一个生产周期重新使用。每个合作伙伴都有一个由空的和已装载的</w:t>
      </w:r>
      <w:r w:rsidR="001C47DD" w:rsidRPr="00BF5C49">
        <w:t>RTI</w:t>
      </w:r>
      <w:r w:rsidR="001C47DD" w:rsidRPr="00BF5C49">
        <w:t>组成的存储区域，其特点是具有初始水平和最大存储容量。在模型中，交货和退货是由一个车队进行的，该车队可以</w:t>
      </w:r>
      <w:r w:rsidR="001C47DD" w:rsidRPr="00BF5C49">
        <w:lastRenderedPageBreak/>
        <w:t>同时携带空的和装的</w:t>
      </w:r>
      <w:r w:rsidR="001C47DD" w:rsidRPr="00BF5C49">
        <w:t>RTI</w:t>
      </w:r>
      <w:r w:rsidR="001C47DD" w:rsidRPr="00BF5C49">
        <w:t>，这项研究开发了一个混合整数线性程序，并在小规模实例上进行了测试，并为了处理更现实的大规模问题，提出了一个集群第一路线第二矩阵。</w:t>
      </w:r>
    </w:p>
    <w:p w14:paraId="0FAE2AC4" w14:textId="5647271C" w:rsidR="008D15DB" w:rsidRPr="00BF5C49" w:rsidRDefault="008D15DB" w:rsidP="00753098">
      <w:pPr>
        <w:topLinePunct/>
      </w:pPr>
      <w:r w:rsidRPr="00BF5C49">
        <w:t>Goh</w:t>
      </w:r>
      <w:r w:rsidRPr="00BF5C49">
        <w:t>和</w:t>
      </w:r>
      <w:r w:rsidRPr="00BF5C49">
        <w:t>Varaprasad</w:t>
      </w:r>
      <w:del w:id="502930" w:author="标点修订器" w:date="2024-11-26T16:54:10Z">
        <w:r w:rsidDel="AA7D325B">
          <w:delText>(</w:delText>
        </w:r>
      </w:del>
      <w:ins w:id="502931" w:author="标点修订器" w:date="2024-11-26T16:54:07Z">
        <w:r>
          <w:rPr>
            <w:sz w:val="21"/>
            <w:szCs w:val="21"/>
            <w:rFonts w:ascii="Times New Roman" w:eastAsia="宋体" w:hAnsi="Times New Roman" w:cs="Times New Roman"/>
            <w:kern w:val="2"/>
          </w:rPr>
          <w:t>（</w:t>
        </w:r>
      </w:ins>
      <w:r w:rsidRPr="00BF5C49">
        <w:rPr>
          <w:kern w:val="2"/>
          <w:sz w:val="21"/>
          <w:szCs w:val="21"/>
          <w:rFonts w:hint="eastAsia" w:ascii="Times New Roman" w:eastAsia="宋体" w:hAnsi="Times New Roman" w:cs="Times New Roman"/>
        </w:rPr>
        <w:t>1986</w:t>
      </w:r>
      <w:del w:id="502932" w:author="标点修订器" w:date="2024-11-26T16:54:10Z">
        <w:r w:rsidDel="AA7D325B">
          <w:delText>)</w:delText>
        </w:r>
      </w:del>
      <w:ins w:id="502933" w:author="标点修订器" w:date="2024-11-26T16:54:07Z">
        <w:r>
          <w:rPr>
            <w:sz w:val="21"/>
            <w:szCs w:val="21"/>
            <w:rFonts w:hint="eastAsia" w:ascii="Times New Roman" w:eastAsia="宋体" w:hAnsi="Times New Roman" w:cs="Times New Roman"/>
            <w:kern w:val="2"/>
          </w:rPr>
          <w:t>）</w:t>
        </w:r>
      </w:ins>
      <w:r w:rsidRPr="00BF5C49">
        <w:t>提出了一种预测</w:t>
      </w:r>
      <w:r w:rsidR="00573252" w:rsidRPr="00BF5C49">
        <w:t>RTI</w:t>
      </w:r>
      <w:r w:rsidRPr="00BF5C49">
        <w:t>返回率的方法，他们考虑了一组影响</w:t>
      </w:r>
      <w:r w:rsidR="00573252" w:rsidRPr="00BF5C49">
        <w:t>RTI</w:t>
      </w:r>
      <w:r w:rsidRPr="00BF5C49">
        <w:t>返回的不同参数，即容器在其生命周期内的总发出次数、容器生命周期的平均长度、平均发出持续时间和容器损失率。</w:t>
      </w:r>
      <w:r w:rsidRPr="00BF5C49">
        <w:t>Hariga</w:t>
      </w:r>
      <w:r w:rsidRPr="00BF5C49">
        <w:t>等人</w:t>
      </w:r>
      <w:del w:id="502934" w:author="标点修订器" w:date="2024-11-26T16:54:10Z">
        <w:r w:rsidDel="AA7D325B">
          <w:delText>(</w:delText>
        </w:r>
      </w:del>
      <w:ins w:id="502935" w:author="标点修订器" w:date="2024-11-26T16:54:07Z">
        <w:r>
          <w:rPr>
            <w:sz w:val="21"/>
            <w:szCs w:val="21"/>
            <w:rFonts w:hint="eastAsia" w:ascii="Times New Roman" w:eastAsia="宋体" w:hAnsi="Times New Roman" w:cs="Times New Roman"/>
            <w:kern w:val="2"/>
          </w:rPr>
          <w:t>（</w:t>
        </w:r>
      </w:ins>
      <w:r w:rsidRPr="00BF5C49">
        <w:rPr>
          <w:kern w:val="2"/>
          <w:sz w:val="21"/>
          <w:szCs w:val="21"/>
          <w:rFonts w:hint="eastAsia" w:ascii="Times New Roman" w:eastAsia="宋体" w:hAnsi="Times New Roman" w:cs="Times New Roman"/>
        </w:rPr>
        <w:t>2016</w:t>
      </w:r>
      <w:del w:id="502936" w:author="标点修订器" w:date="2024-11-26T16:54:10Z">
        <w:r w:rsidDel="AA7D325B">
          <w:delText>)</w:delText>
        </w:r>
      </w:del>
      <w:ins w:id="502937" w:author="标点修订器" w:date="2024-11-26T16:54:07Z">
        <w:r>
          <w:rPr>
            <w:sz w:val="21"/>
            <w:szCs w:val="21"/>
            <w:rFonts w:hint="eastAsia" w:ascii="Times New Roman" w:eastAsia="宋体" w:hAnsi="Times New Roman" w:cs="Times New Roman"/>
            <w:kern w:val="2"/>
          </w:rPr>
          <w:t>）</w:t>
        </w:r>
      </w:ins>
      <w:r w:rsidRPr="00BF5C49">
        <w:t>提出了一个单一供应商单一</w:t>
      </w:r>
      <w:r w:rsidR="00916CC1" w:rsidRPr="00BF5C49">
        <w:t>客户</w:t>
      </w:r>
      <w:r w:rsidRPr="00BF5C49">
        <w:t>使用</w:t>
      </w:r>
      <w:r w:rsidR="00573252" w:rsidRPr="00BF5C49">
        <w:t>RTI</w:t>
      </w:r>
      <w:r w:rsidRPr="00BF5C49">
        <w:t>装运成品的模型，在该模型中，如果空容器的归还延迟，供应商可以选择从运输服务提供商处租用可重复使用的容器。</w:t>
      </w:r>
      <w:r w:rsidRPr="00BF5C49">
        <w:t>Atamer</w:t>
      </w:r>
      <w:r w:rsidRPr="00BF5C49">
        <w:t>等人</w:t>
      </w:r>
      <w:del w:id="502938" w:author="标点修订器" w:date="2024-11-26T16:54:10Z">
        <w:r w:rsidDel="AA7D325B">
          <w:delText>(</w:delText>
        </w:r>
      </w:del>
      <w:ins w:id="502939" w:author="标点修订器" w:date="2024-11-26T16:54:07Z">
        <w:r>
          <w:rPr>
            <w:sz w:val="21"/>
            <w:szCs w:val="21"/>
            <w:rFonts w:hint="eastAsia" w:ascii="Times New Roman" w:eastAsia="宋体" w:hAnsi="Times New Roman" w:cs="Times New Roman"/>
            <w:kern w:val="2"/>
          </w:rPr>
          <w:t>（</w:t>
        </w:r>
      </w:ins>
      <w:r w:rsidRPr="00BF5C49">
        <w:rPr>
          <w:kern w:val="2"/>
          <w:sz w:val="21"/>
          <w:szCs w:val="21"/>
          <w:rFonts w:hint="eastAsia" w:ascii="Times New Roman" w:eastAsia="宋体" w:hAnsi="Times New Roman" w:cs="Times New Roman"/>
        </w:rPr>
        <w:t>2013</w:t>
      </w:r>
      <w:del w:id="502940" w:author="标点修订器" w:date="2024-11-26T16:54:10Z">
        <w:r w:rsidDel="AA7D325B">
          <w:delText>)</w:delText>
        </w:r>
      </w:del>
      <w:ins w:id="502941" w:author="标点修订器" w:date="2024-11-26T16:54:07Z">
        <w:r>
          <w:rPr>
            <w:sz w:val="21"/>
            <w:szCs w:val="21"/>
            <w:rFonts w:hint="eastAsia" w:ascii="Times New Roman" w:eastAsia="宋体" w:hAnsi="Times New Roman" w:cs="Times New Roman"/>
            <w:kern w:val="2"/>
          </w:rPr>
          <w:t>）</w:t>
        </w:r>
      </w:ins>
      <w:r w:rsidRPr="00BF5C49">
        <w:t>研究了由一个制造商和多个客户组成的供应链。制造商使用</w:t>
      </w:r>
      <w:r w:rsidR="00573252" w:rsidRPr="00BF5C49">
        <w:t>RTI</w:t>
      </w:r>
      <w:r w:rsidRPr="00BF5C49">
        <w:t>将随机需求的单一产品运送给客户，有两种选择：要么使用从客户处返回的旧</w:t>
      </w:r>
      <w:r w:rsidR="00573252" w:rsidRPr="00BF5C49">
        <w:t>RTI</w:t>
      </w:r>
      <w:r w:rsidRPr="00BF5C49">
        <w:t>，要么使用新</w:t>
      </w:r>
      <w:r w:rsidR="00573252" w:rsidRPr="00BF5C49">
        <w:t>RTI</w:t>
      </w:r>
      <w:del w:id="502942" w:author="标点修订器" w:date="2024-11-26T16:54:10Z">
        <w:r w:rsidDel="AA7D325B">
          <w:delText>。</w:delText>
        </w:r>
      </w:del>
      <w:ins w:id="502943" w:author="标点修订器" w:date="2024-11-26T16:54:07Z">
        <w:r>
          <w:rPr>
            <w:sz w:val="21"/>
            <w:szCs w:val="21"/>
            <w:rFonts w:hint="eastAsia" w:ascii="Times New Roman" w:eastAsia="宋体" w:hAnsi="Times New Roman" w:cs="Times New Roman"/>
            <w:kern w:val="2"/>
          </w:rPr>
          <w:t xml:space="preserve">. </w:t>
        </w:r>
      </w:ins>
      <w:r w:rsidR="00573252" w:rsidRPr="00BF5C49">
        <w:t>RTI</w:t>
      </w:r>
      <w:r w:rsidRPr="00BF5C49">
        <w:t>的返回数量既取决于客户需求，也取决于制造商规定的旧</w:t>
      </w:r>
      <w:r w:rsidR="00573252" w:rsidRPr="00BF5C49">
        <w:t>RTI</w:t>
      </w:r>
      <w:r w:rsidRPr="00BF5C49">
        <w:t>的使用费。他们假设，新</w:t>
      </w:r>
      <w:r w:rsidR="00573252" w:rsidRPr="00BF5C49">
        <w:t>RTI</w:t>
      </w:r>
      <w:r w:rsidRPr="00BF5C49">
        <w:t>的单位生产成本不同于重复使用</w:t>
      </w:r>
      <w:r w:rsidR="00573252" w:rsidRPr="00BF5C49">
        <w:t>RTI</w:t>
      </w:r>
      <w:r w:rsidRPr="00BF5C49">
        <w:t>的成本，并且客户并不在意</w:t>
      </w:r>
      <w:r w:rsidR="00573252" w:rsidRPr="00BF5C49">
        <w:t>RTI</w:t>
      </w:r>
      <w:r w:rsidRPr="00BF5C49">
        <w:t>的新旧。在这种情况下，确定了旧</w:t>
      </w:r>
      <w:r w:rsidR="00573252" w:rsidRPr="00BF5C49">
        <w:t>RTI</w:t>
      </w:r>
      <w:r w:rsidRPr="00BF5C49">
        <w:t>的最佳使用费和新</w:t>
      </w:r>
      <w:r w:rsidR="00573252" w:rsidRPr="00BF5C49">
        <w:t>RTI</w:t>
      </w:r>
      <w:r w:rsidRPr="00BF5C49">
        <w:t>的最佳生产量，以使利润最大化。</w:t>
      </w:r>
      <w:r w:rsidR="00411AB8" w:rsidRPr="00BF5C49">
        <w:t>Soysal</w:t>
      </w:r>
      <w:r w:rsidR="00411AB8" w:rsidRPr="00BF5C49">
        <w:t>等人</w:t>
      </w:r>
      <w:del w:id="502944" w:author="标点修订器" w:date="2024-11-26T16:54:10Z">
        <w:r w:rsidDel="AA7D325B">
          <w:delText>(</w:delText>
        </w:r>
      </w:del>
      <w:ins w:id="502945" w:author="标点修订器" w:date="2024-11-26T16:54:07Z">
        <w:r>
          <w:rPr>
            <w:sz w:val="21"/>
            <w:szCs w:val="21"/>
            <w:rFonts w:ascii="Times New Roman" w:eastAsia="宋体" w:hAnsi="Times New Roman" w:cs="Times New Roman"/>
            <w:kern w:val="2"/>
          </w:rPr>
          <w:t>（</w:t>
        </w:r>
      </w:ins>
      <w:r w:rsidR="00411AB8" w:rsidRPr="00BF5C49">
        <w:rPr>
          <w:kern w:val="2"/>
          <w:sz w:val="21"/>
          <w:szCs w:val="21"/>
          <w:rFonts w:ascii="Times New Roman" w:eastAsia="宋体" w:hAnsi="Times New Roman" w:cs="Times New Roman"/>
        </w:rPr>
        <w:t xml:space="preserve">2016</w:t>
      </w:r>
      <w:del w:id="502946" w:author="标点修订器" w:date="2024-11-26T16:54:10Z">
        <w:r w:rsidDel="AA7D325B">
          <w:delText>)</w:delText>
        </w:r>
      </w:del>
      <w:ins w:id="502947" w:author="标点修订器" w:date="2024-11-26T16:54:07Z">
        <w:r>
          <w:rPr>
            <w:sz w:val="21"/>
            <w:szCs w:val="21"/>
            <w:rFonts w:ascii="Times New Roman" w:eastAsia="宋体" w:hAnsi="Times New Roman" w:cs="Times New Roman"/>
            <w:kern w:val="2"/>
          </w:rPr>
          <w:t>）</w:t>
        </w:r>
      </w:ins>
      <w:r w:rsidR="00753098" w:rsidRPr="00BF5C49">
        <w:t>将逆向物流操作纳入传统</w:t>
      </w:r>
      <w:r w:rsidR="00411AB8" w:rsidRPr="00BF5C49">
        <w:t>闭环库存路</w:t>
      </w:r>
      <w:r w:rsidR="00753098" w:rsidRPr="00BF5C49">
        <w:t>径</w:t>
      </w:r>
      <w:r w:rsidR="00411AB8" w:rsidRPr="00BF5C49">
        <w:t>问题</w:t>
      </w:r>
      <w:r w:rsidR="00411AB8" w:rsidRPr="00BF5C49">
        <w:t>（</w:t>
      </w:r>
      <w:r w:rsidR="00411AB8" w:rsidRPr="00BF5C49">
        <w:rPr>
          <w:kern w:val="2"/>
          <w:sz w:val="21"/>
          <w:szCs w:val="21"/>
          <w:rFonts w:hint="eastAsia" w:ascii="Times New Roman" w:eastAsia="宋体" w:hAnsi="Times New Roman" w:cs="Times New Roman"/>
        </w:rPr>
        <w:t>CIRP</w:t>
      </w:r>
      <w:r w:rsidR="00411AB8" w:rsidRPr="00BF5C49">
        <w:t>）</w:t>
      </w:r>
      <w:r w:rsidR="00753098" w:rsidRPr="00BF5C49">
        <w:t>，</w:t>
      </w:r>
      <w:r w:rsidR="00411AB8" w:rsidRPr="00BF5C49">
        <w:t>加强</w:t>
      </w:r>
      <w:r w:rsidR="00753098" w:rsidRPr="00BF5C49">
        <w:t>了</w:t>
      </w:r>
      <w:r w:rsidR="00411AB8" w:rsidRPr="00BF5C49">
        <w:t>传统的</w:t>
      </w:r>
      <w:r w:rsidR="00411AB8" w:rsidRPr="00BF5C49">
        <w:t>CIRP</w:t>
      </w:r>
      <w:r w:rsidR="00411AB8" w:rsidRPr="00BF5C49">
        <w:t>模型，使其对闭环供应链的决策者更有用。为</w:t>
      </w:r>
      <w:r w:rsidR="00411AB8" w:rsidRPr="00BF5C49">
        <w:t>CIRP</w:t>
      </w:r>
      <w:r w:rsidR="00411AB8" w:rsidRPr="00BF5C49">
        <w:t>提出了一个概率混合整数线性规划模型，该模型考虑了正向和反向物流操作、明确的燃料消耗、需求不确定性和多种产品。</w:t>
      </w:r>
      <w:r w:rsidR="00753098" w:rsidRPr="00BF5C49">
        <w:t>用</w:t>
      </w:r>
      <w:r w:rsidR="00411AB8" w:rsidRPr="00BF5C49">
        <w:t>案例研究显示了该模型在现实生活中的适用性。结果表明，所提出的模型可以大大节省总成本，从而为决策者提供更好的支持。</w:t>
      </w:r>
    </w:p>
    <w:p w14:paraId="0E103AD5" w14:textId="77777777" w:rsidR="00592A89" w:rsidRPr="00BF5C49" w:rsidRDefault="00592A89" w:rsidP="00592A89">
      <w:pPr>
        <w:topLinePunct/>
      </w:pPr>
      <w:r w:rsidRPr="00BF5C49">
        <w:t>国内对于可复用物流容器的库存研究较少，对于返还数量不确定的库存决策研究更是不多。</w:t>
      </w:r>
    </w:p>
    <w:p w14:paraId="1FADB1E8" w14:textId="579AF528" w:rsidR="00592A89" w:rsidRPr="00BF5C49" w:rsidRDefault="00592A89" w:rsidP="00592A89">
      <w:pPr>
        <w:topLinePunct/>
      </w:pPr>
      <w:r w:rsidRPr="00BF5C49">
        <w:t>缪周等人</w:t>
      </w:r>
      <w:del w:id="502948" w:author="标点修订器" w:date="2024-11-26T16:54:10Z">
        <w:r w:rsidDel="AA7D325B">
          <w:delText>(</w:delText>
        </w:r>
      </w:del>
      <w:ins w:id="502949" w:author="标点修订器" w:date="2024-11-26T16:54:07Z">
        <w:r>
          <w:rPr>
            <w:sz w:val="21"/>
            <w:szCs w:val="21"/>
            <w:rFonts w:hint="eastAsia" w:ascii="Times New Roman" w:eastAsia="宋体" w:hAnsi="Times New Roman" w:cs="Times New Roman"/>
            <w:kern w:val="2"/>
          </w:rPr>
          <w:t>（</w:t>
        </w:r>
      </w:ins>
      <w:r w:rsidRPr="00BF5C49">
        <w:rPr>
          <w:kern w:val="2"/>
          <w:sz w:val="21"/>
          <w:szCs w:val="21"/>
          <w:rFonts w:ascii="Times New Roman" w:eastAsia="宋体" w:hAnsi="Times New Roman" w:cs="Times New Roman"/>
        </w:rPr>
        <w:t>2009</w:t>
      </w:r>
      <w:del w:id="502950" w:author="标点修订器" w:date="2024-11-26T16:54:10Z">
        <w:r w:rsidDel="AA7D325B">
          <w:delText>)</w:delText>
        </w:r>
      </w:del>
      <w:ins w:id="502951" w:author="标点修订器" w:date="2024-11-26T16:54:07Z">
        <w:r>
          <w:rPr>
            <w:sz w:val="21"/>
            <w:szCs w:val="21"/>
            <w:rFonts w:ascii="Times New Roman" w:eastAsia="宋体" w:hAnsi="Times New Roman" w:cs="Times New Roman"/>
            <w:kern w:val="2"/>
          </w:rPr>
          <w:t>）</w:t>
        </w:r>
      </w:ins>
      <w:r w:rsidRPr="00BF5C49">
        <w:t>研究了随机情况下废旧产品的制造</w:t>
      </w:r>
      <w:r w:rsidRPr="00BF5C49">
        <w:t>/</w:t>
      </w:r>
      <w:r w:rsidRPr="00BF5C49">
        <w:t>再制造混合系统库存模型，将订货批量、再制造周期、再制造率作为决策变量，建立了一个非线性规划模型。聂涛等人</w:t>
      </w:r>
      <w:del w:id="502952" w:author="标点修订器" w:date="2024-11-26T16:54:10Z">
        <w:r w:rsidDel="AA7D325B">
          <w:delText>(</w:delText>
        </w:r>
      </w:del>
      <w:ins w:id="502953" w:author="标点修订器" w:date="2024-11-26T16:54:07Z">
        <w:r>
          <w:rPr>
            <w:sz w:val="21"/>
            <w:szCs w:val="21"/>
            <w:rFonts w:hint="eastAsia" w:ascii="Times New Roman" w:eastAsia="宋体" w:hAnsi="Times New Roman" w:cs="Times New Roman"/>
            <w:kern w:val="2"/>
          </w:rPr>
          <w:t>（</w:t>
        </w:r>
      </w:ins>
      <w:r w:rsidRPr="00BF5C49">
        <w:rPr>
          <w:kern w:val="2"/>
          <w:sz w:val="21"/>
          <w:szCs w:val="21"/>
          <w:rFonts w:ascii="Times New Roman" w:eastAsia="宋体" w:hAnsi="Times New Roman" w:cs="Times New Roman"/>
        </w:rPr>
        <w:t>2010</w:t>
      </w:r>
      <w:del w:id="502954" w:author="标点修订器" w:date="2024-11-26T16:54:10Z">
        <w:r w:rsidDel="AA7D325B">
          <w:delText>)</w:delText>
        </w:r>
      </w:del>
      <w:ins w:id="502955" w:author="标点修订器" w:date="2024-11-26T16:54:07Z">
        <w:r>
          <w:rPr>
            <w:sz w:val="21"/>
            <w:szCs w:val="21"/>
            <w:rFonts w:ascii="Times New Roman" w:eastAsia="宋体" w:hAnsi="Times New Roman" w:cs="Times New Roman"/>
            <w:kern w:val="2"/>
          </w:rPr>
          <w:t>）</w:t>
        </w:r>
      </w:ins>
      <w:r w:rsidRPr="00BF5C49">
        <w:t>构建了一个两级的闭环供应链库存系统模型，从边际效应的角度对备件的库存量进行合理配置，实现了系统供应效能最大化。</w:t>
      </w:r>
    </w:p>
    <w:p w14:paraId="2779FDF4" w14:textId="53DB9461" w:rsidR="00592A89" w:rsidRPr="009B08CB" w:rsidRDefault="00592A89" w:rsidP="009B08CB">
      <w:pPr>
        <w:topLinePunct/>
      </w:pPr>
      <w:r w:rsidRPr="00BF5C49">
        <w:t>黄祖庆、达庆利</w:t>
      </w:r>
      <w:del w:id="502956" w:author="标点修订器" w:date="2024-11-26T16:54:10Z">
        <w:r w:rsidDel="AA7D325B">
          <w:delText>(</w:delText>
        </w:r>
      </w:del>
      <w:ins w:id="502957" w:author="标点修订器" w:date="2024-11-26T16:54:07Z">
        <w:r>
          <w:rPr>
            <w:sz w:val="21"/>
            <w:szCs w:val="21"/>
            <w:rFonts w:hint="eastAsia" w:ascii="Times New Roman" w:eastAsia="宋体" w:hAnsi="Times New Roman" w:cs="Times New Roman"/>
            <w:kern w:val="2"/>
          </w:rPr>
          <w:t>（</w:t>
        </w:r>
      </w:ins>
      <w:r w:rsidRPr="00BF5C49">
        <w:rPr>
          <w:kern w:val="2"/>
          <w:sz w:val="21"/>
          <w:szCs w:val="21"/>
          <w:rFonts w:hint="eastAsia" w:ascii="Times New Roman" w:eastAsia="宋体" w:hAnsi="Times New Roman" w:cs="Times New Roman"/>
        </w:rPr>
        <w:t xml:space="preserve">2003</w:t>
      </w:r>
      <w:del w:id="502958" w:author="标点修订器" w:date="2024-11-26T16:54:10Z">
        <w:r w:rsidDel="AA7D325B">
          <w:delText>)</w:delText>
        </w:r>
      </w:del>
      <w:ins w:id="502959" w:author="标点修订器" w:date="2024-11-26T16:54:07Z">
        <w:r>
          <w:rPr>
            <w:sz w:val="21"/>
            <w:szCs w:val="21"/>
            <w:rFonts w:hint="eastAsia" w:ascii="Times New Roman" w:eastAsia="宋体" w:hAnsi="Times New Roman" w:cs="Times New Roman"/>
            <w:kern w:val="2"/>
          </w:rPr>
          <w:t>）</w:t>
        </w:r>
      </w:ins>
      <w:r w:rsidRPr="00BF5C49">
        <w:t>提出了一个允许退货的库存控制模型，模型设定销售商允许顾客退货，回收商品经过处理后仍然能以原价卖出。在此条件下，结合</w:t>
      </w:r>
      <w:r w:rsidRPr="00BF5C49">
        <w:t>E</w:t>
      </w:r>
      <w:r w:rsidRPr="00BF5C49">
        <w:t>OQ</w:t>
      </w:r>
      <w:r w:rsidRPr="00BF5C49">
        <w:t>模型提出了一个最优订购模型和求解算法，并用数值和算例讨论分析了不同退货率、库存成本和缺货损失对销售商的最优订购量和期望收益的影响。</w:t>
      </w:r>
      <w:r w:rsidRPr="00BF5C49">
        <w:t>陈春</w:t>
      </w:r>
      <w:r w:rsidRPr="00BF5C49">
        <w:lastRenderedPageBreak/>
        <w:t>花</w:t>
      </w:r>
      <w:del w:id="502960" w:author="标点修订器" w:date="2024-11-26T16:54:10Z">
        <w:r w:rsidDel="AA7D325B">
          <w:delText>(</w:delText>
        </w:r>
      </w:del>
      <w:ins w:id="502961" w:author="标点修订器" w:date="2024-11-26T16:54:07Z">
        <w:r>
          <w:rPr>
            <w:sz w:val="21"/>
            <w:szCs w:val="21"/>
            <w:rFonts w:hint="eastAsia" w:ascii="Times New Roman" w:eastAsia="宋体" w:hAnsi="Times New Roman" w:cs="Times New Roman"/>
            <w:color w:val="000000" w:themeColor="text1"/>
            <w:kern w:val="2"/>
          </w:rPr>
          <w:t>（</w:t>
        </w:r>
      </w:ins>
      <w:r w:rsidRPr="00BF5C49">
        <w:rPr>
          <w:kern w:val="2"/>
          <w:sz w:val="21"/>
          <w:szCs w:val="21"/>
          <w:rFonts w:hint="eastAsia" w:ascii="Times New Roman" w:eastAsia="宋体" w:hAnsi="Times New Roman" w:cs="Times New Roman"/>
          <w:color w:val="000000" w:themeColor="text1"/>
        </w:rPr>
        <w:t>2</w:t>
      </w:r>
      <w:r w:rsidRPr="00BF5C49">
        <w:rPr>
          <w:kern w:val="2"/>
          <w:sz w:val="21"/>
          <w:szCs w:val="21"/>
          <w:rFonts w:ascii="Times New Roman" w:eastAsia="宋体" w:hAnsi="Times New Roman" w:cs="Times New Roman"/>
          <w:color w:val="000000" w:themeColor="text1"/>
        </w:rPr>
        <w:t>007</w:t>
      </w:r>
      <w:del w:id="502962" w:author="标点修订器" w:date="2024-11-26T16:54:10Z">
        <w:r w:rsidDel="AA7D325B">
          <w:delText>)</w:delText>
        </w:r>
      </w:del>
      <w:ins w:id="502963" w:author="标点修订器" w:date="2024-11-26T16:54:07Z">
        <w:r>
          <w:rPr>
            <w:sz w:val="21"/>
            <w:szCs w:val="21"/>
            <w:rFonts w:hint="eastAsia" w:ascii="Times New Roman" w:eastAsia="宋体" w:hAnsi="Times New Roman" w:cs="Times New Roman"/>
            <w:color w:val="000000" w:themeColor="text1"/>
            <w:kern w:val="2"/>
          </w:rPr>
          <w:t>）</w:t>
        </w:r>
      </w:ins>
      <w:r w:rsidRPr="00BF5C49">
        <w:t>在假设再制造后的容器和新制造容器没有品质差异的情况下，针对需求一定且返还率一定的条件下对返还的容器采取了不同处理方式，对其分别建立了不同的库存管理模型，并最终找到了模型的最优解。同时还进一步研究了需求一定，返还率服从泊松分布的条件下运营商应进行的库存和修复决策。尉迟群丽等人</w:t>
      </w:r>
      <w:del w:id="502964" w:author="标点修订器" w:date="2024-11-26T16:54:10Z">
        <w:r w:rsidDel="AA7D325B">
          <w:delText>(</w:delText>
        </w:r>
      </w:del>
      <w:ins w:id="502965" w:author="标点修订器" w:date="2024-11-26T16:54:07Z">
        <w:r>
          <w:rPr>
            <w:sz w:val="21"/>
            <w:szCs w:val="21"/>
            <w:rFonts w:hint="eastAsia" w:ascii="Times New Roman" w:eastAsia="宋体" w:hAnsi="Times New Roman" w:cs="Times New Roman"/>
            <w:color w:val="000000" w:themeColor="text1"/>
            <w:kern w:val="2"/>
          </w:rPr>
          <w:t>（</w:t>
        </w:r>
      </w:ins>
      <w:r w:rsidRPr="00BF5C49">
        <w:rPr>
          <w:kern w:val="2"/>
          <w:sz w:val="21"/>
          <w:szCs w:val="21"/>
          <w:rFonts w:ascii="Times New Roman" w:eastAsia="宋体" w:hAnsi="Times New Roman" w:cs="Times New Roman"/>
          <w:color w:val="000000" w:themeColor="text1"/>
        </w:rPr>
        <w:t>2021</w:t>
      </w:r>
      <w:del w:id="502966" w:author="标点修订器" w:date="2024-11-26T16:54:10Z">
        <w:r w:rsidDel="AA7D325B">
          <w:delText>)</w:delText>
        </w:r>
      </w:del>
      <w:ins w:id="502967" w:author="标点修订器" w:date="2024-11-26T16:54:07Z">
        <w:r>
          <w:rPr>
            <w:sz w:val="21"/>
            <w:szCs w:val="21"/>
            <w:rFonts w:ascii="Times New Roman" w:eastAsia="宋体" w:hAnsi="Times New Roman" w:cs="Times New Roman"/>
            <w:color w:val="000000" w:themeColor="text1"/>
            <w:kern w:val="2"/>
          </w:rPr>
          <w:t>）</w:t>
        </w:r>
      </w:ins>
      <w:r w:rsidRPr="00BF5C49">
        <w:t>构建了一个混合非线性规划模型来使得生产、库存、配送等总成本最小化，在这个模型中，允许库存出现缺货的情况。得出结论，企业客户如果接受再制造产品，提高产品的回收率可以降低成本；在回收率一定时，客户在缺货情形下的制造和再制造批量比不允许缺货时要大，企业总成本比不允许缺货时要小。</w:t>
      </w:r>
      <w:r w:rsidRPr="00BF5C49">
        <w:t>夏敏</w:t>
      </w:r>
      <w:del w:id="502968" w:author="标点修订器" w:date="2024-11-26T16:54:10Z">
        <w:r w:rsidDel="AA7D325B">
          <w:delText>(</w:delText>
        </w:r>
      </w:del>
      <w:ins w:id="502969" w:author="标点修订器" w:date="2024-11-26T16:54:07Z">
        <w:r>
          <w:rPr>
            <w:sz w:val="21"/>
            <w:szCs w:val="21"/>
            <w:rFonts w:hint="eastAsia" w:ascii="Times New Roman" w:eastAsia="宋体" w:hAnsi="Times New Roman" w:cs="Times New Roman"/>
            <w:kern w:val="2"/>
          </w:rPr>
          <w:t>（</w:t>
        </w:r>
      </w:ins>
      <w:r w:rsidRPr="00BF5C49">
        <w:rPr>
          <w:kern w:val="2"/>
          <w:sz w:val="21"/>
          <w:szCs w:val="21"/>
          <w:rFonts w:ascii="Times New Roman" w:eastAsia="宋体" w:hAnsi="Times New Roman" w:cs="Times New Roman"/>
        </w:rPr>
        <w:t>2019</w:t>
      </w:r>
      <w:del w:id="502970" w:author="标点修订器" w:date="2024-11-26T16:54:10Z">
        <w:r w:rsidDel="AA7D325B">
          <w:delText>)</w:delText>
        </w:r>
      </w:del>
      <w:ins w:id="502971" w:author="标点修订器" w:date="2024-11-26T16:54:07Z">
        <w:r>
          <w:rPr>
            <w:sz w:val="21"/>
            <w:szCs w:val="21"/>
            <w:rFonts w:ascii="Times New Roman" w:eastAsia="宋体" w:hAnsi="Times New Roman" w:cs="Times New Roman"/>
            <w:kern w:val="2"/>
          </w:rPr>
          <w:t>）</w:t>
        </w:r>
      </w:ins>
      <w:del w:id="502972" w:author="内容修订器" w:date="2024-11-26T16:54:12Z">
        <w:r w:rsidDel="00494EDC">
          <w:delText xml:space="preserve"> </w:delText>
        </w:r>
      </w:del>
      <w:r w:rsidRPr="00BF5C49">
        <w:t>基于</w:t>
      </w:r>
      <w:del w:id="502973" w:author="内容修订器" w:date="2024-11-26T16:54:12Z">
        <w:r w:rsidDel="00494EDC">
          <w:delText xml:space="preserve"> </w:delText>
        </w:r>
      </w:del>
      <w:r w:rsidR="001852F3">
        <w:t xml:space="preserve">VMI</w:t>
      </w:r>
      <w:del w:id="502974" w:author="内容修订器" w:date="2024-11-26T16:54:12Z">
        <w:r w:rsidDel="00494EDC">
          <w:delText xml:space="preserve"> </w:delText>
        </w:r>
      </w:del>
      <w:r w:rsidRPr="00BF5C49">
        <w:t>库存模式，在考虑缺货、返还等情况下，探究闭环供应链的最优经济订货策略，研究了在回收率、再制造率等指标对库存决策的影响。</w:t>
      </w:r>
    </w:p>
    <w:p w14:paraId="27AB641E" w14:textId="3AED4F25" w:rsidR="008D15DB" w:rsidRPr="00BF5C49" w:rsidRDefault="00F15CBF" w:rsidP="008C645E">
      <w:pPr>
        <w:pStyle w:val="2"/>
        <w:topLinePunct/>
        <w:ind w:left="480" w:hangingChars="171" w:hanging="480"/>
      </w:pPr>
      <w:bookmarkStart w:id="21" w:name="_Toc104811826"/>
      <w:r w:rsidRPr="00BF5C49">
        <w:t>2</w:t>
      </w:r>
      <w:r>
        <w:t>.</w:t>
      </w:r>
      <w:r w:rsidRPr="00BF5C49">
        <w:t>2</w:t>
      </w:r>
      <w:ins w:id="502975" w:author="标题排版器" w:date="2024-11-26T16:54:07Z">
        <w:r>
          <w:t xml:space="preserve"> </w:t>
        </w:r>
      </w:ins>
      <w:bookmarkStart w:id="22" w:name="_Hlk100280592"/>
      <w:r w:rsidR="009B55A6" w:rsidRPr="00BF5C49">
        <w:t>可复用物流容器</w:t>
      </w:r>
      <w:r w:rsidR="008D15DB" w:rsidRPr="00BF5C49">
        <w:t>的生命周期</w:t>
      </w:r>
      <w:bookmarkEnd w:id="21"/>
      <w:bookmarkEnd w:id="22"/>
    </w:p>
    <w:p w14:paraId="6754F14A" w14:textId="33B19CA8" w:rsidR="00956139" w:rsidRPr="00BF5C49" w:rsidRDefault="008D15DB" w:rsidP="00956139">
      <w:pPr>
        <w:topLinePunct/>
      </w:pPr>
      <w:r w:rsidRPr="00BF5C49">
        <w:t>目前涉及到</w:t>
      </w:r>
      <w:r w:rsidR="00573252" w:rsidRPr="00BF5C49">
        <w:t>RTI</w:t>
      </w:r>
      <w:r w:rsidRPr="00BF5C49">
        <w:t>的生命周期的相关研究较少。</w:t>
      </w:r>
      <w:r w:rsidR="001E417B" w:rsidRPr="00BF5C49">
        <w:t>Grimes</w:t>
      </w:r>
      <w:r w:rsidR="001E417B" w:rsidRPr="00BF5C49">
        <w:t>等人</w:t>
      </w:r>
      <w:del w:id="502976" w:author="标点修订器" w:date="2024-11-26T16:54:10Z">
        <w:r w:rsidDel="AA7D325B">
          <w:delText>(</w:delText>
        </w:r>
      </w:del>
      <w:ins w:id="502977" w:author="标点修订器" w:date="2024-11-26T16:54:07Z">
        <w:r>
          <w:rPr>
            <w:sz w:val="21"/>
            <w:szCs w:val="21"/>
            <w:rFonts w:hint="eastAsia" w:ascii="Times New Roman" w:eastAsia="宋体" w:hAnsi="Times New Roman" w:cs="Times New Roman"/>
            <w:kern w:val="2"/>
          </w:rPr>
          <w:t>（</w:t>
        </w:r>
      </w:ins>
      <w:r w:rsidR="001E417B" w:rsidRPr="00BF5C49">
        <w:rPr>
          <w:kern w:val="2"/>
          <w:sz w:val="21"/>
          <w:szCs w:val="21"/>
          <w:rFonts w:hint="eastAsia" w:ascii="Times New Roman" w:eastAsia="宋体" w:hAnsi="Times New Roman" w:cs="Times New Roman"/>
        </w:rPr>
        <w:t>2</w:t>
      </w:r>
      <w:r w:rsidR="001E417B" w:rsidRPr="00BF5C49">
        <w:rPr>
          <w:kern w:val="2"/>
          <w:sz w:val="21"/>
          <w:szCs w:val="21"/>
          <w:rFonts w:ascii="Times New Roman" w:eastAsia="宋体" w:hAnsi="Times New Roman" w:cs="Times New Roman"/>
        </w:rPr>
        <w:t>007</w:t>
      </w:r>
      <w:del w:id="502978" w:author="标点修订器" w:date="2024-11-26T16:54:10Z">
        <w:r w:rsidDel="AA7D325B">
          <w:delText>)</w:delText>
        </w:r>
      </w:del>
      <w:ins w:id="502979" w:author="标点修订器" w:date="2024-11-26T16:54:07Z">
        <w:r>
          <w:rPr>
            <w:sz w:val="21"/>
            <w:szCs w:val="21"/>
            <w:rFonts w:hint="eastAsia" w:ascii="Times New Roman" w:eastAsia="宋体" w:hAnsi="Times New Roman" w:cs="Times New Roman"/>
            <w:kern w:val="2"/>
          </w:rPr>
          <w:t>）</w:t>
        </w:r>
      </w:ins>
      <w:r w:rsidR="001E417B" w:rsidRPr="00BF5C49">
        <w:t>认识到当时的生命周期评价工具没有解释企业实施产业生态原则的动机，也没有解释个人或企业如何影响其他企业的产品和流程。另一方面，博弈论允许调查生产者和消费者寻求在不损害自身利益的情况下促进系统共同利益的策略的意愿。因此他们将博弈论应用到容器的生命周期中，提出了一个分析一次性容器和可再灌装容器之间选择的框架。尽管从长远来看，可再灌装的瓶子可能更具成本效益，但灌装商只有在确定消费者退货率将相当高的情况下，才会有动机使用可再灌装的容器。同时他们发现，保留可再灌装的瓶子，或通过减少需求来回应押金</w:t>
      </w:r>
      <w:r w:rsidR="001E417B" w:rsidRPr="00BF5C49">
        <w:t>/</w:t>
      </w:r>
      <w:r w:rsidR="001E417B" w:rsidRPr="00BF5C49">
        <w:t>退款激励措施的消费者，可能会使得成本增加，从而更愿意采用一次性瓶子。</w:t>
      </w:r>
      <w:r w:rsidR="00753098" w:rsidRPr="00BF5C49">
        <w:t>Del Borghi</w:t>
      </w:r>
      <w:r w:rsidR="00753098" w:rsidRPr="00BF5C49">
        <w:t>等人</w:t>
      </w:r>
      <w:del w:id="502980" w:author="标点修订器" w:date="2024-11-26T16:54:10Z">
        <w:r w:rsidDel="AA7D325B">
          <w:delText>(</w:delText>
        </w:r>
      </w:del>
      <w:ins w:id="502981" w:author="标点修订器" w:date="2024-11-26T16:54:07Z">
        <w:r>
          <w:rPr>
            <w:sz w:val="21"/>
            <w:szCs w:val="21"/>
            <w:rFonts w:hint="eastAsia" w:ascii="Times New Roman" w:eastAsia="宋体" w:hAnsi="Times New Roman" w:cs="Times New Roman"/>
            <w:kern w:val="2"/>
          </w:rPr>
          <w:t>（</w:t>
        </w:r>
      </w:ins>
      <w:r w:rsidR="00753098" w:rsidRPr="00BF5C49">
        <w:rPr>
          <w:kern w:val="2"/>
          <w:sz w:val="21"/>
          <w:szCs w:val="21"/>
          <w:rFonts w:ascii="Times New Roman" w:eastAsia="宋体" w:hAnsi="Times New Roman" w:cs="Times New Roman"/>
        </w:rPr>
        <w:t>2014</w:t>
      </w:r>
      <w:del w:id="502982" w:author="标点修订器" w:date="2024-11-26T16:54:10Z">
        <w:r w:rsidDel="AA7D325B">
          <w:delText>)</w:delText>
        </w:r>
      </w:del>
      <w:ins w:id="502983" w:author="标点修订器" w:date="2024-11-26T16:54:07Z">
        <w:r>
          <w:rPr>
            <w:sz w:val="21"/>
            <w:szCs w:val="21"/>
            <w:rFonts w:ascii="Times New Roman" w:eastAsia="宋体" w:hAnsi="Times New Roman" w:cs="Times New Roman"/>
            <w:kern w:val="2"/>
          </w:rPr>
          <w:t>）</w:t>
        </w:r>
      </w:ins>
      <w:r w:rsidR="00753098" w:rsidRPr="00BF5C49">
        <w:t>通过生命周期方法评估食物类产品，确定了减轻重量和改用不同的包装材料的改进方案。</w:t>
      </w:r>
      <w:r w:rsidR="00956139" w:rsidRPr="00BF5C49">
        <w:t>Levi</w:t>
      </w:r>
      <w:r w:rsidR="00956139" w:rsidRPr="00BF5C49">
        <w:t>等人</w:t>
      </w:r>
      <w:del w:id="502984" w:author="标点修订器" w:date="2024-11-26T16:54:10Z">
        <w:r w:rsidDel="AA7D325B">
          <w:delText>(</w:delText>
        </w:r>
      </w:del>
      <w:ins w:id="502985" w:author="标点修订器" w:date="2024-11-26T16:54:07Z">
        <w:r>
          <w:rPr>
            <w:sz w:val="21"/>
            <w:szCs w:val="21"/>
            <w:rFonts w:hint="eastAsia" w:ascii="Times New Roman" w:eastAsia="宋体" w:hAnsi="Times New Roman" w:cs="Times New Roman"/>
            <w:kern w:val="2"/>
          </w:rPr>
          <w:t>（</w:t>
        </w:r>
      </w:ins>
      <w:r w:rsidR="00956139" w:rsidRPr="00BF5C49">
        <w:rPr>
          <w:kern w:val="2"/>
          <w:sz w:val="21"/>
          <w:szCs w:val="21"/>
          <w:rFonts w:ascii="Times New Roman" w:eastAsia="宋体" w:hAnsi="Times New Roman" w:cs="Times New Roman"/>
        </w:rPr>
        <w:t>2011</w:t>
      </w:r>
      <w:del w:id="502986" w:author="标点修订器" w:date="2024-11-26T16:54:10Z">
        <w:r w:rsidDel="AA7D325B">
          <w:delText>)</w:delText>
        </w:r>
      </w:del>
      <w:ins w:id="502987" w:author="标点修订器" w:date="2024-11-26T16:54:07Z">
        <w:r>
          <w:rPr>
            <w:sz w:val="21"/>
            <w:szCs w:val="21"/>
            <w:rFonts w:ascii="Times New Roman" w:eastAsia="宋体" w:hAnsi="Times New Roman" w:cs="Times New Roman"/>
            <w:kern w:val="2"/>
          </w:rPr>
          <w:t>）</w:t>
        </w:r>
      </w:ins>
      <w:del w:id="502988" w:author="内容修订器" w:date="2024-11-26T16:54:12Z">
        <w:r w:rsidDel="00494EDC">
          <w:delText xml:space="preserve"> </w:delText>
        </w:r>
      </w:del>
      <w:r w:rsidR="00956139" w:rsidRPr="00BF5C49">
        <w:t>针对水果和蔬菜用生命周期评估的方法比较了一次性容器和可复用容器两种包装和分销系统。将最普遍的包装尺寸与每种水果和蔬菜最重要的生产和销售地点相结合，并考虑到使用每种分销系统进行运输所需的具体路线，产生了一些不同的情况。分析了每个方案中每个系统的环境影响。</w:t>
      </w:r>
    </w:p>
    <w:p w14:paraId="38B7A418" w14:textId="384B1DA2" w:rsidR="009A4BCF" w:rsidRPr="00BF5C49" w:rsidRDefault="00BA16FB" w:rsidP="009A4BCF">
      <w:pPr>
        <w:topLinePunct/>
      </w:pPr>
      <w:r w:rsidRPr="00BF5C49">
        <w:t>Raugei</w:t>
      </w:r>
      <w:r w:rsidRPr="00BF5C49">
        <w:t>等人</w:t>
      </w:r>
      <w:del w:id="502989" w:author="标点修订器" w:date="2024-11-26T16:54:10Z">
        <w:r w:rsidDel="AA7D325B">
          <w:delText>(</w:delText>
        </w:r>
      </w:del>
      <w:ins w:id="502990" w:author="标点修订器" w:date="2024-11-26T16:54:07Z">
        <w:r>
          <w:rPr>
            <w:sz w:val="21"/>
            <w:szCs w:val="21"/>
            <w:rFonts w:hint="eastAsia" w:ascii="Times New Roman" w:eastAsia="宋体" w:hAnsi="Times New Roman" w:cs="Times New Roman"/>
            <w:kern w:val="2"/>
          </w:rPr>
          <w:t>（</w:t>
        </w:r>
      </w:ins>
      <w:r w:rsidRPr="00BF5C49">
        <w:rPr>
          <w:kern w:val="2"/>
          <w:sz w:val="21"/>
          <w:szCs w:val="21"/>
          <w:rFonts w:hint="eastAsia" w:ascii="Times New Roman" w:eastAsia="宋体" w:hAnsi="Times New Roman" w:cs="Times New Roman"/>
        </w:rPr>
        <w:t>2</w:t>
      </w:r>
      <w:r w:rsidRPr="00BF5C49">
        <w:rPr>
          <w:kern w:val="2"/>
          <w:sz w:val="21"/>
          <w:szCs w:val="21"/>
          <w:rFonts w:ascii="Times New Roman" w:eastAsia="宋体" w:hAnsi="Times New Roman" w:cs="Times New Roman"/>
        </w:rPr>
        <w:t>009</w:t>
      </w:r>
      <w:del w:id="502991" w:author="标点修订器" w:date="2024-11-26T16:54:10Z">
        <w:r w:rsidDel="AA7D325B">
          <w:delText>)</w:delText>
        </w:r>
      </w:del>
      <w:ins w:id="502992" w:author="标点修订器" w:date="2024-11-26T16:54:07Z">
        <w:r>
          <w:rPr>
            <w:sz w:val="21"/>
            <w:szCs w:val="21"/>
            <w:rFonts w:hint="eastAsia" w:ascii="Times New Roman" w:eastAsia="宋体" w:hAnsi="Times New Roman" w:cs="Times New Roman"/>
            <w:kern w:val="2"/>
          </w:rPr>
          <w:t>）</w:t>
        </w:r>
      </w:ins>
      <w:r w:rsidRPr="00BF5C49">
        <w:t>从生命周期的角度研究了使用一次性纤维桶与可重复使用的钢桶运输化学品之间的选择，对其包装和运输方案进行了比较分析，并从全球变暖潜力、酸化潜力、总能源需求和固体废物产生方面评估了相关的环境影响。</w:t>
      </w:r>
      <w:r w:rsidRPr="00BF5C49">
        <w:lastRenderedPageBreak/>
        <w:t>结果证明，即使在耐用的包装容器并且使用相对耗能的材料来生产的情况下，</w:t>
      </w:r>
      <w:r w:rsidR="008B0B0D" w:rsidRPr="00BF5C49">
        <w:t>可重复使用容器可以达到</w:t>
      </w:r>
      <w:r w:rsidRPr="00BF5C49">
        <w:t>全面较低的环境影响指标，是可取和对环境无害的选择</w:t>
      </w:r>
      <w:r w:rsidR="009A4BCF" w:rsidRPr="00BF5C49">
        <w:t>。</w:t>
      </w:r>
      <w:r w:rsidR="009A4BCF" w:rsidRPr="00BF5C49">
        <w:t>Krikke</w:t>
      </w:r>
      <w:del w:id="502993" w:author="标点修订器" w:date="2024-11-26T16:54:10Z">
        <w:r w:rsidDel="AA7D325B">
          <w:delText>(</w:delText>
        </w:r>
      </w:del>
      <w:ins w:id="502994" w:author="标点修订器" w:date="2024-11-26T16:54:07Z">
        <w:r>
          <w:rPr>
            <w:sz w:val="21"/>
            <w:szCs w:val="21"/>
            <w:rFonts w:ascii="Times New Roman" w:eastAsia="宋体" w:hAnsi="Times New Roman" w:cs="Times New Roman"/>
            <w:kern w:val="2"/>
          </w:rPr>
          <w:t>（</w:t>
        </w:r>
      </w:ins>
      <w:r w:rsidR="009A4BCF" w:rsidRPr="00BF5C49">
        <w:rPr>
          <w:kern w:val="2"/>
          <w:sz w:val="21"/>
          <w:szCs w:val="21"/>
          <w:rFonts w:ascii="Times New Roman" w:eastAsia="宋体" w:hAnsi="Times New Roman" w:cs="Times New Roman"/>
        </w:rPr>
        <w:t>2010</w:t>
      </w:r>
      <w:del w:id="502995" w:author="标点修订器" w:date="2024-11-26T16:54:10Z">
        <w:r w:rsidDel="AA7D325B">
          <w:delText>)</w:delText>
        </w:r>
      </w:del>
      <w:ins w:id="502996" w:author="标点修订器" w:date="2024-11-26T16:54:07Z">
        <w:r>
          <w:rPr>
            <w:sz w:val="21"/>
            <w:szCs w:val="21"/>
            <w:rFonts w:ascii="Times New Roman" w:eastAsia="宋体" w:hAnsi="Times New Roman" w:cs="Times New Roman"/>
            <w:kern w:val="2"/>
          </w:rPr>
          <w:t>）</w:t>
        </w:r>
      </w:ins>
      <w:del w:id="502997" w:author="内容修订器" w:date="2024-11-26T16:54:12Z">
        <w:r w:rsidDel="00494EDC">
          <w:delText xml:space="preserve"> </w:delText>
        </w:r>
      </w:del>
      <w:r w:rsidR="009A4BCF" w:rsidRPr="00BF5C49">
        <w:t>在回收决策中引入生命周期思维，比较了短期利润最大化的机会主义决策与生命周期视角。认为公司必须抑制其追求短期利润最大化的本能，并通过实施多循环模式延迟一些收入，才能实现整个生命周期的利润最大化。</w:t>
      </w:r>
    </w:p>
    <w:p w14:paraId="11805CD9" w14:textId="6A3C9CE7" w:rsidR="00E312F9" w:rsidRPr="00BF5C49" w:rsidRDefault="008D15DB" w:rsidP="008D15DB">
      <w:pPr>
        <w:topLinePunct/>
      </w:pPr>
      <w:r w:rsidRPr="00BF5C49">
        <w:t>Carrano</w:t>
      </w:r>
      <w:r w:rsidRPr="00BF5C49">
        <w:t>等人</w:t>
      </w:r>
      <w:del w:id="502998" w:author="标点修订器" w:date="2024-11-26T16:54:10Z">
        <w:r w:rsidDel="AA7D325B">
          <w:delText>(</w:delText>
        </w:r>
      </w:del>
      <w:ins w:id="502999" w:author="标点修订器" w:date="2024-11-26T16:54:07Z">
        <w:r>
          <w:rPr>
            <w:sz w:val="21"/>
            <w:szCs w:val="21"/>
            <w:rFonts w:hint="eastAsia" w:ascii="Times New Roman" w:eastAsia="宋体" w:hAnsi="Times New Roman" w:cs="Times New Roman"/>
            <w:kern w:val="2"/>
          </w:rPr>
          <w:t>（</w:t>
        </w:r>
      </w:ins>
      <w:r w:rsidRPr="00BF5C49">
        <w:rPr>
          <w:kern w:val="2"/>
          <w:sz w:val="21"/>
          <w:szCs w:val="21"/>
          <w:rFonts w:hint="eastAsia" w:ascii="Times New Roman" w:eastAsia="宋体" w:hAnsi="Times New Roman" w:cs="Times New Roman"/>
        </w:rPr>
        <w:t>2015</w:t>
      </w:r>
      <w:del w:id="503000" w:author="标点修订器" w:date="2024-11-26T16:54:10Z">
        <w:r w:rsidDel="AA7D325B">
          <w:delText>)</w:delText>
        </w:r>
      </w:del>
      <w:ins w:id="503001" w:author="标点修订器" w:date="2024-11-26T16:54:07Z">
        <w:r>
          <w:rPr>
            <w:sz w:val="21"/>
            <w:szCs w:val="21"/>
            <w:rFonts w:hint="eastAsia" w:ascii="Times New Roman" w:eastAsia="宋体" w:hAnsi="Times New Roman" w:cs="Times New Roman"/>
            <w:kern w:val="2"/>
          </w:rPr>
          <w:t>）</w:t>
        </w:r>
      </w:ins>
      <w:r w:rsidRPr="00BF5C49">
        <w:t>分析了</w:t>
      </w:r>
      <w:r w:rsidR="00573252" w:rsidRPr="00BF5C49">
        <w:t>RTI</w:t>
      </w:r>
      <w:r w:rsidRPr="00BF5C49">
        <w:t>在其生命周期不同阶段的不同管理策略下对环境的影响。他们将</w:t>
      </w:r>
      <w:r w:rsidR="00573252" w:rsidRPr="00BF5C49">
        <w:t>RTI</w:t>
      </w:r>
      <w:r w:rsidRPr="00BF5C49">
        <w:t>的生命周期分为五个阶段：①原材料采购；②制造；③运输和使用；④修复；⑤寿命终止处理</w:t>
      </w:r>
      <w:r w:rsidR="00B02587" w:rsidRPr="00BF5C49">
        <w:t>。</w:t>
      </w:r>
      <w:r w:rsidRPr="00BF5C49">
        <w:t>Bottani</w:t>
      </w:r>
      <w:r w:rsidRPr="00BF5C49">
        <w:t>等人</w:t>
      </w:r>
      <w:del w:id="503002" w:author="标点修订器" w:date="2024-11-26T16:54:10Z">
        <w:r w:rsidDel="AA7D325B">
          <w:delText>(</w:delText>
        </w:r>
      </w:del>
      <w:ins w:id="503003" w:author="标点修订器" w:date="2024-11-26T16:54:07Z">
        <w:r>
          <w:rPr>
            <w:sz w:val="21"/>
            <w:szCs w:val="21"/>
            <w:rFonts w:hint="eastAsia" w:ascii="Times New Roman" w:eastAsia="宋体" w:hAnsi="Times New Roman" w:cs="Times New Roman"/>
            <w:kern w:val="2"/>
          </w:rPr>
          <w:t>（</w:t>
        </w:r>
      </w:ins>
      <w:r w:rsidRPr="00BF5C49">
        <w:rPr>
          <w:kern w:val="2"/>
          <w:sz w:val="21"/>
          <w:szCs w:val="21"/>
          <w:rFonts w:hint="eastAsia" w:ascii="Times New Roman" w:eastAsia="宋体" w:hAnsi="Times New Roman" w:cs="Times New Roman"/>
        </w:rPr>
        <w:t>2015</w:t>
      </w:r>
      <w:del w:id="503004" w:author="标点修订器" w:date="2024-11-26T16:54:10Z">
        <w:r w:rsidDel="AA7D325B">
          <w:delText>)</w:delText>
        </w:r>
      </w:del>
      <w:ins w:id="503005" w:author="标点修订器" w:date="2024-11-26T16:54:07Z">
        <w:r>
          <w:rPr>
            <w:sz w:val="21"/>
            <w:szCs w:val="21"/>
            <w:rFonts w:hint="eastAsia" w:ascii="Times New Roman" w:eastAsia="宋体" w:hAnsi="Times New Roman" w:cs="Times New Roman"/>
            <w:kern w:val="2"/>
          </w:rPr>
          <w:t>）</w:t>
        </w:r>
      </w:ins>
      <w:r w:rsidRPr="00BF5C49">
        <w:t>提出，一个供应链中制造商使用</w:t>
      </w:r>
      <w:r w:rsidR="00573252" w:rsidRPr="00BF5C49">
        <w:t>RTI</w:t>
      </w:r>
      <w:r w:rsidRPr="00BF5C49">
        <w:t>将产品运输到多个</w:t>
      </w:r>
      <w:r w:rsidR="00916CC1" w:rsidRPr="00BF5C49">
        <w:t>客户</w:t>
      </w:r>
      <w:r w:rsidRPr="00BF5C49">
        <w:t>，假设</w:t>
      </w:r>
      <w:r w:rsidR="00916CC1" w:rsidRPr="00BF5C49">
        <w:t>客户</w:t>
      </w:r>
      <w:r w:rsidRPr="00BF5C49">
        <w:t>返回</w:t>
      </w:r>
      <w:r w:rsidR="00573252" w:rsidRPr="00BF5C49">
        <w:t>RTI</w:t>
      </w:r>
      <w:r w:rsidRPr="00BF5C49">
        <w:t>时可能在运输过程中受损。他们使用</w:t>
      </w:r>
      <w:r w:rsidRPr="00BF5C49">
        <w:t>Microsoft Excel</w:t>
      </w:r>
      <w:r w:rsidRPr="00BF5C49">
        <w:t>为该供应链开发了一个模拟模型，以决定何时何地订购</w:t>
      </w:r>
      <w:r w:rsidR="00573252" w:rsidRPr="00BF5C49">
        <w:t>RTI</w:t>
      </w:r>
      <w:r w:rsidRPr="00BF5C49">
        <w:t>。在开发该模型时，考虑了三种订购策略，即①从其中一家</w:t>
      </w:r>
      <w:r w:rsidR="00916CC1" w:rsidRPr="00BF5C49">
        <w:t>客户</w:t>
      </w:r>
      <w:r w:rsidRPr="00BF5C49">
        <w:t>处获取</w:t>
      </w:r>
      <w:r w:rsidR="00573252" w:rsidRPr="00BF5C49">
        <w:t>RTI</w:t>
      </w:r>
      <w:r w:rsidRPr="00BF5C49">
        <w:t>，前提是该</w:t>
      </w:r>
      <w:r w:rsidR="00916CC1" w:rsidRPr="00BF5C49">
        <w:t>客户</w:t>
      </w:r>
      <w:r w:rsidRPr="00BF5C49">
        <w:t>有足够的库存</w:t>
      </w:r>
      <w:r w:rsidR="00573252" w:rsidRPr="00BF5C49">
        <w:t>RTI</w:t>
      </w:r>
      <w:r w:rsidRPr="00BF5C49">
        <w:t>②向</w:t>
      </w:r>
      <w:r w:rsidR="00573252" w:rsidRPr="00BF5C49">
        <w:t>RTI</w:t>
      </w:r>
      <w:r w:rsidRPr="00BF5C49">
        <w:t>服务提供商订购新</w:t>
      </w:r>
      <w:r w:rsidR="00573252" w:rsidRPr="00BF5C49">
        <w:t>RTI</w:t>
      </w:r>
      <w:r w:rsidRPr="00BF5C49">
        <w:t>③向</w:t>
      </w:r>
      <w:r w:rsidR="00573252" w:rsidRPr="00BF5C49">
        <w:t>RTI</w:t>
      </w:r>
      <w:r w:rsidRPr="00BF5C49">
        <w:t>服务提供商紧急订购新</w:t>
      </w:r>
      <w:r w:rsidR="00573252" w:rsidRPr="00BF5C49">
        <w:t>RTI</w:t>
      </w:r>
      <w:r w:rsidRPr="00BF5C49">
        <w:t>（</w:t>
      </w:r>
      <w:r w:rsidRPr="00BF5C49">
        <w:rPr>
          <w:kern w:val="2"/>
          <w:sz w:val="21"/>
          <w:szCs w:val="21"/>
          <w:rFonts w:hint="eastAsia" w:ascii="Times New Roman" w:eastAsia="宋体" w:hAnsi="Times New Roman" w:cs="Times New Roman"/>
        </w:rPr>
        <w:t>紧急订单的到货比常规订单更快，但也会导致每个</w:t>
      </w:r>
      <w:r w:rsidR="00573252" w:rsidRPr="00BF5C49">
        <w:rPr>
          <w:kern w:val="2"/>
          <w:sz w:val="21"/>
          <w:szCs w:val="21"/>
          <w:rFonts w:hint="eastAsia" w:ascii="Times New Roman" w:eastAsia="宋体" w:hAnsi="Times New Roman" w:cs="Times New Roman"/>
        </w:rPr>
        <w:t>RTI</w:t>
      </w:r>
      <w:r w:rsidRPr="00BF5C49">
        <w:rPr>
          <w:kern w:val="2"/>
          <w:sz w:val="21"/>
          <w:szCs w:val="21"/>
          <w:rFonts w:hint="eastAsia" w:ascii="Times New Roman" w:eastAsia="宋体" w:hAnsi="Times New Roman" w:cs="Times New Roman"/>
        </w:rPr>
        <w:t>的成本更高</w:t>
      </w:r>
      <w:r w:rsidRPr="00BF5C49">
        <w:t>）</w:t>
      </w:r>
      <w:r w:rsidRPr="00BF5C49">
        <w:t>。</w:t>
      </w:r>
      <w:r w:rsidRPr="00BF5C49">
        <w:t>Accorsi</w:t>
      </w:r>
      <w:r w:rsidRPr="00BF5C49">
        <w:t>等人</w:t>
      </w:r>
      <w:r w:rsidRPr="00BF5C49">
        <w:t>（</w:t>
      </w:r>
      <w:r w:rsidRPr="00BF5C49">
        <w:rPr>
          <w:kern w:val="2"/>
          <w:sz w:val="21"/>
          <w:szCs w:val="21"/>
          <w:rFonts w:hint="eastAsia" w:ascii="Times New Roman" w:eastAsia="宋体" w:hAnsi="Times New Roman" w:cs="Times New Roman"/>
        </w:rPr>
        <w:t>2020</w:t>
      </w:r>
      <w:r w:rsidRPr="00BF5C49">
        <w:t>）</w:t>
      </w:r>
      <w:r w:rsidRPr="00BF5C49">
        <w:t xml:space="preserve">提出了一种优化混合整数线性规划模型</w:t>
      </w:r>
      <w:r w:rsidRPr="00BF5C49">
        <w:t>（</w:t>
      </w:r>
      <w:r w:rsidRPr="00BF5C49">
        <w:rPr>
          <w:kern w:val="2"/>
          <w:sz w:val="21"/>
          <w:szCs w:val="21"/>
          <w:rFonts w:hint="eastAsia" w:ascii="Times New Roman" w:eastAsia="宋体" w:hAnsi="Times New Roman" w:cs="Times New Roman"/>
        </w:rPr>
        <w:t>MILP</w:t>
      </w:r>
      <w:r w:rsidRPr="00BF5C49">
        <w:t>）</w:t>
      </w:r>
      <w:r w:rsidRPr="00BF5C49">
        <w:t>，旨在设计</w:t>
      </w:r>
      <w:r w:rsidR="00573252" w:rsidRPr="00BF5C49">
        <w:t>RTI</w:t>
      </w:r>
      <w:r w:rsidRPr="00BF5C49">
        <w:t>网络，从而促进</w:t>
      </w:r>
      <w:r w:rsidR="00573252" w:rsidRPr="00BF5C49">
        <w:t>RTI</w:t>
      </w:r>
      <w:r w:rsidRPr="00BF5C49">
        <w:t>在食品工业中的应用。经过几年的使用寿命后，</w:t>
      </w:r>
      <w:r w:rsidR="00573252" w:rsidRPr="00BF5C49">
        <w:t>RTI</w:t>
      </w:r>
      <w:r w:rsidRPr="00BF5C49">
        <w:t>被送往回收站，以生产新的容器。提出的模型设定了可用容器的已有数量，并在规划范围内强制满足包装需求，从而使得无限重复使用和回收。模型中制定的一组定制约束管理容器的寿命，并允许探索满足固定初始塑料体积的包装需求阈值。</w:t>
      </w:r>
    </w:p>
    <w:p w14:paraId="0921E7B7" w14:textId="1749F352" w:rsidR="00592A89" w:rsidRPr="00BF5C49" w:rsidRDefault="00592A89" w:rsidP="00592A89">
      <w:pPr>
        <w:topLinePunct/>
      </w:pPr>
      <w:r w:rsidRPr="00BF5C49">
        <w:t>江芳</w:t>
      </w:r>
      <w:del w:id="503006" w:author="标点修订器" w:date="2024-11-26T16:54:10Z">
        <w:r w:rsidDel="AA7D325B">
          <w:delText>(</w:delText>
        </w:r>
      </w:del>
      <w:ins w:id="503007" w:author="标点修订器" w:date="2024-11-26T16:54:07Z">
        <w:r>
          <w:rPr>
            <w:sz w:val="21"/>
            <w:szCs w:val="21"/>
            <w:rFonts w:hint="eastAsia" w:ascii="Times New Roman" w:eastAsia="宋体" w:hAnsi="Times New Roman" w:cs="Times New Roman"/>
            <w:color w:val="000000" w:themeColor="text1"/>
            <w:kern w:val="2"/>
          </w:rPr>
          <w:t>（</w:t>
        </w:r>
      </w:ins>
      <w:r w:rsidRPr="00BF5C49">
        <w:rPr>
          <w:kern w:val="2"/>
          <w:sz w:val="21"/>
          <w:szCs w:val="21"/>
          <w:rFonts w:ascii="Times New Roman" w:eastAsia="宋体" w:hAnsi="Times New Roman" w:cs="Times New Roman"/>
          <w:color w:val="000000" w:themeColor="text1"/>
        </w:rPr>
        <w:t>2009</w:t>
      </w:r>
      <w:del w:id="503008" w:author="标点修订器" w:date="2024-11-26T16:54:10Z">
        <w:r w:rsidDel="AA7D325B">
          <w:delText>)</w:delText>
        </w:r>
      </w:del>
      <w:ins w:id="503009" w:author="标点修订器" w:date="2024-11-26T16:54:07Z">
        <w:r>
          <w:rPr>
            <w:sz w:val="21"/>
            <w:szCs w:val="21"/>
            <w:rFonts w:ascii="Times New Roman" w:eastAsia="宋体" w:hAnsi="Times New Roman" w:cs="Times New Roman"/>
            <w:color w:val="000000" w:themeColor="text1"/>
            <w:kern w:val="2"/>
          </w:rPr>
          <w:t>）</w:t>
        </w:r>
      </w:ins>
      <w:r w:rsidRPr="00BF5C49">
        <w:t>以家电为主体，研究了其在闭环供应链中关于生命周期的管理，认为在产品的各个阶段都应采取特定的策略和方法。吴义生</w:t>
      </w:r>
      <w:del w:id="503010" w:author="标点修订器" w:date="2024-11-26T16:54:10Z">
        <w:r w:rsidDel="AA7D325B">
          <w:delText>(</w:delText>
        </w:r>
      </w:del>
      <w:ins w:id="503011" w:author="标点修订器" w:date="2024-11-26T16:54:07Z">
        <w:r>
          <w:rPr>
            <w:sz w:val="21"/>
            <w:szCs w:val="21"/>
            <w:rFonts w:hint="eastAsia" w:ascii="Times New Roman" w:eastAsia="宋体" w:hAnsi="Times New Roman" w:cs="Times New Roman"/>
            <w:color w:val="000000" w:themeColor="text1"/>
            <w:kern w:val="2"/>
          </w:rPr>
          <w:t>（</w:t>
        </w:r>
      </w:ins>
      <w:r w:rsidRPr="00BF5C49">
        <w:rPr>
          <w:kern w:val="2"/>
          <w:sz w:val="21"/>
          <w:szCs w:val="21"/>
          <w:rFonts w:ascii="Times New Roman" w:eastAsia="宋体" w:hAnsi="Times New Roman" w:cs="Times New Roman"/>
          <w:color w:val="000000" w:themeColor="text1"/>
        </w:rPr>
        <w:t>2013</w:t>
      </w:r>
      <w:del w:id="503012" w:author="标点修订器" w:date="2024-11-26T16:54:10Z">
        <w:r w:rsidDel="AA7D325B">
          <w:delText>)</w:delText>
        </w:r>
      </w:del>
      <w:ins w:id="503013" w:author="标点修订器" w:date="2024-11-26T16:54:07Z">
        <w:r>
          <w:rPr>
            <w:sz w:val="21"/>
            <w:szCs w:val="21"/>
            <w:rFonts w:ascii="Times New Roman" w:eastAsia="宋体" w:hAnsi="Times New Roman" w:cs="Times New Roman"/>
            <w:color w:val="000000" w:themeColor="text1"/>
            <w:kern w:val="2"/>
          </w:rPr>
          <w:t>）</w:t>
        </w:r>
      </w:ins>
      <w:del w:id="503014" w:author="内容修订器" w:date="2024-11-26T16:54:12Z">
        <w:r w:rsidDel="00494EDC">
          <w:delText xml:space="preserve"> </w:delText>
        </w:r>
      </w:del>
      <w:r w:rsidRPr="00BF5C49">
        <w:t>提出了产品生命周期转化系数和状态转移矩阵，考虑产品生命周期不同的特点，对马尔科夫预测法进行了改进，提升了产品的生命周期进行预测的精度。</w:t>
      </w:r>
    </w:p>
    <w:p w14:paraId="74C30C14" w14:textId="569FFCD7" w:rsidR="00592A89" w:rsidRDefault="00592A89" w:rsidP="00592A89">
      <w:pPr>
        <w:topLinePunct/>
      </w:pPr>
      <w:r w:rsidRPr="00BF5C49">
        <w:t>郑江波等人</w:t>
      </w:r>
      <w:del w:id="503015" w:author="标点修订器" w:date="2024-11-26T16:54:10Z">
        <w:r w:rsidDel="AA7D325B">
          <w:delText>(</w:delText>
        </w:r>
      </w:del>
      <w:ins w:id="503016" w:author="标点修订器" w:date="2024-11-26T16:54:07Z">
        <w:r>
          <w:rPr>
            <w:sz w:val="21"/>
            <w:szCs w:val="21"/>
            <w:rFonts w:hint="eastAsia" w:ascii="Times New Roman" w:eastAsia="宋体" w:hAnsi="Times New Roman" w:cs="Times New Roman"/>
            <w:color w:val="000000" w:themeColor="text1"/>
            <w:kern w:val="2"/>
          </w:rPr>
          <w:t>（</w:t>
        </w:r>
      </w:ins>
      <w:r w:rsidRPr="00BF5C49">
        <w:rPr>
          <w:kern w:val="2"/>
          <w:sz w:val="21"/>
          <w:szCs w:val="21"/>
          <w:rFonts w:ascii="Times New Roman" w:eastAsia="宋体" w:hAnsi="Times New Roman" w:cs="Times New Roman"/>
          <w:color w:val="000000" w:themeColor="text1"/>
        </w:rPr>
        <w:t>2017</w:t>
      </w:r>
      <w:del w:id="503017" w:author="标点修订器" w:date="2024-11-26T16:54:10Z">
        <w:r w:rsidDel="AA7D325B">
          <w:delText>)</w:delText>
        </w:r>
      </w:del>
      <w:ins w:id="503018" w:author="标点修订器" w:date="2024-11-26T16:54:07Z">
        <w:r>
          <w:rPr>
            <w:sz w:val="21"/>
            <w:szCs w:val="21"/>
            <w:rFonts w:ascii="Times New Roman" w:eastAsia="宋体" w:hAnsi="Times New Roman" w:cs="Times New Roman"/>
            <w:color w:val="000000" w:themeColor="text1"/>
            <w:kern w:val="2"/>
          </w:rPr>
          <w:t>）</w:t>
        </w:r>
      </w:ins>
      <w:r w:rsidRPr="00BF5C49">
        <w:t>构建在有生命周期限制下的产品的销售曲线和回收曲线</w:t>
      </w:r>
      <w:del w:id="503019" w:author="标点修订器" w:date="2024-11-26T16:54:10Z">
        <w:r w:rsidDel="AA7D325B">
          <w:delText>,</w:delText>
        </w:r>
      </w:del>
      <w:ins w:id="503020" w:author="标点修订器" w:date="2024-11-26T16:54:07Z">
        <w:r>
          <w:rPr>
            <w:sz w:val="21"/>
            <w:szCs w:val="21"/>
            <w:rFonts w:hint="eastAsia" w:ascii="Times New Roman" w:eastAsia="宋体" w:hAnsi="Times New Roman" w:cs="Times New Roman"/>
            <w:color w:val="000000" w:themeColor="text1"/>
            <w:kern w:val="2"/>
            <w:rFonts w:hint="eastAsia"/>
          </w:rPr>
          <w:t>，</w:t>
        </w:r>
      </w:ins>
      <w:r w:rsidRPr="00BF5C49">
        <w:t>将需求和供给关系可视化</w:t>
      </w:r>
      <w:del w:id="503021" w:author="标点修订器" w:date="2024-11-26T16:54:10Z">
        <w:r w:rsidDel="AA7D325B">
          <w:delText>,</w:delText>
        </w:r>
      </w:del>
      <w:ins w:id="503022" w:author="标点修订器" w:date="2024-11-26T16:54:07Z">
        <w:r>
          <w:rPr>
            <w:sz w:val="21"/>
            <w:szCs w:val="21"/>
            <w:rFonts w:hint="eastAsia" w:ascii="Times New Roman" w:eastAsia="宋体" w:hAnsi="Times New Roman" w:cs="Times New Roman"/>
            <w:color w:val="000000" w:themeColor="text1"/>
            <w:kern w:val="2"/>
            <w:rFonts w:hint="eastAsia"/>
          </w:rPr>
          <w:t>，</w:t>
        </w:r>
      </w:ins>
      <w:r w:rsidRPr="00BF5C49">
        <w:t>对再制造的系统最优成本以及相应的最佳回收价格和回收率进行了研究。研究结果表明</w:t>
      </w:r>
      <w:del w:id="503023" w:author="标点修订器" w:date="2024-11-26T16:54:10Z">
        <w:r w:rsidDel="AA7D325B">
          <w:delText>:</w:delText>
        </w:r>
      </w:del>
      <w:ins w:id="503024" w:author="标点修订器" w:date="2024-11-26T16:54:07Z">
        <w:r>
          <w:rPr>
            <w:sz w:val="21"/>
            <w:szCs w:val="21"/>
            <w:rFonts w:hint="eastAsia" w:ascii="Times New Roman" w:eastAsia="宋体" w:hAnsi="Times New Roman" w:cs="Times New Roman"/>
            <w:color w:val="000000" w:themeColor="text1"/>
            <w:kern w:val="2"/>
            <w:rFonts w:hint="eastAsia"/>
          </w:rPr>
          <w:t>：</w:t>
        </w:r>
      </w:ins>
      <w:r w:rsidRPr="00BF5C49">
        <w:t>①一昧地追求最低制造成本反而可能会使供应链整体系统成本更高</w:t>
      </w:r>
      <w:del w:id="503025" w:author="标点修订器" w:date="2024-11-26T16:54:10Z">
        <w:r w:rsidDel="AA7D325B">
          <w:delText>;</w:delText>
        </w:r>
      </w:del>
      <w:ins w:id="503026" w:author="标点修订器" w:date="2024-11-26T16:54:07Z">
        <w:r>
          <w:rPr>
            <w:sz w:val="21"/>
            <w:szCs w:val="21"/>
            <w:rFonts w:hint="eastAsia" w:ascii="Times New Roman" w:eastAsia="宋体" w:hAnsi="Times New Roman" w:cs="Times New Roman"/>
            <w:color w:val="000000" w:themeColor="text1"/>
            <w:kern w:val="2"/>
            <w:rFonts w:hint="eastAsia"/>
          </w:rPr>
          <w:t>；</w:t>
        </w:r>
      </w:ins>
      <w:r w:rsidRPr="00BF5C49">
        <w:t>②产品在闭环供应链中流动的时间越长</w:t>
      </w:r>
      <w:del w:id="503027" w:author="标点修订器" w:date="2024-11-26T16:54:10Z">
        <w:r w:rsidDel="AA7D325B">
          <w:delText>,</w:delText>
        </w:r>
      </w:del>
      <w:ins w:id="503028" w:author="标点修订器" w:date="2024-11-26T16:54:07Z">
        <w:r>
          <w:rPr>
            <w:sz w:val="21"/>
            <w:szCs w:val="21"/>
            <w:rFonts w:hint="eastAsia" w:ascii="Times New Roman" w:eastAsia="宋体" w:hAnsi="Times New Roman" w:cs="Times New Roman"/>
            <w:color w:val="000000" w:themeColor="text1"/>
            <w:kern w:val="2"/>
            <w:rFonts w:hint="eastAsia"/>
          </w:rPr>
          <w:t>，</w:t>
        </w:r>
      </w:ins>
      <w:r w:rsidRPr="00BF5C49">
        <w:t>再制造获得的利润越低；③能够快速获得市场认可、拥有良好市场基础的产品在进行回收再制造时能节省更多成本。卢荣花等人</w:t>
      </w:r>
      <w:del w:id="503029" w:author="标点修订器" w:date="2024-11-26T16:54:10Z">
        <w:r w:rsidDel="AA7D325B">
          <w:delText>(</w:delText>
        </w:r>
      </w:del>
      <w:ins w:id="503030" w:author="标点修订器" w:date="2024-11-26T16:54:07Z">
        <w:r>
          <w:rPr>
            <w:sz w:val="21"/>
            <w:szCs w:val="21"/>
            <w:rFonts w:hint="eastAsia" w:ascii="Times New Roman" w:eastAsia="宋体" w:hAnsi="Times New Roman" w:cs="Times New Roman"/>
            <w:color w:val="000000" w:themeColor="text1"/>
            <w:kern w:val="2"/>
          </w:rPr>
          <w:t>（</w:t>
        </w:r>
      </w:ins>
      <w:r w:rsidRPr="00BF5C49">
        <w:rPr>
          <w:kern w:val="2"/>
          <w:sz w:val="21"/>
          <w:szCs w:val="21"/>
          <w:rFonts w:ascii="Times New Roman" w:eastAsia="宋体" w:hAnsi="Times New Roman" w:cs="Times New Roman"/>
          <w:color w:val="000000" w:themeColor="text1"/>
        </w:rPr>
        <w:t>2015</w:t>
      </w:r>
      <w:del w:id="503031" w:author="标点修订器" w:date="2024-11-26T16:54:10Z">
        <w:r w:rsidDel="AA7D325B">
          <w:delText>)</w:delText>
        </w:r>
      </w:del>
      <w:ins w:id="503032" w:author="标点修订器" w:date="2024-11-26T16:54:07Z">
        <w:r>
          <w:rPr>
            <w:sz w:val="21"/>
            <w:szCs w:val="21"/>
            <w:rFonts w:ascii="Times New Roman" w:eastAsia="宋体" w:hAnsi="Times New Roman" w:cs="Times New Roman"/>
            <w:color w:val="000000" w:themeColor="text1"/>
            <w:kern w:val="2"/>
          </w:rPr>
          <w:t>）</w:t>
        </w:r>
      </w:ins>
      <w:r w:rsidRPr="00BF5C49">
        <w:t>基于产品生命周期对制造商和客户的定价</w:t>
      </w:r>
      <w:r w:rsidRPr="00BF5C49">
        <w:lastRenderedPageBreak/>
        <w:t>和生产行为进行研究，建立了两周期、多周期和无限周期下的分散决策模型和多周期下的集中决策模型，得到最优定价和生产策略。</w:t>
      </w:r>
    </w:p>
    <w:p w14:paraId="5672ABEF" w14:textId="4457251C" w:rsidR="00516C8A" w:rsidRDefault="00516C8A" w:rsidP="00516C8A">
      <w:pPr>
        <w:pStyle w:val="2"/>
        <w:topLinePunct/>
        <w:ind w:left="480" w:hangingChars="171" w:hanging="480"/>
      </w:pPr>
      <w:bookmarkStart w:id="23" w:name="_Toc104811827"/>
      <w:r>
        <w:t>2</w:t>
      </w:r>
      <w:r>
        <w:t>.</w:t>
      </w:r>
      <w:r>
        <w:t>3</w:t>
      </w:r>
      <w:ins w:id="503033" w:author="标题排版器" w:date="2024-11-26T16:54:07Z">
        <w:r>
          <w:t xml:space="preserve"> </w:t>
        </w:r>
      </w:ins>
      <w:r>
        <w:t>文献综述总结</w:t>
      </w:r>
      <w:bookmarkEnd w:id="23"/>
    </w:p>
    <w:p w14:paraId="5E378853" w14:textId="60AE1CBC" w:rsidR="00516C8A" w:rsidRDefault="00905477" w:rsidP="00B23DD9">
      <w:pPr>
        <w:topLinePunct/>
      </w:pPr>
      <w:r w:rsidRPr="00FD7800">
        <w:t>以上文献</w:t>
      </w:r>
      <w:r>
        <w:t>有</w:t>
      </w:r>
      <w:r w:rsidRPr="00905477">
        <w:t>从环境和经济因素的角度研究</w:t>
      </w:r>
      <w:r>
        <w:t>可复用物流容器</w:t>
      </w:r>
      <w:r w:rsidRPr="00905477">
        <w:t>系统的可行性</w:t>
      </w:r>
      <w:r>
        <w:t>，也有对于可复用物流容器</w:t>
      </w:r>
      <w:r w:rsidRPr="00905477">
        <w:t>进行各种系统设计</w:t>
      </w:r>
      <w:r>
        <w:t>还有关于可复用物流容器</w:t>
      </w:r>
      <w:r w:rsidRPr="00905477">
        <w:t>的运营管理。</w:t>
      </w:r>
      <w:r w:rsidR="00AB68E3">
        <w:t>在考虑到</w:t>
      </w:r>
      <w:r w:rsidR="00AF6216">
        <w:t>生命周期，返还质量</w:t>
      </w:r>
      <w:r w:rsidR="00AB68E3">
        <w:t>的研究中，极少有将其与库存决策进行联合决策的模型</w:t>
      </w:r>
      <w:r w:rsidR="00B23DD9">
        <w:t>，</w:t>
      </w:r>
      <w:r w:rsidR="002E5E14">
        <w:t>其中，</w:t>
      </w:r>
      <w:r w:rsidR="00B23DD9">
        <w:t>主要是关注产品自身生命周期的评价，或是关于可复用容器的网络设计问题。</w:t>
      </w:r>
      <w:r w:rsidR="00AB68E3">
        <w:t>可以看出，在</w:t>
      </w:r>
      <w:r w:rsidR="00B23DD9">
        <w:t>对于不同生命周期阶段的库存决策研究</w:t>
      </w:r>
      <w:r w:rsidR="00AB68E3">
        <w:t>，学界给予的关注仍为较少。</w:t>
      </w:r>
      <w:r w:rsidR="00B73A7B">
        <w:t>这可能是由于可复用物流容器的多样性造成的，对于不同的产品，其对于容器的要求也会不尽相同，容器生命周期的各阶段都会存在差异，为研究造成了一定的困难和障碍。</w:t>
      </w:r>
    </w:p>
    <w:p w14:paraId="02ADB064" w14:textId="27D9A1A1" w:rsidR="00B73A7B" w:rsidRPr="00FD7800" w:rsidRDefault="009B3585" w:rsidP="00B23DD9">
      <w:pPr>
        <w:topLinePunct/>
      </w:pPr>
      <w:r>
        <w:t>随着闭环供应链的不断发展，对于可复用物流容器的需求和要求都会不断增加，涉及到的主体在增多的同时，也为</w:t>
      </w:r>
      <w:r>
        <w:t>R</w:t>
      </w:r>
      <w:r>
        <w:t>TI</w:t>
      </w:r>
      <w:r>
        <w:t>的管理提出了新的挑战。</w:t>
      </w:r>
      <w:r w:rsidR="00B73A7B">
        <w:t>在未来的研究方向中，综合化是一个大趋势，从可复用物流容器的某一个点出发，结合环境效益、政策要求或其自身的其他方面来进行研究是具备科学性和可行性的</w:t>
      </w:r>
      <w:r>
        <w:t>。</w:t>
      </w:r>
    </w:p>
    <w:p w14:paraId="0D6F7D2D" w14:textId="77777777" w:rsidR="00592A89" w:rsidRPr="00BF5C49" w:rsidRDefault="00592A89" w:rsidP="008D15DB">
      <w:pPr>
        <w:topLinePunct/>
        <w:rPr>
          <w:del w:author="内容修订器" w:date="2024-11-26T16:54:13Z"/>
        </w:rPr>
      </w:pPr>
      <w:commentRangeStart w:id="14"/>
    </w:p>
    <w:p w14:paraId="725D291F" w14:textId="77777777" w:rsidR="00FD7800" w:rsidRDefault="00FD7800">
      <w:pPr>
        <w:topLinePunct/>
        <w:rPr>
          <w:del w:author="内容修订器" w:date="2024-11-26T16:54:13Z"/>
        </w:rPr>
      </w:pPr>
      <w:del w:author="内容修订器" w:date="2024-11-26T16:54:12Z">
        <w:r w:rsidDel="007D325B">
          <w:br w:type="page"/>
        </w:r>
      </w:del>
      <w:commentRangeEnd w:id="14"/>
      <w:r w:rsidR="00F1430F">
        <w:commentReference w:id="14"/>
      </w:r>
    </w:p>
    <w:p w14:paraId="649AA8E2" w14:textId="7FEE7DEE" w:rsidR="007136DE" w:rsidRPr="00BF5C49" w:rsidRDefault="007136DE" w:rsidP="005417CC">
      <w:pPr>
        <w:pStyle w:val="1"/>
        <w:topLinePunct/>
      </w:pPr>
      <w:bookmarkStart w:id="24" w:name="_Toc104811828"/>
      <w:r w:rsidRPr="00BF5C49">
        <w:lastRenderedPageBreak/>
        <w:t>3</w:t>
      </w:r>
      <w:ins w:id="503034" w:author="标题排版器" w:date="2024-11-26T16:54:07Z">
        <w:r>
          <w:t xml:space="preserve"> </w:t>
        </w:r>
      </w:ins>
      <w:r w:rsidR="006E158C" w:rsidRPr="00BF5C49">
        <w:t>返还</w:t>
      </w:r>
      <w:r w:rsidR="00EB3FDA">
        <w:t>数量</w:t>
      </w:r>
      <w:r w:rsidR="006E158C" w:rsidRPr="00BF5C49">
        <w:t>不确定</w:t>
      </w:r>
      <w:r w:rsidR="008B0B0D" w:rsidRPr="00BF5C49">
        <w:t>的库存决策模型</w:t>
      </w:r>
      <w:bookmarkEnd w:id="24"/>
    </w:p>
    <w:p w14:paraId="1C4DD30D" w14:textId="65A03891" w:rsidR="00D00AD7" w:rsidRPr="003673D3" w:rsidRDefault="00D00AD7" w:rsidP="009B55A6">
      <w:pPr>
        <w:topLinePunct/>
      </w:pPr>
      <w:r w:rsidRPr="00BF5C49">
        <w:t>当产品在市场中趋于成熟时，其在市场中的需求也趋于稳定，因此我们可以用一个常数来近似表示该产品在市场中的需求。在有数据支持的情况下，可以通过历史销售数据来预测需求，确定常数的近似值。</w:t>
      </w:r>
      <w:r w:rsidR="009B55A6" w:rsidRPr="00BF5C49">
        <w:t>之前的学者们解决了许多商品的库存控制决策问题。</w:t>
      </w:r>
      <w:r w:rsidR="00416357">
        <w:t>本文也将在</w:t>
      </w:r>
      <w:r w:rsidR="004A2B59">
        <w:t>之前研究的</w:t>
      </w:r>
      <w:r w:rsidR="00416357">
        <w:t>基础上，除了考虑制造这一种产品来源之外，还将返还纳入考虑</w:t>
      </w:r>
      <w:r w:rsidR="009B55A6" w:rsidRPr="00416357">
        <w:t>。</w:t>
      </w:r>
      <w:r w:rsidR="009B55A6" w:rsidRPr="003673D3">
        <w:t>因此，在这种情况下，就需要针对可复用物流容器来制定新的库存策略，构建新的库存决策模型。</w:t>
      </w:r>
    </w:p>
    <w:p w14:paraId="70A6513E" w14:textId="77777777" w:rsidR="009B55A6" w:rsidRPr="00416357" w:rsidRDefault="009B55A6" w:rsidP="009B55A6">
      <w:pPr>
        <w:topLinePunct/>
      </w:pPr>
      <w:r w:rsidRPr="003673D3">
        <w:t>本章以可复用物流容器为研究对象，在假设返还的物流容器与发出时相同品质的基础上，假设需求量稳定，但返还量不确定，即</w:t>
      </w:r>
      <w:r w:rsidR="00767D28" w:rsidRPr="00416357">
        <w:t>需求量为一个常数，但返还量服从某个随机分布的情况下构建数学模型，进行库存决策。</w:t>
      </w:r>
    </w:p>
    <w:p w14:paraId="3787A837" w14:textId="09D2A473" w:rsidR="00767D28" w:rsidRPr="003673D3" w:rsidRDefault="00767D28" w:rsidP="005417CC">
      <w:pPr>
        <w:pStyle w:val="2"/>
        <w:topLinePunct/>
        <w:ind w:left="480" w:hangingChars="171" w:hanging="480"/>
      </w:pPr>
      <w:bookmarkStart w:id="25" w:name="_Toc104811829"/>
      <w:r w:rsidRPr="00416357">
        <w:t>3</w:t>
      </w:r>
      <w:r>
        <w:t>.</w:t>
      </w:r>
      <w:r w:rsidRPr="00416357">
        <w:t>1</w:t>
      </w:r>
      <w:ins w:id="503035" w:author="标题排版器" w:date="2024-11-26T16:54:07Z">
        <w:r>
          <w:t xml:space="preserve"> </w:t>
        </w:r>
      </w:ins>
      <w:r w:rsidRPr="00BF5C49">
        <w:t>问题描述</w:t>
      </w:r>
      <w:r w:rsidR="00263A10">
        <w:t>及模型构建</w:t>
      </w:r>
      <w:bookmarkEnd w:id="25"/>
    </w:p>
    <w:p w14:paraId="6A4D2703" w14:textId="77777777" w:rsidR="00767D28" w:rsidRPr="003673D3" w:rsidRDefault="00767D28" w:rsidP="009B55A6">
      <w:pPr>
        <w:pStyle w:val="cw24"/>
        <w:topLinePunct/>
      </w:pPr>
      <w:r w:rsidRPr="00BF5C49">
        <w:t>对于</w:t>
      </w:r>
      <w:r w:rsidRPr="003673D3">
        <w:t>RTI</w:t>
      </w:r>
      <w:r w:rsidRPr="00BF5C49">
        <w:t>运营商而言，可复用物流容器的库存既可以由自己生产来进行补充，也可以由下游</w:t>
      </w:r>
      <w:r w:rsidR="00916CC1" w:rsidRPr="00BF5C49">
        <w:t>客户</w:t>
      </w:r>
      <w:r w:rsidRPr="00BF5C49">
        <w:t>返还来进行补充。因此，在这样一个库存管理控制系统中，存在两个供应源。同时联系到可复用物流容器的实际情况，返还的数量通常是小于需求量的，因为其中可能存在延时返还、不慎遗失、丢弃等情况。因此对于运营商的库存系统来说，是由两部分组成的，一部分是自行制造的</w:t>
      </w:r>
      <w:r w:rsidRPr="003673D3">
        <w:t>RTI</w:t>
      </w:r>
      <w:r w:rsidRPr="00BF5C49">
        <w:t>，一部分是返还的</w:t>
      </w:r>
      <w:r w:rsidRPr="003673D3">
        <w:t>RTI</w:t>
      </w:r>
      <w:r w:rsidRPr="00BF5C49">
        <w:t>。</w:t>
      </w:r>
      <w:r w:rsidR="00171282" w:rsidRPr="003673D3">
        <w:rPr>
          <w:rPrChange w:author="格式修订器" w:date="2024-11-26T16:54:08Z">
            <w:rPr>
              <w:position w:val="-4"/>
            </w:rPr>
          </w:rPrChange>
        </w:rPr>
        <w:object w:dxaOrig="180" w:dyaOrig="279" w14:anchorId="71B85CE8">
          <v:shape id="_x0000_i1026" type="#_x0000_t75" style="width:9.8pt;height:13.65pt" o:ole="">
            <v:imagedata r:id="rId11" o:title=""/>
          </v:shape>
          <o:OLEObject Type="Embed" ProgID="Equation.DSMT4" ShapeID="_x0000_i1026" DrawAspect="Content" ObjectID="_1716707261" r:id="rId12"/>
        </w:object>
      </w:r>
    </w:p>
    <w:p w14:paraId="2CDE808C" w14:textId="5DB1BCE3" w:rsidR="007136DE" w:rsidRPr="003673D3" w:rsidRDefault="0069072E" w:rsidP="0069072E">
      <w:pPr>
        <w:pStyle w:val="3"/>
        <w:topLinePunct/>
        <w:ind w:left="480" w:hangingChars="200" w:hanging="480"/>
      </w:pPr>
      <w:bookmarkStart w:id="26" w:name="_Toc104811830"/>
      <w:r>
        <w:t>3</w:t>
      </w:r>
      <w:bookmarkStart w:id="26" w:name="_Toc104811830"/>
      <w:r>
        <w:t>.</w:t>
      </w:r>
      <w:bookmarkStart w:id="26" w:name="_Toc104811830"/>
      <w:r>
        <w:t>1.</w:t>
      </w:r>
      <w:r w:rsidR="00767D28" w:rsidRPr="003673D3">
        <w:t>1</w:t>
      </w:r>
      <w:ins w:id="503036" w:author="标题排版器" w:date="2024-11-26T16:54:07Z">
        <w:r>
          <w:t xml:space="preserve"> </w:t>
        </w:r>
      </w:ins>
      <w:r w:rsidR="00767D28" w:rsidRPr="003673D3">
        <w:t>基本假设</w:t>
      </w:r>
      <w:bookmarkEnd w:id="26"/>
    </w:p>
    <w:p w14:paraId="6EF64842" w14:textId="77777777" w:rsidR="007136DE" w:rsidRPr="00BF5C49" w:rsidRDefault="00171282" w:rsidP="007136DE">
      <w:pPr>
        <w:topLinePunct/>
      </w:pPr>
      <w:r w:rsidRPr="00BF5C49">
        <w:t>（</w:t>
      </w:r>
      <w:r w:rsidRPr="003673D3">
        <w:t>1</w:t>
      </w:r>
      <w:r w:rsidRPr="00BF5C49">
        <w:t>）</w:t>
      </w:r>
      <w:r w:rsidRPr="00BF5C49">
        <w:t>在该模型中对实行周期盘点策略</w:t>
      </w:r>
      <w:r w:rsidR="00B1559B" w:rsidRPr="00BF5C49">
        <w:t>。</w:t>
      </w:r>
    </w:p>
    <w:p w14:paraId="793EFE2A" w14:textId="77777777" w:rsidR="00171282" w:rsidRPr="003673D3" w:rsidRDefault="00171282" w:rsidP="007136DE">
      <w:pPr>
        <w:topLinePunct/>
      </w:pPr>
      <w:r w:rsidRPr="00BF5C49">
        <w:t>（</w:t>
      </w:r>
      <w:r w:rsidRPr="003673D3">
        <w:t>2</w:t>
      </w:r>
      <w:r w:rsidRPr="00BF5C49">
        <w:t>）</w:t>
      </w:r>
      <w:r w:rsidRPr="00BF5C49">
        <w:t>下游</w:t>
      </w:r>
      <w:r w:rsidR="00916CC1" w:rsidRPr="00BF5C49">
        <w:t>客户</w:t>
      </w:r>
      <w:r w:rsidRPr="00BF5C49">
        <w:t>对可复用物流容器的需求是连续均匀的，即需求</w:t>
      </w:r>
      <w:r w:rsidR="00B1559B" w:rsidRPr="00BF5C49">
        <w:t>速度</w:t>
      </w:r>
      <w:r w:rsidR="00A01E47" w:rsidRPr="003673D3">
        <w:rPr>
          <w:rPrChange w:author="格式修订器" w:date="2024-11-26T16:54:08Z">
            <w:rPr>
              <w:i/>
            </w:rPr>
          </w:rPrChange>
        </w:rPr>
        <w:t>d</w:t>
      </w:r>
      <w:r w:rsidR="00A01E47" w:rsidRPr="003673D3">
        <w:t>为常数</w:t>
      </w:r>
      <w:r w:rsidR="00B1559B" w:rsidRPr="003673D3">
        <w:t>。</w:t>
      </w:r>
    </w:p>
    <w:p w14:paraId="00A98A92" w14:textId="4919AE72" w:rsidR="00171282" w:rsidRPr="00416357" w:rsidRDefault="00A01E47" w:rsidP="00B1559B">
      <w:pPr>
        <w:topLinePunct/>
      </w:pPr>
      <w:r w:rsidRPr="00416357">
        <w:t>（</w:t>
      </w:r>
      <w:r w:rsidRPr="00416357">
        <w:t>3</w:t>
      </w:r>
      <w:r w:rsidRPr="00416357">
        <w:t>）</w:t>
      </w:r>
      <w:r w:rsidRPr="00416357">
        <w:t>可复用物流容器的返还是一个随机过程，</w:t>
      </w:r>
      <w:r w:rsidR="002F17AC">
        <w:t>返还</w:t>
      </w:r>
      <w:r w:rsidR="00465572">
        <w:t>率</w:t>
      </w:r>
      <w:r w:rsidR="004A2B59" w:rsidRPr="002F17AC">
        <w:rPr>
          <w:rPrChange w:author="格式修订器" w:date="2024-11-26T16:54:08Z">
            <w:rPr>
              <w:i/>
            </w:rPr>
          </w:rPrChange>
        </w:rPr>
        <w:t>r</w:t>
      </w:r>
      <w:r w:rsidR="002F17AC">
        <w:t>服从于参数为</w:t>
      </w:r>
      <w:r w:rsidR="002F17AC" w:rsidRPr="002F17AC">
        <w:rPr>
          <w:rPrChange w:author="格式修订器" w:date="2024-11-26T16:54:08Z">
            <w:rPr>
              <w:i/>
            </w:rPr>
          </w:rPrChange>
        </w:rPr>
        <w:t>λ</w:t>
      </w:r>
      <w:r w:rsidR="002F17AC">
        <w:t>的泊松分布</w:t>
      </w:r>
      <w:r w:rsidR="004A2B59">
        <w:t>。</w:t>
      </w:r>
    </w:p>
    <w:p w14:paraId="0335B984" w14:textId="77777777" w:rsidR="00B1559B" w:rsidRPr="00BF5C49" w:rsidRDefault="00B1559B" w:rsidP="00B1559B">
      <w:pPr>
        <w:topLinePunct/>
      </w:pPr>
      <w:r w:rsidRPr="00BF5C49">
        <w:t>（</w:t>
      </w:r>
      <w:r w:rsidRPr="00BF5C49">
        <w:t>4</w:t>
      </w:r>
      <w:r w:rsidRPr="00BF5C49">
        <w:t>）</w:t>
      </w:r>
      <w:r w:rsidRPr="00BF5C49">
        <w:t>返还容器的质量不受影响，可立即再向下游</w:t>
      </w:r>
      <w:r w:rsidR="00916CC1" w:rsidRPr="00BF5C49">
        <w:t>客户</w:t>
      </w:r>
      <w:r w:rsidRPr="00BF5C49">
        <w:t>发送，投入使用。</w:t>
      </w:r>
    </w:p>
    <w:p w14:paraId="3F1AB274" w14:textId="77777777" w:rsidR="00B1559B" w:rsidRPr="00BF5C49" w:rsidRDefault="00B1559B" w:rsidP="00B1559B">
      <w:pPr>
        <w:topLinePunct/>
      </w:pPr>
      <w:r w:rsidRPr="00BF5C49">
        <w:t>（</w:t>
      </w:r>
      <w:r w:rsidRPr="00BF5C49">
        <w:t>5</w:t>
      </w:r>
      <w:r w:rsidRPr="00BF5C49">
        <w:t>）</w:t>
      </w:r>
      <w:r w:rsidRPr="00BF5C49">
        <w:t>不考虑制造提前期，即库存降为</w:t>
      </w:r>
      <w:r w:rsidRPr="00BF5C49">
        <w:t>0</w:t>
      </w:r>
      <w:r w:rsidRPr="00BF5C49">
        <w:t>时可以立即得到补充。</w:t>
      </w:r>
    </w:p>
    <w:p w14:paraId="7E3CE5A3" w14:textId="2CB75A31" w:rsidR="00B1559B" w:rsidRPr="00BF5C49" w:rsidRDefault="0069072E" w:rsidP="0069072E">
      <w:pPr>
        <w:pStyle w:val="3"/>
        <w:topLinePunct/>
        <w:ind w:left="480" w:hangingChars="200" w:hanging="480"/>
      </w:pPr>
      <w:bookmarkStart w:id="27" w:name="_Toc104811831"/>
      <w:r>
        <w:t>3</w:t>
      </w:r>
      <w:bookmarkStart w:id="27" w:name="_Toc104811831"/>
      <w:r>
        <w:t>.</w:t>
      </w:r>
      <w:bookmarkStart w:id="27" w:name="_Toc104811831"/>
      <w:r>
        <w:t>1.2</w:t>
      </w:r>
      <w:ins w:id="503037" w:author="标题排版器" w:date="2024-11-26T16:54:07Z">
        <w:r>
          <w:t xml:space="preserve"> </w:t>
        </w:r>
      </w:ins>
      <w:r w:rsidR="00B1559B" w:rsidRPr="00BF5C49">
        <w:t>模型符号说明</w:t>
      </w:r>
      <w:bookmarkEnd w:id="27"/>
    </w:p>
    <w:p w14:paraId="0142997A" w14:textId="7C6CAAFA" w:rsidR="00171282" w:rsidRDefault="00B1559B" w:rsidP="00640B62">
      <w:pPr>
        <w:topLinePunct/>
      </w:pPr>
      <w:r w:rsidRPr="00BF5C49">
        <w:rPr>
          <w:rPrChange w:author="格式修订器" w:date="2024-11-26T16:54:08Z">
            <w:rPr>
              <w:i/>
            </w:rPr>
          </w:rPrChange>
        </w:rPr>
        <w:t xml:space="preserve">d</w:t>
      </w:r>
      <w:del w:id="503038" w:author="内容修订器" w:date="2024-11-26T16:54:12Z">
        <w:r w:rsidDel="00494EDC">
          <w:delText xml:space="preserve"> </w:delText>
        </w:r>
      </w:del>
      <w:r w:rsidRPr="00BF5C49">
        <w:t>：</w:t>
      </w:r>
      <w:r w:rsidR="000665FF" w:rsidRPr="00BF5C49">
        <w:t>单位时间</w:t>
      </w:r>
      <w:r w:rsidRPr="00BF5C49">
        <w:t>可复用物流容器的需求</w:t>
      </w:r>
      <w:r w:rsidR="000665FF" w:rsidRPr="00BF5C49">
        <w:t>量</w:t>
      </w:r>
      <w:r w:rsidRPr="00BF5C49">
        <w:t>，</w:t>
      </w:r>
      <w:r w:rsidRPr="003673D3">
        <w:rPr>
          <w:rPrChange w:author="格式修订器" w:date="2024-11-26T16:54:08Z">
            <w:rPr>
              <w:i/>
            </w:rPr>
          </w:rPrChange>
        </w:rPr>
        <w:t>d</w:t>
      </w:r>
      <w:r w:rsidRPr="003673D3">
        <w:t>为常数</w:t>
      </w:r>
      <w:r w:rsidR="00727264">
        <w:t>；</w:t>
      </w:r>
    </w:p>
    <w:p w14:paraId="47F39FDF" w14:textId="6FE82C22" w:rsidR="004566EF" w:rsidRPr="003673D3" w:rsidRDefault="004566EF" w:rsidP="00640B62">
      <w:pPr>
        <w:topLinePunct/>
      </w:pPr>
      <w:r w:rsidRPr="00801B82">
        <w:rPr>
          <w:rPrChange w:author="格式修订器" w:date="2024-11-26T16:54:08Z">
            <w:rPr>
              <w:i/>
            </w:rPr>
          </w:rPrChange>
        </w:rPr>
        <w:t xml:space="preserve">r</w:t>
      </w:r>
      <w:del w:id="503039" w:author="内容修订器" w:date="2024-11-26T16:54:12Z">
        <w:r w:rsidDel="00494EDC">
          <w:delText xml:space="preserve"> </w:delText>
        </w:r>
      </w:del>
      <w:r w:rsidRPr="004566EF">
        <w:t>：可复用物流容器的返还</w:t>
      </w:r>
      <w:r w:rsidR="00801B82">
        <w:t>率</w:t>
      </w:r>
      <w:r w:rsidRPr="004566EF">
        <w:t>，</w:t>
      </w:r>
      <w:r w:rsidRPr="00801B82">
        <w:rPr>
          <w:rPrChange w:author="格式修订器" w:date="2024-11-26T16:54:08Z">
            <w:rPr>
              <w:i/>
            </w:rPr>
          </w:rPrChange>
        </w:rPr>
        <w:t>r</w:t>
      </w:r>
      <w:r w:rsidRPr="004566EF">
        <w:t>服从于参数为</w:t>
      </w:r>
      <w:r w:rsidRPr="00BC07AA">
        <w:rPr>
          <w:rPrChange w:author="格式修订器" w:date="2024-11-26T16:54:08Z">
            <w:rPr>
              <w:i/>
            </w:rPr>
          </w:rPrChange>
        </w:rPr>
        <w:t>λ</w:t>
      </w:r>
      <w:r w:rsidRPr="004566EF">
        <w:t>的泊松分布</w:t>
      </w:r>
      <w:r w:rsidR="00727264">
        <w:t>；</w:t>
      </w:r>
    </w:p>
    <w:p w14:paraId="5CC880F9" w14:textId="38F2032C" w:rsidR="00B1559B" w:rsidRPr="003673D3" w:rsidRDefault="00B1559B" w:rsidP="00640B62">
      <w:pPr>
        <w:topLinePunct/>
      </w:pPr>
      <w:r w:rsidRPr="003673D3">
        <w:rPr>
          <w:rPrChange w:author="格式修订器" w:date="2024-11-26T16:54:08Z">
            <w:rPr>
              <w:i/>
            </w:rPr>
          </w:rPrChange>
        </w:rPr>
        <w:lastRenderedPageBreak/>
        <w:t>h</w:t>
      </w:r>
      <w:del w:id="503040" w:author="内容修订器" w:date="2024-11-26T16:54:12Z">
        <w:r w:rsidDel="00494EDC">
          <w:delText xml:space="preserve"> </w:delText>
        </w:r>
      </w:del>
      <w:r w:rsidR="00640B62" w:rsidRPr="00BF5C49">
        <w:t>：</w:t>
      </w:r>
      <w:r w:rsidR="00640B62" w:rsidRPr="003673D3">
        <w:t>单位时间内，系统中单位容器的库存成本</w:t>
      </w:r>
      <w:r w:rsidR="00727264">
        <w:t>；</w:t>
      </w:r>
    </w:p>
    <w:p w14:paraId="1308B3BD" w14:textId="37707B56" w:rsidR="00640B62" w:rsidRDefault="00640B62" w:rsidP="00640B62">
      <w:pPr>
        <w:topLinePunct/>
      </w:pPr>
      <w:r w:rsidRPr="003673D3">
        <w:rPr>
          <w:rPrChange w:author="格式修订器" w:date="2024-11-26T16:54:08Z">
            <w:rPr>
              <w:i/>
            </w:rPr>
          </w:rPrChange>
        </w:rPr>
        <w:t>Q</w:t>
      </w:r>
      <w:del w:id="503041" w:author="内容修订器" w:date="2024-11-26T16:54:12Z">
        <w:r w:rsidDel="00494EDC">
          <w:delText xml:space="preserve"> </w:delText>
        </w:r>
      </w:del>
      <w:r w:rsidRPr="00BF5C49">
        <w:t>：</w:t>
      </w:r>
      <w:r w:rsidR="000665FF" w:rsidRPr="00BF5C49">
        <w:t>周期制造量</w:t>
      </w:r>
      <w:r w:rsidR="00727264">
        <w:t>；</w:t>
      </w:r>
    </w:p>
    <w:p w14:paraId="33FE21B9" w14:textId="71386F9A" w:rsidR="002F17AC" w:rsidRDefault="002F17AC" w:rsidP="00640B62">
      <w:pPr>
        <w:topLinePunct/>
      </w:pPr>
      <w:r w:rsidRPr="002F17AC">
        <w:rPr>
          <w:rPrChange w:author="格式修订器" w:date="2024-11-26T16:54:08Z">
            <w:rPr>
              <w:i/>
            </w:rPr>
          </w:rPrChange>
        </w:rPr>
        <w:t>T</w:t>
      </w:r>
      <w:del w:id="503042" w:author="内容修订器" w:date="2024-11-26T16:54:12Z">
        <w:r w:rsidDel="00494EDC">
          <w:delText xml:space="preserve"> </w:delText>
        </w:r>
      </w:del>
      <w:r w:rsidRPr="00BF5C49">
        <w:t>：</w:t>
      </w:r>
      <w:r w:rsidR="004229D3">
        <w:t>一个</w:t>
      </w:r>
      <w:r>
        <w:t>制造周期</w:t>
      </w:r>
      <w:r w:rsidR="004229D3">
        <w:t>长度</w:t>
      </w:r>
      <w:r w:rsidR="00727264">
        <w:t>；</w:t>
      </w:r>
    </w:p>
    <w:p w14:paraId="16D076BD" w14:textId="1D1E4D3A" w:rsidR="00B46E4D" w:rsidRPr="00BF5C49" w:rsidRDefault="00B46E4D" w:rsidP="00640B62">
      <w:pPr>
        <w:topLinePunct/>
      </w:pPr>
      <w:r w:rsidRPr="003743A2">
        <w:rPr>
          <w:rPrChange w:author="格式修订器" w:date="2024-11-26T16:54:08Z">
            <w:rPr>
              <w:i/>
            </w:rPr>
          </w:rPrChange>
        </w:rPr>
        <w:t>I</w:t>
      </w:r>
      <w:del w:id="503043" w:author="内容修订器" w:date="2024-11-26T16:54:12Z">
        <w:r w:rsidDel="00494EDC">
          <w:delText xml:space="preserve"> </w:delText>
        </w:r>
      </w:del>
      <w:r w:rsidR="003743A2" w:rsidRPr="00BF5C49">
        <w:t>：</w:t>
      </w:r>
      <w:r>
        <w:t>库存水平</w:t>
      </w:r>
      <w:r w:rsidR="00727264">
        <w:t>；</w:t>
      </w:r>
    </w:p>
    <w:p w14:paraId="7EB87CC4" w14:textId="2E855B4D" w:rsidR="000665FF" w:rsidRPr="00BF5C49" w:rsidRDefault="000665FF" w:rsidP="000665FF">
      <w:pPr>
        <w:topLinePunct/>
      </w:pPr>
      <w:r w:rsidRPr="00BF5C49">
        <w:rPr>
          <w:rPrChange w:author="格式修订器" w:date="2024-11-26T16:54:08Z">
            <w:rPr>
              <w:i/>
            </w:rPr>
          </w:rPrChange>
        </w:rPr>
        <w:t>K</w:t>
      </w:r>
      <w:del w:id="503044" w:author="内容修订器" w:date="2024-11-26T16:54:12Z">
        <w:r w:rsidDel="00494EDC">
          <w:delText xml:space="preserve"> </w:delText>
        </w:r>
      </w:del>
      <w:r w:rsidRPr="00BF5C49">
        <w:t>：制造每批容器的固定成本</w:t>
      </w:r>
      <w:r w:rsidR="00727264">
        <w:t>；</w:t>
      </w:r>
    </w:p>
    <w:p w14:paraId="069768A3" w14:textId="7BBE99E7" w:rsidR="000665FF" w:rsidRDefault="000665FF" w:rsidP="000665FF">
      <w:pPr>
        <w:topLinePunct/>
      </w:pPr>
      <w:r w:rsidRPr="00BF5C49">
        <w:rPr>
          <w:rPrChange w:author="格式修订器" w:date="2024-11-26T16:54:08Z">
            <w:rPr>
              <w:i/>
            </w:rPr>
          </w:rPrChange>
        </w:rPr>
        <w:t>c</w:t>
      </w:r>
      <w:del w:id="503045" w:author="内容修订器" w:date="2024-11-26T16:54:12Z">
        <w:r w:rsidDel="00494EDC">
          <w:delText xml:space="preserve"> </w:delText>
        </w:r>
      </w:del>
      <w:r w:rsidRPr="00BF5C49">
        <w:t>：制造每单位容器的变动成本</w:t>
      </w:r>
      <w:r w:rsidR="00727264">
        <w:t>；</w:t>
      </w:r>
    </w:p>
    <w:p w14:paraId="5A23354B" w14:textId="3555BA9A" w:rsidR="00A022D4" w:rsidRDefault="00A022D4" w:rsidP="000665FF">
      <w:pPr>
        <w:topLinePunct/>
      </w:pPr>
      <w:r w:rsidRPr="00A022D4">
        <w:rPr>
          <w:rPrChange w:author="格式修订器" w:date="2024-11-26T16:54:08Z">
            <w:rPr>
              <w:i/>
            </w:rPr>
          </w:rPrChange>
        </w:rPr>
        <w:t>C</w:t>
      </w:r>
      <w:r w:rsidRPr="00A022D4">
        <w:rPr>
          <w:vertAlign w:val="subscript"/>
          <w:rPrChange w:author="格式修订器" w:date="2024-11-26T16:54:08Z">
            <w:rPr>
              <w:i/>
              <w:vertAlign w:val="subscript"/>
            </w:rPr>
          </w:rPrChange>
        </w:rPr>
        <w:t>m</w:t>
      </w:r>
      <w:del w:id="503046" w:author="内容修订器" w:date="2024-11-26T16:54:12Z">
        <w:r w:rsidDel="00494EDC">
          <w:delText xml:space="preserve"> </w:delText>
        </w:r>
      </w:del>
      <w:r w:rsidRPr="00BF5C49">
        <w:t>：</w:t>
      </w:r>
      <w:r w:rsidRPr="00416357">
        <w:t>可复用物流容器的</w:t>
      </w:r>
      <w:r>
        <w:t>单位时间</w:t>
      </w:r>
      <w:r w:rsidRPr="00416357">
        <w:t>制造成本</w:t>
      </w:r>
      <w:r>
        <w:t>；</w:t>
      </w:r>
    </w:p>
    <w:p w14:paraId="7B24A0FD" w14:textId="5FAF4DB7" w:rsidR="00A022D4" w:rsidRPr="00BF5C49" w:rsidRDefault="00A022D4" w:rsidP="000665FF">
      <w:pPr>
        <w:topLinePunct/>
      </w:pPr>
      <w:r w:rsidRPr="00A022D4">
        <w:rPr>
          <w:rPrChange w:author="格式修订器" w:date="2024-11-26T16:54:08Z">
            <w:rPr>
              <w:i/>
            </w:rPr>
          </w:rPrChange>
        </w:rPr>
        <w:t>C</w:t>
      </w:r>
      <w:r w:rsidRPr="00A022D4">
        <w:rPr>
          <w:vertAlign w:val="subscript"/>
          <w:rPrChange w:author="格式修订器" w:date="2024-11-26T16:54:08Z">
            <w:rPr>
              <w:i/>
              <w:vertAlign w:val="subscript"/>
            </w:rPr>
          </w:rPrChange>
        </w:rPr>
        <w:t>h</w:t>
      </w:r>
      <w:del w:id="503047" w:author="内容修订器" w:date="2024-11-26T16:54:12Z">
        <w:r w:rsidDel="00494EDC">
          <w:delText xml:space="preserve"> </w:delText>
        </w:r>
      </w:del>
      <w:r w:rsidRPr="00BF5C49">
        <w:t>：</w:t>
      </w:r>
      <w:r w:rsidRPr="00416357">
        <w:t>可复用物流容器的</w:t>
      </w:r>
      <w:r>
        <w:t>单位时间库存</w:t>
      </w:r>
      <w:r w:rsidRPr="00416357">
        <w:t>成本</w:t>
      </w:r>
      <w:r>
        <w:t>；</w:t>
      </w:r>
    </w:p>
    <w:p w14:paraId="7995EB63" w14:textId="3B12EA32" w:rsidR="001C6FC0" w:rsidRDefault="001C6FC0" w:rsidP="000665FF">
      <w:pPr>
        <w:topLinePunct/>
      </w:pPr>
      <w:r w:rsidRPr="00A022D4">
        <w:rPr>
          <w:rPrChange w:author="格式修订器" w:date="2024-11-26T16:54:08Z">
            <w:rPr>
              <w:i/>
            </w:rPr>
          </w:rPrChange>
        </w:rPr>
        <w:t>C</w:t>
      </w:r>
      <w:del w:id="503048" w:author="内容修订器" w:date="2024-11-26T16:54:12Z">
        <w:r w:rsidDel="00494EDC">
          <w:delText xml:space="preserve"> </w:delText>
        </w:r>
      </w:del>
      <w:r w:rsidRPr="00BF5C49">
        <w:t>：库存管理系统的总成本</w:t>
      </w:r>
      <w:r w:rsidR="00727264">
        <w:t>。</w:t>
      </w:r>
    </w:p>
    <w:p w14:paraId="2C8F907E" w14:textId="1F590A1B" w:rsidR="00A022D4" w:rsidRDefault="00A022D4" w:rsidP="00A022D4">
      <w:pPr>
        <w:pStyle w:val="3"/>
        <w:topLinePunct/>
        <w:ind w:left="480" w:hangingChars="200" w:hanging="480"/>
      </w:pPr>
      <w:bookmarkStart w:id="28" w:name="_Toc104811832"/>
      <w:r>
        <w:t>3</w:t>
      </w:r>
      <w:r>
        <w:t>.</w:t>
      </w:r>
      <w:r>
        <w:t>1.3</w:t>
      </w:r>
      <w:ins w:id="503049" w:author="标题排版器" w:date="2024-11-26T16:54:07Z">
        <w:r>
          <w:t xml:space="preserve"> </w:t>
        </w:r>
      </w:ins>
      <w:r>
        <w:t>模型构建</w:t>
      </w:r>
      <w:bookmarkEnd w:id="28"/>
    </w:p>
    <w:p w14:paraId="1C28F649" w14:textId="77777777" w:rsidR="00A022D4" w:rsidRPr="00BF5C49" w:rsidRDefault="00A022D4" w:rsidP="00A022D4">
      <w:pPr>
        <w:topLinePunct/>
      </w:pPr>
      <w:r w:rsidRPr="003673D3">
        <w:t>根据以上假设，可复用物流容器的库存由制造和返还组成，且两部分的组成是可以表示的。</w:t>
      </w:r>
      <w:r>
        <w:t>其直观的库存水平如图</w:t>
      </w:r>
      <w:r>
        <w:t>3</w:t>
      </w:r>
      <w:r>
        <w:t>-1</w:t>
      </w:r>
      <w:r>
        <w:t>所示</w:t>
      </w:r>
      <w:r w:rsidRPr="00BF5C49">
        <w:t>：</w:t>
      </w:r>
    </w:p>
    <w:p w14:paraId="6A7D2270" w14:textId="77777777" w:rsidR="00A022D4" w:rsidRPr="00BF5C49" w:rsidRDefault="00A022D4" w:rsidP="00A022D4">
      <w:pPr>
        <w:topLinePunct/>
      </w:pPr>
      <w:r w:rsidRPr="003673D3">
        <w:t>RTI</w:t>
      </w:r>
      <w:r w:rsidRPr="00BF5C49">
        <w:t>库存水平</w:t>
      </w:r>
      <w:del w:id="503050" w:author="内容修订器" w:date="2024-11-26T16:54:12Z">
        <w:r w:rsidDel="00494EDC">
          <w:delText xml:space="preserve"> </w:delText>
        </w:r>
      </w:del>
      <w:r w:rsidRPr="003673D3">
        <w:rPr>
          <w:rPrChange w:author="格式修订器" w:date="2024-11-26T16:54:08Z">
            <w:rPr>
              <w:i/>
            </w:rPr>
          </w:rPrChange>
        </w:rPr>
        <w:t>I</w:t>
      </w:r>
      <w:r w:rsidRPr="003673D3">
        <w:rPr>
          <w:rPrChange w:author="格式修订器" w:date="2024-11-26T16:54:08Z">
            <w:rPr>
              <w:i/>
            </w:rPr>
          </w:rPrChange>
        </w:rPr>
        <w:t>(</w:t>
      </w:r>
      <w:r w:rsidRPr="003673D3">
        <w:rPr>
          <w:rPrChange w:author="格式修订器" w:date="2024-11-26T16:54:08Z">
            <w:rPr>
              <w:i/>
            </w:rPr>
          </w:rPrChange>
        </w:rPr>
        <w:t>t</w:t>
      </w:r>
      <w:r w:rsidRPr="003673D3">
        <w:rPr>
          <w:rPrChange w:author="格式修订器" w:date="2024-11-26T16:54:08Z">
            <w:rPr>
              <w:i/>
            </w:rPr>
          </w:rPrChange>
        </w:rPr>
        <w:t>)</w:t>
      </w:r>
    </w:p>
    <w:p w14:paraId="5D9F0D4F" w14:textId="77777777" w:rsidR="00A022D4" w:rsidRPr="003673D3" w:rsidRDefault="00A022D4" w:rsidP="00A022D4">
      <w:pPr>
        <w:pStyle w:val="aff6"/>
        <w:ind w:left="1238" w:firstLineChars="0" w:firstLine="0"/>
        <w:topLinePunct/>
      </w:pPr>
      <w:r w:rsidRPr="003673D3">
        <mc:AlternateContent>
          <mc:Choice Requires="wpg">
            <w:drawing>
              <wp:inline>
                <wp:simplePos x="0" y="0"/>
                <wp:positionH relativeFrom="column">
                  <wp:posOffset>785814</wp:posOffset>
                </wp:positionH>
                <wp:positionV relativeFrom="paragraph">
                  <wp:posOffset>454025</wp:posOffset>
                </wp:positionV>
                <wp:extent cx="3871912" cy="2561908"/>
                <wp:effectExtent l="76200" t="38100" r="71755" b="86360"/>
                <wp:wrapNone/>
                <wp:docPr id="13" name="组合 13"/>
                <wp:cNvGraphicFramePr/>
                <a:graphic xmlns:a="http://schemas.openxmlformats.org/drawingml/2006/main">
                  <a:graphicData uri="http://schemas.microsoft.com/office/word/2010/wordprocessingGroup">
                    <wpg:wgp>
                      <wpg:cNvGrpSpPr/>
                      <wpg:grpSpPr>
                        <a:xfrm>
                          <a:off x="0" y="0"/>
                          <a:ext cx="3871912" cy="2561908"/>
                          <a:chOff x="0" y="0"/>
                          <a:chExt cx="3799114" cy="2112283"/>
                        </a:xfrm>
                      </wpg:grpSpPr>
                      <wpg:grpSp>
                        <wpg:cNvPr id="8" name="组合 8"/>
                        <wpg:cNvGrpSpPr/>
                        <wpg:grpSpPr>
                          <a:xfrm>
                            <a:off x="0" y="0"/>
                            <a:ext cx="3799114" cy="2112283"/>
                            <a:chOff x="0" y="0"/>
                            <a:chExt cx="3799114" cy="2112283"/>
                          </a:xfrm>
                        </wpg:grpSpPr>
                        <wps:wsp>
                          <wps:cNvPr id="6" name="直接箭头连接符 6"/>
                          <wps:cNvCnPr/>
                          <wps:spPr>
                            <a:xfrm flipV="1">
                              <a:off x="0" y="2111829"/>
                              <a:ext cx="3799114" cy="45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直接箭头连接符 7"/>
                          <wps:cNvCnPr/>
                          <wps:spPr>
                            <a:xfrm flipV="1">
                              <a:off x="0" y="0"/>
                              <a:ext cx="0" cy="211182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 name="任意多边形: 形状 12"/>
                        <wps:cNvSpPr/>
                        <wps:spPr>
                          <a:xfrm>
                            <a:off x="9525" y="538163"/>
                            <a:ext cx="2343150" cy="1571625"/>
                          </a:xfrm>
                          <a:custGeom>
                            <a:avLst/>
                            <a:gdLst>
                              <a:gd name="connsiteX0" fmla="*/ 0 w 2343150"/>
                              <a:gd name="connsiteY0" fmla="*/ 0 h 1571625"/>
                              <a:gd name="connsiteX1" fmla="*/ 642938 w 2343150"/>
                              <a:gd name="connsiteY1" fmla="*/ 352425 h 1571625"/>
                              <a:gd name="connsiteX2" fmla="*/ 914400 w 2343150"/>
                              <a:gd name="connsiteY2" fmla="*/ 1047750 h 1571625"/>
                              <a:gd name="connsiteX3" fmla="*/ 1524000 w 2343150"/>
                              <a:gd name="connsiteY3" fmla="*/ 1157287 h 1571625"/>
                              <a:gd name="connsiteX4" fmla="*/ 1919288 w 2343150"/>
                              <a:gd name="connsiteY4" fmla="*/ 1390650 h 1571625"/>
                              <a:gd name="connsiteX5" fmla="*/ 2257425 w 2343150"/>
                              <a:gd name="connsiteY5" fmla="*/ 1490662 h 1571625"/>
                              <a:gd name="connsiteX6" fmla="*/ 2343150 w 2343150"/>
                              <a:gd name="connsiteY6" fmla="*/ 1571625 h 15716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343150" h="1571625">
                                <a:moveTo>
                                  <a:pt x="0" y="0"/>
                                </a:moveTo>
                                <a:cubicBezTo>
                                  <a:pt x="245269" y="88900"/>
                                  <a:pt x="490538" y="177800"/>
                                  <a:pt x="642938" y="352425"/>
                                </a:cubicBezTo>
                                <a:cubicBezTo>
                                  <a:pt x="795338" y="527050"/>
                                  <a:pt x="767556" y="913606"/>
                                  <a:pt x="914400" y="1047750"/>
                                </a:cubicBezTo>
                                <a:cubicBezTo>
                                  <a:pt x="1061244" y="1181894"/>
                                  <a:pt x="1356519" y="1100137"/>
                                  <a:pt x="1524000" y="1157287"/>
                                </a:cubicBezTo>
                                <a:cubicBezTo>
                                  <a:pt x="1691481" y="1214437"/>
                                  <a:pt x="1797051" y="1335088"/>
                                  <a:pt x="1919288" y="1390650"/>
                                </a:cubicBezTo>
                                <a:cubicBezTo>
                                  <a:pt x="2041525" y="1446212"/>
                                  <a:pt x="2186781" y="1460500"/>
                                  <a:pt x="2257425" y="1490662"/>
                                </a:cubicBezTo>
                                <a:cubicBezTo>
                                  <a:pt x="2328069" y="1520824"/>
                                  <a:pt x="2316956" y="1565275"/>
                                  <a:pt x="2343150" y="1571625"/>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inline>
            </w:drawing>
          </mc:Choice>
          <mc:Fallback>
            <w:pict>
              <v:group w14:anchorId="1DE8E9CE" id="组合 13" o:spid="_x0000_s1026" style="left:0;text-align:left;margin-left:61.9pt;margin-top:35.75pt;width:304.85pt;height:201.75pt;z-index:-251650048;mso-width-relative:margin;mso-height-relative:margin" coordsize="37991,21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">
                <v:group id="组合 8" o:spid="_x0000_s1027" style="position:absolute;width:37991;height:21122" coordsize="37991,21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32" coordsize="21600,21600" o:spt="32" o:oned="t" path="m,l21600,21600e" filled="f">
                    <v:path arrowok="t" fillok="f" o:connecttype="none"/>
                    <o:lock v:ext="edit" shapetype="t"/>
                  </v:shapetype>
                  <v:shape id="直接箭头连接符 6" o:spid="_x0000_s1028" type="#_x0000_t32" style="position:absolute;top:21118;width:37991;height: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" strokecolor="black [3213]" strokeweight="1pt">
                    <v:stroke endarrow="block" joinstyle="miter"/>
                  </v:shape>
                  <v:shape id="直接箭头连接符 7" o:spid="_x0000_s1029" type="#_x0000_t32" style="position:absolute;width:0;height:211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" strokecolor="black [3213]" strokeweight="1pt">
                    <v:stroke endarrow="block" joinstyle="miter"/>
                  </v:shape>
                </v:group>
                <v:shape id="任意多边形: 形状 12" o:spid="_x0000_s1030" style="position:absolute;left:95;top:5381;width:23431;height:15716;visibility:visible;mso-wrap-style:square;v-text-anchor:middle" coordsize="2343150,157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" path="m,c245269,88900,490538,177800,642938,352425v152400,174625,124618,561181,271462,695325c1061244,1181894,1356519,1100137,1524000,1157287v167481,57150,273051,177801,395288,233363c2041525,1446212,2186781,1460500,2257425,1490662v70644,30162,59531,74613,85725,80963e" filled="f" strokecolor="black [3213]" strokeweight="1pt">
                  <v:stroke joinstyle="miter"/>
                  <v:path arrowok="t" o:connecttype="custom" o:connectlocs="0,0;642938,352425;914400,1047750;1524000,1157287;1919288,1390650;2257425,1490662;2343150,1571625" o:connectangles="0,0,0,0,0,0,0"/>
                </v:shape>
              </v:group>
            </w:pict>
          </mc:Fallback>
        </mc:AlternateContent>
      </w:r>
    </w:p>
    <w:p w14:paraId="39CE7BBF" w14:textId="77777777" w:rsidR="00A022D4" w:rsidRPr="003673D3" w:rsidRDefault="00A022D4" w:rsidP="00A022D4">
      <w:pPr>
        <w:pStyle w:val="affff2"/>
        <w:topLinePunct/>
      </w:pPr>
      <w:r w:rsidRPr="003673D3">
        <w:rPr>
          <w:rPrChange w:author="格式修订器" w:date="2024-11-26T16:54:08Z">
            <w:rPr>
              <w:i/>
            </w:rPr>
          </w:rPrChange>
        </w:rPr>
        <w:t>Q</w:t>
      </w:r>
    </w:p>
    <w:p w14:paraId="416E2561" w14:textId="77777777" w:rsidR="00A022D4" w:rsidRPr="003673D3" w:rsidRDefault="00A022D4" w:rsidP="00A022D4">
      <w:pPr>
        <w:topLinePunct/>
        <w:rPr>
          <w:del w:author="内容修订器" w:date="2024-11-26T16:54:13Z"/>
        </w:rPr>
      </w:pPr>
      <w:commentRangeStart w:id="15"/>
    </w:p>
    <w:p w14:paraId="399CCFA8" w14:textId="77777777" w:rsidR="00A022D4" w:rsidRPr="00416357" w:rsidRDefault="00A022D4" w:rsidP="00A022D4">
      <w:pPr>
        <w:topLinePunct/>
        <w:rPr>
          <w:del w:author="内容修订器" w:date="2024-11-26T16:54:13Z"/>
        </w:rPr>
      </w:pPr>
    </w:p>
    <w:p w14:paraId="4FD73C91" w14:textId="77777777" w:rsidR="00A022D4" w:rsidRPr="00BF5C49" w:rsidRDefault="00A022D4" w:rsidP="00A022D4">
      <w:pPr>
        <w:topLinePunct/>
        <w:rPr>
          <w:del w:author="内容修订器" w:date="2024-11-26T16:54:13Z"/>
        </w:rPr>
      </w:pPr>
    </w:p>
    <w:p w14:paraId="0F3B6D08" w14:textId="77777777" w:rsidR="00A022D4" w:rsidRPr="00BF5C49" w:rsidRDefault="00A022D4" w:rsidP="00A022D4">
      <w:pPr>
        <w:topLinePunct/>
        <w:rPr>
          <w:del w:author="内容修订器" w:date="2024-11-26T16:54:13Z"/>
        </w:rPr>
      </w:pPr>
      <w:commentRangeEnd w:id="15"/>
      <w:r w:rsidR="00F1430F">
        <w:commentReference w:id="15"/>
      </w:r>
    </w:p>
    <w:p w14:paraId="75D28406" w14:textId="77777777" w:rsidR="00A022D4" w:rsidRPr="00BF5C49" w:rsidRDefault="00A022D4" w:rsidP="00A022D4">
      <w:pPr>
        <w:keepNext/>
        <w:topLinePunct/>
      </w:pPr>
      <w:del w:id="503051" w:author="内容修订器" w:date="2024-11-26T16:54:12Z">
        <w:r w:rsidDel="00494EDC">
          <w:delText xml:space="preserve">                                   </w:delText>
        </w:r>
      </w:del>
      <w:r w:rsidR="001852F3">
        <w:t xml:space="preserve">T</w:t>
      </w:r>
      <w:del w:id="503052" w:author="内容修订器" w:date="2024-11-26T16:54:12Z">
        <w:r w:rsidDel="00494EDC">
          <w:delText xml:space="preserve">                   </w:delText>
        </w:r>
      </w:del>
      <w:r w:rsidRPr="00BF5C49">
        <w:t>时间</w:t>
      </w:r>
      <w:r w:rsidRPr="00BF5C49">
        <w:t xml:space="preserve"> </w:t>
      </w:r>
    </w:p>
    <w:p w14:paraId="281FDC42" w14:textId="77777777" w:rsidR="00A022D4" w:rsidRPr="00BF5C49" w:rsidRDefault="00A022D4" w:rsidP="00A022D4">
      <w:pPr>
        <w:pStyle w:val="cw17"/>
        <w:topLinePunct/>
      </w:pPr>
      <w:r w:rsidRPr="00BF5C49">
        <w:t>图</w:t>
      </w:r>
      <w:r w:rsidRPr="003673D3">
        <w:t>3-1</w:t>
      </w:r>
      <w:ins w:id="503053" w:author="图示排版器" w:date="2024-11-26T16:54:07Z">
        <w:r>
          <w:t xml:space="preserve">  </w:t>
        </w:r>
      </w:ins>
      <w:r w:rsidRPr="00BF5C49">
        <w:t>返还数量不确定情况下的库存水平</w:t>
      </w:r>
    </w:p>
    <w:p w14:paraId="35E56555" w14:textId="00EE4028" w:rsidR="00A022D4" w:rsidRDefault="00A022D4" w:rsidP="00A022D4">
      <w:pPr>
        <w:topLinePunct/>
      </w:pPr>
      <w:r w:rsidRPr="003673D3">
        <w:t>根据</w:t>
      </w:r>
      <w:r>
        <w:t>问题</w:t>
      </w:r>
      <w:r w:rsidRPr="003673D3">
        <w:t>特征，可以看出主要研究的就是确定使得单位时间总成本最小的容器制造批量</w:t>
      </w:r>
      <w:r w:rsidRPr="00416357">
        <w:rPr>
          <w:rPrChange w:author="格式修订器" w:date="2024-11-26T16:54:08Z">
            <w:rPr>
              <w:i/>
            </w:rPr>
          </w:rPrChange>
        </w:rPr>
        <w:t>Q</w:t>
      </w:r>
      <w:r w:rsidRPr="00416357">
        <w:t>和制造周期</w:t>
      </w:r>
      <w:r w:rsidRPr="002F17AC">
        <w:rPr>
          <w:rPrChange w:author="格式修订器" w:date="2024-11-26T16:54:08Z">
            <w:rPr>
              <w:i/>
            </w:rPr>
          </w:rPrChange>
        </w:rPr>
        <w:t>T</w:t>
      </w:r>
      <w:r w:rsidRPr="00416357">
        <w:t>。一个制造周期</w:t>
      </w:r>
      <w:r w:rsidRPr="002F17AC">
        <w:rPr>
          <w:rPrChange w:author="格式修订器" w:date="2024-11-26T16:54:08Z">
            <w:rPr>
              <w:i/>
            </w:rPr>
          </w:rPrChange>
        </w:rPr>
        <w:t>T</w:t>
      </w:r>
      <w:r w:rsidRPr="00416357">
        <w:t>的总成本组成包括：可复用物流容器的制造成本</w:t>
      </w:r>
      <w:r w:rsidRPr="00A022D4">
        <w:rPr>
          <w:rPrChange w:author="格式修订器" w:date="2024-11-26T16:54:08Z">
            <w:rPr>
              <w:i/>
            </w:rPr>
          </w:rPrChange>
        </w:rPr>
        <w:t>C</w:t>
      </w:r>
      <w:r w:rsidRPr="00A022D4">
        <w:rPr>
          <w:vertAlign w:val="subscript"/>
          <w:rPrChange w:author="格式修订器" w:date="2024-11-26T16:54:08Z">
            <w:rPr>
              <w:i/>
              <w:vertAlign w:val="subscript"/>
            </w:rPr>
          </w:rPrChange>
        </w:rPr>
        <w:t>m</w:t>
      </w:r>
      <w:r w:rsidRPr="00416357">
        <w:t>，可复用物流容器的库存成本</w:t>
      </w:r>
      <w:r w:rsidRPr="00A022D4">
        <w:rPr>
          <w:rPrChange w:author="格式修订器" w:date="2024-11-26T16:54:08Z">
            <w:rPr>
              <w:i/>
            </w:rPr>
          </w:rPrChange>
        </w:rPr>
        <w:t>C</w:t>
      </w:r>
      <w:r w:rsidRPr="00A022D4">
        <w:rPr>
          <w:vertAlign w:val="subscript"/>
          <w:rPrChange w:author="格式修订器" w:date="2024-11-26T16:54:08Z">
            <w:rPr>
              <w:i/>
              <w:vertAlign w:val="subscript"/>
            </w:rPr>
          </w:rPrChange>
        </w:rPr>
        <w:t>h</w:t>
      </w:r>
      <w:r w:rsidRPr="00416357">
        <w:t>。</w:t>
      </w:r>
      <w:r>
        <w:t>即：</w:t>
      </w:r>
    </w:p>
    <w:p w14:paraId="05494E9F" w14:textId="52C957F3" w:rsidR="00A022D4" w:rsidRPr="00A022D4" w:rsidRDefault="00A022D4" w:rsidP="00EE0A16">
      <w:pPr>
        <w:tabs>
          <w:tab w:val="right" w:pos="9264"/>
        </w:tabs>
        <w:ind w:leftChars="1530" w:left="3672"/>
      </w:pPr>
      <w:commentRangeStart w:id="48"/>
      <w:r w:rsidRPr="00A022D4">
        <w:rPr>
          <w:rPrChange w:author="格式修订器" w:date="2024-11-26T16:54:08Z">
            <w:rPr>
              <w:i/>
            </w:rPr>
          </w:rPrChange>
        </w:rPr>
        <w:t>m</w:t>
      </w:r>
      <w:r w:rsidRPr="00A022D4">
        <w:rPr>
          <w:rPrChange w:author="格式修订器" w:date="2024-11-26T16:54:08Z">
            <w:rPr>
              <w:i/>
            </w:rPr>
          </w:rPrChange>
        </w:rPr>
        <w:t>in</w:t>
      </w:r>
      <w:r w:rsidRPr="00A022D4">
        <w:rPr>
          <w:rPrChange w:author="格式修订器" w:date="2024-11-26T16:54:08Z">
            <w:rPr>
              <w:i/>
            </w:rPr>
          </w:rPrChange>
        </w:rPr>
        <w:t xml:space="preserve"> C</w:t>
      </w:r>
      <w:r>
        <w:rPr>
          <w:rPrChange w:author="格式修订器" w:date="2024-11-26T16:54:08Z">
            <w:rPr>
              <w:i/>
            </w:rPr>
          </w:rPrChange>
        </w:rPr>
        <w:t xml:space="preserve"> </w:t>
      </w:r>
      <w:r>
        <w:t xml:space="preserve">= </w:t>
      </w:r>
      <w:r w:rsidRPr="00A022D4">
        <w:rPr>
          <w:rPrChange w:author="格式修订器" w:date="2024-11-26T16:54:08Z">
            <w:rPr>
              <w:i/>
            </w:rPr>
          </w:rPrChange>
        </w:rPr>
        <w:t>C</w:t>
      </w:r>
      <w:r w:rsidRPr="00A022D4">
        <w:rPr>
          <w:vertAlign w:val="subscript"/>
          <w:rPrChange w:author="格式修订器" w:date="2024-11-26T16:54:08Z">
            <w:rPr>
              <w:i/>
              <w:vertAlign w:val="subscript"/>
            </w:rPr>
          </w:rPrChange>
        </w:rPr>
        <w:t>m</w:t>
      </w:r>
      <w:r>
        <w:rPr>
          <w:vertAlign w:val="subscript"/>
          <w:rPrChange w:author="格式修订器" w:date="2024-11-26T16:54:08Z">
            <w:rPr>
              <w:i/>
              <w:vertAlign w:val="subscript"/>
            </w:rPr>
          </w:rPrChange>
        </w:rPr>
        <w:t xml:space="preserve"> </w:t>
      </w:r>
      <w:r>
        <w:rPr>
          <w:rPrChange w:author="格式修订器" w:date="2024-11-26T16:54:08Z">
            <w:rPr>
              <w:i/>
            </w:rPr>
          </w:rPrChange>
        </w:rPr>
        <w:t xml:space="preserve">+ </w:t>
      </w:r>
      <w:r w:rsidRPr="00A022D4">
        <w:rPr>
          <w:rPrChange w:author="格式修订器" w:date="2024-11-26T16:54:08Z">
            <w:rPr>
              <w:i/>
            </w:rPr>
          </w:rPrChange>
        </w:rPr>
        <w:t>C</w:t>
      </w:r>
      <w:r w:rsidRPr="00A022D4">
        <w:rPr>
          <w:vertAlign w:val="subscript"/>
          <w:rPrChange w:author="格式修订器" w:date="2024-11-26T16:54:08Z">
            <w:rPr>
              <w:i/>
              <w:vertAlign w:val="subscript"/>
            </w:rPr>
          </w:rPrChange>
        </w:rPr>
        <w:t>h</w:t>
      </w:r>
      <w:ins w:id="503054" w:author="公式排版器" w:date="2024-11-26T16:54:07Z">
        <w:r>
          <w:tab/>
        </w:r>
      </w:ins>
      <w:r w:rsidR="00EE0A16" w:rsidRPr="003673D3">
        <w:rPr>
          <w:rStyle w:val="cw68"/>
        </w:rPr>
        <w:t>(</w:t>
      </w:r>
      <w:r w:rsidR="00EE0A16" w:rsidRPr="003673D3">
        <w:rPr>
          <w:rStyle w:val="cw68"/>
        </w:rPr>
        <w:t xml:space="preserve">3-1</w:t>
      </w:r>
      <w:r w:rsidR="00EE0A16" w:rsidRPr="003673D3">
        <w:rPr>
          <w:rStyle w:val="cw68"/>
        </w:rPr>
        <w:t>)</w:t>
      </w:r>
      <w:commentRangeEnd w:id="48"/>
      <w:r w:rsidR="00F1430F">
        <w:commentReference w:id="48"/>
      </w:r>
    </w:p>
    <w:p w14:paraId="07741B52" w14:textId="6A3879F3" w:rsidR="000665FF" w:rsidRPr="003673D3" w:rsidRDefault="000665FF" w:rsidP="005417CC">
      <w:pPr>
        <w:pStyle w:val="2"/>
        <w:topLinePunct/>
        <w:ind w:left="480" w:hangingChars="171" w:hanging="480"/>
      </w:pPr>
      <w:bookmarkStart w:id="29" w:name="_Toc104811833"/>
      <w:r w:rsidRPr="003673D3">
        <w:lastRenderedPageBreak/>
        <w:t>3</w:t>
      </w:r>
      <w:r>
        <w:t>.</w:t>
      </w:r>
      <w:r w:rsidRPr="003673D3">
        <w:t>2</w:t>
      </w:r>
      <w:ins w:id="503055" w:author="标题排版器" w:date="2024-11-26T16:54:07Z">
        <w:r>
          <w:t xml:space="preserve"> </w:t>
        </w:r>
      </w:ins>
      <w:r w:rsidRPr="00BF5C49">
        <w:t>模型</w:t>
      </w:r>
      <w:r w:rsidR="00BC2522">
        <w:t>求解</w:t>
      </w:r>
      <w:bookmarkEnd w:id="29"/>
    </w:p>
    <w:p w14:paraId="3E445E4F" w14:textId="2035B0B7" w:rsidR="006B3446" w:rsidRPr="00BF5C49" w:rsidRDefault="006B3446" w:rsidP="006B3446">
      <w:pPr>
        <w:topLinePunct/>
      </w:pPr>
      <w:r w:rsidRPr="00BF5C49">
        <w:t>（</w:t>
      </w:r>
      <w:r w:rsidRPr="00BF5C49">
        <w:t>1</w:t>
      </w:r>
      <w:r w:rsidRPr="00BF5C49">
        <w:t>）</w:t>
      </w:r>
      <w:r w:rsidRPr="00BF5C49">
        <w:t>库存成本：</w:t>
      </w:r>
    </w:p>
    <w:p w14:paraId="18093FB7" w14:textId="6BD02F9C" w:rsidR="00EA45D3" w:rsidRDefault="006B3446" w:rsidP="00B46E4D">
      <w:pPr>
        <w:topLinePunct/>
      </w:pPr>
      <w:r w:rsidRPr="00BF5C49">
        <w:t>单位时间内的需求速度为</w:t>
      </w:r>
      <w:r w:rsidRPr="002F17AC">
        <w:rPr>
          <w:rPrChange w:author="格式修订器" w:date="2024-11-26T16:54:08Z">
            <w:rPr>
              <w:i/>
            </w:rPr>
          </w:rPrChange>
        </w:rPr>
        <w:t>d</w:t>
      </w:r>
      <w:r w:rsidRPr="00BF5C49">
        <w:t>，</w:t>
      </w:r>
      <w:r w:rsidR="00801B82">
        <w:t>同时</w:t>
      </w:r>
      <w:r w:rsidRPr="00BF5C49">
        <w:t>有</w:t>
      </w:r>
      <w:r w:rsidR="004B4EB6" w:rsidRPr="002F17AC">
        <w:rPr>
          <w:rPrChange w:author="格式修订器" w:date="2024-11-26T16:54:08Z">
            <w:rPr>
              <w:i/>
            </w:rPr>
          </w:rPrChange>
        </w:rPr>
        <w:t>r</w:t>
      </w:r>
      <w:r w:rsidR="00801B82">
        <w:rPr>
          <w:rPrChange w:author="格式修订器" w:date="2024-11-26T16:54:08Z">
            <w:rPr>
              <w:i/>
            </w:rPr>
          </w:rPrChange>
        </w:rPr>
        <w:t>d</w:t>
      </w:r>
      <w:r w:rsidRPr="00BF5C49">
        <w:t>个容器从</w:t>
      </w:r>
      <w:r w:rsidRPr="003673D3">
        <w:t>下游</w:t>
      </w:r>
      <w:r w:rsidR="00916CC1" w:rsidRPr="003673D3">
        <w:t>客户</w:t>
      </w:r>
      <w:r w:rsidRPr="003673D3">
        <w:t>处返还</w:t>
      </w:r>
      <w:r w:rsidR="004566EF">
        <w:t>，</w:t>
      </w:r>
      <w:r w:rsidR="00B46E4D">
        <w:t>因此周期</w:t>
      </w:r>
      <w:r w:rsidR="00B46E4D" w:rsidRPr="003C4503">
        <w:rPr>
          <w:rPrChange w:author="格式修订器" w:date="2024-11-26T16:54:08Z">
            <w:rPr>
              <w:i/>
            </w:rPr>
          </w:rPrChange>
        </w:rPr>
        <w:t>T</w:t>
      </w:r>
      <w:r w:rsidR="00B46E4D">
        <w:t>内的期望库存水平为</w:t>
      </w:r>
      <w:r w:rsidR="00801B82">
        <w:t>：</w:t>
      </w:r>
    </w:p>
    <w:p w14:paraId="18D6AD6F" w14:textId="5B39C9BD" w:rsidR="00B46E4D" w:rsidRDefault="00EF2F57" w:rsidP="00EA45D3">
      <w:pPr>
        <w:pStyle w:val="cw14"/>
        <w:topLinePunct/>
        <w:textAlignment w:val="center"/>
        <w:jc w:val="right"/>
      </w:pPr>
      <w:commentRangeStart w:id="111"/>
      <w:del w:id="503056" w:author="公式排版器" w:date="2024-11-26T16:54:13Z">
        <w:r w:rsidDel="00494EDC">
          <w:delText xml:space="preserve">       </w:delText>
        </w:r>
        <w:r w:rsidDel="00494EDC">
          <w:delText xml:space="preserve"> </w:delText>
        </w:r>
        <w:r w:rsidDel="00494EDC">
          <w:delText xml:space="preserve"> </w:delText>
        </w:r>
        <w:r w:rsidDel="00494EDC">
          <w:delText xml:space="preserve">    </w:delText>
        </w:r>
        <w:r w:rsidDel="00494EDC">
          <w:delText xml:space="preserve">      </w:delText>
        </w:r>
        <w:r w:rsidR="00B46E4D">
          <w:delText>E</w:delText>
        </w:r>
        <w:r w:rsidR="00B46E4D">
          <w:delText>(</w:delText>
        </w:r>
        <w:r w:rsidR="00B46E4D">
          <w:rPr>
            <w:kern w:val="2"/>
            <w:sz w:val="21"/>
            <w:rFonts w:ascii="Times New Roman" w:eastAsia="宋体" w:hAnsi="Times New Roman" w:cs="Times New Roman"/>
            <w:i/>
            <w:szCs w:val="24"/>
          </w:rPr>
          <w:delText>I</w:delText>
        </w:r>
        <w:r w:rsidR="00B46E4D">
          <w:delText>)</w:delText>
        </w:r>
        <w:r w:rsidR="00B46E4D">
          <w:delText>=</w:delText>
        </w:r>
        <w:r w:rsidDel="009802C4">
          <w:delText xml:space="preserve"> </w:delText>
        </w:r>
      </w:del>
      <m:oMath>
        <m:nary>
          <m:naryPr>
            <m:chr m:val="∑"/>
            <m:limLoc m:val="undOvr"/>
            <m:ctrlPr>
              <w:del w:author="公式排版器" w:date="2024-11-26T16:54:13Z"/>
            </m:ctrlPr>
          </m:naryPr>
          <m:sub>
            <m:r>
              <w:del w:author="公式排版器" w:date="2024-11-26T16:54:13Z">
                <m:rPr/>
                <m:t>r</m:t>
              </w:del>
            </m:r>
            <m:r>
              <w:del w:author="公式排版器" w:date="2024-11-26T16:54:13Z">
                <m:rPr/>
                <m:t>=0</m:t>
              </w:del>
            </m:r>
          </m:sub>
          <m:sup>
            <m:r>
              <w:del w:author="公式排版器" w:date="2024-11-26T16:54:13Z">
                <m:rPr/>
                <m:t>1</m:t>
              </w:del>
            </m:r>
          </m:sup>
          <m:e>
            <m:r>
              <w:del w:author="公式排版器" w:date="2024-11-26T16:54:13Z">
                <m:rPr/>
                <m:t>(</m:t>
              </w:del>
            </m:r>
            <m:r>
              <w:del w:author="公式排版器" w:date="2024-11-26T16:54:13Z">
                <m:rPr/>
                <m:t>Q-dT+rdT</m:t>
              </w:del>
            </m:r>
            <m:r>
              <w:del w:author="公式排版器" w:date="2024-11-26T16:54:13Z">
                <m:rPr/>
                <m:t>)</m:t>
              </w:del>
            </m:r>
            <m:r>
              <w:del w:author="公式排版器" w:date="2024-11-26T16:54:13Z">
                <m:rPr/>
                <m:t>P(r)</m:t>
              </w:del>
            </m:r>
          </m:e>
        </m:nary>
      </m:oMath>
      <w:del w:author="公式排版器" w:date="2024-11-26T16:54:13Z">
        <w:r w:rsidDel="009802C4">
          <w:delText xml:space="preserve"> </w:delText>
        </w:r>
        <w:r w:rsidR="00B27E7F">
          <w:delText xml:space="preserve">    </w:delText>
        </w:r>
        <w:r w:rsidR="00465572">
          <w:delText xml:space="preserve"> </w:delText>
        </w:r>
        <w:r w:rsidR="00B27E7F">
          <w:delText xml:space="preserve">   </w:delText>
        </w:r>
        <w:r w:rsidR="00A022D4">
          <w:delText xml:space="preserve">   </w:delText>
        </w:r>
        <w:r w:rsidR="00B27E7F">
          <w:delText xml:space="preserve"> </w:delText>
        </w:r>
        <w:r w:rsidR="00B27E7F" w:rsidRPr="003673D3">
          <w:delText>(</w:delText>
        </w:r>
        <w:r w:rsidR="00B27E7F" w:rsidRPr="003673D3">
          <w:rPr>
            <w:kern w:val="2"/>
            <w:sz w:val="21"/>
            <w:rFonts w:ascii="Times New Roman" w:eastAsia="宋体" w:hAnsi="Times New Roman" w:cs="Times New Roman"/>
            <w:szCs w:val="24"/>
          </w:rPr>
          <w:delText>3-</w:delText>
        </w:r>
        <w:r w:rsidR="00EE0A16">
          <w:rPr>
            <w:kern w:val="2"/>
            <w:sz w:val="21"/>
            <w:rFonts w:ascii="Times New Roman" w:eastAsia="宋体" w:hAnsi="Times New Roman" w:cs="Times New Roman"/>
            <w:szCs w:val="24"/>
          </w:rPr>
          <w:delText>2</w:delText>
        </w:r>
        <w:r w:rsidR="00B27E7F" w:rsidRPr="003673D3">
          <w:delText>)</w:delText>
        </w:r>
      </w:del>
      <w:ins w:id="503057" w:author="公式排版器" w:date="2024-11-26T16:54:07Z">
        <w:r w:rsidR="00B46E4D">
          <w:rPr>
            <w:rPrChange w:author="格式修订器" w:date="2024-11-26T16:54:08Z">
              <w:rPr>
                <w:i/>
              </w:rPr>
            </w:rPrChange>
          </w:rPr>
          <w:t>E</w:t>
        </w:r>
        <w:r w:rsidR="00B46E4D">
          <w:rPr>
            <w:rPrChange w:author="格式修订器" w:date="2024-11-26T16:54:08Z">
              <w:rPr>
                <w:i/>
              </w:rPr>
            </w:rPrChange>
          </w:rPr>
          <w:t>(</w:t>
        </w:r>
        <w:r w:rsidR="00B46E4D">
          <w:rPr>
            <w:kern w:val="2"/>
            <w:sz w:val="21"/>
            <w:rFonts w:ascii="Times New Roman" w:eastAsia="宋体" w:hAnsi="Times New Roman" w:cs="Times New Roman"/>
            <w:i/>
            <w:szCs w:val="24"/>
          </w:rPr>
          <w:t>I</w:t>
        </w:r>
        <w:r w:rsidR="00B46E4D">
          <w:rPr>
            <w:rPrChange w:author="格式修订器" w:date="2024-11-26T16:54:08Z">
              <w:rPr>
                <w:i/>
              </w:rPr>
            </w:rPrChange>
          </w:rPr>
          <w:t>)</w:t>
        </w:r>
        <w:r w:rsidR="004B696B">
          <w:t xml:space="preserve"> </w:t>
        </w:r>
        <w:r w:rsidR="00B46E4D">
          <w:rPr>
            <w:rPrChange w:author="格式修订器" w:date="2024-11-26T16:54:08Z">
              <w:rPr>
                <w:i/>
              </w:rPr>
            </w:rPrChange>
          </w:rPr>
          <w:t>=</w:t>
        </w:r>
        <m:oMathPara>
          <m:oMathParaPr>
            <m:jc m:val="right"/>
          </m:oMathParaPr>
          <m:oMath>
            <m:eqArr>
              <m:eqArrPr>
                <m:maxDist m:val="1"/>
                <m:objDist m:val="1"/>
                <m:ctrlPr>
                  <w:rPr>
                    <w:rFonts w:ascii="Cambria Math" w:hAnsi="Cambria Math"/>
                    <w:i/>
                    <w:iCs/>
                  </w:rPr>
                </m:ctrlPr>
              </m:eqArrPr>
              <m:e>
                <m:nary>
                  <m:naryPr>
                    <m:chr m:val="∑"/>
                    <m:limLoc m:val="undOvr"/>
                    <m:ctrlPr/>
                  </m:naryPr>
                  <m:sub>
                    <m:r>
                      <m:rPr/>
                      <w:rPr>
                        <w:rStyle w:val="cw66"/>
                      </w:rPr>
                      <m:t>r</m:t>
                    </m:r>
                    <m:r>
                      <m:rPr/>
                      <w:rPr>
                        <w:rStyle w:val="cw66"/>
                      </w:rPr>
                      <m:t>=0</m:t>
                    </m:r>
                  </m:sub>
                  <m:sup>
                    <m:r>
                      <m:rPr/>
                      <w:rPr>
                        <w:rStyle w:val="cw66"/>
                      </w:rPr>
                      <m:t>1</m:t>
                    </m:r>
                  </m:sup>
                  <m:e>
                    <m:r>
                      <m:rPr/>
                      <w:rPr>
                        <w:rStyle w:val="cw66"/>
                      </w:rPr>
                      <m:t>(</m:t>
                    </m:r>
                    <m:r>
                      <m:rPr/>
                      <w:rPr>
                        <w:rStyle w:val="cw66"/>
                        <w:rPrChange w:author="公式排版器" w:date="2024-11-26T16:54:13Z">
                          <w:rPr>
                            <w:i/>
                          </w:rPr>
                        </w:rPrChange>
                      </w:rPr>
                      <m:t>Q-dT+rdT</m:t>
                    </m:r>
                    <m:r>
                      <m:rPr/>
                      <w:rPr>
                        <w:rStyle w:val="cw66"/>
                      </w:rPr>
                      <m:t>)</m:t>
                    </m:r>
                    <m:r>
                      <m:rPr/>
                      <w:rPr>
                        <w:rStyle w:val="cw66"/>
                        <w:rPrChange w:author="公式排版器" w:date="2024-11-26T16:54:13Z">
                          <w:rPr>
                            <w:i/>
                          </w:rPr>
                        </w:rPrChange>
                      </w:rPr>
                      <m:t>P(r)</m:t>
                    </m:r>
                  </m:e>
                </m:nary>
                <m:r>
                  <w:rPr>
                    <w:rStyle w:val="cw66"/>
                  </w:rPr>
                  <m:t>#</m:t>
                </m:r>
                <m:r>
                  <m:rPr>
                    <m:nor/>
                    <m:sty m:val="p"/>
                  </m:rPr>
                  <w:rPr>
                    <w:rStyle w:val="cw68"/>
                  </w:rPr>
                  <m:t>(</m:t>
                </m:r>
                <m:r>
                  <m:rPr>
                    <m:nor/>
                    <m:sty m:val="p"/>
                  </m:rPr>
                  <w:rPr>
                    <w:rStyle w:val="cw68"/>
                  </w:rPr>
                  <m:t>3-</m:t>
                </m:r>
                <m:r>
                  <m:rPr>
                    <m:nor/>
                    <m:sty m:val="p"/>
                  </m:rPr>
                  <w:rPr>
                    <w:rStyle w:val="cw68"/>
                  </w:rPr>
                  <m:t>2</m:t>
                </m:r>
                <m:r>
                  <m:rPr>
                    <m:nor/>
                    <m:sty m:val="p"/>
                  </m:rPr>
                  <w:rPr>
                    <w:rStyle w:val="cw68"/>
                  </w:rPr>
                  <m:t>)</m:t>
                </m:r>
                <m:r>
                  <m:rPr>
                    <m:nor/>
                  </m:rPr>
                  <w:rPr>
                    <w:rStyle w:val="cw66"/>
                  </w:rPr>
                  <m:t xml:space="preserve">   </m:t>
                </m:r>
                <m:ctrlPr>
                  <w:rPr>
                    <w:rFonts w:ascii="Cambria Math" w:eastAsia="宋体" w:hAnsi="Cambria Math" w:cs="宋体"/>
                    <w:i/>
                  </w:rPr>
                </m:ctrlPr>
              </m:e>
            </m:eqArr>
          </m:oMath>
        </m:oMathPara>
      </w:ins>
      <w:commentRangeEnd w:id="111"/>
      <w:r w:rsidR="00F1430F">
        <w:commentReference w:id="111"/>
      </w:r>
    </w:p>
    <w:p w14:paraId="68036C74" w14:textId="01553C44" w:rsidR="00B46E4D" w:rsidRDefault="00B46E4D" w:rsidP="00465572">
      <w:pPr>
        <w:topLinePunct/>
      </w:pPr>
      <w:r>
        <w:t>由于</w:t>
      </w:r>
      <w:r w:rsidRPr="006C0FBC">
        <w:rPr>
          <w:rPrChange w:author="格式修订器" w:date="2024-11-26T16:54:08Z">
            <w:rPr>
              <w:i/>
            </w:rPr>
          </w:rPrChange>
        </w:rPr>
        <w:t>r</w:t>
      </w:r>
      <w:r>
        <w:t>服从参数为</w:t>
      </w:r>
      <w:r w:rsidRPr="006C0FBC">
        <w:rPr>
          <w:rPrChange w:author="格式修订器" w:date="2024-11-26T16:54:08Z">
            <w:rPr>
              <w:i/>
            </w:rPr>
          </w:rPrChange>
        </w:rPr>
        <w:t>λ</w:t>
      </w:r>
      <w:r>
        <w:t>的泊松分布，因此化简可得：</w:t>
      </w:r>
    </w:p>
    <w:p w14:paraId="784987D1" w14:textId="5B1DD698" w:rsidR="00EA45D3" w:rsidRPr="00EA45D3" w:rsidRDefault="00EF2F57" w:rsidP="00A022D4">
      <w:pPr>
        <w:pStyle w:val="cw14"/>
        <w:topLinePunct/>
        <w:textAlignment w:val="center"/>
        <w:jc w:val="right"/>
      </w:pPr>
      <w:commentRangeStart w:id="112"/>
      <w:del w:id="503058" w:author="公式排版器" w:date="2024-11-26T16:54:13Z">
        <w:r w:rsidDel="00494EDC">
          <w:delText xml:space="preserve">    </w:delText>
        </w:r>
        <w:r w:rsidR="00B46E4D">
          <w:delText>E</w:delText>
        </w:r>
        <w:r w:rsidR="00B46E4D">
          <w:delText>(</w:delText>
        </w:r>
        <w:r w:rsidR="00B46E4D">
          <w:rPr>
            <w:kern w:val="2"/>
            <w:sz w:val="21"/>
            <w:rFonts w:ascii="Times New Roman" w:eastAsia="宋体" w:hAnsi="Times New Roman" w:cs="Times New Roman"/>
            <w:i/>
            <w:szCs w:val="24"/>
          </w:rPr>
          <w:delText>I</w:delText>
        </w:r>
        <w:r w:rsidR="00B46E4D">
          <w:delText>)</w:delText>
        </w:r>
        <w:r w:rsidR="00B46E4D">
          <w:delText>=Q-dT+</w:delText>
        </w:r>
        <w:r w:rsidR="00B46E4D">
          <w:delText>λ</w:delText>
        </w:r>
      </w:del>
      <m:oMath>
        <m:r>
          <w:del w:author="公式排版器" w:date="2024-11-26T16:54:13Z">
            <m:t>dT</m:t>
          </w:del>
        </m:r>
      </m:oMath>
      <w:del w:author="公式排版器" w:date="2024-11-26T16:54:13Z">
        <w:r w:rsidR="00B46E4D">
          <w:delText xml:space="preserve">       </w:delText>
        </w:r>
        <w:r w:rsidR="00B27E7F">
          <w:delText xml:space="preserve"> </w:delText>
        </w:r>
        <w:r w:rsidR="00A022D4">
          <w:delText xml:space="preserve">   </w:delText>
        </w:r>
        <w:r w:rsidR="00B27E7F">
          <w:delText xml:space="preserve"> </w:delText>
        </w:r>
        <w:r w:rsidR="00B46E4D">
          <w:delText xml:space="preserve"> </w:delText>
        </w:r>
        <w:r w:rsidR="00A022D4">
          <w:delText xml:space="preserve">   </w:delText>
        </w:r>
        <w:r w:rsidR="00B46E4D">
          <w:delText xml:space="preserve">  </w:delText>
        </w:r>
        <w:r w:rsidDel="009802C4">
          <w:delText xml:space="preserve"> </w:delText>
        </w:r>
        <w:r w:rsidR="00EA45D3" w:rsidRPr="003673D3">
          <w:delText>(</w:delText>
        </w:r>
        <w:r w:rsidR="00EA45D3" w:rsidRPr="003673D3">
          <w:rPr>
            <w:kern w:val="2"/>
            <w:sz w:val="21"/>
            <w:rFonts w:ascii="Times New Roman" w:eastAsia="宋体" w:hAnsi="Times New Roman" w:cs="Times New Roman"/>
            <w:szCs w:val="24"/>
          </w:rPr>
          <w:delText>3-</w:delText>
        </w:r>
        <w:r w:rsidR="00EE0A16">
          <w:rPr>
            <w:kern w:val="2"/>
            <w:sz w:val="21"/>
            <w:rFonts w:ascii="Times New Roman" w:eastAsia="宋体" w:hAnsi="Times New Roman" w:cs="Times New Roman"/>
            <w:szCs w:val="24"/>
          </w:rPr>
          <w:delText>3</w:delText>
        </w:r>
        <w:r w:rsidR="00EA45D3" w:rsidRPr="003673D3">
          <w:delText>)</w:delText>
        </w:r>
      </w:del>
      <w:ins w:id="503059" w:author="公式排版器" w:date="2024-11-26T16:54:07Z">
        <w:r w:rsidR="00B46E4D">
          <w:rPr>
            <w:rPrChange w:author="格式修订器" w:date="2024-11-26T16:54:08Z">
              <w:rPr>
                <w:i/>
              </w:rPr>
            </w:rPrChange>
          </w:rPr>
          <w:t>E</w:t>
        </w:r>
        <w:r w:rsidR="00B46E4D">
          <w:rPr>
            <w:rPrChange w:author="格式修订器" w:date="2024-11-26T16:54:08Z">
              <w:rPr>
                <w:i/>
              </w:rPr>
            </w:rPrChange>
          </w:rPr>
          <w:t>(</w:t>
        </w:r>
        <w:r w:rsidR="00B46E4D">
          <w:rPr>
            <w:kern w:val="2"/>
            <w:sz w:val="21"/>
            <w:rFonts w:ascii="Times New Roman" w:eastAsia="宋体" w:hAnsi="Times New Roman" w:cs="Times New Roman"/>
            <w:i/>
            <w:szCs w:val="24"/>
          </w:rPr>
          <w:t>I</w:t>
        </w:r>
        <w:r w:rsidR="00B46E4D">
          <w:rPr>
            <w:rPrChange w:author="格式修订器" w:date="2024-11-26T16:54:08Z">
              <w:rPr>
                <w:i/>
              </w:rPr>
            </w:rPrChange>
          </w:rPr>
          <w:t>)</w:t>
        </w:r>
        <w:r w:rsidR="004B696B">
          <w:t xml:space="preserve"> </w:t>
        </w:r>
        <w:r w:rsidR="00B46E4D">
          <w:rPr>
            <w:rPrChange w:author="格式修订器" w:date="2024-11-26T16:54:08Z">
              <w:rPr>
                <w:i/>
              </w:rPr>
            </w:rPrChange>
          </w:rPr>
          <w:t>=Q-dT+</w:t>
        </w:r>
        <w:r w:rsidR="00B46E4D">
          <w:rPr>
            <w:rPrChange w:author="格式修订器" w:date="2024-11-26T16:54:08Z">
              <w:rPr>
                <w:i/>
              </w:rPr>
            </w:rPrChange>
          </w:rPr>
          <w:t>λ</w:t>
        </w:r>
        <m:oMathPara>
          <m:oMathParaPr>
            <m:jc m:val="right"/>
          </m:oMathParaPr>
          <m:oMath>
            <m:eqArr>
              <m:eqArrPr>
                <m:maxDist m:val="1"/>
                <m:objDist m:val="1"/>
                <m:ctrlPr>
                  <w:rPr>
                    <w:rFonts w:ascii="Cambria Math" w:hAnsi="Cambria Math"/>
                    <w:i/>
                    <w:iCs/>
                  </w:rPr>
                </m:ctrlPr>
              </m:eqArrPr>
              <m:e>
                <m:r>
                  <w:rPr>
                    <w:rStyle w:val="cw66"/>
                  </w:rPr>
                  <m:t>dT</m:t>
                </m:r>
                <m:r>
                  <w:rPr>
                    <w:rStyle w:val="cw66"/>
                  </w:rPr>
                  <m:t>#</m:t>
                </m:r>
                <m:r>
                  <m:rPr>
                    <m:nor/>
                    <m:sty m:val="p"/>
                  </m:rPr>
                  <w:rPr>
                    <w:rStyle w:val="cw68"/>
                  </w:rPr>
                  <m:t>(</m:t>
                </m:r>
                <m:r>
                  <m:rPr>
                    <m:nor/>
                    <m:sty m:val="p"/>
                  </m:rPr>
                  <w:rPr>
                    <w:rStyle w:val="cw68"/>
                  </w:rPr>
                  <m:t>3-</m:t>
                </m:r>
                <m:r>
                  <m:rPr>
                    <m:nor/>
                    <m:sty m:val="p"/>
                  </m:rPr>
                  <w:rPr>
                    <w:rStyle w:val="cw68"/>
                  </w:rPr>
                  <m:t>3</m:t>
                </m:r>
                <m:r>
                  <m:rPr>
                    <m:nor/>
                    <m:sty m:val="p"/>
                  </m:rPr>
                  <w:rPr>
                    <w:rStyle w:val="cw68"/>
                  </w:rPr>
                  <m:t>)</m:t>
                </m:r>
                <m:r>
                  <m:rPr>
                    <m:nor/>
                  </m:rPr>
                  <w:rPr>
                    <w:rStyle w:val="cw66"/>
                  </w:rPr>
                  <m:t xml:space="preserve">   </m:t>
                </m:r>
                <m:ctrlPr>
                  <w:rPr>
                    <w:rFonts w:ascii="Cambria Math" w:eastAsia="宋体" w:hAnsi="Cambria Math" w:cs="宋体"/>
                    <w:i/>
                  </w:rPr>
                </m:ctrlPr>
              </m:e>
            </m:eqArr>
          </m:oMath>
        </m:oMathPara>
      </w:ins>
      <w:commentRangeEnd w:id="112"/>
      <w:r w:rsidR="00F1430F">
        <w:commentReference w:id="112"/>
      </w:r>
    </w:p>
    <w:p w14:paraId="29E353C3" w14:textId="77777777" w:rsidR="001C6FC0" w:rsidRPr="003673D3" w:rsidRDefault="001C6FC0" w:rsidP="001C6FC0">
      <w:pPr>
        <w:topLinePunct/>
      </w:pPr>
      <w:r w:rsidRPr="003673D3">
        <w:t>因此，单位时间内可复用物流容器的库存费用为</w:t>
      </w:r>
    </w:p>
    <w:p w14:paraId="11112FB7" w14:textId="001768AC" w:rsidR="001C6FC0" w:rsidRPr="003673D3" w:rsidRDefault="00847793" w:rsidP="00847793">
      <w:pPr>
        <w:pStyle w:val="cw14"/>
        <w:topLinePunct/>
        <w:textAlignment w:val="center"/>
        <w:jc w:val="right"/>
      </w:pPr>
      <w:commentRangeStart w:id="113"/>
      <w:del w:id="503060" w:author="公式排版器" w:date="2024-11-26T16:54:13Z">
        <w:r w:rsidDel="00494EDC">
          <w:delText xml:space="preserve">                   </w:delText>
        </w:r>
        <w:r w:rsidR="00A022D4" w:rsidRPr="00A022D4">
          <w:delText xml:space="preserve">C</w:delText>
        </w:r>
        <w:r w:rsidR="00A022D4" w:rsidRPr="00A022D4">
          <w:rPr>
            <w:vertAlign w:val="subscript"/>
          </w:rPr>
          <w:delText xml:space="preserve">h</w:delText>
        </w:r>
        <w:r w:rsidRPr="003673D3">
          <w:delText xml:space="preserve"> </w:delText>
        </w:r>
        <w:r w:rsidR="00A022D4">
          <w:delText xml:space="preserve">=</w:delText>
        </w:r>
        <w:r w:rsidRPr="003673D3">
          <w:delText xml:space="preserve"> </w:delText>
        </w:r>
        <w:r w:rsidR="00B46E4D">
          <w:delText xml:space="preserve">h</w:delText>
        </w:r>
        <w:r w:rsidR="00B46E4D">
          <w:delText xml:space="preserve">(</w:delText>
        </w:r>
        <w:r w:rsidR="00B46E4D">
          <w:rPr>
            <w:kern w:val="2"/>
            <w:sz w:val="21"/>
            <w:rFonts w:ascii="Times New Roman" w:eastAsia="宋体" w:hAnsi="Times New Roman" w:cs="Times New Roman"/>
            <w:i/>
            <w:szCs w:val="24"/>
          </w:rPr>
          <w:delText xml:space="preserve">Q-dT+</w:delText>
        </w:r>
        <w:r w:rsidR="00B46E4D">
          <w:rPr>
            <w:kern w:val="2"/>
            <w:sz w:val="21"/>
            <w:rFonts w:ascii="Cambria Math" w:hAnsi="Cambria Math" w:eastAsia="宋体" w:cs="Times New Roman"/>
            <w:i/>
            <w:szCs w:val="24"/>
          </w:rPr>
          <w:delText xml:space="preserve">λ</w:delText>
        </w:r>
      </w:del>
      <m:oMath>
        <m:r>
          <w:del w:author="公式排版器" w:date="2024-11-26T16:54:13Z">
            <w:rPr>
              <w:kern w:val="2"/>
              <w:sz w:val="21"/>
              <w:rFonts w:ascii="Cambria Math" w:hAnsi="Cambria Math" w:eastAsia="宋体" w:cs="Times New Roman"/>
              <w:szCs w:val="24"/>
            </w:rPr>
            <m:t>dT</m:t>
          </w:del>
        </m:r>
      </m:oMath>
      <w:del w:author="公式排版器" w:date="2024-11-26T16:54:13Z">
        <w:r w:rsidR="00B46E4D" w:rsidRPr="00B46E4D">
          <w:delText xml:space="preserve">)</w:delText>
        </w:r>
        <w:r w:rsidRPr="00B46E4D">
          <w:delText xml:space="preserve"> </w:delText>
        </w:r>
        <w:r w:rsidRPr="003673D3">
          <w:delText xml:space="preserve">    </w:delText>
        </w:r>
        <w:r w:rsidR="00B27E7F">
          <w:delText xml:space="preserve">    </w:delText>
        </w:r>
        <w:r w:rsidR="00A022D4">
          <w:delText xml:space="preserve"> </w:delText>
        </w:r>
        <w:r w:rsidRPr="003673D3">
          <w:delText xml:space="preserve">       </w:delText>
        </w:r>
        <w:r w:rsidRPr="003673D3">
          <w:delText xml:space="preserve">(</w:delText>
        </w:r>
        <w:r w:rsidRPr="003673D3">
          <w:rPr>
            <w:kern w:val="2"/>
            <w:sz w:val="21"/>
            <w:rFonts w:ascii="Times New Roman" w:eastAsia="宋体" w:hAnsi="Times New Roman" w:cs="Times New Roman"/>
            <w:szCs w:val="24"/>
          </w:rPr>
          <w:delText xml:space="preserve">3-</w:delText>
        </w:r>
        <w:r w:rsidR="00EE0A16">
          <w:rPr>
            <w:kern w:val="2"/>
            <w:sz w:val="21"/>
            <w:rFonts w:ascii="Times New Roman" w:eastAsia="宋体" w:hAnsi="Times New Roman" w:cs="Times New Roman"/>
            <w:szCs w:val="24"/>
          </w:rPr>
          <w:delText xml:space="preserve">4</w:delText>
        </w:r>
        <w:r w:rsidRPr="003673D3">
          <w:delText xml:space="preserve">)</w:delText>
        </w:r>
      </w:del>
      <w:ins w:id="503061" w:author="公式排版器" w:date="2024-11-26T16:54:07Z">
        <w:r w:rsidR="00A022D4" w:rsidRPr="00A022D4">
          <w:rPr>
            <w:rPrChange w:author="格式修订器" w:date="2024-11-26T16:54:08Z">
              <w:rPr>
                <w:i/>
              </w:rPr>
            </w:rPrChange>
          </w:rPr>
          <w:t xml:space="preserve">C</w:t>
        </w:r>
        <w:r w:rsidR="00A022D4" w:rsidRPr="00A022D4">
          <w:rPr>
            <w:vertAlign w:val="subscript"/>
            <w:rPrChange w:author="格式修订器" w:date="2024-11-26T16:54:08Z">
              <w:rPr>
                <w:i/>
                <w:vertAlign w:val="subscript"/>
              </w:rPr>
            </w:rPrChange>
          </w:rPr>
          <w:t xml:space="preserve">h</w:t>
        </w:r>
        <w:r w:rsidRPr="003673D3">
          <w:rPr>
            <w:rPrChange w:author="格式修订器" w:date="2024-11-26T16:54:08Z">
              <w:rPr>
                <w:i/>
              </w:rPr>
            </w:rPrChange>
          </w:rPr>
          <w:t xml:space="preserve"> </w:t>
        </w:r>
        <w:r w:rsidR="00A022D4">
          <w:rPr>
            <w:rPrChange w:author="格式修订器" w:date="2024-11-26T16:54:08Z">
              <w:rPr>
                <w:i/>
              </w:rPr>
            </w:rPrChange>
          </w:rPr>
          <w:t xml:space="preserve">=</w:t>
        </w:r>
        <w:r w:rsidRPr="003673D3">
          <w:rPr>
            <w:rPrChange w:author="格式修订器" w:date="2024-11-26T16:54:08Z">
              <w:rPr>
                <w:i/>
              </w:rPr>
            </w:rPrChange>
          </w:rPr>
          <w:t xml:space="preserve"> </w:t>
        </w:r>
        <w:r w:rsidR="00B46E4D">
          <w:rPr>
            <w:rPrChange w:author="格式修订器" w:date="2024-11-26T16:54:08Z">
              <w:rPr>
                <w:i/>
              </w:rPr>
            </w:rPrChange>
          </w:rPr>
          <w:t xml:space="preserve">h</w:t>
        </w:r>
        <w:r w:rsidR="00B46E4D">
          <w:t xml:space="preserve">(</w:t>
        </w:r>
        <w:r w:rsidR="00B46E4D">
          <w:rPr>
            <w:kern w:val="2"/>
            <w:sz w:val="21"/>
            <w:rFonts w:ascii="Times New Roman" w:eastAsia="宋体" w:hAnsi="Times New Roman" w:cs="Times New Roman"/>
            <w:i/>
            <w:szCs w:val="24"/>
          </w:rPr>
          <w:t xml:space="preserve">Q-dT+</w:t>
        </w:r>
        <w:r w:rsidR="00B46E4D">
          <w:rPr>
            <w:kern w:val="2"/>
            <w:sz w:val="21"/>
            <w:rFonts w:ascii="Cambria Math" w:hAnsi="Cambria Math" w:eastAsia="宋体" w:cs="Times New Roman"/>
            <w:i/>
            <w:szCs w:val="24"/>
          </w:rPr>
          <w:t xml:space="preserve">λ</w:t>
        </w:r>
        <m:oMathPara>
          <m:oMathParaPr>
            <m:jc m:val="right"/>
          </m:oMathParaPr>
          <m:oMath>
            <m:eqArr>
              <m:eqArrPr>
                <m:maxDist m:val="1"/>
                <m:objDist m:val="1"/>
                <m:ctrlPr>
                  <w:rPr>
                    <w:rFonts w:ascii="Cambria Math" w:hAnsi="Cambria Math"/>
                    <w:i/>
                    <w:iCs/>
                  </w:rPr>
                </m:ctrlPr>
              </m:eqArrPr>
              <m:e>
                <m:r>
                  <w:rPr>
                    <w:rStyle w:val="cw66"/>
                  </w:rPr>
                  <m:t>dT</m:t>
                </m:r>
                <m:r>
                  <w:rPr>
                    <w:rStyle w:val="cw66"/>
                  </w:rPr>
                  <m:t>#</m:t>
                </m:r>
                <m:r>
                  <m:rPr>
                    <m:nor/>
                    <m:sty m:val="p"/>
                  </m:rPr>
                  <w:rPr>
                    <w:rStyle w:val="cw68"/>
                  </w:rPr>
                  <m:t xml:space="preserve">(</m:t>
                </m:r>
                <m:r>
                  <m:rPr>
                    <m:nor/>
                    <m:sty m:val="p"/>
                  </m:rPr>
                  <w:rPr>
                    <w:rStyle w:val="cw68"/>
                  </w:rPr>
                  <m:t xml:space="preserve">3-</m:t>
                </m:r>
                <m:r>
                  <m:rPr>
                    <m:nor/>
                    <m:sty m:val="p"/>
                  </m:rPr>
                  <w:rPr>
                    <w:rStyle w:val="cw68"/>
                  </w:rPr>
                  <m:t xml:space="preserve">4</m:t>
                </m:r>
                <m:r>
                  <m:rPr>
                    <m:nor/>
                    <m:sty m:val="p"/>
                  </m:rPr>
                  <w:rPr>
                    <w:rStyle w:val="cw68"/>
                  </w:rPr>
                  <m:t xml:space="preserve">)</m:t>
                </m:r>
                <m:r>
                  <m:rPr>
                    <m:nor/>
                  </m:rPr>
                  <w:rPr>
                    <w:rStyle w:val="cw66"/>
                  </w:rPr>
                  <m:t xml:space="preserve">   </m:t>
                </m:r>
                <m:ctrlPr>
                  <w:rPr>
                    <w:rFonts w:ascii="Cambria Math" w:eastAsia="宋体" w:hAnsi="Cambria Math" w:cs="宋体"/>
                    <w:i/>
                  </w:rPr>
                </m:ctrlPr>
              </m:e>
            </m:eqArr>
          </m:oMath>
        </m:oMathPara>
      </w:ins>
      <w:commentRangeEnd w:id="113"/>
      <w:r w:rsidR="00F1430F">
        <w:commentReference w:id="113"/>
      </w:r>
    </w:p>
    <w:p w14:paraId="5B604B15" w14:textId="46C92B3B" w:rsidR="001C6FC0" w:rsidRPr="003673D3" w:rsidRDefault="001C6FC0" w:rsidP="001C6FC0">
      <w:pPr>
        <w:topLinePunct/>
      </w:pPr>
      <w:r w:rsidRPr="003673D3">
        <w:t>（</w:t>
      </w:r>
      <w:r w:rsidRPr="003673D3">
        <w:t>2</w:t>
      </w:r>
      <w:r w:rsidRPr="003673D3">
        <w:t>）</w:t>
      </w:r>
      <w:r w:rsidRPr="003673D3">
        <w:t>制造成本：</w:t>
      </w:r>
    </w:p>
    <w:p w14:paraId="182D4909" w14:textId="1FAF1307" w:rsidR="001C6FC0" w:rsidRPr="00416357" w:rsidRDefault="00847793" w:rsidP="001C6FC0">
      <w:pPr>
        <w:tabs>
          <w:tab w:val="right" w:pos="9264"/>
        </w:tabs>
        <w:ind w:leftChars="1508" w:left="3619"/>
      </w:pPr>
      <w:commentRangeStart w:id="114"/>
      <w:commentRangeStart w:id="49"/>
      <w:commentRangeStart w:id="4"/>
      <w:del w:id="503062" w:author="公式排版器" w:date="2024-11-26T16:54:12Z">
        <w:r w:rsidDel="00494EDC">
          <w:delText xml:space="preserve">                     </w:delText>
        </w:r>
      </w:del>
      <w:r w:rsidR="00A022D4" w:rsidRPr="00A022D4">
        <w:rPr>
          <w:rPrChange w:author="格式修订器" w:date="2024-11-26T16:54:08Z">
            <w:rPr>
              <w:i/>
            </w:rPr>
          </w:rPrChange>
        </w:rPr>
        <w:t xml:space="preserve">C</w:t>
      </w:r>
      <w:r w:rsidR="00A022D4" w:rsidRPr="00A022D4">
        <w:rPr>
          <w:vertAlign w:val="subscript"/>
          <w:rPrChange w:author="格式修订器" w:date="2024-11-26T16:54:08Z">
            <w:rPr>
              <w:i/>
              <w:vertAlign w:val="subscript"/>
            </w:rPr>
          </w:rPrChange>
        </w:rPr>
        <w:t xml:space="preserve">m</w:t>
      </w:r>
      <w:r w:rsidRPr="00416357">
        <w:t xml:space="preserve"> </w:t>
      </w:r>
      <w:r w:rsidR="00A022D4">
        <w:t xml:space="preserve">= </w:t>
      </w:r>
      <w:r w:rsidR="001C6FC0" w:rsidRPr="00416357">
        <w:t xml:space="preserve">(</w:t>
      </w:r>
      <w:r w:rsidR="001C6FC0" w:rsidRPr="00416357">
        <w:rPr>
          <w:kern w:val="2"/>
          <w:sz w:val="21"/>
          <w:rFonts w:hint="eastAsia" w:ascii="Times New Roman" w:eastAsia="宋体" w:hAnsi="Times New Roman" w:cs="Times New Roman"/>
          <w:i/>
          <w:szCs w:val="24"/>
        </w:rPr>
        <w:t xml:space="preserve">K</w:t>
      </w:r>
      <w:r w:rsidR="001C6FC0" w:rsidRPr="00416357">
        <w:rPr>
          <w:kern w:val="2"/>
          <w:sz w:val="21"/>
          <w:rFonts w:ascii="Times New Roman" w:eastAsia="宋体" w:hAnsi="Times New Roman" w:cs="Times New Roman"/>
          <w:i/>
          <w:szCs w:val="24"/>
        </w:rPr>
        <w:t xml:space="preserve">+</w:t>
      </w:r>
      <w:r w:rsidR="001C6FC0" w:rsidRPr="00416357">
        <w:rPr>
          <w:kern w:val="2"/>
          <w:sz w:val="21"/>
          <w:rFonts w:hint="eastAsia" w:ascii="Times New Roman" w:eastAsia="宋体" w:hAnsi="Times New Roman" w:cs="Times New Roman"/>
          <w:i/>
          <w:szCs w:val="24"/>
        </w:rPr>
        <w:t xml:space="preserve">c</w:t>
      </w:r>
      <w:r w:rsidR="001C6FC0" w:rsidRPr="00416357">
        <w:rPr>
          <w:kern w:val="2"/>
          <w:sz w:val="21"/>
          <w:rFonts w:ascii="Times New Roman" w:eastAsia="宋体" w:hAnsi="Times New Roman" w:cs="Times New Roman"/>
          <w:i/>
          <w:szCs w:val="24"/>
        </w:rPr>
        <w:t xml:space="preserve">Q</w:t>
      </w:r>
      <w:r w:rsidR="001C6FC0" w:rsidRPr="00416357">
        <w:t xml:space="preserve">)</w:t>
      </w:r>
      <w:ins w:id="503063" w:author="内容修订器" w:date="2024-11-26T16:54:07Z">
        <w:r w:rsidR="004B696B">
          <w:t xml:space="preserve"> </w:t>
        </w:r>
      </w:ins>
      <w:r w:rsidR="001C6FC0" w:rsidRPr="00416357">
        <w:rPr>
          <w:rPrChange w:author="格式修订器" w:date="2024-11-26T16:54:08Z">
            <w:rPr>
              <w:i/>
            </w:rPr>
          </w:rPrChange>
        </w:rPr>
        <w:t xml:space="preserve">/</w:t>
      </w:r>
      <w:r w:rsidR="001C6FC0" w:rsidRPr="00416357">
        <w:rPr>
          <w:rPrChange w:author="格式修订器" w:date="2024-11-26T16:54:08Z">
            <w:rPr>
              <w:i/>
            </w:rPr>
          </w:rPrChange>
        </w:rPr>
        <w:t xml:space="preserve">T</w:t>
      </w:r>
      <w:del w:id="503064" w:author="公式排版器" w:date="2024-11-26T16:54:13Z">
        <w:r w:rsidDel="00494EDC">
          <w:delText xml:space="preserve">            </w:delText>
        </w:r>
      </w:del>
      <w:del w:id="503065" w:author="公式排版器" w:date="2024-11-26T16:54:13Z">
        <w:r w:rsidDel="00494EDC">
          <w:delText xml:space="preserve">  </w:delText>
        </w:r>
      </w:del>
      <w:del w:id="503066" w:author="公式排版器" w:date="2024-11-26T16:54:13Z">
        <w:r w:rsidDel="00494EDC">
          <w:delText xml:space="preserve"> </w:delText>
        </w:r>
      </w:del>
      <w:ins w:id="503067" w:author="公式排版器" w:date="2024-11-26T16:54:07Z">
        <w:r>
          <w:tab/>
        </w:r>
      </w:ins>
      <w:r w:rsidRPr="00416357">
        <w:rPr>
          <w:rStyle w:val="cw68"/>
        </w:rPr>
        <w:t xml:space="preserve">(</w:t>
      </w:r>
      <w:r w:rsidRPr="00416357">
        <w:rPr>
          <w:rStyle w:val="cw68"/>
        </w:rPr>
        <w:t xml:space="preserve">3-</w:t>
      </w:r>
      <w:r w:rsidR="00EE0A16">
        <w:rPr>
          <w:rStyle w:val="cw68"/>
        </w:rPr>
        <w:t xml:space="preserve">5</w:t>
      </w:r>
      <w:r w:rsidRPr="00416357">
        <w:rPr>
          <w:rStyle w:val="cw68"/>
        </w:rPr>
        <w:t xml:space="preserve">)</w:t>
      </w:r>
      <w:commentRangeEnd w:id="4"/>
      <w:r w:rsidR="00F1430F">
        <w:commentReference w:id="4"/>
      </w:r>
      <w:commentRangeEnd w:id="49"/>
      <w:r w:rsidR="00F1430F">
        <w:commentReference w:id="49"/>
      </w:r>
      <w:commentRangeEnd w:id="114"/>
      <w:r w:rsidR="00F1430F">
        <w:commentReference w:id="114"/>
      </w:r>
    </w:p>
    <w:p w14:paraId="1C57A108" w14:textId="77777777" w:rsidR="001C6FC0" w:rsidRPr="00BF5C49" w:rsidRDefault="001C6FC0" w:rsidP="001C6FC0">
      <w:pPr>
        <w:topLinePunct/>
      </w:pPr>
      <w:r w:rsidRPr="00BF5C49">
        <w:t>所以单位时间内库存管理系统平均总成本的期望值为：</w:t>
      </w:r>
    </w:p>
    <w:p w14:paraId="68C983AD" w14:textId="05BCFCB6" w:rsidR="001C6FC0" w:rsidRPr="00416357" w:rsidRDefault="00847793" w:rsidP="001C6FC0">
      <w:pPr>
        <w:pStyle w:val="cw14"/>
        <w:topLinePunct/>
        <w:textAlignment w:val="center"/>
        <w:jc w:val="right"/>
      </w:pPr>
      <w:commentRangeStart w:id="115"/>
      <w:del w:id="503068" w:author="公式排版器" w:date="2024-11-26T16:54:13Z">
        <w:r w:rsidDel="00494EDC">
          <w:delText xml:space="preserve">  </w:delText>
        </w:r>
        <w:r w:rsidDel="00494EDC">
          <w:delText xml:space="preserve">   </w:delText>
        </w:r>
        <w:r w:rsidDel="00494EDC">
          <w:delText xml:space="preserve">     </w:delText>
        </w:r>
        <w:r w:rsidDel="00494EDC">
          <w:delText xml:space="preserve">  </w:delText>
        </w:r>
        <w:r w:rsidDel="00494EDC">
          <w:delText xml:space="preserve">  </w:delText>
        </w:r>
        <w:r w:rsidR="001C6FC0" w:rsidRPr="00BF5C49">
          <w:delText xml:space="preserve">C</w:delText>
        </w:r>
        <w:r w:rsidR="001C6FC0" w:rsidRPr="00BF5C49">
          <w:delText xml:space="preserve">(</w:delText>
        </w:r>
        <w:r w:rsidR="001C6FC0" w:rsidRPr="00BF5C49">
          <w:rPr>
            <w:kern w:val="2"/>
            <w:sz w:val="21"/>
            <w:rFonts w:ascii="Times New Roman" w:eastAsia="宋体" w:hAnsi="Times New Roman" w:cs="Times New Roman"/>
            <w:i/>
            <w:szCs w:val="24"/>
          </w:rPr>
          <w:delText xml:space="preserve">Q,T</w:delText>
        </w:r>
        <w:r w:rsidR="001C6FC0" w:rsidRPr="00BF5C49">
          <w:delText xml:space="preserve">)</w:delText>
        </w:r>
        <w:r w:rsidR="001C6FC0" w:rsidRPr="00BF5C49">
          <w:delText xml:space="preserve">=</w:delText>
        </w:r>
        <w:r w:rsidR="001C6FC0" w:rsidRPr="00BF5C49">
          <w:delText xml:space="preserve"> </w:delText>
        </w:r>
        <w:r w:rsidR="00C5167B">
          <w:delText xml:space="preserve">h</w:delText>
        </w:r>
        <w:r w:rsidR="00C5167B">
          <w:delText xml:space="preserve">(</w:delText>
        </w:r>
        <w:r w:rsidR="00C5167B">
          <w:rPr>
            <w:kern w:val="2"/>
            <w:sz w:val="21"/>
            <w:rFonts w:ascii="Times New Roman" w:eastAsia="宋体" w:hAnsi="Times New Roman" w:cs="Times New Roman"/>
            <w:i/>
            <w:szCs w:val="24"/>
          </w:rPr>
          <w:delText xml:space="preserve">Q-dT+</w:delText>
        </w:r>
        <w:r w:rsidR="00C5167B">
          <w:rPr>
            <w:kern w:val="2"/>
            <w:sz w:val="21"/>
            <w:rFonts w:ascii="Cambria Math" w:hAnsi="Cambria Math" w:eastAsia="宋体" w:cs="Times New Roman"/>
            <w:i/>
            <w:szCs w:val="24"/>
          </w:rPr>
          <w:delText xml:space="preserve">λ</w:delText>
        </w:r>
      </w:del>
      <m:oMath>
        <m:r>
          <w:del w:author="公式排版器" w:date="2024-11-26T16:54:13Z">
            <w:rPr>
              <w:kern w:val="2"/>
              <w:sz w:val="21"/>
              <w:rFonts w:ascii="Cambria Math" w:hAnsi="Cambria Math" w:eastAsia="宋体" w:cs="Times New Roman"/>
              <w:szCs w:val="24"/>
            </w:rPr>
            <m:t>dT</m:t>
          </w:del>
        </m:r>
      </m:oMath>
      <w:del w:author="公式排版器" w:date="2024-11-26T16:54:13Z">
        <w:r w:rsidR="00C5167B" w:rsidRPr="00B46E4D">
          <w:delText xml:space="preserve">)</w:delText>
        </w:r>
        <w:r w:rsidR="001C6FC0" w:rsidRPr="003673D3">
          <w:delText xml:space="preserve">+ </w:delText>
        </w:r>
        <w:r w:rsidR="001C6FC0" w:rsidRPr="003673D3">
          <w:delText xml:space="preserve">(</w:delText>
        </w:r>
        <w:r w:rsidR="001C6FC0" w:rsidRPr="003673D3">
          <w:rPr>
            <w:kern w:val="2"/>
            <w:sz w:val="21"/>
            <w:rFonts w:hint="eastAsia" w:ascii="Times New Roman" w:eastAsia="宋体" w:hAnsi="Times New Roman" w:cs="Times New Roman"/>
            <w:i/>
            <w:szCs w:val="24"/>
          </w:rPr>
          <w:delText xml:space="preserve">K</w:delText>
        </w:r>
        <w:r w:rsidR="001C6FC0" w:rsidRPr="003673D3">
          <w:rPr>
            <w:kern w:val="2"/>
            <w:sz w:val="21"/>
            <w:rFonts w:ascii="Times New Roman" w:eastAsia="宋体" w:hAnsi="Times New Roman" w:cs="Times New Roman"/>
            <w:i/>
            <w:szCs w:val="24"/>
          </w:rPr>
          <w:delText xml:space="preserve">+</w:delText>
        </w:r>
        <w:r w:rsidR="001C6FC0" w:rsidRPr="003673D3">
          <w:rPr>
            <w:kern w:val="2"/>
            <w:sz w:val="21"/>
            <w:rFonts w:hint="eastAsia" w:ascii="Times New Roman" w:eastAsia="宋体" w:hAnsi="Times New Roman" w:cs="Times New Roman"/>
            <w:i/>
            <w:szCs w:val="24"/>
          </w:rPr>
          <w:delText xml:space="preserve">c</w:delText>
        </w:r>
        <w:r w:rsidR="001C6FC0" w:rsidRPr="003673D3">
          <w:rPr>
            <w:kern w:val="2"/>
            <w:sz w:val="21"/>
            <w:rFonts w:ascii="Times New Roman" w:eastAsia="宋体" w:hAnsi="Times New Roman" w:cs="Times New Roman"/>
            <w:i/>
            <w:szCs w:val="24"/>
          </w:rPr>
          <w:delText xml:space="preserve">Q</w:delText>
        </w:r>
        <w:r w:rsidR="001C6FC0" w:rsidRPr="00416357">
          <w:delText xml:space="preserve">)</w:delText>
        </w:r>
        <w:r w:rsidR="001C6FC0" w:rsidRPr="00416357">
          <w:delText xml:space="preserve">/</w:delText>
        </w:r>
        <w:r w:rsidR="001C6FC0" w:rsidRPr="00416357">
          <w:delText xml:space="preserve">T</w:delText>
        </w:r>
        <w:r w:rsidRPr="00416357">
          <w:delText xml:space="preserve">     </w:delText>
        </w:r>
        <w:r w:rsidR="00A022D4">
          <w:delText xml:space="preserve">   </w:delText>
        </w:r>
        <w:r w:rsidRPr="00416357">
          <w:delText xml:space="preserve">  </w:delText>
        </w:r>
        <w:r w:rsidRPr="00416357">
          <w:delText xml:space="preserve">(</w:delText>
        </w:r>
        <w:r w:rsidRPr="00416357">
          <w:rPr>
            <w:kern w:val="2"/>
            <w:sz w:val="21"/>
            <w:rFonts w:ascii="Times New Roman" w:eastAsia="宋体" w:hAnsi="Times New Roman" w:cs="Times New Roman"/>
            <w:szCs w:val="24"/>
          </w:rPr>
          <w:delText xml:space="preserve">3-</w:delText>
        </w:r>
        <w:r w:rsidR="00EE0A16">
          <w:rPr>
            <w:kern w:val="2"/>
            <w:sz w:val="21"/>
            <w:rFonts w:ascii="Times New Roman" w:eastAsia="宋体" w:hAnsi="Times New Roman" w:cs="Times New Roman"/>
            <w:szCs w:val="24"/>
          </w:rPr>
          <w:delText xml:space="preserve">6</w:delText>
        </w:r>
        <w:r w:rsidRPr="00416357">
          <w:delText xml:space="preserve">)</w:delText>
        </w:r>
      </w:del>
      <w:ins w:id="503069" w:author="公式排版器" w:date="2024-11-26T16:54:07Z">
        <w:r w:rsidR="001C6FC0" w:rsidRPr="00BF5C49">
          <w:rPr>
            <w:rPrChange w:author="格式修订器" w:date="2024-11-26T16:54:08Z">
              <w:rPr>
                <w:i/>
              </w:rPr>
            </w:rPrChange>
          </w:rPr>
          <w:t xml:space="preserve">C</w:t>
        </w:r>
        <w:r w:rsidR="001C6FC0" w:rsidRPr="00BF5C49">
          <w:t xml:space="preserve">(</w:t>
        </w:r>
        <w:r w:rsidR="001C6FC0" w:rsidRPr="00BF5C49">
          <w:rPr>
            <w:kern w:val="2"/>
            <w:sz w:val="21"/>
            <w:rFonts w:ascii="Times New Roman" w:eastAsia="宋体" w:hAnsi="Times New Roman" w:cs="Times New Roman"/>
            <w:i/>
            <w:szCs w:val="24"/>
          </w:rPr>
          <w:t xml:space="preserve">Q,</w:t>
        </w:r>
        <w:r w:rsidR="004B696B">
          <w:rPr>
            <w:kern w:val="2"/>
            <w:sz w:val="21"/>
            <w:rFonts w:ascii="Times New Roman" w:eastAsia="宋体" w:hAnsi="Times New Roman" w:cs="Times New Roman"/>
            <w:i/>
            <w:szCs w:val="24"/>
          </w:rPr>
          <w:t xml:space="preserve"> </w:t>
        </w:r>
        <w:r w:rsidR="004B696B">
          <w:rPr>
            <w:kern w:val="2"/>
            <w:sz w:val="21"/>
            <w:rFonts w:ascii="Times New Roman" w:eastAsia="宋体" w:hAnsi="Times New Roman" w:cs="Times New Roman"/>
            <w:i/>
            <w:szCs w:val="24"/>
          </w:rPr>
          <w:t xml:space="preserve">T</w:t>
        </w:r>
        <w:r w:rsidR="001C6FC0" w:rsidRPr="00BF5C49">
          <w:t xml:space="preserve">)</w:t>
        </w:r>
        <w:r w:rsidR="004B696B">
          <w:t xml:space="preserve"> </w:t>
        </w:r>
        <w:r w:rsidR="001C6FC0" w:rsidRPr="00BF5C49">
          <w:t xml:space="preserve">=</w:t>
        </w:r>
        <w:r w:rsidR="001C6FC0" w:rsidRPr="00BF5C49">
          <w:rPr>
            <w:rPrChange w:author="格式修订器" w:date="2024-11-26T16:54:08Z">
              <w:rPr>
                <w:i/>
              </w:rPr>
            </w:rPrChange>
          </w:rPr>
          <w:t xml:space="preserve"> </w:t>
        </w:r>
        <w:r w:rsidR="00C5167B">
          <w:rPr>
            <w:rPrChange w:author="格式修订器" w:date="2024-11-26T16:54:08Z">
              <w:rPr>
                <w:i/>
              </w:rPr>
            </w:rPrChange>
          </w:rPr>
          <w:t xml:space="preserve">h</w:t>
        </w:r>
        <w:r w:rsidR="00C5167B">
          <w:t xml:space="preserve">(</w:t>
        </w:r>
        <w:r w:rsidR="00C5167B">
          <w:rPr>
            <w:kern w:val="2"/>
            <w:sz w:val="21"/>
            <w:rFonts w:ascii="Times New Roman" w:eastAsia="宋体" w:hAnsi="Times New Roman" w:cs="Times New Roman"/>
            <w:i/>
            <w:szCs w:val="24"/>
          </w:rPr>
          <w:t xml:space="preserve">Q-dT+</w:t>
        </w:r>
        <w:r w:rsidR="00C5167B">
          <w:rPr>
            <w:kern w:val="2"/>
            <w:sz w:val="21"/>
            <w:rFonts w:ascii="Cambria Math" w:hAnsi="Cambria Math" w:eastAsia="宋体" w:cs="Times New Roman"/>
            <w:i/>
            <w:szCs w:val="24"/>
          </w:rPr>
          <w:t xml:space="preserve">λ</w:t>
        </w:r>
        <m:oMathPara>
          <m:oMathParaPr>
            <m:jc m:val="right"/>
          </m:oMathParaPr>
          <m:oMath>
            <m:eqArr>
              <m:eqArrPr>
                <m:maxDist m:val="1"/>
                <m:objDist m:val="1"/>
                <m:ctrlPr>
                  <w:rPr>
                    <w:rFonts w:ascii="Cambria Math" w:hAnsi="Cambria Math"/>
                    <w:i/>
                    <w:iCs/>
                  </w:rPr>
                </m:ctrlPr>
              </m:eqArrPr>
              <m:e>
                <m:r>
                  <w:rPr>
                    <w:rStyle w:val="cw66"/>
                  </w:rPr>
                  <m:t>dT</m:t>
                </m:r>
                <m:r>
                  <w:rPr>
                    <w:rStyle w:val="cw66"/>
                  </w:rPr>
                  <m:t>#</m:t>
                </m:r>
                <m:r>
                  <m:rPr>
                    <m:nor/>
                    <m:sty m:val="p"/>
                  </m:rPr>
                  <w:rPr>
                    <w:rStyle w:val="cw68"/>
                  </w:rPr>
                  <m:t xml:space="preserve">(</m:t>
                </m:r>
                <m:r>
                  <m:rPr>
                    <m:nor/>
                    <m:sty m:val="p"/>
                  </m:rPr>
                  <w:rPr>
                    <w:rStyle w:val="cw68"/>
                  </w:rPr>
                  <m:t xml:space="preserve">3-</m:t>
                </m:r>
                <m:r>
                  <m:rPr>
                    <m:nor/>
                    <m:sty m:val="p"/>
                  </m:rPr>
                  <w:rPr>
                    <w:rStyle w:val="cw68"/>
                  </w:rPr>
                  <m:t xml:space="preserve">6</m:t>
                </m:r>
                <m:r>
                  <m:rPr>
                    <m:nor/>
                    <m:sty m:val="p"/>
                  </m:rPr>
                  <w:rPr>
                    <w:rStyle w:val="cw68"/>
                  </w:rPr>
                  <m:t xml:space="preserve">)</m:t>
                </m:r>
                <m:r>
                  <m:rPr>
                    <m:nor/>
                  </m:rPr>
                  <w:rPr>
                    <w:rStyle w:val="cw66"/>
                  </w:rPr>
                  <m:t xml:space="preserve">   </m:t>
                </m:r>
                <m:ctrlPr>
                  <w:rPr>
                    <w:rFonts w:ascii="Cambria Math" w:eastAsia="宋体" w:hAnsi="Cambria Math" w:cs="宋体"/>
                    <w:i/>
                  </w:rPr>
                </m:ctrlPr>
              </m:e>
            </m:eqArr>
          </m:oMath>
        </m:oMathPara>
      </w:ins>
      <w:commentRangeEnd w:id="115"/>
      <w:r w:rsidR="00F1430F">
        <w:commentReference w:id="115"/>
      </w:r>
    </w:p>
    <w:p w14:paraId="15CD6089" w14:textId="77777777" w:rsidR="00847793" w:rsidRPr="00BF5C49" w:rsidRDefault="00847793" w:rsidP="00847793">
      <w:pPr>
        <w:topLinePunct/>
      </w:pPr>
      <w:r w:rsidRPr="00BF5C49">
        <w:t>由于制造提前期为</w:t>
      </w:r>
      <w:r w:rsidRPr="00BF5C49">
        <w:t>0</w:t>
      </w:r>
      <w:r w:rsidRPr="00BF5C49">
        <w:t>，因此不存在缺货现象，当库存降为</w:t>
      </w:r>
      <w:r w:rsidRPr="00BF5C49">
        <w:t>0</w:t>
      </w:r>
      <w:r w:rsidRPr="00BF5C49">
        <w:t>时即进行新一个周期的制造，因此</w:t>
      </w:r>
    </w:p>
    <w:p w14:paraId="02FD35B3" w14:textId="09169F2E" w:rsidR="00847793" w:rsidRPr="00BF5C49" w:rsidRDefault="00847793" w:rsidP="00847793">
      <w:pPr>
        <w:topLinePunct/>
      </w:pPr>
      <w:r w:rsidRPr="00BF5C49">
        <w:rPr>
          <w:rPrChange w:author="格式修订器" w:date="2024-11-26T16:54:08Z">
            <w:rPr>
              <w:i/>
            </w:rPr>
          </w:rPrChange>
        </w:rPr>
        <w:t>I</w:t>
      </w:r>
      <w:r w:rsidRPr="00BF5C49">
        <w:t>(</w:t>
      </w:r>
      <w:r w:rsidRPr="00BF5C49">
        <w:rPr>
          <w:kern w:val="2"/>
          <w:sz w:val="21"/>
          <w:rFonts w:ascii="Times New Roman" w:eastAsia="宋体" w:hAnsi="Times New Roman" w:cs="Times New Roman"/>
          <w:i/>
          <w:szCs w:val="24"/>
        </w:rPr>
        <w:t>T</w:t>
      </w:r>
      <w:r w:rsidRPr="00BF5C49">
        <w:t>)</w:t>
      </w:r>
      <w:ins w:id="503070" w:author="内容修订器" w:date="2024-11-26T16:54:07Z">
        <w:r w:rsidR="004B696B">
          <w:t xml:space="preserve"> </w:t>
        </w:r>
      </w:ins>
      <w:r w:rsidRPr="00BF5C49">
        <w:t>=</w:t>
      </w:r>
      <w:r w:rsidR="006C0FBC" w:rsidRPr="006C0FBC">
        <w:t xml:space="preserve"> </w:t>
      </w:r>
      <w:r w:rsidR="006C0FBC" w:rsidRPr="006C0FBC">
        <w:t>2</w:t>
      </w:r>
      <w:r w:rsidR="006C0FBC" w:rsidRPr="006C0FBC">
        <w:rPr>
          <w:rPrChange w:author="格式修订器" w:date="2024-11-26T16:54:08Z">
            <w:rPr>
              <w:i/>
            </w:rPr>
          </w:rPrChange>
        </w:rPr>
        <w:t>E</w:t>
      </w:r>
      <w:r w:rsidR="006C0FBC" w:rsidRPr="006C0FBC">
        <w:t>(</w:t>
      </w:r>
      <w:r w:rsidR="006C0FBC" w:rsidRPr="006C0FBC">
        <w:rPr>
          <w:kern w:val="2"/>
          <w:sz w:val="21"/>
          <w:rFonts w:ascii="Times New Roman" w:eastAsia="宋体" w:hAnsi="Times New Roman" w:cs="Times New Roman"/>
          <w:i/>
          <w:szCs w:val="24"/>
        </w:rPr>
        <w:t>I</w:t>
      </w:r>
      <w:r w:rsidR="006C0FBC" w:rsidRPr="006C0FBC">
        <w:t>)</w:t>
      </w:r>
      <w:ins w:id="503071" w:author="内容修订器" w:date="2024-11-26T16:54:07Z">
        <w:r w:rsidR="004B696B">
          <w:t xml:space="preserve"> </w:t>
        </w:r>
      </w:ins>
      <w:r w:rsidR="006C0FBC" w:rsidRPr="006C0FBC">
        <w:t>-</w:t>
      </w:r>
      <w:r w:rsidR="006C0FBC" w:rsidRPr="006C0FBC">
        <w:rPr>
          <w:rPrChange w:author="格式修订器" w:date="2024-11-26T16:54:08Z">
            <w:rPr>
              <w:i/>
            </w:rPr>
          </w:rPrChange>
        </w:rPr>
        <w:t>Q</w:t>
      </w:r>
      <w:r w:rsidR="006C0FBC">
        <w:t>=</w:t>
      </w:r>
      <w:r w:rsidR="006C0FBC" w:rsidRPr="00BF5C49">
        <w:t xml:space="preserve"> </w:t>
      </w:r>
      <w:r w:rsidRPr="00BF5C49">
        <w:t>0</w:t>
      </w:r>
    </w:p>
    <w:p w14:paraId="26230496" w14:textId="03EF1423" w:rsidR="00C5167B" w:rsidRDefault="00C5167B" w:rsidP="00847793">
      <w:pPr>
        <w:topLinePunct/>
      </w:pPr>
      <w:r>
        <w:t>将</w:t>
      </w:r>
      <w:commentRangeStart w:id="136"/>
      <w:r>
        <w:t>公式</w:t>
      </w:r>
      <w:r w:rsidR="00B27E7F">
        <w:t>(</w:t>
      </w:r>
      <w:r>
        <w:t>3</w:t>
      </w:r>
      <w:r>
        <w:t>-</w:t>
      </w:r>
      <w:commentRangeEnd w:id="136"/>
      <w:r w:rsidR="00F1430F">
        <w:commentReference w:id="136"/>
      </w:r>
      <w:r w:rsidR="00B27E7F">
        <w:t>2</w:t>
      </w:r>
      <w:r w:rsidR="00B27E7F">
        <w:t>)</w:t>
      </w:r>
      <w:ins w:id="503072" w:author="内容修订器" w:date="2024-11-26T16:54:07Z">
        <w:r w:rsidR="004B696B">
          <w:t xml:space="preserve"> </w:t>
        </w:r>
      </w:ins>
      <w:r>
        <w:t>代入</w:t>
      </w:r>
      <w:r w:rsidR="00847793" w:rsidRPr="00BF5C49">
        <w:t>可得：</w:t>
      </w:r>
      <w:del w:id="503073" w:author="内容修订器" w:date="2024-11-26T16:54:12Z">
        <w:r w:rsidDel="00494EDC">
          <w:delText xml:space="preserve"> </w:delText>
        </w:r>
      </w:del>
      <w:del w:id="503074" w:author="内容修订器" w:date="2024-11-26T16:54:12Z">
        <w:r w:rsidDel="00494EDC">
          <w:delText xml:space="preserve">                    </w:delText>
        </w:r>
      </w:del>
    </w:p>
    <w:p w14:paraId="4B792D14" w14:textId="7576EE15" w:rsidR="00C5167B" w:rsidRPr="003673D3" w:rsidRDefault="00847793" w:rsidP="00801B82">
      <w:pPr>
        <w:pStyle w:val="cw14"/>
        <w:topLinePunct/>
        <w:textAlignment w:val="center"/>
        <w:jc w:val="right"/>
      </w:pPr>
      <w:commentRangeStart w:id="116"/>
      <w:del w:id="503075" w:author="公式排版器" w:date="2024-11-26T16:54:13Z">
        <w:r w:rsidDel="00494EDC">
          <w:delText xml:space="preserve">  </w:delText>
        </w:r>
        <w:r w:rsidR="00C5167B">
          <w:delText xml:space="preserve">Q=</w:delText>
        </w:r>
        <w:r w:rsidR="00C5167B" w:rsidRPr="00801B82">
          <w:delText xml:space="preserve">2</w:delText>
        </w:r>
        <w:r w:rsidR="00801B82" w:rsidRPr="00801B82">
          <w:delText xml:space="preserve">(</w:delText>
        </w:r>
        <w:r w:rsidR="00801B82" w:rsidRPr="00801B82">
          <w:rPr>
            <w:kern w:val="2"/>
            <w:sz w:val="21"/>
            <w:rFonts w:ascii="Times New Roman" w:eastAsia="宋体" w:hAnsi="Times New Roman" w:cs="Times New Roman"/>
            <w:szCs w:val="24"/>
          </w:rPr>
          <w:delText xml:space="preserve">1</w:delText>
        </w:r>
        <w:r w:rsidR="00801B82">
          <w:rPr>
            <w:kern w:val="2"/>
            <w:sz w:val="21"/>
            <w:rFonts w:ascii="Times New Roman" w:eastAsia="宋体" w:hAnsi="Times New Roman" w:cs="Times New Roman"/>
            <w:i/>
            <w:szCs w:val="24"/>
          </w:rPr>
          <w:delText xml:space="preserve">-</w:delText>
        </w:r>
        <w:r w:rsidR="00801B82">
          <w:rPr>
            <w:kern w:val="2"/>
            <w:sz w:val="21"/>
            <w:rFonts w:ascii="Cambria Math" w:hAnsi="Cambria Math" w:eastAsia="宋体" w:cs="Times New Roman"/>
            <w:i/>
            <w:szCs w:val="24"/>
          </w:rPr>
          <w:delText xml:space="preserve">λ</w:delText>
        </w:r>
        <w:r w:rsidR="00801B82" w:rsidRPr="00801B82">
          <w:delText xml:space="preserve">)</w:delText>
        </w:r>
        <w:r w:rsidR="00801B82">
          <w:delText xml:space="preserve">d</w:delText>
        </w:r>
      </w:del>
      <m:oMath>
        <m:r>
          <w:del w:author="公式排版器" w:date="2024-11-26T16:54:13Z">
            <m:t>T</m:t>
          </w:del>
        </m:r>
      </m:oMath>
      <w:del w:author="公式排版器" w:date="2024-11-26T16:54:13Z">
        <w:r w:rsidRPr="003673D3">
          <w:delText xml:space="preserve">         </w:delText>
        </w:r>
        <w:r w:rsidR="00B27E7F">
          <w:delText xml:space="preserve"> </w:delText>
        </w:r>
        <w:r w:rsidRPr="003673D3">
          <w:delText xml:space="preserve">   </w:delText>
        </w:r>
        <w:r w:rsidR="00A022D4">
          <w:delText xml:space="preserve"> </w:delText>
        </w:r>
        <w:r w:rsidRPr="003673D3">
          <w:delText xml:space="preserve">     </w:delText>
        </w:r>
        <w:r w:rsidRPr="003673D3">
          <w:delText xml:space="preserve">(</w:delText>
        </w:r>
        <w:r w:rsidRPr="003673D3">
          <w:rPr>
            <w:kern w:val="2"/>
            <w:sz w:val="21"/>
            <w:rFonts w:ascii="Times New Roman" w:eastAsia="宋体" w:hAnsi="Times New Roman" w:cs="Times New Roman"/>
            <w:szCs w:val="24"/>
          </w:rPr>
          <w:delText xml:space="preserve">3-</w:delText>
        </w:r>
        <w:r w:rsidR="00EE0A16">
          <w:rPr>
            <w:kern w:val="2"/>
            <w:sz w:val="21"/>
            <w:rFonts w:ascii="Times New Roman" w:eastAsia="宋体" w:hAnsi="Times New Roman" w:cs="Times New Roman"/>
            <w:szCs w:val="24"/>
          </w:rPr>
          <w:delText xml:space="preserve">7</w:delText>
        </w:r>
        <w:r w:rsidRPr="003673D3">
          <w:delText xml:space="preserve">)</w:delText>
        </w:r>
      </w:del>
      <w:ins w:id="503076" w:author="公式排版器" w:date="2024-11-26T16:54:07Z">
        <w:r w:rsidR="00C5167B">
          <w:rPr>
            <w:rPrChange w:author="格式修订器" w:date="2024-11-26T16:54:08Z">
              <w:rPr>
                <w:i/>
              </w:rPr>
            </w:rPrChange>
          </w:rPr>
          <w:t xml:space="preserve">Q=</w:t>
        </w:r>
        <w:r w:rsidR="00C5167B" w:rsidRPr="00801B82">
          <w:t xml:space="preserve">2</w:t>
        </w:r>
        <w:r w:rsidR="00801B82" w:rsidRPr="00801B82">
          <w:t xml:space="preserve">(</w:t>
        </w:r>
        <w:r w:rsidR="00801B82" w:rsidRPr="00801B82">
          <w:rPr>
            <w:kern w:val="2"/>
            <w:sz w:val="21"/>
            <w:rFonts w:ascii="Times New Roman" w:eastAsia="宋体" w:hAnsi="Times New Roman" w:cs="Times New Roman"/>
            <w:szCs w:val="24"/>
          </w:rPr>
          <w:t xml:space="preserve">1</w:t>
        </w:r>
        <w:r w:rsidR="00801B82">
          <w:rPr>
            <w:kern w:val="2"/>
            <w:sz w:val="21"/>
            <w:rFonts w:ascii="Times New Roman" w:eastAsia="宋体" w:hAnsi="Times New Roman" w:cs="Times New Roman"/>
            <w:i/>
            <w:szCs w:val="24"/>
          </w:rPr>
          <w:t xml:space="preserve">-</w:t>
        </w:r>
        <w:r w:rsidR="00801B82">
          <w:rPr>
            <w:kern w:val="2"/>
            <w:sz w:val="21"/>
            <w:rFonts w:ascii="Cambria Math" w:hAnsi="Cambria Math" w:eastAsia="宋体" w:cs="Times New Roman"/>
            <w:i/>
            <w:szCs w:val="24"/>
          </w:rPr>
          <w:t xml:space="preserve">λ</w:t>
        </w:r>
        <w:r w:rsidR="00801B82" w:rsidRPr="00801B82">
          <w:t xml:space="preserve">)</w:t>
        </w:r>
        <w:r w:rsidR="004B696B">
          <w:t xml:space="preserve"> </w:t>
        </w:r>
        <w:r w:rsidR="00801B82">
          <w:rPr>
            <w:rPrChange w:author="格式修订器" w:date="2024-11-26T16:54:08Z">
              <w:rPr>
                <w:i/>
              </w:rPr>
            </w:rPrChange>
          </w:rPr>
          <w:t xml:space="preserve">d</w:t>
        </w:r>
        <m:oMathPara>
          <m:oMathParaPr>
            <m:jc m:val="right"/>
          </m:oMathParaPr>
          <m:oMath>
            <m:eqArr>
              <m:eqArrPr>
                <m:maxDist m:val="1"/>
                <m:objDist m:val="1"/>
                <m:ctrlPr>
                  <w:rPr>
                    <w:rFonts w:ascii="Cambria Math" w:hAnsi="Cambria Math"/>
                    <w:i/>
                    <w:iCs/>
                  </w:rPr>
                </m:ctrlPr>
              </m:eqArrPr>
              <m:e>
                <m:r>
                  <w:rPr>
                    <w:rStyle w:val="cw66"/>
                  </w:rPr>
                  <m:t>T</m:t>
                </m:r>
                <m:r>
                  <w:rPr>
                    <w:rStyle w:val="cw66"/>
                  </w:rPr>
                  <m:t>#</m:t>
                </m:r>
                <m:r>
                  <m:rPr>
                    <m:nor/>
                    <m:sty m:val="p"/>
                  </m:rPr>
                  <w:rPr>
                    <w:rStyle w:val="cw68"/>
                  </w:rPr>
                  <m:t xml:space="preserve">(</m:t>
                </m:r>
                <m:r>
                  <m:rPr>
                    <m:nor/>
                    <m:sty m:val="p"/>
                  </m:rPr>
                  <w:rPr>
                    <w:rStyle w:val="cw68"/>
                  </w:rPr>
                  <m:t xml:space="preserve">3-</m:t>
                </m:r>
                <m:r>
                  <m:rPr>
                    <m:nor/>
                    <m:sty m:val="p"/>
                  </m:rPr>
                  <w:rPr>
                    <w:rStyle w:val="cw68"/>
                  </w:rPr>
                  <m:t xml:space="preserve">7</m:t>
                </m:r>
                <m:r>
                  <m:rPr>
                    <m:nor/>
                    <m:sty m:val="p"/>
                  </m:rPr>
                  <w:rPr>
                    <w:rStyle w:val="cw68"/>
                  </w:rPr>
                  <m:t xml:space="preserve">)</m:t>
                </m:r>
                <m:r>
                  <m:rPr>
                    <m:nor/>
                  </m:rPr>
                  <w:rPr>
                    <w:rStyle w:val="cw66"/>
                  </w:rPr>
                  <m:t xml:space="preserve">   </m:t>
                </m:r>
                <m:ctrlPr>
                  <w:rPr>
                    <w:rFonts w:ascii="Cambria Math" w:eastAsia="宋体" w:hAnsi="Cambria Math" w:cs="宋体"/>
                    <w:i/>
                  </w:rPr>
                </m:ctrlPr>
              </m:e>
            </m:eqArr>
          </m:oMath>
        </m:oMathPara>
      </w:ins>
      <w:commentRangeEnd w:id="116"/>
      <w:r w:rsidR="00F1430F">
        <w:commentReference w:id="116"/>
      </w:r>
    </w:p>
    <w:p w14:paraId="29C577BF" w14:textId="6A61059D" w:rsidR="00847793" w:rsidRPr="00BF5C49" w:rsidRDefault="00847793" w:rsidP="00847793">
      <w:pPr>
        <w:topLinePunct/>
      </w:pPr>
      <w:r w:rsidRPr="00BF5C49">
        <w:t>将</w:t>
      </w:r>
      <w:commentRangeStart w:id="137"/>
      <w:r w:rsidRPr="00BF5C49">
        <w:t>公式</w:t>
      </w:r>
      <w:r w:rsidRPr="00BF5C49">
        <w:t>(</w:t>
      </w:r>
      <w:r w:rsidRPr="00BF5C49">
        <w:rPr>
          <w:kern w:val="2"/>
          <w:sz w:val="21"/>
          <w:rFonts w:ascii="Times New Roman" w:eastAsia="宋体" w:hAnsi="Times New Roman" w:cs="Times New Roman"/>
          <w:szCs w:val="24"/>
        </w:rPr>
        <w:t>3-</w:t>
      </w:r>
      <w:commentRangeEnd w:id="137"/>
      <w:r w:rsidR="00F1430F">
        <w:commentReference w:id="137"/>
      </w:r>
      <w:r w:rsidR="00B27E7F">
        <w:rPr>
          <w:kern w:val="2"/>
          <w:sz w:val="21"/>
          <w:rFonts w:ascii="Times New Roman" w:eastAsia="宋体" w:hAnsi="Times New Roman" w:cs="Times New Roman"/>
          <w:szCs w:val="24"/>
        </w:rPr>
        <w:t>6</w:t>
      </w:r>
      <w:r w:rsidRPr="00BF5C49">
        <w:t>)</w:t>
      </w:r>
      <w:ins w:id="503077" w:author="内容修订器" w:date="2024-11-26T16:54:07Z">
        <w:r w:rsidR="004B696B">
          <w:t xml:space="preserve"> </w:t>
        </w:r>
      </w:ins>
      <w:r w:rsidRPr="00BF5C49">
        <w:t>代入到</w:t>
      </w:r>
      <w:commentRangeStart w:id="138"/>
      <w:r w:rsidRPr="00BF5C49">
        <w:t>公式</w:t>
      </w:r>
      <w:r w:rsidRPr="00BF5C49">
        <w:t>(</w:t>
      </w:r>
      <w:r w:rsidRPr="00BF5C49">
        <w:rPr>
          <w:kern w:val="2"/>
          <w:sz w:val="21"/>
          <w:rFonts w:ascii="Times New Roman" w:eastAsia="宋体" w:hAnsi="Times New Roman" w:cs="Times New Roman"/>
          <w:szCs w:val="24"/>
        </w:rPr>
        <w:t>3-</w:t>
      </w:r>
      <w:commentRangeEnd w:id="138"/>
      <w:r w:rsidR="00F1430F">
        <w:commentReference w:id="138"/>
      </w:r>
      <w:r w:rsidR="00B27E7F">
        <w:rPr>
          <w:kern w:val="2"/>
          <w:sz w:val="21"/>
          <w:rFonts w:ascii="Times New Roman" w:eastAsia="宋体" w:hAnsi="Times New Roman" w:cs="Times New Roman"/>
          <w:szCs w:val="24"/>
        </w:rPr>
        <w:t>5</w:t>
      </w:r>
      <w:r w:rsidRPr="00BF5C49">
        <w:t>)</w:t>
      </w:r>
      <w:ins w:id="503078" w:author="内容修订器" w:date="2024-11-26T16:54:07Z">
        <w:r w:rsidR="004B696B">
          <w:t xml:space="preserve"> </w:t>
        </w:r>
      </w:ins>
      <w:r w:rsidRPr="00BF5C49">
        <w:t>中可得：</w:t>
      </w:r>
    </w:p>
    <w:p w14:paraId="178FAA6A" w14:textId="6F00F329" w:rsidR="00847793" w:rsidRPr="00416357" w:rsidRDefault="00B01B06" w:rsidP="00E9167D">
      <w:pPr>
        <w:pStyle w:val="cw14"/>
        <w:topLinePunct/>
        <w:textAlignment w:val="center"/>
        <w:jc w:val="right"/>
      </w:pPr>
      <w:commentRangeStart w:id="117"/>
      <w:del w:id="503079" w:author="公式排版器" w:date="2024-11-26T16:54:13Z">
        <w:r w:rsidDel="00494EDC">
          <w:delText xml:space="preserve">   </w:delText>
        </w:r>
        <w:r w:rsidDel="00494EDC">
          <w:delText xml:space="preserve"> </w:delText>
        </w:r>
        <w:r w:rsidDel="00494EDC">
          <w:delText xml:space="preserve"> </w:delText>
        </w:r>
        <w:r w:rsidDel="00494EDC">
          <w:delText xml:space="preserve"> </w:delText>
        </w:r>
        <w:r w:rsidDel="00494EDC">
          <w:delText xml:space="preserve">           </w:delText>
        </w:r>
        <w:r w:rsidR="00847793" w:rsidRPr="003673D3">
          <w:delText xml:space="preserve">C</w:delText>
        </w:r>
        <w:r w:rsidR="00847793" w:rsidRPr="00694F93">
          <w:delText xml:space="preserve">(</w:delText>
        </w:r>
        <w:r w:rsidR="00C5167B">
          <w:rPr>
            <w:kern w:val="2"/>
            <w:sz w:val="21"/>
            <w:rFonts w:ascii="Times New Roman" w:eastAsia="宋体" w:hAnsi="Times New Roman" w:cs="Times New Roman"/>
            <w:i/>
            <w:szCs w:val="24"/>
          </w:rPr>
          <w:delText xml:space="preserve">T</w:delText>
        </w:r>
        <w:r w:rsidR="00847793" w:rsidRPr="00694F93">
          <w:delText xml:space="preserve">)</w:delText>
        </w:r>
        <w:r w:rsidR="00847793" w:rsidRPr="003673D3">
          <w:delText xml:space="preserve">=</w:delText>
        </w:r>
        <w:r w:rsidR="00801B82" w:rsidRPr="00694F93">
          <w:delText xml:space="preserve">h</w:delText>
        </w:r>
        <w:r w:rsidR="00801B82" w:rsidRPr="00694F93">
          <w:delText xml:space="preserve">(</w:delText>
        </w:r>
        <w:r w:rsidR="00801B82" w:rsidRPr="00694F93">
          <w:rPr>
            <w:kern w:val="2"/>
            <w:sz w:val="21"/>
            <w:rFonts w:ascii="Times New Roman" w:eastAsia="宋体" w:hAnsi="Times New Roman" w:cs="Times New Roman"/>
            <w:szCs w:val="24"/>
          </w:rPr>
          <w:delText xml:space="preserve">1</w:delText>
        </w:r>
        <w:r w:rsidR="00801B82" w:rsidRPr="00694F93">
          <w:rPr>
            <w:kern w:val="2"/>
            <w:sz w:val="21"/>
            <w:rFonts w:ascii="Times New Roman" w:eastAsia="宋体" w:hAnsi="Times New Roman" w:cs="Times New Roman"/>
            <w:i/>
            <w:szCs w:val="24"/>
          </w:rPr>
          <w:delText xml:space="preserve">-</w:delText>
        </w:r>
        <w:r w:rsidR="00801B82" w:rsidRPr="00694F93">
          <w:rPr>
            <w:kern w:val="2"/>
            <w:sz w:val="21"/>
            <w:rFonts w:ascii="Cambria Math" w:hAnsi="Cambria Math" w:eastAsia="宋体" w:cs="Times New Roman"/>
            <w:i/>
            <w:szCs w:val="24"/>
          </w:rPr>
          <w:delText xml:space="preserve">λ</w:delText>
        </w:r>
        <w:r w:rsidR="00801B82" w:rsidRPr="00694F93">
          <w:delText xml:space="preserve">)</w:delText>
        </w:r>
        <w:r w:rsidR="00801B82" w:rsidRPr="00694F93">
          <w:delText xml:space="preserve">dT</w:delText>
        </w:r>
        <w:r w:rsidR="00694F93" w:rsidRPr="00694F93">
          <w:delText xml:space="preserve">+</w:delText>
        </w:r>
      </w:del>
      <m:oMath>
        <m:f>
          <m:fPr>
            <m:ctrlPr>
              <w:del w:author="公式排版器" w:date="2024-11-26T16:54:13Z"/>
            </m:ctrlPr>
          </m:fPr>
          <m:num>
            <m:r>
              <w:del w:author="公式排版器" w:date="2024-11-26T16:54:13Z">
                <m:t>k</m:t>
              </w:del>
            </m:r>
          </m:num>
          <m:den>
            <m:r>
              <w:del w:author="公式排版器" w:date="2024-11-26T16:54:13Z">
                <m:t>T</m:t>
              </w:del>
            </m:r>
          </m:den>
        </m:f>
      </m:oMath>
      <w:del w:author="公式排版器" w:date="2024-11-26T16:54:13Z">
        <w:r w:rsidR="00694F93" w:rsidRPr="00694F93">
          <w:delText xml:space="preserve">+</w:delText>
        </w:r>
        <w:r w:rsidR="00694F93" w:rsidRPr="00694F93">
          <w:delText xml:space="preserve">2</w:delText>
        </w:r>
        <w:r w:rsidR="00694F93" w:rsidRPr="00694F93">
          <w:delText xml:space="preserve">c</w:delText>
        </w:r>
        <w:r w:rsidR="00694F93" w:rsidRPr="00694F93">
          <w:delText xml:space="preserve">(</w:delText>
        </w:r>
        <w:r w:rsidR="00694F93" w:rsidRPr="00694F93">
          <w:rPr>
            <w:kern w:val="2"/>
            <w:sz w:val="21"/>
            <w:rFonts w:ascii="Times New Roman" w:eastAsia="宋体" w:hAnsi="Times New Roman" w:cs="Times New Roman"/>
            <w:i/>
            <w:szCs w:val="24"/>
          </w:rPr>
          <w:delText xml:space="preserve">1-</w:delText>
        </w:r>
        <w:r w:rsidR="00694F93" w:rsidRPr="00694F93">
          <w:rPr>
            <w:kern w:val="2"/>
            <w:sz w:val="21"/>
            <w:rFonts w:ascii="Cambria Math" w:hAnsi="Cambria Math" w:eastAsia="宋体" w:cs="Times New Roman"/>
            <w:i/>
            <w:szCs w:val="24"/>
          </w:rPr>
          <w:delText xml:space="preserve">λ</w:delText>
        </w:r>
        <w:r w:rsidR="00694F93" w:rsidRPr="00694F93">
          <w:delText xml:space="preserve">)</w:delText>
        </w:r>
        <w:r w:rsidR="00694F93" w:rsidRPr="00694F93">
          <w:delText xml:space="preserve">d</w:delText>
        </w:r>
        <w:r w:rsidRPr="00694F93">
          <w:delText xml:space="preserve">  </w:delText>
        </w:r>
        <w:r w:rsidRPr="00416357">
          <w:delText xml:space="preserve">  </w:delText>
        </w:r>
        <w:r w:rsidR="00B27E7F">
          <w:delText xml:space="preserve"> </w:delText>
        </w:r>
        <w:r w:rsidRPr="00416357">
          <w:delText xml:space="preserve"> </w:delText>
        </w:r>
        <w:r w:rsidR="00B27E7F">
          <w:delText xml:space="preserve"> </w:delText>
        </w:r>
        <w:r w:rsidR="00A022D4">
          <w:delText xml:space="preserve">  </w:delText>
        </w:r>
        <w:r w:rsidRPr="00416357">
          <w:delText xml:space="preserve">    </w:delText>
        </w:r>
        <w:r w:rsidRPr="00416357">
          <w:delText xml:space="preserve">(</w:delText>
        </w:r>
        <w:r w:rsidRPr="00416357">
          <w:rPr>
            <w:kern w:val="2"/>
            <w:sz w:val="21"/>
            <w:rFonts w:ascii="Times New Roman" w:eastAsia="宋体" w:hAnsi="Times New Roman" w:cs="Times New Roman"/>
            <w:szCs w:val="24"/>
          </w:rPr>
          <w:delText xml:space="preserve">3-</w:delText>
        </w:r>
        <w:r w:rsidR="00EE0A16">
          <w:rPr>
            <w:kern w:val="2"/>
            <w:sz w:val="21"/>
            <w:rFonts w:ascii="Times New Roman" w:eastAsia="宋体" w:hAnsi="Times New Roman" w:cs="Times New Roman"/>
            <w:szCs w:val="24"/>
          </w:rPr>
          <w:delText xml:space="preserve">8</w:delText>
        </w:r>
        <w:r w:rsidRPr="00416357">
          <w:delText xml:space="preserve">)</w:delText>
        </w:r>
      </w:del>
      <w:ins w:id="503080" w:author="公式排版器" w:date="2024-11-26T16:54:07Z">
        <w:r w:rsidR="00847793" w:rsidRPr="003673D3">
          <w:rPr>
            <w:rPrChange w:author="格式修订器" w:date="2024-11-26T16:54:08Z">
              <w:rPr>
                <w:i/>
              </w:rPr>
            </w:rPrChange>
          </w:rPr>
          <w:t xml:space="preserve">C</w:t>
        </w:r>
        <w:r w:rsidR="00847793" w:rsidRPr="00694F93">
          <w:t xml:space="preserve">(</w:t>
        </w:r>
        <w:r w:rsidR="00C5167B">
          <w:rPr>
            <w:kern w:val="2"/>
            <w:sz w:val="21"/>
            <w:rFonts w:ascii="Times New Roman" w:eastAsia="宋体" w:hAnsi="Times New Roman" w:cs="Times New Roman"/>
            <w:i/>
            <w:szCs w:val="24"/>
          </w:rPr>
          <w:t xml:space="preserve">T</w:t>
        </w:r>
        <w:r w:rsidR="00847793" w:rsidRPr="00694F93">
          <w:t xml:space="preserve">)</w:t>
        </w:r>
        <w:r w:rsidR="004B696B">
          <w:t xml:space="preserve"> </w:t>
        </w:r>
        <w:r w:rsidR="00847793" w:rsidRPr="003673D3">
          <w:t xml:space="preserve">=</w:t>
        </w:r>
        <w:r w:rsidR="00801B82" w:rsidRPr="00694F93">
          <w:rPr>
            <w:rPrChange w:author="格式修订器" w:date="2024-11-26T16:54:08Z">
              <w:rPr>
                <w:i/>
              </w:rPr>
            </w:rPrChange>
          </w:rPr>
          <w:t xml:space="preserve">h</w:t>
        </w:r>
        <w:r w:rsidR="00801B82" w:rsidRPr="00694F93">
          <w:t xml:space="preserve">(</w:t>
        </w:r>
        <w:r w:rsidR="00801B82" w:rsidRPr="00694F93">
          <w:rPr>
            <w:kern w:val="2"/>
            <w:sz w:val="21"/>
            <w:rFonts w:ascii="Times New Roman" w:eastAsia="宋体" w:hAnsi="Times New Roman" w:cs="Times New Roman"/>
            <w:szCs w:val="24"/>
          </w:rPr>
          <w:t xml:space="preserve">1</w:t>
        </w:r>
        <w:r w:rsidR="00801B82" w:rsidRPr="00694F93">
          <w:rPr>
            <w:kern w:val="2"/>
            <w:sz w:val="21"/>
            <w:rFonts w:ascii="Times New Roman" w:eastAsia="宋体" w:hAnsi="Times New Roman" w:cs="Times New Roman"/>
            <w:i/>
            <w:szCs w:val="24"/>
          </w:rPr>
          <w:t xml:space="preserve">-</w:t>
        </w:r>
        <w:r w:rsidR="00801B82" w:rsidRPr="00694F93">
          <w:rPr>
            <w:kern w:val="2"/>
            <w:sz w:val="21"/>
            <w:rFonts w:ascii="Cambria Math" w:hAnsi="Cambria Math" w:eastAsia="宋体" w:cs="Times New Roman"/>
            <w:i/>
            <w:szCs w:val="24"/>
          </w:rPr>
          <w:t xml:space="preserve">λ</w:t>
        </w:r>
        <w:r w:rsidR="00801B82" w:rsidRPr="00694F93">
          <w:t xml:space="preserve">)</w:t>
        </w:r>
        <w:r w:rsidR="004B696B">
          <w:t xml:space="preserve"> </w:t>
        </w:r>
        <w:r w:rsidR="00801B82" w:rsidRPr="00694F93">
          <w:rPr>
            <w:rPrChange w:author="格式修订器" w:date="2024-11-26T16:54:08Z">
              <w:rPr>
                <w:i/>
              </w:rPr>
            </w:rPrChange>
          </w:rPr>
          <w:t xml:space="preserve">dT</w:t>
        </w:r>
        <w:r w:rsidR="00694F93" w:rsidRPr="00694F93">
          <w:rPr>
            <w:rPrChange w:author="格式修订器" w:date="2024-11-26T16:54:08Z">
              <w:rPr>
                <w:i/>
              </w:rPr>
            </w:rPrChange>
          </w:rPr>
          <w:t xml:space="preserve">+</w:t>
        </w:r>
        <m:oMathPara>
          <m:oMathParaPr>
            <m:jc m:val="right"/>
          </m:oMathParaPr>
          <m:oMath>
            <m:eqArr>
              <m:eqArrPr>
                <m:maxDist m:val="1"/>
                <m:objDist m:val="1"/>
                <m:ctrlPr>
                  <w:rPr>
                    <w:rFonts w:ascii="Cambria Math" w:hAnsi="Cambria Math"/>
                    <w:i/>
                    <w:iCs/>
                  </w:rPr>
                </m:ctrlPr>
              </m:eqArrPr>
              <m:e>
                <m:f>
                  <m:fPr>
                    <m:ctrlPr>
                      <w:rPr>
                        <w:rPrChange w:author="格式修订器" w:date="2024-11-26T16:54:08Z">
                          <w:rPr>
                            <w:i/>
                          </w:rPr>
                        </w:rPrChange>
                      </w:rPr>
                    </m:ctrlPr>
                  </m:fPr>
                  <m:num>
                    <m:r>
                      <w:rPr>
                        <w:rStyle w:val="cw66"/>
                      </w:rPr>
                      <m:t>k</m:t>
                    </m:r>
                  </m:num>
                  <m:den>
                    <m:r>
                      <w:rPr>
                        <w:rStyle w:val="cw66"/>
                      </w:rPr>
                      <m:t>T</m:t>
                    </m:r>
                  </m:den>
                </m:f>
                <m:r>
                  <w:rPr>
                    <w:rStyle w:val="cw66"/>
                  </w:rPr>
                  <m:t>#</m:t>
                </m:r>
                <m:r>
                  <m:rPr>
                    <m:nor/>
                    <m:sty m:val="p"/>
                  </m:rPr>
                  <w:rPr>
                    <w:rStyle w:val="cw68"/>
                  </w:rPr>
                  <m:t xml:space="preserve">(</m:t>
                </m:r>
                <m:r>
                  <m:rPr>
                    <m:nor/>
                    <m:sty m:val="p"/>
                  </m:rPr>
                  <w:rPr>
                    <w:rStyle w:val="cw68"/>
                  </w:rPr>
                  <m:t xml:space="preserve">3-</m:t>
                </m:r>
                <m:r>
                  <m:rPr>
                    <m:nor/>
                    <m:sty m:val="p"/>
                  </m:rPr>
                  <w:rPr>
                    <w:rStyle w:val="cw68"/>
                  </w:rPr>
                  <m:t xml:space="preserve">8</m:t>
                </m:r>
                <m:r>
                  <m:rPr>
                    <m:nor/>
                    <m:sty m:val="p"/>
                  </m:rPr>
                  <w:rPr>
                    <w:rStyle w:val="cw68"/>
                  </w:rPr>
                  <m:t xml:space="preserve">)</m:t>
                </m:r>
                <m:r>
                  <m:rPr>
                    <m:nor/>
                  </m:rPr>
                  <w:rPr>
                    <w:rStyle w:val="cw66"/>
                  </w:rPr>
                  <m:t xml:space="preserve">   </m:t>
                </m:r>
                <m:ctrlPr>
                  <w:rPr>
                    <w:rFonts w:ascii="Cambria Math" w:eastAsia="宋体" w:hAnsi="Cambria Math" w:cs="宋体"/>
                    <w:i/>
                  </w:rPr>
                </m:ctrlPr>
              </m:e>
            </m:eqArr>
          </m:oMath>
        </m:oMathPara>
      </w:ins>
      <w:commentRangeEnd w:id="117"/>
      <w:r w:rsidR="00F1430F">
        <w:commentReference w:id="117"/>
      </w:r>
    </w:p>
    <w:p w14:paraId="18F5B0BD" w14:textId="1A31BD6D" w:rsidR="00E9167D" w:rsidRPr="00C5167B" w:rsidRDefault="00E9167D" w:rsidP="00C5167B">
      <w:pPr>
        <w:topLinePunct/>
      </w:pPr>
      <w:r w:rsidRPr="00416357">
        <w:t>对</w:t>
      </w:r>
      <w:r w:rsidR="00C5167B" w:rsidRPr="006C0FBC">
        <w:rPr>
          <w:rPrChange w:author="格式修订器" w:date="2024-11-26T16:54:08Z">
            <w:rPr>
              <w:i/>
            </w:rPr>
          </w:rPrChange>
        </w:rPr>
        <w:t>T</w:t>
      </w:r>
      <w:r w:rsidRPr="00416357">
        <w:t>求导，并令</w:t>
      </w:r>
      <w:r w:rsidRPr="00416357">
        <w:t>C</w:t>
      </w:r>
      <w:r w:rsidRPr="00BF5C49">
        <w:t>´</w:t>
      </w:r>
      <w:del w:id="503081" w:author="标点修订器" w:date="2024-11-26T16:54:10Z">
        <w:r w:rsidDel="AA7D325B">
          <w:delText>(</w:delText>
        </w:r>
      </w:del>
      <w:ins w:id="503082" w:author="标点修订器" w:date="2024-11-26T16:54:07Z">
        <w:r>
          <w:rPr>
            <w:sz w:val="21"/>
            <w:rFonts w:hint="eastAsia" w:ascii="Times New Roman" w:eastAsia="宋体" w:hAnsi="Times New Roman" w:cs="Times New Roman"/>
            <w:szCs w:val="24"/>
            <w:kern w:val="2"/>
          </w:rPr>
          <w:t>（</w:t>
        </w:r>
      </w:ins>
      <w:r w:rsidR="00C5167B">
        <w:t>T</w:t>
      </w:r>
      <w:del w:id="503083" w:author="标点修订器" w:date="2024-11-26T16:54:10Z">
        <w:r w:rsidDel="AA7D325B">
          <w:delText>)</w:delText>
        </w:r>
      </w:del>
      <w:ins w:id="503084" w:author="标点修订器" w:date="2024-11-26T16:54:07Z">
        <w:r>
          <w:rPr>
            <w:sz w:val="21"/>
            <w:rFonts w:ascii="Times New Roman" w:eastAsia="宋体" w:hAnsi="Times New Roman" w:cs="Times New Roman"/>
            <w:szCs w:val="24"/>
            <w:kern w:val="2"/>
          </w:rPr>
          <w:t>）</w:t>
        </w:r>
      </w:ins>
      <w:r w:rsidRPr="00BF5C49">
        <w:t>为</w:t>
      </w:r>
      <w:r w:rsidRPr="00BF5C49">
        <w:t>0</w:t>
      </w:r>
      <w:r w:rsidRPr="00BF5C49">
        <w:t>，可得最优制造</w:t>
      </w:r>
      <w:r w:rsidR="00C5167B">
        <w:t>周期</w:t>
      </w:r>
      <w:r w:rsidRPr="00BF5C49">
        <w:t>为：</w:t>
      </w:r>
      <w:del w:id="503085" w:author="内容修订器" w:date="2024-11-26T16:54:12Z">
        <w:r w:rsidDel="00494EDC">
          <w:delText xml:space="preserve">       </w:delText>
        </w:r>
      </w:del>
      <w:del w:id="503086" w:author="内容修订器" w:date="2024-11-26T16:54:12Z">
        <w:r w:rsidDel="00494EDC">
          <w:delText xml:space="preserve"> </w:delText>
        </w:r>
      </w:del>
      <w:del w:id="503087" w:author="内容修订器" w:date="2024-11-26T16:54:12Z">
        <w:r w:rsidDel="00494EDC">
          <w:delText xml:space="preserve">  </w:delText>
        </w:r>
      </w:del>
    </w:p>
    <w:p w14:paraId="248A0653" w14:textId="3674FF96" w:rsidR="00B01B06" w:rsidRDefault="00B01B06" w:rsidP="00C5167B">
      <w:pPr>
        <w:pStyle w:val="cw14"/>
        <w:topLinePunct/>
        <w:textAlignment w:val="center"/>
        <w:jc w:val="right"/>
      </w:pPr>
      <w:commentRangeStart w:id="118"/>
      <w:del w:id="503088" w:author="公式排版器" w:date="2024-11-26T16:54:13Z">
        <w:r w:rsidDel="00494EDC">
          <w:delText xml:space="preserve">         </w:delText>
        </w:r>
        <w:r w:rsidDel="00494EDC">
          <w:delText xml:space="preserve">           </w:delText>
        </w:r>
        <w:r w:rsidDel="00494EDC">
          <w:delText xml:space="preserve">       </w:delText>
        </w:r>
        <w:r w:rsidR="00C5167B">
          <w:delText xml:space="preserve">T</w:delText>
        </w:r>
        <w:r w:rsidR="00E9167D" w:rsidRPr="00416357">
          <w:rPr>
            <w:vertAlign w:val="superscript"/>
          </w:rPr>
          <w:delText xml:space="preserve">*</w:delText>
        </w:r>
        <w:r w:rsidRPr="00416357">
          <w:delText xml:space="preserve">=</w:delText>
        </w:r>
      </w:del>
      <m:oMath>
        <m:rad>
          <m:radPr>
            <m:degHide m:val="1"/>
            <m:ctrlPr>
              <w:del w:author="公式排版器" w:date="2024-11-26T16:54:13Z"/>
            </m:ctrlPr>
          </m:radPr>
          <m:deg/>
          <m:e>
            <m:f>
              <m:fPr>
                <m:ctrlPr>
                  <w:del w:author="公式排版器" w:date="2024-11-26T16:54:13Z"/>
                </m:ctrlPr>
              </m:fPr>
              <m:num>
                <m:r>
                  <w:del w:author="公式排版器" w:date="2024-11-26T16:54:13Z">
                    <m:t>K</m:t>
                  </w:del>
                </m:r>
              </m:num>
              <m:den>
                <m:r>
                  <w:del w:author="公式排版器" w:date="2024-11-26T16:54:13Z">
                    <m:t>(1-λ)hd</m:t>
                  </w:del>
                </m:r>
              </m:den>
            </m:f>
          </m:e>
        </m:rad>
      </m:oMath>
      <w:del w:author="公式排版器" w:date="2024-11-26T16:54:13Z">
        <w:r w:rsidRPr="003673D3">
          <w:delText xml:space="preserve">  </w:delText>
        </w:r>
        <w:r w:rsidR="00B27E7F">
          <w:delText xml:space="preserve">            </w:delText>
        </w:r>
        <w:r w:rsidR="00A022D4">
          <w:delText xml:space="preserve"> </w:delText>
        </w:r>
        <w:r w:rsidR="00B27E7F">
          <w:delText xml:space="preserve"> </w:delText>
        </w:r>
        <w:r w:rsidRPr="003673D3">
          <w:delText xml:space="preserve"> </w:delText>
        </w:r>
        <w:r w:rsidR="00EE0A16">
          <w:delText xml:space="preserve"> </w:delText>
        </w:r>
        <w:r w:rsidRPr="003673D3">
          <w:delText xml:space="preserve"> </w:delText>
        </w:r>
        <w:r w:rsidRPr="003673D3">
          <w:delText xml:space="preserve">(</w:delText>
        </w:r>
        <w:r w:rsidRPr="003673D3">
          <w:delText xml:space="preserve">3-</w:delText>
        </w:r>
        <w:r w:rsidR="00EE0A16">
          <w:delText xml:space="preserve">9</w:delText>
        </w:r>
        <w:r w:rsidRPr="003673D3">
          <w:delText xml:space="preserve">)</w:delText>
        </w:r>
      </w:del>
      <w:ins w:id="503089" w:author="公式排版器" w:date="2024-11-26T16:54:07Z">
        <w:r w:rsidR="00C5167B">
          <w:rPr>
            <w:rPrChange w:author="格式修订器" w:date="2024-11-26T16:54:08Z">
              <w:rPr>
                <w:i/>
              </w:rPr>
            </w:rPrChange>
          </w:rPr>
          <w:t xml:space="preserve">T</w:t>
        </w:r>
        <w:r w:rsidR="00E9167D" w:rsidRPr="00416357">
          <w:rPr>
            <w:vertAlign w:val="superscript"/>
          </w:rPr>
          <w:t xml:space="preserve">*</w:t>
        </w:r>
        <w:r w:rsidRPr="00416357">
          <w:t xml:space="preserve">=</w:t>
        </w:r>
        <m:oMathPara>
          <m:oMathParaPr>
            <m:jc m:val="right"/>
          </m:oMathParaPr>
          <m:oMath>
            <m:eqArr>
              <m:eqArrPr>
                <m:maxDist m:val="1"/>
                <m:objDist m:val="1"/>
                <m:ctrlPr>
                  <w:rPr>
                    <w:rFonts w:ascii="Cambria Math" w:hAnsi="Cambria Math"/>
                    <w:i/>
                    <w:iCs/>
                  </w:rPr>
                </m:ctrlPr>
              </m:eqArrPr>
              <m:e>
                <m:rad>
                  <m:radPr>
                    <m:degHide m:val="1"/>
                    <m:ctrlPr/>
                  </m:radPr>
                  <m:deg/>
                  <m:e>
                    <m:f>
                      <m:fPr>
                        <m:ctrlPr>
                          <w:rPr>
                            <w:rPrChange w:author="格式修订器" w:date="2024-11-26T16:54:08Z">
                              <w:rPr>
                                <w:i/>
                              </w:rPr>
                            </w:rPrChange>
                          </w:rPr>
                        </m:ctrlPr>
                      </m:fPr>
                      <m:num>
                        <m:r>
                          <w:rPr>
                            <w:rStyle w:val="cw66"/>
                          </w:rPr>
                          <m:t>K</m:t>
                        </m:r>
                      </m:num>
                      <m:den>
                        <m:r>
                          <w:rPr>
                            <w:rStyle w:val="cw66"/>
                          </w:rPr>
                          <m:t>(1-λ)hd</m:t>
                        </m:r>
                      </m:den>
                    </m:f>
                  </m:e>
                </m:rad>
                <m:r>
                  <w:rPr>
                    <w:rStyle w:val="cw66"/>
                  </w:rPr>
                  <m:t>#</m:t>
                </m:r>
                <m:r>
                  <m:rPr>
                    <m:nor/>
                    <m:sty m:val="p"/>
                  </m:rPr>
                  <w:rPr>
                    <w:rStyle w:val="cw68"/>
                  </w:rPr>
                  <m:t xml:space="preserve">(</m:t>
                </m:r>
                <m:r>
                  <m:rPr>
                    <m:nor/>
                    <m:sty m:val="p"/>
                  </m:rPr>
                  <w:rPr>
                    <w:rStyle w:val="cw68"/>
                  </w:rPr>
                  <m:t xml:space="preserve">3-</m:t>
                </m:r>
                <m:r>
                  <m:rPr>
                    <m:nor/>
                    <m:sty m:val="p"/>
                  </m:rPr>
                  <w:rPr>
                    <w:rStyle w:val="cw68"/>
                  </w:rPr>
                  <m:t xml:space="preserve">9</m:t>
                </m:r>
                <m:r>
                  <m:rPr>
                    <m:nor/>
                    <m:sty m:val="p"/>
                  </m:rPr>
                  <w:rPr>
                    <w:rStyle w:val="cw68"/>
                  </w:rPr>
                  <m:t xml:space="preserve">)</m:t>
                </m:r>
                <m:r>
                  <m:rPr>
                    <m:nor/>
                  </m:rPr>
                  <w:rPr>
                    <w:rStyle w:val="cw66"/>
                  </w:rPr>
                  <m:t xml:space="preserve">   </m:t>
                </m:r>
                <m:ctrlPr>
                  <w:rPr>
                    <w:rFonts w:ascii="Cambria Math" w:eastAsia="宋体" w:hAnsi="Cambria Math" w:cs="宋体"/>
                    <w:i/>
                  </w:rPr>
                </m:ctrlPr>
              </m:e>
            </m:eqArr>
          </m:oMath>
        </m:oMathPara>
      </w:ins>
      <w:commentRangeEnd w:id="118"/>
      <w:r w:rsidR="00F1430F">
        <w:commentReference w:id="118"/>
      </w:r>
    </w:p>
    <w:p w14:paraId="47F2A42E" w14:textId="7E4B8A06" w:rsidR="00C5167B" w:rsidRPr="00C5167B" w:rsidRDefault="00C5167B" w:rsidP="00C5167B">
      <w:pPr>
        <w:topLinePunct/>
      </w:pPr>
      <w:r>
        <w:t>则最优制造批量为：</w:t>
      </w:r>
    </w:p>
    <w:p w14:paraId="5E215273" w14:textId="45ABC1F8" w:rsidR="00E9167D" w:rsidRPr="003673D3" w:rsidRDefault="00C5167B" w:rsidP="00694F93">
      <w:pPr>
        <w:pStyle w:val="cw14"/>
        <w:topLinePunct/>
        <w:textAlignment w:val="center"/>
        <w:jc w:val="right"/>
      </w:pPr>
      <w:commentRangeStart w:id="119"/>
      <w:del w:id="503090" w:author="公式排版器" w:date="2024-11-26T16:54:13Z">
        <w:r w:rsidRPr="006C0FBC">
          <w:delText xml:space="preserve">Q</w:delText>
        </w:r>
        <w:r w:rsidR="00B01B06" w:rsidRPr="003673D3">
          <w:rPr>
            <w:vertAlign w:val="superscript"/>
          </w:rPr>
          <w:delText xml:space="preserve">*</w:delText>
        </w:r>
        <w:r w:rsidR="00B01B06" w:rsidRPr="003673D3">
          <w:delText xml:space="preserve">=</w:delText>
        </w:r>
      </w:del>
      <m:oMath>
        <m:r>
          <w:del w:author="公式排版器" w:date="2024-11-26T16:54:13Z">
            <m:rPr>
              <m:sty m:val="p"/>
            </m:rPr>
            <m:t>2</m:t>
          </w:del>
        </m:r>
        <m:rad>
          <m:radPr>
            <m:degHide m:val="1"/>
            <m:ctrlPr>
              <w:del w:author="公式排版器" w:date="2024-11-26T16:54:13Z"/>
            </m:ctrlPr>
          </m:radPr>
          <m:deg/>
          <m:e>
            <m:f>
              <m:fPr>
                <m:ctrlPr>
                  <w:del w:author="公式排版器" w:date="2024-11-26T16:54:13Z"/>
                </m:ctrlPr>
              </m:fPr>
              <m:num>
                <m:r>
                  <w:del w:author="公式排版器" w:date="2024-11-26T16:54:13Z">
                    <m:t>dK(1-λ)</m:t>
                  </w:del>
                </m:r>
              </m:num>
              <m:den>
                <m:r>
                  <w:del w:author="公式排版器" w:date="2024-11-26T16:54:13Z">
                    <m:t>h</m:t>
                  </w:del>
                </m:r>
              </m:den>
            </m:f>
          </m:e>
        </m:rad>
      </m:oMath>
      <w:del w:author="公式排版器" w:date="2024-11-26T16:54:13Z">
        <w:r w:rsidRPr="003673D3">
          <w:delText xml:space="preserve"> </w:delText>
        </w:r>
        <w:r w:rsidR="00B01B06" w:rsidRPr="003673D3">
          <w:delText xml:space="preserve">          </w:delText>
        </w:r>
        <w:r w:rsidR="00694F93">
          <w:delText xml:space="preserve"> </w:delText>
        </w:r>
        <w:r w:rsidR="00B01B06" w:rsidRPr="003673D3">
          <w:delText xml:space="preserve">    </w:delText>
        </w:r>
        <w:r w:rsidR="00A022D4">
          <w:delText xml:space="preserve"> </w:delText>
        </w:r>
        <w:r w:rsidR="00B01B06" w:rsidRPr="003673D3">
          <w:delText xml:space="preserve">  </w:delText>
        </w:r>
        <w:r w:rsidR="00B01B06" w:rsidRPr="003673D3">
          <w:delText xml:space="preserve">(</w:delText>
        </w:r>
        <w:r w:rsidR="00B01B06" w:rsidRPr="003673D3">
          <w:delText xml:space="preserve">3-</w:delText>
        </w:r>
        <w:r w:rsidR="00EE0A16">
          <w:delText xml:space="preserve">10</w:delText>
        </w:r>
        <w:r w:rsidR="00B01B06" w:rsidRPr="003673D3">
          <w:delText xml:space="preserve">)</w:delText>
        </w:r>
      </w:del>
      <w:ins w:id="503091" w:author="公式排版器" w:date="2024-11-26T16:54:07Z">
        <w:r w:rsidRPr="006C0FBC">
          <w:rPr>
            <w:rPrChange w:author="格式修订器" w:date="2024-11-26T16:54:08Z">
              <w:rPr>
                <w:i/>
              </w:rPr>
            </w:rPrChange>
          </w:rPr>
          <w:t xml:space="preserve">Q</w:t>
        </w:r>
        <w:r w:rsidR="00B01B06" w:rsidRPr="003673D3">
          <w:rPr>
            <w:vertAlign w:val="superscript"/>
          </w:rPr>
          <w:t xml:space="preserve">*</w:t>
        </w:r>
        <w:r w:rsidR="00B01B06" w:rsidRPr="003673D3">
          <w:t xml:space="preserve">=</w:t>
        </w:r>
        <m:oMathPara>
          <m:oMathParaPr>
            <m:jc m:val="right"/>
          </m:oMathParaPr>
          <m:oMath>
            <m:eqArr>
              <m:eqArrPr>
                <m:maxDist m:val="1"/>
                <m:objDist m:val="1"/>
                <m:ctrlPr>
                  <w:rPr>
                    <w:rFonts w:ascii="Cambria Math" w:hAnsi="Cambria Math"/>
                    <w:i/>
                    <w:iCs/>
                  </w:rPr>
                </m:ctrlPr>
              </m:eqArrPr>
              <m:e>
                <m:r>
                  <m:rPr>
                    <m:sty m:val="p"/>
                  </m:rPr>
                  <w:rPr>
                    <w:rStyle w:val="cw66"/>
                  </w:rPr>
                  <m:t>2</m:t>
                </m:r>
                <m:rad>
                  <m:radPr>
                    <m:degHide m:val="1"/>
                    <m:ctrlPr/>
                  </m:radPr>
                  <m:deg/>
                  <m:e>
                    <m:f>
                      <m:fPr>
                        <m:ctrlPr>
                          <w:rPr>
                            <w:rPrChange w:author="格式修订器" w:date="2024-11-26T16:54:08Z">
                              <w:rPr>
                                <w:i/>
                              </w:rPr>
                            </w:rPrChange>
                          </w:rPr>
                        </m:ctrlPr>
                      </m:fPr>
                      <m:num>
                        <m:r>
                          <w:rPr>
                            <w:rStyle w:val="cw66"/>
                          </w:rPr>
                          <m:t>dK(1-λ)</m:t>
                        </m:r>
                      </m:num>
                      <m:den>
                        <m:r>
                          <w:rPr>
                            <w:rStyle w:val="cw66"/>
                          </w:rPr>
                          <m:t>h</m:t>
                        </m:r>
                      </m:den>
                    </m:f>
                  </m:e>
                </m:rad>
                <m:r>
                  <w:rPr>
                    <w:rStyle w:val="cw66"/>
                  </w:rPr>
                  <m:t>#</m:t>
                </m:r>
                <m:r>
                  <m:rPr>
                    <m:nor/>
                    <m:sty m:val="p"/>
                  </m:rPr>
                  <w:rPr>
                    <w:rStyle w:val="cw68"/>
                  </w:rPr>
                  <m:t xml:space="preserve">(</m:t>
                </m:r>
                <m:r>
                  <m:rPr>
                    <m:nor/>
                    <m:sty m:val="p"/>
                  </m:rPr>
                  <w:rPr>
                    <w:rStyle w:val="cw68"/>
                  </w:rPr>
                  <m:t xml:space="preserve">3-</m:t>
                </m:r>
                <m:r>
                  <m:rPr>
                    <m:nor/>
                    <m:sty m:val="p"/>
                  </m:rPr>
                  <w:rPr>
                    <w:rStyle w:val="cw68"/>
                  </w:rPr>
                  <m:t xml:space="preserve">10</m:t>
                </m:r>
                <m:r>
                  <m:rPr>
                    <m:nor/>
                    <m:sty m:val="p"/>
                  </m:rPr>
                  <w:rPr>
                    <w:rStyle w:val="cw68"/>
                  </w:rPr>
                  <m:t xml:space="preserve">)</m:t>
                </m:r>
                <m:r>
                  <m:rPr>
                    <m:nor/>
                  </m:rPr>
                  <w:rPr>
                    <w:rStyle w:val="cw66"/>
                  </w:rPr>
                  <m:t xml:space="preserve">   </m:t>
                </m:r>
                <m:ctrlPr>
                  <w:rPr>
                    <w:rFonts w:ascii="Cambria Math" w:eastAsia="宋体" w:hAnsi="Cambria Math" w:cs="宋体"/>
                    <w:i/>
                  </w:rPr>
                </m:ctrlPr>
              </m:e>
            </m:eqArr>
          </m:oMath>
        </m:oMathPara>
      </w:ins>
      <w:commentRangeEnd w:id="119"/>
      <w:r w:rsidR="00F1430F">
        <w:commentReference w:id="119"/>
      </w:r>
    </w:p>
    <w:p w14:paraId="3F64FDBD" w14:textId="62269BAF" w:rsidR="00B01B06" w:rsidRPr="003673D3" w:rsidRDefault="00B01B06" w:rsidP="00B01B06">
      <w:pPr>
        <w:topLinePunct/>
      </w:pPr>
      <w:r w:rsidRPr="003673D3">
        <w:t>此时的最</w:t>
      </w:r>
      <w:r w:rsidR="00C65E90">
        <w:t>低</w:t>
      </w:r>
      <w:r w:rsidRPr="003673D3">
        <w:t>成本为：</w:t>
      </w:r>
    </w:p>
    <w:p w14:paraId="20670E15" w14:textId="66CF5D65" w:rsidR="00B01B06" w:rsidRDefault="002C75BE" w:rsidP="002C75BE">
      <w:pPr>
        <w:pStyle w:val="cw14"/>
        <w:topLinePunct/>
        <w:textAlignment w:val="center"/>
        <w:jc w:val="right"/>
      </w:pPr>
      <w:commentRangeStart w:id="120"/>
      <w:del w:id="503092" w:author="公式排版器" w:date="2024-11-26T16:54:13Z">
        <w:r w:rsidDel="00494EDC">
          <w:delText xml:space="preserve">       </w:delText>
        </w:r>
        <w:r w:rsidDel="00494EDC">
          <w:delText xml:space="preserve"> </w:delText>
        </w:r>
        <w:r w:rsidDel="00494EDC">
          <w:delText xml:space="preserve">     </w:delText>
        </w:r>
        <w:r w:rsidR="00B01B06" w:rsidRPr="003673D3">
          <w:delText xml:space="preserve">C</w:delText>
        </w:r>
        <w:r w:rsidR="00B01B06" w:rsidRPr="00416357">
          <w:rPr>
            <w:vertAlign w:val="superscript"/>
          </w:rPr>
          <w:delText xml:space="preserve">*</w:delText>
        </w:r>
        <w:r w:rsidR="00B01B06" w:rsidRPr="00416357">
          <w:delText xml:space="preserve">=</w:delText>
        </w:r>
      </w:del>
      <m:oMath>
        <m:r>
          <w:del w:author="公式排版器" w:date="2024-11-26T16:54:13Z">
            <m:t>2</m:t>
          </w:del>
        </m:r>
        <m:rad>
          <m:radPr>
            <m:degHide m:val="1"/>
            <m:ctrlPr>
              <w:del w:author="公式排版器" w:date="2024-11-26T16:54:13Z"/>
            </m:ctrlPr>
          </m:radPr>
          <m:deg/>
          <m:e>
            <m:r>
              <w:del w:author="公式排版器" w:date="2024-11-26T16:54:13Z">
                <m:t>hdK(1-λ)</m:t>
              </w:del>
            </m:r>
          </m:e>
        </m:rad>
        <m:r>
          <w:del w:author="公式排版器" w:date="2024-11-26T16:54:13Z">
            <m:t>+2c</m:t>
          </w:del>
        </m:r>
        <m:d>
          <m:dPr>
            <m:ctrlPr>
              <w:del w:author="公式排版器" w:date="2024-11-26T16:54:13Z"/>
            </m:ctrlPr>
          </m:dPr>
          <m:e>
            <m:r>
              <w:del w:author="公式排版器" w:date="2024-11-26T16:54:13Z">
                <m:t>1-λ</m:t>
              </w:del>
            </m:r>
          </m:e>
        </m:d>
        <m:r>
          <w:del w:author="公式排版器" w:date="2024-11-26T16:54:13Z">
            <m:t>d</m:t>
          </w:del>
        </m:r>
      </m:oMath>
      <w:del w:author="公式排版器" w:date="2024-11-26T16:54:13Z">
        <w:r w:rsidR="00B01B06" w:rsidRPr="003673D3">
          <w:delText xml:space="preserve"> </w:delText>
        </w:r>
        <w:r w:rsidRPr="00662FF4">
          <w:delText xml:space="preserve">  </w:delText>
        </w:r>
        <w:r w:rsidRPr="003673D3">
          <w:delText xml:space="preserve">   </w:delText>
        </w:r>
        <w:r w:rsidR="00A022D4">
          <w:delText xml:space="preserve">  </w:delText>
        </w:r>
        <w:r w:rsidRPr="003673D3">
          <w:delText xml:space="preserve"> </w:delText>
        </w:r>
        <w:r w:rsidR="00694F93">
          <w:delText xml:space="preserve"> </w:delText>
        </w:r>
        <w:r w:rsidRPr="003673D3">
          <w:delText xml:space="preserve"> </w:delText>
        </w:r>
        <w:r w:rsidR="00B01B06" w:rsidRPr="003673D3">
          <w:delText xml:space="preserve">  </w:delText>
        </w:r>
        <w:r w:rsidR="00B01B06" w:rsidRPr="003673D3">
          <w:delText xml:space="preserve">(</w:delText>
        </w:r>
        <w:r w:rsidRPr="003673D3">
          <w:delText xml:space="preserve">3-1</w:delText>
        </w:r>
        <w:r w:rsidR="00EE0A16">
          <w:delText xml:space="preserve">1</w:delText>
        </w:r>
        <w:r w:rsidR="00B01B06" w:rsidRPr="003673D3">
          <w:delText xml:space="preserve">)</w:delText>
        </w:r>
      </w:del>
      <w:ins w:id="503093" w:author="公式排版器" w:date="2024-11-26T16:54:07Z">
        <w:r w:rsidR="00B01B06" w:rsidRPr="003673D3">
          <w:rPr>
            <w:rPrChange w:author="格式修订器" w:date="2024-11-26T16:54:08Z">
              <w:rPr>
                <w:i/>
              </w:rPr>
            </w:rPrChange>
          </w:rPr>
          <w:t xml:space="preserve">C</w:t>
        </w:r>
        <w:r w:rsidR="00B01B06" w:rsidRPr="00416357">
          <w:rPr>
            <w:vertAlign w:val="superscript"/>
          </w:rPr>
          <w:t xml:space="preserve">*</w:t>
        </w:r>
        <w:r w:rsidR="00B01B06" w:rsidRPr="00416357">
          <w:t xml:space="preserve">=</w:t>
        </w:r>
        <m:oMathPara>
          <m:oMathParaPr>
            <m:jc m:val="right"/>
          </m:oMathParaPr>
          <m:oMath>
            <m:eqArr>
              <m:eqArrPr>
                <m:maxDist m:val="1"/>
                <m:objDist m:val="1"/>
                <m:ctrlPr>
                  <w:rPr>
                    <w:rFonts w:ascii="Cambria Math" w:hAnsi="Cambria Math"/>
                    <w:i/>
                    <w:iCs/>
                  </w:rPr>
                </m:ctrlPr>
              </m:eqArrPr>
              <m:e>
                <m:r>
                  <w:rPr>
                    <w:rStyle w:val="cw66"/>
                  </w:rPr>
                  <m:t>2</m:t>
                </m:r>
                <m:rad>
                  <m:radPr>
                    <m:degHide m:val="1"/>
                    <m:ctrlPr/>
                  </m:radPr>
                  <m:deg/>
                  <m:e>
                    <m:r>
                      <w:rPr>
                        <w:rStyle w:val="cw66"/>
                      </w:rPr>
                      <m:t>hdK(1-λ)</m:t>
                    </m:r>
                  </m:e>
                </m:rad>
                <m:r>
                  <w:rPr>
                    <w:rStyle w:val="cw66"/>
                  </w:rPr>
                  <m:t>+2c</m:t>
                </m:r>
                <m:d>
                  <m:dPr>
                    <m:ctrlPr>
                      <w:rPr>
                        <w:rPrChange w:author="格式修订器" w:date="2024-11-26T16:54:08Z">
                          <w:rPr>
                            <w:i/>
                          </w:rPr>
                        </w:rPrChange>
                      </w:rPr>
                    </m:ctrlPr>
                  </m:dPr>
                  <m:e>
                    <m:r>
                      <w:rPr>
                        <w:rStyle w:val="cw66"/>
                      </w:rPr>
                      <m:t>1-λ</m:t>
                    </m:r>
                  </m:e>
                </m:d>
                <m:r>
                  <w:rPr>
                    <w:rStyle w:val="cw66"/>
                  </w:rPr>
                  <m:t>d</m:t>
                </m:r>
                <m:r>
                  <w:rPr>
                    <w:rStyle w:val="cw66"/>
                  </w:rPr>
                  <m:t>#</m:t>
                </m:r>
                <m:r>
                  <m:rPr>
                    <m:nor/>
                    <m:sty m:val="p"/>
                  </m:rPr>
                  <w:rPr>
                    <w:rStyle w:val="cw68"/>
                  </w:rPr>
                  <m:t xml:space="preserve">(</m:t>
                </m:r>
                <m:r>
                  <m:rPr>
                    <m:nor/>
                    <m:sty m:val="p"/>
                  </m:rPr>
                  <w:rPr>
                    <w:rStyle w:val="cw68"/>
                  </w:rPr>
                  <m:t xml:space="preserve">3-1</m:t>
                </m:r>
                <m:r>
                  <m:rPr>
                    <m:nor/>
                    <m:sty m:val="p"/>
                  </m:rPr>
                  <w:rPr>
                    <w:rStyle w:val="cw68"/>
                  </w:rPr>
                  <m:t xml:space="preserve">1</m:t>
                </m:r>
                <m:r>
                  <m:rPr>
                    <m:nor/>
                    <m:sty m:val="p"/>
                  </m:rPr>
                  <w:rPr>
                    <w:rStyle w:val="cw68"/>
                  </w:rPr>
                  <m:t xml:space="preserve">)</m:t>
                </m:r>
                <m:r>
                  <m:rPr>
                    <m:nor/>
                  </m:rPr>
                  <w:rPr>
                    <w:rStyle w:val="cw66"/>
                  </w:rPr>
                  <m:t xml:space="preserve">   </m:t>
                </m:r>
                <m:ctrlPr>
                  <w:rPr>
                    <w:rFonts w:ascii="Cambria Math" w:eastAsia="宋体" w:hAnsi="Cambria Math" w:cs="宋体"/>
                    <w:i/>
                  </w:rPr>
                </m:ctrlPr>
              </m:e>
            </m:eqArr>
          </m:oMath>
        </m:oMathPara>
      </w:ins>
      <w:commentRangeEnd w:id="120"/>
      <w:r w:rsidR="00F1430F">
        <w:commentReference w:id="120"/>
      </w:r>
    </w:p>
    <w:p w14:paraId="7E507D86" w14:textId="315F359C" w:rsidR="002345DA" w:rsidRDefault="002345DA" w:rsidP="002345DA">
      <w:pPr>
        <w:topLinePunct/>
      </w:pPr>
      <w:r>
        <w:t>命题</w:t>
      </w:r>
      <w:r>
        <w:t>3</w:t>
      </w:r>
      <w:r>
        <w:t>-1</w:t>
      </w:r>
      <w:del w:id="503094" w:author="内容修订器" w:date="2024-11-26T16:54:12Z">
        <w:r w:rsidDel="00494EDC">
          <w:delText xml:space="preserve"> </w:delText>
        </w:r>
      </w:del>
      <w:r w:rsidRPr="00BF5C49">
        <w:t>单位时间内库存管理系统平均总成本</w:t>
      </w:r>
      <w:r>
        <w:t>函数</w:t>
      </w:r>
      <w:r w:rsidRPr="002345DA">
        <w:rPr>
          <w:rPrChange w:author="格式修订器" w:date="2024-11-26T16:54:08Z">
            <w:rPr>
              <w:i/>
            </w:rPr>
          </w:rPrChange>
        </w:rPr>
        <w:t>C</w:t>
      </w:r>
      <w:r w:rsidRPr="002345DA">
        <w:t>(</w:t>
      </w:r>
      <w:r w:rsidRPr="002345DA">
        <w:rPr>
          <w:rPrChange w:author="格式修订器" w:date="2024-11-26T16:54:08Z">
            <w:rPr>
              <w:i/>
            </w:rPr>
          </w:rPrChange>
        </w:rPr>
        <w:t xml:space="preserve">Q,</w:t>
      </w:r>
      <w:ins w:id="503095" w:author="内容修订器" w:date="2024-11-26T16:54:07Z">
        <w:r w:rsidR="001852F3">
          <w:rPr>
            <w:rPrChange w:author="格式修订器" w:date="2024-11-26T16:54:08Z">
              <w:rPr>
                <w:i/>
              </w:rPr>
            </w:rPrChange>
          </w:rPr>
          <w:t xml:space="preserve"> </w:t>
        </w:r>
      </w:ins>
      <w:r w:rsidR="001852F3">
        <w:rPr>
          <w:rPrChange w:author="格式修订器" w:date="2024-11-26T16:54:08Z">
            <w:rPr>
              <w:i/>
            </w:rPr>
          </w:rPrChange>
        </w:rPr>
        <w:t xml:space="preserve">T</w:t>
      </w:r>
      <w:r w:rsidRPr="002345DA">
        <w:t>)</w:t>
      </w:r>
      <w:ins w:id="503096" w:author="内容修订器" w:date="2024-11-26T16:54:07Z">
        <w:r w:rsidR="004B696B">
          <w:t xml:space="preserve"> </w:t>
        </w:r>
      </w:ins>
      <w:r>
        <w:t>存在最优解，即</w:t>
      </w:r>
      <w:r>
        <w:lastRenderedPageBreak/>
        <w:t>取得最小值。</w:t>
      </w:r>
    </w:p>
    <w:p w14:paraId="1BB55382" w14:textId="782F5466" w:rsidR="002345DA" w:rsidRDefault="002345DA" w:rsidP="002345DA">
      <w:pPr>
        <w:topLinePunct/>
      </w:pPr>
      <w:r>
        <w:t>证明：</w:t>
      </w:r>
      <w:r w:rsidR="00294688">
        <w:t>已知</w:t>
      </w:r>
      <w:r w:rsidR="004F2C06" w:rsidRPr="00E80896">
        <w:rPr>
          <w:rPrChange w:author="格式修订器" w:date="2024-11-26T16:54:08Z">
            <w:rPr>
              <w:i/>
            </w:rPr>
          </w:rPrChange>
        </w:rPr>
        <w:t>Q</w:t>
      </w:r>
      <w:r w:rsidR="004F2C06">
        <w:t>是关于</w:t>
      </w:r>
      <w:r w:rsidR="004F2C06" w:rsidRPr="00E80896">
        <w:rPr>
          <w:rPrChange w:author="格式修订器" w:date="2024-11-26T16:54:08Z">
            <w:rPr>
              <w:i/>
            </w:rPr>
          </w:rPrChange>
        </w:rPr>
        <w:t>T</w:t>
      </w:r>
      <w:r w:rsidR="004F2C06">
        <w:t>的函数，所以</w:t>
      </w:r>
      <w:r w:rsidR="004F2C06" w:rsidRPr="00BF5C49">
        <w:t>单位时间内库存管理系统平均总成本</w:t>
      </w:r>
      <w:r w:rsidR="004F2C06">
        <w:t>函数可表示为：</w:t>
      </w:r>
    </w:p>
    <w:p w14:paraId="4AC5B26F" w14:textId="51156E18" w:rsidR="004F2C06" w:rsidRDefault="007A4DF9" w:rsidP="007A4DF9">
      <w:pPr>
        <w:pStyle w:val="cw14"/>
        <w:topLinePunct/>
        <w:textAlignment w:val="center"/>
        <w:jc w:val="right"/>
      </w:pPr>
      <w:del w:id="503097" w:author="公式排版器" w:date="2024-11-26T16:54:13Z">
        <w:r w:rsidDel="00494EDC">
          <w:delText xml:space="preserve">               </w:delText>
        </w:r>
        <w:r w:rsidR="004F2C06" w:rsidRPr="003673D3">
          <w:delText xml:space="preserve">C</w:delText>
        </w:r>
        <w:r w:rsidR="004F2C06" w:rsidRPr="00694F93">
          <w:delText xml:space="preserve">(</w:delText>
        </w:r>
        <w:r w:rsidR="004F2C06">
          <w:rPr>
            <w:kern w:val="2"/>
            <w:sz w:val="21"/>
            <w:rFonts w:ascii="Times New Roman" w:eastAsia="宋体" w:hAnsi="Times New Roman" w:cs="Times New Roman"/>
            <w:i/>
            <w:szCs w:val="24"/>
          </w:rPr>
          <w:delText xml:space="preserve">T</w:delText>
        </w:r>
        <w:r w:rsidR="004F2C06" w:rsidRPr="00694F93">
          <w:delText xml:space="preserve">)</w:delText>
        </w:r>
        <w:r w:rsidR="004F2C06" w:rsidRPr="003673D3">
          <w:delText xml:space="preserve">=</w:delText>
        </w:r>
        <w:r w:rsidR="004F2C06" w:rsidRPr="00694F93">
          <w:delText xml:space="preserve">h</w:delText>
        </w:r>
        <w:r w:rsidR="004F2C06" w:rsidRPr="00694F93">
          <w:delText xml:space="preserve">(</w:delText>
        </w:r>
        <w:r w:rsidR="004F2C06" w:rsidRPr="00694F93">
          <w:rPr>
            <w:kern w:val="2"/>
            <w:sz w:val="21"/>
            <w:rFonts w:ascii="Times New Roman" w:eastAsia="宋体" w:hAnsi="Times New Roman" w:cs="Times New Roman"/>
            <w:szCs w:val="24"/>
          </w:rPr>
          <w:delText xml:space="preserve">1</w:delText>
        </w:r>
        <w:r w:rsidR="004F2C06" w:rsidRPr="00694F93">
          <w:rPr>
            <w:kern w:val="2"/>
            <w:sz w:val="21"/>
            <w:rFonts w:ascii="Times New Roman" w:eastAsia="宋体" w:hAnsi="Times New Roman" w:cs="Times New Roman"/>
            <w:i/>
            <w:szCs w:val="24"/>
          </w:rPr>
          <w:delText xml:space="preserve">-</w:delText>
        </w:r>
        <w:r w:rsidR="004F2C06" w:rsidRPr="00694F93">
          <w:rPr>
            <w:kern w:val="2"/>
            <w:sz w:val="21"/>
            <w:rFonts w:ascii="Cambria Math" w:hAnsi="Cambria Math" w:eastAsia="宋体" w:cs="Times New Roman"/>
            <w:i/>
            <w:szCs w:val="24"/>
          </w:rPr>
          <w:delText xml:space="preserve">λ</w:delText>
        </w:r>
        <w:r w:rsidR="004F2C06" w:rsidRPr="00694F93">
          <w:delText xml:space="preserve">)</w:delText>
        </w:r>
        <w:r w:rsidR="004F2C06" w:rsidRPr="00694F93">
          <w:delText xml:space="preserve">dT+</w:delText>
        </w:r>
      </w:del>
      <m:oMath>
        <m:f>
          <m:fPr>
            <m:ctrlPr>
              <w:del w:author="公式排版器" w:date="2024-11-26T16:54:13Z"/>
            </m:ctrlPr>
          </m:fPr>
          <m:num>
            <m:r>
              <w:del w:author="公式排版器" w:date="2024-11-26T16:54:13Z">
                <m:t>k</m:t>
              </w:del>
            </m:r>
          </m:num>
          <m:den>
            <m:r>
              <w:del w:author="公式排版器" w:date="2024-11-26T16:54:13Z">
                <m:t>T</m:t>
              </w:del>
            </m:r>
          </m:den>
        </m:f>
      </m:oMath>
      <w:del w:author="公式排版器" w:date="2024-11-26T16:54:13Z">
        <w:r w:rsidR="004F2C06" w:rsidRPr="00694F93">
          <w:delText xml:space="preserve">+</w:delText>
        </w:r>
        <w:r w:rsidR="004F2C06" w:rsidRPr="00694F93">
          <w:delText xml:space="preserve">2</w:delText>
        </w:r>
        <w:r w:rsidR="004F2C06" w:rsidRPr="00694F93">
          <w:delText xml:space="preserve">c</w:delText>
        </w:r>
        <w:r w:rsidR="004F2C06" w:rsidRPr="00694F93">
          <w:delText xml:space="preserve">(</w:delText>
        </w:r>
        <w:r w:rsidR="004F2C06" w:rsidRPr="00694F93">
          <w:rPr>
            <w:kern w:val="2"/>
            <w:sz w:val="21"/>
            <w:rFonts w:ascii="Times New Roman" w:eastAsia="宋体" w:hAnsi="Times New Roman" w:cs="Times New Roman"/>
            <w:i/>
            <w:szCs w:val="24"/>
          </w:rPr>
          <w:delText xml:space="preserve">1-</w:delText>
        </w:r>
        <w:r w:rsidR="004F2C06" w:rsidRPr="00694F93">
          <w:rPr>
            <w:kern w:val="2"/>
            <w:sz w:val="21"/>
            <w:rFonts w:ascii="Cambria Math" w:hAnsi="Cambria Math" w:eastAsia="宋体" w:cs="Times New Roman"/>
            <w:i/>
            <w:szCs w:val="24"/>
          </w:rPr>
          <w:delText xml:space="preserve">λ</w:delText>
        </w:r>
        <w:r w:rsidR="004F2C06" w:rsidRPr="00694F93">
          <w:delText xml:space="preserve">)</w:delText>
        </w:r>
        <w:r w:rsidR="004F2C06" w:rsidRPr="00694F93">
          <w:delText xml:space="preserve">d</w:delText>
        </w:r>
        <w:r w:rsidRPr="00694F93">
          <w:delText xml:space="preserve">  </w:delText>
        </w:r>
        <w:r w:rsidRPr="00416357">
          <w:delText xml:space="preserve">  </w:delText>
        </w:r>
        <w:r w:rsidDel="009802C4">
          <w:delText xml:space="preserve"> </w:delText>
        </w:r>
        <w:r w:rsidRPr="00416357">
          <w:delText xml:space="preserve"> </w:delText>
        </w:r>
        <w:r w:rsidDel="009802C4">
          <w:delText xml:space="preserve">     </w:delText>
        </w:r>
        <w:r w:rsidRPr="00416357">
          <w:delText xml:space="preserve">    </w:delText>
        </w:r>
        <w:r w:rsidRPr="00416357">
          <w:delText xml:space="preserve">(</w:delText>
        </w:r>
        <w:r w:rsidRPr="00416357">
          <w:rPr>
            <w:kern w:val="2"/>
            <w:sz w:val="21"/>
            <w:rFonts w:ascii="Times New Roman" w:eastAsia="宋体" w:hAnsi="Times New Roman" w:cs="Times New Roman"/>
            <w:szCs w:val="24"/>
          </w:rPr>
          <w:delText xml:space="preserve">3-</w:delText>
        </w:r>
        <w:r w:rsidDel="009802C4">
          <w:rPr>
            <w:kern w:val="2"/>
            <w:sz w:val="21"/>
            <w:rFonts w:ascii="Times New Roman" w:eastAsia="宋体" w:hAnsi="Times New Roman" w:cs="Times New Roman"/>
            <w:szCs w:val="24"/>
          </w:rPr>
          <w:delText xml:space="preserve">1</w:delText>
        </w:r>
        <w:r w:rsidR="00EE0A16">
          <w:rPr>
            <w:kern w:val="2"/>
            <w:sz w:val="21"/>
            <w:rFonts w:ascii="Times New Roman" w:eastAsia="宋体" w:hAnsi="Times New Roman" w:cs="Times New Roman"/>
            <w:szCs w:val="24"/>
          </w:rPr>
          <w:delText xml:space="preserve">2</w:delText>
        </w:r>
        <w:r w:rsidRPr="00416357">
          <w:delText xml:space="preserve">)</w:delText>
        </w:r>
      </w:del>
      <w:ins w:id="503098" w:author="公式排版器" w:date="2024-11-26T16:54:07Z">
        <w:r w:rsidR="004F2C06" w:rsidRPr="003673D3">
          <w:rPr>
            <w:rPrChange w:author="格式修订器" w:date="2024-11-26T16:54:08Z">
              <w:rPr>
                <w:i/>
              </w:rPr>
            </w:rPrChange>
          </w:rPr>
          <w:t xml:space="preserve">C</w:t>
        </w:r>
        <w:r w:rsidR="004F2C06" w:rsidRPr="00694F93">
          <w:t xml:space="preserve">(</w:t>
        </w:r>
        <w:r w:rsidR="004F2C06">
          <w:rPr>
            <w:kern w:val="2"/>
            <w:sz w:val="21"/>
            <w:rFonts w:ascii="Times New Roman" w:eastAsia="宋体" w:hAnsi="Times New Roman" w:cs="Times New Roman"/>
            <w:i/>
            <w:szCs w:val="24"/>
          </w:rPr>
          <w:t xml:space="preserve">T</w:t>
        </w:r>
        <w:r w:rsidR="004F2C06" w:rsidRPr="00694F93">
          <w:t xml:space="preserve">)</w:t>
        </w:r>
        <w:r w:rsidR="004B696B">
          <w:t xml:space="preserve"> </w:t>
        </w:r>
        <w:r w:rsidR="004F2C06" w:rsidRPr="003673D3">
          <w:t xml:space="preserve">=</w:t>
        </w:r>
        <w:r w:rsidR="004F2C06" w:rsidRPr="00694F93">
          <w:rPr>
            <w:rPrChange w:author="格式修订器" w:date="2024-11-26T16:54:08Z">
              <w:rPr>
                <w:i/>
              </w:rPr>
            </w:rPrChange>
          </w:rPr>
          <w:t xml:space="preserve">h</w:t>
        </w:r>
        <w:r w:rsidR="004F2C06" w:rsidRPr="00694F93">
          <w:t xml:space="preserve">(</w:t>
        </w:r>
        <w:r w:rsidR="004F2C06" w:rsidRPr="00694F93">
          <w:rPr>
            <w:kern w:val="2"/>
            <w:sz w:val="21"/>
            <w:rFonts w:ascii="Times New Roman" w:eastAsia="宋体" w:hAnsi="Times New Roman" w:cs="Times New Roman"/>
            <w:szCs w:val="24"/>
          </w:rPr>
          <w:t xml:space="preserve">1</w:t>
        </w:r>
        <w:r w:rsidR="004F2C06" w:rsidRPr="00694F93">
          <w:rPr>
            <w:kern w:val="2"/>
            <w:sz w:val="21"/>
            <w:rFonts w:ascii="Times New Roman" w:eastAsia="宋体" w:hAnsi="Times New Roman" w:cs="Times New Roman"/>
            <w:i/>
            <w:szCs w:val="24"/>
          </w:rPr>
          <w:t xml:space="preserve">-</w:t>
        </w:r>
        <w:r w:rsidR="004F2C06" w:rsidRPr="00694F93">
          <w:rPr>
            <w:kern w:val="2"/>
            <w:sz w:val="21"/>
            <w:rFonts w:ascii="Cambria Math" w:hAnsi="Cambria Math" w:eastAsia="宋体" w:cs="Times New Roman"/>
            <w:i/>
            <w:szCs w:val="24"/>
          </w:rPr>
          <w:t xml:space="preserve">λ</w:t>
        </w:r>
        <w:r w:rsidR="004F2C06" w:rsidRPr="00694F93">
          <w:t xml:space="preserve">)</w:t>
        </w:r>
        <w:r w:rsidR="004B696B">
          <w:t xml:space="preserve"> </w:t>
        </w:r>
        <w:r w:rsidR="004F2C06" w:rsidRPr="00694F93">
          <w:rPr>
            <w:rPrChange w:author="格式修订器" w:date="2024-11-26T16:54:08Z">
              <w:rPr>
                <w:i/>
              </w:rPr>
            </w:rPrChange>
          </w:rPr>
          <w:t xml:space="preserve">dT+</w:t>
        </w:r>
        <m:oMathPara>
          <m:oMathParaPr>
            <m:jc m:val="right"/>
          </m:oMathParaPr>
          <m:oMath>
            <m:eqArr>
              <m:eqArrPr>
                <m:maxDist m:val="1"/>
                <m:objDist m:val="1"/>
                <m:ctrlPr>
                  <w:rPr>
                    <w:rFonts w:ascii="Cambria Math" w:hAnsi="Cambria Math"/>
                    <w:i/>
                    <w:iCs/>
                  </w:rPr>
                </m:ctrlPr>
              </m:eqArrPr>
              <m:e>
                <m:f>
                  <m:fPr>
                    <m:ctrlPr>
                      <w:rPr>
                        <w:rPrChange w:author="格式修订器" w:date="2024-11-26T16:54:08Z">
                          <w:rPr>
                            <w:i/>
                          </w:rPr>
                        </w:rPrChange>
                      </w:rPr>
                    </m:ctrlPr>
                  </m:fPr>
                  <m:num>
                    <m:r>
                      <w:rPr>
                        <w:rStyle w:val="cw66"/>
                      </w:rPr>
                      <m:t>k</m:t>
                    </m:r>
                  </m:num>
                  <m:den>
                    <m:r>
                      <w:rPr>
                        <w:rStyle w:val="cw66"/>
                      </w:rPr>
                      <m:t>T</m:t>
                    </m:r>
                  </m:den>
                </m:f>
                <m:r>
                  <w:rPr>
                    <w:rStyle w:val="cw66"/>
                  </w:rPr>
                  <m:t>#</m:t>
                </m:r>
                <m:r>
                  <m:rPr>
                    <m:nor/>
                    <m:sty m:val="p"/>
                  </m:rPr>
                  <w:rPr>
                    <w:rStyle w:val="cw68"/>
                  </w:rPr>
                  <m:t xml:space="preserve">(</m:t>
                </m:r>
                <m:r>
                  <m:rPr>
                    <m:nor/>
                    <m:sty m:val="p"/>
                  </m:rPr>
                  <w:rPr>
                    <w:rStyle w:val="cw68"/>
                  </w:rPr>
                  <m:t xml:space="preserve">3-</m:t>
                </m:r>
                <m:r>
                  <m:rPr>
                    <m:nor/>
                    <m:sty m:val="p"/>
                  </m:rPr>
                  <w:rPr>
                    <w:rStyle w:val="cw68"/>
                  </w:rPr>
                  <m:t xml:space="preserve">1</m:t>
                </m:r>
                <m:r>
                  <m:rPr>
                    <m:nor/>
                    <m:sty m:val="p"/>
                  </m:rPr>
                  <w:rPr>
                    <w:rStyle w:val="cw68"/>
                  </w:rPr>
                  <m:t xml:space="preserve">2</m:t>
                </m:r>
                <m:r>
                  <m:rPr>
                    <m:nor/>
                    <m:sty m:val="p"/>
                  </m:rPr>
                  <w:rPr>
                    <w:rStyle w:val="cw68"/>
                  </w:rPr>
                  <m:t xml:space="preserve">)</m:t>
                </m:r>
                <m:r>
                  <m:rPr>
                    <m:nor/>
                  </m:rPr>
                  <w:rPr>
                    <w:rStyle w:val="cw66"/>
                  </w:rPr>
                  <m:t xml:space="preserve">   </m:t>
                </m:r>
                <m:ctrlPr>
                  <w:rPr>
                    <w:rFonts w:ascii="Cambria Math" w:eastAsia="宋体" w:hAnsi="Cambria Math" w:cs="宋体"/>
                    <w:i/>
                  </w:rPr>
                </m:ctrlPr>
              </m:e>
            </m:eqArr>
          </m:oMath>
        </m:oMathPara>
      </w:ins>
    </w:p>
    <w:p w14:paraId="7B791DB4" w14:textId="49A8B981" w:rsidR="004F2C06" w:rsidRDefault="004F2C06" w:rsidP="004F2C06">
      <w:pPr>
        <w:topLinePunct/>
      </w:pPr>
      <w:r>
        <w:t>因为</w:t>
      </w:r>
      <w:r w:rsidRPr="003673D3">
        <w:rPr>
          <w:rPrChange w:author="格式修订器" w:date="2024-11-26T16:54:08Z">
            <w:rPr>
              <w:i/>
            </w:rPr>
          </w:rPrChange>
        </w:rPr>
        <w:t>C</w:t>
      </w:r>
      <w:del w:id="503099" w:author="标点修订器" w:date="2024-11-26T16:54:10Z">
        <w:r w:rsidDel="AA7D325B">
          <w:delText>(</w:delText>
        </w:r>
      </w:del>
      <w:ins w:id="503100" w:author="标点修订器" w:date="2024-11-26T16:54:07Z">
        <w:r>
          <w:rPr>
            <w:sz w:val="21"/>
            <w:rFonts w:ascii="Times New Roman" w:eastAsia="宋体" w:hAnsi="Times New Roman" w:cs="Times New Roman"/>
            <w:szCs w:val="24"/>
            <w:kern w:val="2"/>
          </w:rPr>
          <w:t>（</w:t>
        </w:r>
      </w:ins>
      <w:r>
        <w:rPr>
          <w:rPrChange w:author="格式修订器" w:date="2024-11-26T16:54:08Z">
            <w:rPr>
              <w:i/>
            </w:rPr>
          </w:rPrChange>
        </w:rPr>
        <w:t>T</w:t>
      </w:r>
      <w:del w:id="503101" w:author="标点修订器" w:date="2024-11-26T16:54:10Z">
        <w:r w:rsidDel="AA7D325B">
          <w:delText>)</w:delText>
        </w:r>
      </w:del>
      <w:ins w:id="503102" w:author="标点修订器" w:date="2024-11-26T16:54:07Z">
        <w:r>
          <w:rPr>
            <w:sz w:val="21"/>
            <w:rFonts w:ascii="Times New Roman" w:eastAsia="宋体" w:hAnsi="Times New Roman" w:cs="Times New Roman"/>
            <w:szCs w:val="24"/>
            <w:kern w:val="2"/>
          </w:rPr>
          <w:t>）</w:t>
        </w:r>
      </w:ins>
      <w:r>
        <w:t>关于</w:t>
      </w:r>
      <w:r w:rsidRPr="00966C10">
        <w:rPr>
          <w:rPrChange w:author="格式修订器" w:date="2024-11-26T16:54:08Z">
            <w:rPr>
              <w:i/>
            </w:rPr>
          </w:rPrChange>
        </w:rPr>
        <w:t>T</w:t>
      </w:r>
      <w:r>
        <w:t>可导</w:t>
      </w:r>
      <w:r w:rsidR="00AD6F30">
        <w:t>，</w:t>
      </w:r>
      <w:r w:rsidR="007A4DF9">
        <w:t>其最优值点满足</w:t>
      </w:r>
      <m:oMath>
        <m:f>
          <m:fPr>
            <m:ctrlPr/>
          </m:fPr>
          <m:num>
            <m:r>
              <m:rPr>
                <m:sty m:val="p"/>
              </m:rPr>
              <w:rPr>
                <w:rStyle w:val="cw66"/>
              </w:rPr>
              <m:t>∂C</m:t>
            </m:r>
          </m:num>
          <m:den>
            <m:r>
              <m:rPr>
                <m:sty m:val="p"/>
              </m:rPr>
              <w:rPr>
                <w:rStyle w:val="cw66"/>
              </w:rPr>
              <m:t>∂</m:t>
            </m:r>
            <m:r>
              <m:rPr/>
              <w:rPr>
                <w:rStyle w:val="cw66"/>
                <w:rPrChange w:author="公式排版器" w:date="2024-11-26T16:54:13Z">
                  <w:rPr>
                    <w:i/>
                  </w:rPr>
                </w:rPrChange>
              </w:rPr>
              <m:t>T</m:t>
            </m:r>
          </m:den>
        </m:f>
        <m:r>
          <w:rPr>
            <w:rStyle w:val="cw66"/>
          </w:rPr>
          <m:t>=0</m:t>
        </m:r>
      </m:oMath>
      <w:r w:rsidR="007A4DF9">
        <w:t>，由公式</w:t>
      </w:r>
      <w:commentRangeStart w:id="139"/>
      <w:r w:rsidR="007A4DF9">
        <w:t>3</w:t>
      </w:r>
      <w:r w:rsidR="007A4DF9">
        <w:t>-1</w:t>
      </w:r>
      <w:commentRangeEnd w:id="139"/>
      <w:r w:rsidR="00F1430F">
        <w:commentReference w:id="139"/>
      </w:r>
      <w:r w:rsidR="007A4DF9">
        <w:t>1</w:t>
      </w:r>
      <w:r w:rsidR="007A4DF9">
        <w:t>得到</w:t>
      </w:r>
      <w:commentRangeStart w:id="107"/>
      <w:r w:rsidR="007A4DF9">
        <w:t>如下：</w:t>
      </w:r>
      <w:commentRangeEnd w:id="107"/>
      <w:r w:rsidR="00F1430F">
        <w:commentReference w:id="107"/>
      </w:r>
    </w:p>
    <w:p w14:paraId="46E1BDB2" w14:textId="6D7E99B9" w:rsidR="007A4DF9" w:rsidRDefault="009C6A6F" w:rsidP="009C6A6F">
      <w:pPr>
        <w:pStyle w:val="cw14"/>
        <w:topLinePunct/>
        <w:textAlignment w:val="center"/>
        <w:jc w:val="right"/>
      </w:pPr>
      <w:del w:id="503103" w:author="公式排版器" w:date="2024-11-26T16:54:13Z">
        <w:r w:rsidDel="00494EDC">
          <w:delText xml:space="preserve"> </w:delText>
        </w:r>
        <w:r w:rsidDel="00494EDC">
          <w:delText xml:space="preserve">                   </w:delText>
        </w:r>
      </w:del>
      <m:oMath>
        <m:f>
          <m:fPr>
            <m:ctrlPr>
              <w:del w:author="公式排版器" w:date="2024-11-26T16:54:13Z"/>
            </m:ctrlPr>
          </m:fPr>
          <m:num>
            <m:r>
              <w:del w:author="公式排版器" w:date="2024-11-26T16:54:13Z">
                <m:rPr/>
                <m:t>∂C</m:t>
              </w:del>
            </m:r>
          </m:num>
          <m:den>
            <m:r>
              <w:del w:author="公式排版器" w:date="2024-11-26T16:54:13Z">
                <m:rPr/>
                <m:t>∂</m:t>
              </w:del>
            </m:r>
            <m:r>
              <w:del w:author="公式排版器" w:date="2024-11-26T16:54:13Z">
                <m:rPr/>
                <m:t>T</m:t>
              </w:del>
            </m:r>
          </m:den>
        </m:f>
        <m:r>
          <w:del w:author="公式排版器" w:date="2024-11-26T16:54:13Z">
            <m:rPr/>
            <m:t>=-</m:t>
          </w:del>
        </m:r>
        <m:f>
          <m:fPr>
            <m:ctrlPr>
              <w:del w:author="公式排版器" w:date="2024-11-26T16:54:13Z"/>
            </m:ctrlPr>
          </m:fPr>
          <m:num>
            <m:r>
              <w:del w:author="公式排版器" w:date="2024-11-26T16:54:13Z">
                <m:rPr/>
                <m:t>k</m:t>
              </w:del>
            </m:r>
          </m:num>
          <m:den>
            <m:sSup>
              <m:sSupPr>
                <m:ctrlPr>
                  <w:del w:author="公式排版器" w:date="2024-11-26T16:54:13Z"/>
                </m:ctrlPr>
              </m:sSupPr>
              <m:e>
                <m:r>
                  <w:del w:author="公式排版器" w:date="2024-11-26T16:54:13Z">
                    <m:rPr/>
                    <m:t>T</m:t>
                  </w:del>
                </m:r>
              </m:e>
              <m:sup>
                <m:r>
                  <w:del w:author="公式排版器" w:date="2024-11-26T16:54:13Z">
                    <m:rPr/>
                    <m:t>2</m:t>
                  </w:del>
                </m:r>
              </m:sup>
            </m:sSup>
          </m:den>
        </m:f>
        <m:r>
          <w:del w:author="公式排版器" w:date="2024-11-26T16:54:13Z">
            <m:rPr/>
            <m:t xml:space="preserve">+h(1-λ)d </m:t>
          </w:del>
        </m:r>
      </m:oMath>
      <w:del w:author="公式排版器" w:date="2024-11-26T16:54:13Z">
        <w:r w:rsidRPr="00416357">
          <w:delText xml:space="preserve">   </w:delText>
        </w:r>
        <w:r w:rsidDel="009802C4">
          <w:delText xml:space="preserve">               </w:delText>
        </w:r>
        <w:r w:rsidRPr="00416357">
          <w:delText>(</w:delText>
        </w:r>
        <w:r w:rsidRPr="00416357">
          <w:delText>3-</w:delText>
        </w:r>
        <w:r w:rsidDel="009802C4">
          <w:delText>1</w:delText>
        </w:r>
        <w:r w:rsidR="00EE0A16">
          <w:delText>3</w:delText>
        </w:r>
        <w:r w:rsidRPr="00416357">
          <w:delText>)</w:delText>
        </w:r>
      </w:del>
      <w:ins w:id="503104" w:author="公式排版器" w:date="2024-11-26T16:54:07Z">
        <m:oMathPara>
          <m:oMathParaPr>
            <m:jc m:val="right"/>
          </m:oMathParaPr>
          <m:oMath>
            <m:eqArr>
              <m:eqArrPr>
                <m:maxDist m:val="1"/>
                <m:objDist m:val="1"/>
                <m:ctrlPr>
                  <w:rPr>
                    <w:rFonts w:ascii="Cambria Math" w:hAnsi="Cambria Math"/>
                    <w:i/>
                    <w:iCs/>
                  </w:rPr>
                </m:ctrlPr>
              </m:eqArrPr>
              <m:e>
                <m:f>
                  <m:fPr>
                    <m:ctrlPr>
                      <w:rPr>
                        <w:rPrChange w:author="格式修订器" w:date="2024-11-26T16:54:08Z">
                          <w:rPr>
                            <w:i/>
                          </w:rPr>
                        </w:rPrChange>
                      </w:rPr>
                    </m:ctrlPr>
                  </m:fPr>
                  <m:num>
                    <m:r>
                      <m:rPr/>
                      <w:rPr>
                        <w:rStyle w:val="cw66"/>
                        <w:rPrChange w:author="公式排版器" w:date="2024-11-26T16:54:13Z">
                          <w:rPr>
                            <w:i/>
                          </w:rPr>
                        </w:rPrChange>
                      </w:rPr>
                      <m:t>∂C</m:t>
                    </m:r>
                  </m:num>
                  <m:den>
                    <m:r>
                      <m:rPr/>
                      <w:rPr>
                        <w:rStyle w:val="cw66"/>
                        <w:rPrChange w:author="公式排版器" w:date="2024-11-26T16:54:13Z">
                          <w:rPr>
                            <w:i/>
                          </w:rPr>
                        </w:rPrChange>
                      </w:rPr>
                      <m:t>∂</m:t>
                    </m:r>
                    <m:r>
                      <m:rPr/>
                      <w:rPr>
                        <w:rStyle w:val="cw66"/>
                        <w:rPrChange w:author="公式排版器" w:date="2024-11-26T16:54:13Z">
                          <w:rPr>
                            <w:i/>
                          </w:rPr>
                        </w:rPrChange>
                      </w:rPr>
                      <m:t>T</m:t>
                    </m:r>
                  </m:den>
                </m:f>
                <m:r>
                  <m:rPr/>
                  <w:rPr>
                    <w:rStyle w:val="cw66"/>
                    <w:rPrChange w:author="公式排版器" w:date="2024-11-26T16:54:13Z">
                      <w:rPr>
                        <w:i/>
                      </w:rPr>
                    </w:rPrChange>
                  </w:rPr>
                  <m:t>=-</m:t>
                </m:r>
                <m:f>
                  <m:fPr>
                    <m:ctrlPr>
                      <w:rPr>
                        <w:rPrChange w:author="格式修订器" w:date="2024-11-26T16:54:08Z">
                          <w:rPr>
                            <w:i/>
                          </w:rPr>
                        </w:rPrChange>
                      </w:rPr>
                    </m:ctrlPr>
                  </m:fPr>
                  <m:num>
                    <m:r>
                      <m:rPr/>
                      <w:rPr>
                        <w:rStyle w:val="cw66"/>
                        <w:rPrChange w:author="公式排版器" w:date="2024-11-26T16:54:13Z">
                          <w:rPr>
                            <w:i/>
                          </w:rPr>
                        </w:rPrChange>
                      </w:rPr>
                      <m:t>k</m:t>
                    </m:r>
                  </m:num>
                  <m:den>
                    <m:sSup>
                      <m:sSupPr>
                        <m:ctrlPr>
                          <w:rPr>
                            <w:rPrChange w:author="格式修订器" w:date="2024-11-26T16:54:08Z">
                              <w:rPr>
                                <w:i/>
                              </w:rPr>
                            </w:rPrChange>
                          </w:rPr>
                        </m:ctrlPr>
                      </m:sSupPr>
                      <m:e>
                        <m:r>
                          <m:rPr/>
                          <w:rPr>
                            <w:rStyle w:val="cw66"/>
                            <w:rPrChange w:author="公式排版器" w:date="2024-11-26T16:54:13Z">
                              <w:rPr>
                                <w:i/>
                              </w:rPr>
                            </w:rPrChange>
                          </w:rPr>
                          <m:t>T</m:t>
                        </m:r>
                      </m:e>
                      <m:sup>
                        <m:r>
                          <m:rPr/>
                          <w:rPr>
                            <w:rStyle w:val="cw66"/>
                            <w:rPrChange w:author="公式排版器" w:date="2024-11-26T16:54:13Z">
                              <w:rPr>
                                <w:i/>
                              </w:rPr>
                            </w:rPrChange>
                          </w:rPr>
                          <m:t>2</m:t>
                        </m:r>
                      </m:sup>
                    </m:sSup>
                  </m:den>
                </m:f>
                <m:r>
                  <m:rPr/>
                  <w:rPr>
                    <w:rStyle w:val="cw66"/>
                    <w:rPrChange w:author="公式排版器" w:date="2024-11-26T16:54:13Z">
                      <w:rPr>
                        <w:i/>
                      </w:rPr>
                    </w:rPrChange>
                  </w:rPr>
                  <m:t xml:space="preserve">+h(1-λ)d</m:t>
                </m:r>
                <m:r>
                  <m:rPr/>
                  <w:rPr>
                    <w:rStyle w:val="cw66"/>
                    <w:rPrChange w:author="公式排版器" w:date="2024-11-26T16:54:13Z">
                      <w:rPr>
                        <w:i/>
                      </w:rPr>
                    </w:rPrChange>
                  </w:rPr>
                  <m:t xml:space="preserve"/>
                </m:r>
                <m:r>
                  <w:rPr>
                    <w:rStyle w:val="cw66"/>
                  </w:rPr>
                  <m:t>#</m:t>
                </m:r>
                <m:r>
                  <m:rPr>
                    <m:nor/>
                    <m:sty m:val="p"/>
                  </m:rPr>
                  <w:rPr>
                    <w:rStyle w:val="cw68"/>
                  </w:rPr>
                  <m:t>(</m:t>
                </m:r>
                <m:r>
                  <m:rPr>
                    <m:nor/>
                    <m:sty m:val="p"/>
                  </m:rPr>
                  <w:rPr>
                    <w:rStyle w:val="cw68"/>
                  </w:rPr>
                  <m:t>3-</m:t>
                </m:r>
                <m:r>
                  <m:rPr>
                    <m:nor/>
                    <m:sty m:val="p"/>
                  </m:rPr>
                  <w:rPr>
                    <w:rStyle w:val="cw68"/>
                  </w:rPr>
                  <m:t>1</m:t>
                </m:r>
                <m:r>
                  <m:rPr>
                    <m:nor/>
                    <m:sty m:val="p"/>
                  </m:rPr>
                  <w:rPr>
                    <w:rStyle w:val="cw68"/>
                  </w:rPr>
                  <m:t>3</m:t>
                </m:r>
                <m:r>
                  <m:rPr>
                    <m:nor/>
                    <m:sty m:val="p"/>
                  </m:rPr>
                  <w:rPr>
                    <w:rStyle w:val="cw68"/>
                  </w:rPr>
                  <m:t>)</m:t>
                </m:r>
                <m:r>
                  <m:rPr>
                    <m:nor/>
                  </m:rPr>
                  <w:rPr>
                    <w:rStyle w:val="cw66"/>
                  </w:rPr>
                  <m:t xml:space="preserve">   </m:t>
                </m:r>
                <m:ctrlPr>
                  <w:rPr>
                    <w:rFonts w:ascii="Cambria Math" w:eastAsia="宋体" w:hAnsi="Cambria Math" w:cs="宋体"/>
                    <w:i/>
                  </w:rPr>
                </m:ctrlPr>
              </m:e>
            </m:eqArr>
          </m:oMath>
        </m:oMathPara>
      </w:ins>
    </w:p>
    <w:p w14:paraId="15763DAF" w14:textId="2692488B" w:rsidR="00A65A71" w:rsidRDefault="00A65A71" w:rsidP="00A65A71">
      <w:pPr>
        <w:topLinePunct/>
      </w:pPr>
      <w:r>
        <w:t>公式</w:t>
      </w:r>
      <w:r>
        <w:t>3</w:t>
      </w:r>
      <w:r>
        <w:t>-12</w:t>
      </w:r>
      <w:r>
        <w:t>对</w:t>
      </w:r>
      <w:r>
        <w:t>T</w:t>
      </w:r>
      <w:r>
        <w:t>求导可得：</w:t>
      </w:r>
    </w:p>
    <w:p w14:paraId="54F5B691" w14:textId="1AE12215" w:rsidR="00A65A71" w:rsidRDefault="0047272C" w:rsidP="00A65A71">
      <w:pPr>
        <w:pStyle w:val="cw14"/>
        <w:topLinePunct/>
        <w:textAlignment w:val="center"/>
        <w:jc w:val="right"/>
      </w:pPr>
      <w:del w:id="503105" w:author="公式排版器" w:date="2024-11-26T16:54:13Z"/>
      <m:oMath>
        <m:f>
          <m:fPr>
            <m:ctrlPr>
              <w:del w:author="公式排版器" w:date="2024-11-26T16:54:13Z"/>
            </m:ctrlPr>
          </m:fPr>
          <m:num>
            <m:r>
              <w:del w:author="公式排版器" w:date="2024-11-26T16:54:13Z">
                <m:rPr/>
                <m:t>∂</m:t>
              </w:del>
            </m:r>
            <m:sSup>
              <m:sSupPr>
                <m:ctrlPr>
                  <w:del w:author="公式排版器" w:date="2024-11-26T16:54:13Z"/>
                </m:ctrlPr>
              </m:sSupPr>
              <m:e>
                <m:r>
                  <w:del w:author="公式排版器" w:date="2024-11-26T16:54:13Z">
                    <m:rPr/>
                    <m:t>C</m:t>
                  </w:del>
                </m:r>
              </m:e>
              <m:sup>
                <m:r>
                  <w:del w:author="公式排版器" w:date="2024-11-26T16:54:13Z">
                    <m:rPr/>
                    <m:t>2</m:t>
                  </w:del>
                </m:r>
              </m:sup>
            </m:sSup>
          </m:num>
          <m:den>
            <m:sSup>
              <m:sSupPr>
                <m:ctrlPr>
                  <w:del w:author="公式排版器" w:date="2024-11-26T16:54:13Z"/>
                </m:ctrlPr>
              </m:sSupPr>
              <m:e>
                <m:r>
                  <w:del w:author="公式排版器" w:date="2024-11-26T16:54:13Z">
                    <m:rPr/>
                    <m:t>∂</m:t>
                  </w:del>
                </m:r>
              </m:e>
              <m:sup>
                <m:r>
                  <w:del w:author="公式排版器" w:date="2024-11-26T16:54:13Z">
                    <m:rPr/>
                    <m:t>2</m:t>
                  </w:del>
                </m:r>
              </m:sup>
            </m:sSup>
            <m:r>
              <w:del w:author="公式排版器" w:date="2024-11-26T16:54:13Z">
                <m:rPr/>
                <m:t>T</m:t>
              </w:del>
            </m:r>
          </m:den>
        </m:f>
        <m:r>
          <w:del w:author="公式排版器" w:date="2024-11-26T16:54:13Z">
            <m:rPr/>
            <m:t>=</m:t>
          </w:del>
        </m:r>
        <m:f>
          <m:fPr>
            <m:ctrlPr>
              <w:del w:author="公式排版器" w:date="2024-11-26T16:54:13Z"/>
            </m:ctrlPr>
          </m:fPr>
          <m:num>
            <m:r>
              <w:del w:author="公式排版器" w:date="2024-11-26T16:54:13Z">
                <m:rPr/>
                <m:t>2k</m:t>
              </w:del>
            </m:r>
          </m:num>
          <m:den>
            <m:sSup>
              <m:sSupPr>
                <m:ctrlPr>
                  <w:del w:author="公式排版器" w:date="2024-11-26T16:54:13Z"/>
                </m:ctrlPr>
              </m:sSupPr>
              <m:e>
                <m:r>
                  <w:del w:author="公式排版器" w:date="2024-11-26T16:54:13Z">
                    <m:rPr/>
                    <m:t>T</m:t>
                  </w:del>
                </m:r>
              </m:e>
              <m:sup>
                <m:r>
                  <w:del w:author="公式排版器" w:date="2024-11-26T16:54:13Z">
                    <m:rPr/>
                    <m:t>3</m:t>
                  </w:del>
                </m:r>
              </m:sup>
            </m:sSup>
          </m:den>
        </m:f>
      </m:oMath>
      <w:del w:author="公式排版器" w:date="2024-11-26T16:54:13Z">
        <w:r w:rsidR="00A65A71" w:rsidRPr="00A65A71">
          <w:delText xml:space="preserve">  </w:delText>
        </w:r>
        <w:r w:rsidR="00A65A71">
          <w:delText xml:space="preserve">                     </w:delText>
        </w:r>
        <w:r w:rsidR="00A65A71" w:rsidRPr="00416357">
          <w:delText>(</w:delText>
        </w:r>
        <w:r w:rsidR="00A65A71" w:rsidRPr="00416357">
          <w:delText>3-</w:delText>
        </w:r>
        <w:r w:rsidR="00A65A71">
          <w:delText>1</w:delText>
        </w:r>
        <w:r w:rsidR="00EE0A16">
          <w:delText>4</w:delText>
        </w:r>
        <w:r w:rsidR="00A65A71" w:rsidRPr="00416357">
          <w:delText>)</w:delText>
        </w:r>
      </w:del>
      <w:ins w:id="503106" w:author="公式排版器" w:date="2024-11-26T16:54:07Z">
        <m:oMathPara>
          <m:oMathParaPr>
            <m:jc m:val="right"/>
          </m:oMathParaPr>
          <m:oMath>
            <m:eqArr>
              <m:eqArrPr>
                <m:maxDist m:val="1"/>
                <m:objDist m:val="1"/>
                <m:ctrlPr>
                  <w:rPr>
                    <w:rFonts w:ascii="Cambria Math" w:hAnsi="Cambria Math"/>
                    <w:i/>
                    <w:iCs/>
                  </w:rPr>
                </m:ctrlPr>
              </m:eqArrPr>
              <m:e>
                <m:f>
                  <m:fPr>
                    <m:ctrlPr>
                      <w:rPr>
                        <w:rPrChange w:author="格式修订器" w:date="2024-11-26T16:54:08Z">
                          <w:rPr>
                            <w:i/>
                          </w:rPr>
                        </w:rPrChange>
                      </w:rPr>
                    </m:ctrlPr>
                  </m:fPr>
                  <m:num>
                    <m:r>
                      <m:rPr/>
                      <w:rPr>
                        <w:rStyle w:val="cw66"/>
                      </w:rPr>
                      <m:t>∂</m:t>
                    </m:r>
                    <m:sSup>
                      <m:sSupPr>
                        <m:ctrlPr>
                          <w:rPr>
                            <w:rPrChange w:author="格式修订器" w:date="2024-11-26T16:54:08Z">
                              <w:rPr>
                                <w:i/>
                              </w:rPr>
                            </w:rPrChange>
                          </w:rPr>
                        </m:ctrlPr>
                      </m:sSupPr>
                      <m:e>
                        <m:r>
                          <m:rPr/>
                          <w:rPr>
                            <w:rStyle w:val="cw66"/>
                            <w:rPrChange w:author="公式排版器" w:date="2024-11-26T16:54:13Z">
                              <w:rPr>
                                <w:i/>
                              </w:rPr>
                            </w:rPrChange>
                          </w:rPr>
                          <m:t>C</m:t>
                        </m:r>
                      </m:e>
                      <m:sup>
                        <m:r>
                          <m:rPr/>
                          <w:rPr>
                            <w:rStyle w:val="cw66"/>
                            <w:rPrChange w:author="公式排版器" w:date="2024-11-26T16:54:13Z">
                              <w:rPr>
                                <w:i/>
                              </w:rPr>
                            </w:rPrChange>
                          </w:rPr>
                          <m:t>2</m:t>
                        </m:r>
                      </m:sup>
                    </m:sSup>
                  </m:num>
                  <m:den>
                    <m:sSup>
                      <m:sSupPr>
                        <m:ctrlPr/>
                      </m:sSupPr>
                      <m:e>
                        <m:r>
                          <m:rPr/>
                          <w:rPr>
                            <w:rStyle w:val="cw66"/>
                          </w:rPr>
                          <m:t>∂</m:t>
                        </m:r>
                      </m:e>
                      <m:sup>
                        <m:r>
                          <m:rPr/>
                          <w:rPr>
                            <w:rStyle w:val="cw66"/>
                            <w:rPrChange w:author="公式排版器" w:date="2024-11-26T16:54:13Z">
                              <w:rPr>
                                <w:i/>
                              </w:rPr>
                            </w:rPrChange>
                          </w:rPr>
                          <m:t>2</m:t>
                        </m:r>
                      </m:sup>
                    </m:sSup>
                    <m:r>
                      <m:rPr/>
                      <w:rPr>
                        <w:rStyle w:val="cw66"/>
                        <w:rPrChange w:author="公式排版器" w:date="2024-11-26T16:54:13Z">
                          <w:rPr>
                            <w:i/>
                          </w:rPr>
                        </w:rPrChange>
                      </w:rPr>
                      <m:t>T</m:t>
                    </m:r>
                  </m:den>
                </m:f>
                <m:r>
                  <m:rPr/>
                  <w:rPr>
                    <w:rStyle w:val="cw66"/>
                    <w:rPrChange w:author="公式排版器" w:date="2024-11-26T16:54:13Z">
                      <w:rPr>
                        <w:i/>
                      </w:rPr>
                    </w:rPrChange>
                  </w:rPr>
                  <m:t>=</m:t>
                </m:r>
                <m:f>
                  <m:fPr>
                    <m:ctrlPr>
                      <w:rPr>
                        <w:rPrChange w:author="格式修订器" w:date="2024-11-26T16:54:08Z">
                          <w:rPr>
                            <w:i/>
                          </w:rPr>
                        </w:rPrChange>
                      </w:rPr>
                    </m:ctrlPr>
                  </m:fPr>
                  <m:num>
                    <m:r>
                      <m:rPr/>
                      <w:rPr>
                        <w:rStyle w:val="cw66"/>
                        <w:rPrChange w:author="公式排版器" w:date="2024-11-26T16:54:13Z">
                          <w:rPr>
                            <w:i/>
                          </w:rPr>
                        </w:rPrChange>
                      </w:rPr>
                      <m:t>2k</m:t>
                    </m:r>
                  </m:num>
                  <m:den>
                    <m:sSup>
                      <m:sSupPr>
                        <m:ctrlPr>
                          <w:rPr>
                            <w:rPrChange w:author="格式修订器" w:date="2024-11-26T16:54:08Z">
                              <w:rPr>
                                <w:i/>
                              </w:rPr>
                            </w:rPrChange>
                          </w:rPr>
                        </m:ctrlPr>
                      </m:sSupPr>
                      <m:e>
                        <m:r>
                          <m:rPr/>
                          <w:rPr>
                            <w:rStyle w:val="cw66"/>
                            <w:rPrChange w:author="公式排版器" w:date="2024-11-26T16:54:13Z">
                              <w:rPr>
                                <w:i/>
                              </w:rPr>
                            </w:rPrChange>
                          </w:rPr>
                          <m:t>T</m:t>
                        </m:r>
                      </m:e>
                      <m:sup>
                        <m:r>
                          <m:rPr/>
                          <w:rPr>
                            <w:rStyle w:val="cw66"/>
                            <w:rPrChange w:author="公式排版器" w:date="2024-11-26T16:54:13Z">
                              <w:rPr>
                                <w:i/>
                              </w:rPr>
                            </w:rPrChange>
                          </w:rPr>
                          <m:t>3</m:t>
                        </m:r>
                      </m:sup>
                    </m:sSup>
                  </m:den>
                </m:f>
                <m:r>
                  <w:rPr>
                    <w:rStyle w:val="cw66"/>
                  </w:rPr>
                  <m:t>#</m:t>
                </m:r>
                <m:r>
                  <m:rPr>
                    <m:nor/>
                    <m:sty m:val="p"/>
                  </m:rPr>
                  <w:rPr>
                    <w:rStyle w:val="cw68"/>
                  </w:rPr>
                  <m:t>(</m:t>
                </m:r>
                <m:r>
                  <m:rPr>
                    <m:nor/>
                    <m:sty m:val="p"/>
                  </m:rPr>
                  <w:rPr>
                    <w:rStyle w:val="cw68"/>
                  </w:rPr>
                  <m:t>3-</m:t>
                </m:r>
                <m:r>
                  <m:rPr>
                    <m:nor/>
                    <m:sty m:val="p"/>
                  </m:rPr>
                  <w:rPr>
                    <w:rStyle w:val="cw68"/>
                  </w:rPr>
                  <m:t>1</m:t>
                </m:r>
                <m:r>
                  <m:rPr>
                    <m:nor/>
                    <m:sty m:val="p"/>
                  </m:rPr>
                  <w:rPr>
                    <w:rStyle w:val="cw68"/>
                  </w:rPr>
                  <m:t>4</m:t>
                </m:r>
                <m:r>
                  <m:rPr>
                    <m:nor/>
                    <m:sty m:val="p"/>
                  </m:rPr>
                  <w:rPr>
                    <w:rStyle w:val="cw68"/>
                  </w:rPr>
                  <m:t>)</m:t>
                </m:r>
                <m:r>
                  <m:rPr>
                    <m:nor/>
                  </m:rPr>
                  <w:rPr>
                    <w:rStyle w:val="cw66"/>
                  </w:rPr>
                  <m:t xml:space="preserve">   </m:t>
                </m:r>
                <m:ctrlPr>
                  <w:rPr>
                    <w:rFonts w:ascii="Cambria Math" w:eastAsia="宋体" w:hAnsi="Cambria Math" w:cs="宋体"/>
                    <w:i/>
                  </w:rPr>
                </m:ctrlPr>
              </m:e>
            </m:eqArr>
          </m:oMath>
        </m:oMathPara>
      </w:ins>
    </w:p>
    <w:p w14:paraId="00B50878" w14:textId="3FE31E18" w:rsidR="00A65A71" w:rsidRPr="005973FF" w:rsidRDefault="00A65A71" w:rsidP="00A65A71">
      <w:pPr>
        <w:topLinePunct/>
      </w:pPr>
      <w:r>
        <w:t>可以明显看出，公式</w:t>
      </w:r>
      <w:commentRangeStart w:id="140"/>
      <w:r>
        <w:t>3</w:t>
      </w:r>
      <w:r>
        <w:t>-1</w:t>
      </w:r>
      <w:commentRangeEnd w:id="140"/>
      <w:r w:rsidR="00F1430F">
        <w:commentReference w:id="140"/>
      </w:r>
      <w:r>
        <w:t>3</w:t>
      </w:r>
      <w:r>
        <w:t>在</w:t>
      </w:r>
      <w:r w:rsidRPr="005973FF">
        <w:t>T</w:t>
      </w:r>
      <w:r w:rsidRPr="005973FF">
        <w:t>∈</w:t>
      </w:r>
      <w:r w:rsidRPr="005973FF">
        <w:t>(</w:t>
      </w:r>
      <w:r w:rsidRPr="005973FF">
        <w:rPr>
          <w:kern w:val="2"/>
          <w:sz w:val="21"/>
          <w:rFonts w:ascii="Times New Roman" w:eastAsia="宋体" w:hAnsi="Times New Roman" w:cs="Times New Roman"/>
          <w:szCs w:val="24"/>
        </w:rPr>
        <w:t>0,</w:t>
      </w:r>
      <w:r w:rsidRPr="005973FF">
        <w:rPr>
          <w:kern w:val="2"/>
          <w:sz w:val="21"/>
          <w:szCs w:val="21"/>
          <w:rFonts w:ascii="Times New Roman" w:eastAsia="宋体" w:hAnsi="Times New Roman" w:cs="Times New Roman"/>
        </w:rPr>
        <w:t xml:space="preserve"> </w:t>
      </w:r>
      <w:r w:rsidRPr="005973FF">
        <w:rPr>
          <w:kern w:val="2"/>
          <w:sz w:val="21"/>
          <w:rFonts w:ascii="Times New Roman" w:eastAsia="宋体" w:hAnsi="Times New Roman" w:cs="Times New Roman"/>
          <w:szCs w:val="24"/>
        </w:rPr>
        <w:t>∞</w:t>
      </w:r>
      <w:r w:rsidRPr="005973FF">
        <w:t>)</w:t>
      </w:r>
      <w:ins w:id="503107" w:author="内容修订器" w:date="2024-11-26T16:54:07Z">
        <w:r w:rsidR="004B696B">
          <w:t xml:space="preserve"> </w:t>
        </w:r>
      </w:ins>
      <w:r>
        <w:t>时恒大于</w:t>
      </w:r>
      <w:r>
        <w:t>0</w:t>
      </w:r>
      <w:r>
        <w:t>，则公式</w:t>
      </w:r>
      <w:r>
        <w:t>3</w:t>
      </w:r>
      <w:r>
        <w:t>-12</w:t>
      </w:r>
      <w:r>
        <w:t>单调递增，</w:t>
      </w:r>
      <w:r w:rsidR="005973FF">
        <w:t>同时，可以注意到，</w:t>
      </w:r>
      <m:oMath>
        <m:func>
          <m:funcPr>
            <m:ctrlPr/>
          </m:funcPr>
          <m:fName>
            <m:limLow>
              <m:limLowPr>
                <m:ctrlPr/>
              </m:limLowPr>
              <m:e>
                <m:r>
                  <m:rPr>
                    <m:sty m:val="p"/>
                  </m:rPr>
                  <w:rPr>
                    <w:rStyle w:val="cw66"/>
                  </w:rPr>
                  <m:t>lim</m:t>
                </m:r>
              </m:e>
              <m:lim>
                <m:r>
                  <w:rPr>
                    <w:rStyle w:val="cw66"/>
                  </w:rPr>
                  <m:t>T</m:t>
                </m:r>
                <m:r>
                  <w:rPr>
                    <w:rStyle w:val="cw66"/>
                  </w:rPr>
                  <m:t>→</m:t>
                </m:r>
                <m:r>
                  <m:rPr>
                    <m:sty m:val="p"/>
                  </m:rPr>
                  <w:rPr>
                    <w:rStyle w:val="cw66"/>
                  </w:rPr>
                  <m:t>0</m:t>
                </m:r>
              </m:lim>
            </m:limLow>
            <m:r>
              <w:rPr>
                <w:rStyle w:val="cw66"/>
              </w:rPr>
              <m:t>[</m:t>
            </m:r>
          </m:fName>
          <m:e>
            <m:r>
              <m:rPr/>
              <w:rPr>
                <w:rStyle w:val="cw66"/>
                <w:rPrChange w:author="公式排版器" w:date="2024-11-26T16:54:13Z">
                  <w:rPr>
                    <w:i/>
                  </w:rPr>
                </w:rPrChange>
              </w:rPr>
              <m:t>-</m:t>
            </m:r>
            <m:f>
              <m:fPr>
                <m:ctrlPr>
                  <w:rPr>
                    <w:rPrChange w:author="格式修订器" w:date="2024-11-26T16:54:08Z">
                      <w:rPr>
                        <w:i/>
                      </w:rPr>
                    </w:rPrChange>
                  </w:rPr>
                </m:ctrlPr>
              </m:fPr>
              <m:num>
                <m:r>
                  <m:rPr/>
                  <w:rPr>
                    <w:rStyle w:val="cw66"/>
                    <w:rPrChange w:author="公式排版器" w:date="2024-11-26T16:54:13Z">
                      <w:rPr>
                        <w:i/>
                      </w:rPr>
                    </w:rPrChange>
                  </w:rPr>
                  <m:t>k</m:t>
                </m:r>
              </m:num>
              <m:den>
                <m:sSup>
                  <m:sSupPr>
                    <m:ctrlPr>
                      <w:rPr>
                        <w:rPrChange w:author="格式修订器" w:date="2024-11-26T16:54:08Z">
                          <w:rPr>
                            <w:i/>
                          </w:rPr>
                        </w:rPrChange>
                      </w:rPr>
                    </m:ctrlPr>
                  </m:sSupPr>
                  <m:e>
                    <m:r>
                      <m:rPr/>
                      <w:rPr>
                        <w:rStyle w:val="cw66"/>
                        <w:rPrChange w:author="公式排版器" w:date="2024-11-26T16:54:13Z">
                          <w:rPr>
                            <w:i/>
                          </w:rPr>
                        </w:rPrChange>
                      </w:rPr>
                      <m:t>T</m:t>
                    </m:r>
                  </m:e>
                  <m:sup>
                    <m:r>
                      <m:rPr/>
                      <w:rPr>
                        <w:rStyle w:val="cw66"/>
                        <w:rPrChange w:author="公式排版器" w:date="2024-11-26T16:54:13Z">
                          <w:rPr>
                            <w:i/>
                          </w:rPr>
                        </w:rPrChange>
                      </w:rPr>
                      <m:t>2</m:t>
                    </m:r>
                  </m:sup>
                </m:sSup>
              </m:den>
            </m:f>
            <m:r>
              <m:rPr/>
              <w:rPr>
                <w:rStyle w:val="cw66"/>
                <w:rPrChange w:author="公式排版器" w:date="2024-11-26T16:54:13Z">
                  <w:rPr>
                    <w:i/>
                  </w:rPr>
                </w:rPrChange>
              </w:rPr>
              <m:t xml:space="preserve">+h(1-λ)d </m:t>
            </m:r>
          </m:e>
        </m:func>
        <m:r>
          <m:rPr>
            <m:sty m:val="p"/>
          </m:rPr>
          <w:rPr>
            <w:rStyle w:val="cw66"/>
          </w:rPr>
          <m:t>]</m:t>
        </m:r>
      </m:oMath>
      <w:r w:rsidR="005973FF">
        <w:t>=</w:t>
      </w:r>
      <m:oMath>
        <m:r>
          <m:rPr/>
          <w:rPr>
            <w:rStyle w:val="cw66"/>
            <w:rPrChange w:author="公式排版器" w:date="2024-11-26T16:54:13Z">
              <w:rPr>
                <w:i/>
              </w:rPr>
            </w:rPrChange>
          </w:rPr>
          <m:t xml:space="preserve"> </m:t>
        </m:r>
        <m:r>
          <m:rPr/>
          <w:rPr>
            <w:rStyle w:val="cw66"/>
            <w:rPrChange w:author="公式排版器" w:date="2024-11-26T16:54:13Z">
              <w:rPr>
                <w:i/>
              </w:rPr>
            </w:rPrChange>
          </w:rPr>
          <m:t>-</m:t>
        </m:r>
        <m:r>
          <m:rPr>
            <m:sty m:val="p"/>
          </m:rPr>
          <w:rPr>
            <w:rStyle w:val="cw66"/>
          </w:rPr>
          <m:t>∞&lt;0 ,</m:t>
        </m:r>
        <m:r>
          <m:rPr>
            <m:sty m:val="p"/>
          </m:rPr>
          <w:rPr>
            <w:rStyle w:val="cw66"/>
          </w:rPr>
          <m:t>且</m:t>
        </m:r>
        <m:func>
          <m:funcPr>
            <m:ctrlPr/>
          </m:funcPr>
          <m:fName>
            <m:limLow>
              <m:limLowPr>
                <m:ctrlPr/>
              </m:limLowPr>
              <m:e>
                <m:r>
                  <m:rPr>
                    <m:sty m:val="p"/>
                  </m:rPr>
                  <w:rPr>
                    <w:rStyle w:val="cw66"/>
                  </w:rPr>
                  <m:t>lim</m:t>
                </m:r>
              </m:e>
              <m:lim>
                <m:r>
                  <w:rPr>
                    <w:rStyle w:val="cw66"/>
                  </w:rPr>
                  <m:t>T</m:t>
                </m:r>
                <m:r>
                  <w:rPr>
                    <w:rStyle w:val="cw66"/>
                  </w:rPr>
                  <m:t>→</m:t>
                </m:r>
                <m:r>
                  <m:rPr>
                    <m:sty m:val="p"/>
                  </m:rPr>
                  <w:rPr>
                    <w:rStyle w:val="cw66"/>
                  </w:rPr>
                  <m:t>∞</m:t>
                </m:r>
              </m:lim>
            </m:limLow>
            <m:r>
              <w:rPr>
                <w:rStyle w:val="cw66"/>
              </w:rPr>
              <m:t>[</m:t>
            </m:r>
          </m:fName>
          <m:e>
            <m:r>
              <m:rPr/>
              <w:rPr>
                <w:rStyle w:val="cw66"/>
                <w:rPrChange w:author="公式排版器" w:date="2024-11-26T16:54:13Z">
                  <w:rPr>
                    <w:i/>
                  </w:rPr>
                </w:rPrChange>
              </w:rPr>
              <m:t>-</m:t>
            </m:r>
            <m:f>
              <m:fPr>
                <m:ctrlPr>
                  <w:rPr>
                    <w:rPrChange w:author="格式修订器" w:date="2024-11-26T16:54:08Z">
                      <w:rPr>
                        <w:i/>
                      </w:rPr>
                    </w:rPrChange>
                  </w:rPr>
                </m:ctrlPr>
              </m:fPr>
              <m:num>
                <m:r>
                  <m:rPr/>
                  <w:rPr>
                    <w:rStyle w:val="cw66"/>
                    <w:rPrChange w:author="公式排版器" w:date="2024-11-26T16:54:13Z">
                      <w:rPr>
                        <w:i/>
                      </w:rPr>
                    </w:rPrChange>
                  </w:rPr>
                  <m:t>k</m:t>
                </m:r>
              </m:num>
              <m:den>
                <m:sSup>
                  <m:sSupPr>
                    <m:ctrlPr>
                      <w:rPr>
                        <w:rPrChange w:author="格式修订器" w:date="2024-11-26T16:54:08Z">
                          <w:rPr>
                            <w:i/>
                          </w:rPr>
                        </w:rPrChange>
                      </w:rPr>
                    </m:ctrlPr>
                  </m:sSupPr>
                  <m:e>
                    <m:r>
                      <m:rPr/>
                      <w:rPr>
                        <w:rStyle w:val="cw66"/>
                        <w:rPrChange w:author="公式排版器" w:date="2024-11-26T16:54:13Z">
                          <w:rPr>
                            <w:i/>
                          </w:rPr>
                        </w:rPrChange>
                      </w:rPr>
                      <m:t>T</m:t>
                    </m:r>
                  </m:e>
                  <m:sup>
                    <m:r>
                      <m:rPr/>
                      <w:rPr>
                        <w:rStyle w:val="cw66"/>
                        <w:rPrChange w:author="公式排版器" w:date="2024-11-26T16:54:13Z">
                          <w:rPr>
                            <w:i/>
                          </w:rPr>
                        </w:rPrChange>
                      </w:rPr>
                      <m:t>2</m:t>
                    </m:r>
                  </m:sup>
                </m:sSup>
              </m:den>
            </m:f>
            <m:r>
              <m:rPr/>
              <w:rPr>
                <w:rStyle w:val="cw66"/>
                <w:rPrChange w:author="公式排版器" w:date="2024-11-26T16:54:13Z">
                  <w:rPr>
                    <w:i/>
                  </w:rPr>
                </w:rPrChange>
              </w:rPr>
              <m:t xml:space="preserve">+h(1-λ)d </m:t>
            </m:r>
          </m:e>
        </m:func>
        <m:r>
          <m:rPr>
            <m:sty m:val="p"/>
          </m:rPr>
          <w:rPr>
            <w:rStyle w:val="cw66"/>
          </w:rPr>
          <m:t>]</m:t>
        </m:r>
      </m:oMath>
      <w:r w:rsidR="005973FF">
        <w:t>=</w:t>
      </w:r>
      <m:oMath>
        <m:r>
          <m:rPr/>
          <w:rPr>
            <w:rStyle w:val="cw66"/>
            <w:rPrChange w:author="公式排版器" w:date="2024-11-26T16:54:13Z">
              <w:rPr>
                <w:i/>
              </w:rPr>
            </w:rPrChange>
          </w:rPr>
          <m:t xml:space="preserve"> h(1-λ)d</m:t>
        </m:r>
      </m:oMath>
      <w:del w:id="503108" w:author="内容修订器" w:date="2024-11-26T16:54:13Z">
        <w:r w:rsidDel="00C56070">
          <w:delText xml:space="preserve"> </w:delText>
        </w:r>
      </w:del>
      <w:r w:rsidR="004B696B">
        <w:t xml:space="preserve">&gt;</w:t>
      </w:r>
      <w:r w:rsidR="005973FF">
        <w:t xml:space="preserve"> 0</w:t>
      </w:r>
      <w:del w:id="503109" w:author="内容修订器" w:date="2024-11-26T16:54:12Z">
        <w:r w:rsidDel="00494EDC">
          <w:delText xml:space="preserve"> </w:delText>
        </w:r>
      </w:del>
      <w:del w:id="503110" w:author="标点修订器" w:date="2024-11-26T16:54:10Z">
        <w:r w:rsidDel="AA7D325B">
          <w:delText>,</w:delText>
        </w:r>
      </w:del>
      <w:ins w:id="503111" w:author="标点修订器" w:date="2024-11-26T16:54:07Z">
        <w:r>
          <w:rPr>
            <w:rFonts w:ascii="Times New Roman" w:eastAsia="宋体" w:hAnsi="Times New Roman" w:cs="Times New Roman"/>
            <w:sz w:val="28"/>
            <w:szCs w:val="24"/>
            <w:kern w:val="2"/>
            <w:rFonts w:hint="eastAsia"/>
          </w:rPr>
          <w:t xml:space="preserve">，</w:t>
        </w:r>
      </w:ins>
      <w:del w:id="503112" w:author="内容修订器" w:date="2024-11-26T16:54:12Z">
        <w:r w:rsidDel="00494EDC">
          <w:delText xml:space="preserve"> </w:delText>
        </w:r>
      </w:del>
      <w:r>
        <w:t>因此，</w:t>
      </w:r>
      <w:r w:rsidR="005973FF" w:rsidRPr="005973FF">
        <w:t>根据根存在定理可知</w:t>
      </w:r>
      <w:r w:rsidR="005973FF">
        <w:t>，存在</w:t>
      </w:r>
      <w:r w:rsidR="005973FF" w:rsidRPr="005973FF">
        <w:rPr>
          <w:rPrChange w:author="格式修订器" w:date="2024-11-26T16:54:08Z">
            <w:rPr>
              <w:i/>
            </w:rPr>
          </w:rPrChange>
        </w:rPr>
        <w:t>T</w:t>
      </w:r>
      <w:r w:rsidR="005973FF" w:rsidRPr="005973FF">
        <w:rPr>
          <w:vertAlign w:val="superscript"/>
        </w:rPr>
        <w:t>*</w:t>
      </w:r>
      <w:r w:rsidR="005973FF">
        <w:t>使得</w:t>
      </w:r>
      <m:oMath>
        <m:f>
          <m:fPr>
            <m:ctrlPr>
              <w:rPr>
                <w:rPrChange w:author="格式修订器" w:date="2024-11-26T16:54:08Z">
                  <w:rPr>
                    <w:i/>
                  </w:rPr>
                </w:rPrChange>
              </w:rPr>
            </m:ctrlPr>
          </m:fPr>
          <m:num>
            <m:r>
              <m:rPr/>
              <w:rPr>
                <w:rStyle w:val="cw66"/>
                <w:rPrChange w:author="公式排版器" w:date="2024-11-26T16:54:13Z">
                  <w:rPr>
                    <w:i/>
                  </w:rPr>
                </w:rPrChange>
              </w:rPr>
              <m:t>∂C</m:t>
            </m:r>
          </m:num>
          <m:den>
            <m:r>
              <m:rPr/>
              <w:rPr>
                <w:rStyle w:val="cw66"/>
                <w:rPrChange w:author="公式排版器" w:date="2024-11-26T16:54:13Z">
                  <w:rPr>
                    <w:i/>
                  </w:rPr>
                </w:rPrChange>
              </w:rPr>
              <m:t>∂</m:t>
            </m:r>
            <m:r>
              <m:rPr/>
              <w:rPr>
                <w:rStyle w:val="cw66"/>
                <w:rPrChange w:author="公式排版器" w:date="2024-11-26T16:54:13Z">
                  <w:rPr>
                    <w:i/>
                  </w:rPr>
                </w:rPrChange>
              </w:rPr>
              <m:t>T</m:t>
            </m:r>
          </m:den>
        </m:f>
      </m:oMath>
      <w:r w:rsidR="005973FF">
        <w:t>等于</w:t>
      </w:r>
      <w:r w:rsidR="005973FF">
        <w:t>0</w:t>
      </w:r>
      <w:r w:rsidR="005973FF">
        <w:t>，且在</w:t>
      </w:r>
      <w:r w:rsidR="005973FF" w:rsidRPr="005973FF">
        <w:rPr>
          <w:rPrChange w:author="格式修订器" w:date="2024-11-26T16:54:08Z">
            <w:rPr>
              <w:i/>
            </w:rPr>
          </w:rPrChange>
        </w:rPr>
        <w:t>T</w:t>
      </w:r>
      <w:r w:rsidR="005973FF" w:rsidRPr="005973FF">
        <w:rPr>
          <w:vertAlign w:val="superscript"/>
        </w:rPr>
        <w:t>*</w:t>
      </w:r>
      <w:r w:rsidR="005973FF">
        <w:t>左侧</w:t>
      </w:r>
      <m:oMath>
        <m:f>
          <m:fPr>
            <m:ctrlPr>
              <w:rPr>
                <w:rPrChange w:author="格式修订器" w:date="2024-11-26T16:54:08Z">
                  <w:rPr>
                    <w:i/>
                  </w:rPr>
                </w:rPrChange>
              </w:rPr>
            </m:ctrlPr>
          </m:fPr>
          <m:num>
            <m:r>
              <m:rPr/>
              <w:rPr>
                <w:rStyle w:val="cw66"/>
                <w:rPrChange w:author="公式排版器" w:date="2024-11-26T16:54:13Z">
                  <w:rPr>
                    <w:i/>
                  </w:rPr>
                </w:rPrChange>
              </w:rPr>
              <m:t>∂C</m:t>
            </m:r>
          </m:num>
          <m:den>
            <m:r>
              <m:rPr/>
              <w:rPr>
                <w:rStyle w:val="cw66"/>
                <w:rPrChange w:author="公式排版器" w:date="2024-11-26T16:54:13Z">
                  <w:rPr>
                    <w:i/>
                  </w:rPr>
                </w:rPrChange>
              </w:rPr>
              <m:t>∂</m:t>
            </m:r>
            <m:r>
              <m:rPr/>
              <w:rPr>
                <w:rStyle w:val="cw66"/>
                <w:rPrChange w:author="公式排版器" w:date="2024-11-26T16:54:13Z">
                  <w:rPr>
                    <w:i/>
                  </w:rPr>
                </w:rPrChange>
              </w:rPr>
              <m:t>T</m:t>
            </m:r>
          </m:den>
        </m:f>
      </m:oMath>
      <w:del w:id="503113" w:author="内容修订器" w:date="2024-11-26T16:54:12Z">
        <w:r w:rsidDel="00494EDC">
          <w:delText xml:space="preserve"> </w:delText>
        </w:r>
      </w:del>
      <w:r w:rsidR="001852F3">
        <w:t xml:space="preserve">&lt;</w:t>
      </w:r>
      <w:del w:id="503114" w:author="内容修订器" w:date="2024-11-26T16:54:13Z">
        <w:r w:rsidDel="00C56070">
          <w:delText xml:space="preserve"> </w:delText>
        </w:r>
      </w:del>
      <w:r w:rsidR="004B696B">
        <w:t xml:space="preserve">0</w:t>
      </w:r>
      <w:del w:id="503115" w:author="标点修订器" w:date="2024-11-26T16:54:10Z">
        <w:r w:rsidDel="AA7D325B">
          <w:delText>,</w:delText>
        </w:r>
      </w:del>
      <w:ins w:id="503116" w:author="标点修订器" w:date="2024-11-26T16:54:07Z">
        <w:r>
          <w:rPr>
            <w:szCs w:val="21"/>
            <w:rFonts w:ascii="Times New Roman" w:eastAsia="宋体" w:hAnsi="Times New Roman" w:cs="Times New Roman"/>
            <w:sz w:val="28"/>
            <w:kern w:val="2"/>
            <w:rFonts w:hint="eastAsia"/>
          </w:rPr>
          <w:t xml:space="preserve">，</w:t>
        </w:r>
      </w:ins>
      <w:del w:id="503117" w:author="内容修订器" w:date="2024-11-26T16:54:12Z">
        <w:r w:rsidDel="00494EDC">
          <w:delText xml:space="preserve"> </w:delText>
        </w:r>
      </w:del>
      <w:r w:rsidR="005973FF" w:rsidRPr="005973FF">
        <w:t>在</w:t>
      </w:r>
      <w:r w:rsidR="005973FF" w:rsidRPr="005973FF">
        <w:rPr>
          <w:rPrChange w:author="格式修订器" w:date="2024-11-26T16:54:08Z">
            <w:rPr>
              <w:i/>
            </w:rPr>
          </w:rPrChange>
        </w:rPr>
        <w:t>T</w:t>
      </w:r>
      <w:r w:rsidR="005973FF" w:rsidRPr="005973FF">
        <w:rPr>
          <w:vertAlign w:val="superscript"/>
        </w:rPr>
        <w:t>*</w:t>
      </w:r>
      <w:r w:rsidR="005973FF">
        <w:t>左侧</w:t>
      </w:r>
      <m:oMath>
        <m:f>
          <m:fPr>
            <m:ctrlPr>
              <w:rPr>
                <w:rPrChange w:author="格式修订器" w:date="2024-11-26T16:54:08Z">
                  <w:rPr>
                    <w:i/>
                  </w:rPr>
                </w:rPrChange>
              </w:rPr>
            </m:ctrlPr>
          </m:fPr>
          <m:num>
            <m:r>
              <m:rPr/>
              <w:rPr>
                <w:rStyle w:val="cw66"/>
                <w:rPrChange w:author="公式排版器" w:date="2024-11-26T16:54:13Z">
                  <w:rPr>
                    <w:i/>
                  </w:rPr>
                </w:rPrChange>
              </w:rPr>
              <m:t>∂C</m:t>
            </m:r>
          </m:num>
          <m:den>
            <m:r>
              <m:rPr/>
              <w:rPr>
                <w:rStyle w:val="cw66"/>
                <w:rPrChange w:author="公式排版器" w:date="2024-11-26T16:54:13Z">
                  <w:rPr>
                    <w:i/>
                  </w:rPr>
                </w:rPrChange>
              </w:rPr>
              <m:t>∂</m:t>
            </m:r>
            <m:r>
              <m:rPr/>
              <w:rPr>
                <w:rStyle w:val="cw66"/>
                <w:rPrChange w:author="公式排版器" w:date="2024-11-26T16:54:13Z">
                  <w:rPr>
                    <w:i/>
                  </w:rPr>
                </w:rPrChange>
              </w:rPr>
              <m:t>T</m:t>
            </m:r>
          </m:den>
        </m:f>
      </m:oMath>
      <w:del w:id="503118" w:author="内容修订器" w:date="2024-11-26T16:54:12Z">
        <w:r w:rsidDel="00494EDC">
          <w:delText xml:space="preserve"> </w:delText>
        </w:r>
      </w:del>
      <w:r w:rsidR="001852F3">
        <w:t xml:space="preserve">&gt;</w:t>
      </w:r>
      <w:r w:rsidR="005973FF">
        <w:t xml:space="preserve"> 0</w:t>
      </w:r>
      <w:r w:rsidR="005973FF" w:rsidRPr="005973FF">
        <w:t>，故</w:t>
      </w:r>
      <w:r w:rsidR="005973FF">
        <w:t>，</w:t>
      </w:r>
      <w:r w:rsidR="005973FF" w:rsidRPr="00BF5C49">
        <w:t>单位时间内库存管理系统平均总成本</w:t>
      </w:r>
      <w:r w:rsidR="005973FF">
        <w:t>函数</w:t>
      </w:r>
      <w:r w:rsidR="005973FF" w:rsidRPr="002345DA">
        <w:rPr>
          <w:rPrChange w:author="格式修订器" w:date="2024-11-26T16:54:08Z">
            <w:rPr>
              <w:i/>
            </w:rPr>
          </w:rPrChange>
        </w:rPr>
        <w:t>C</w:t>
      </w:r>
      <w:r w:rsidR="005973FF" w:rsidRPr="002345DA">
        <w:t>(</w:t>
      </w:r>
      <w:r w:rsidR="005973FF" w:rsidRPr="002345DA">
        <w:rPr>
          <w:kern w:val="2"/>
          <w:sz w:val="21"/>
          <w:rFonts w:ascii="Times New Roman" w:eastAsia="宋体" w:hAnsi="Times New Roman" w:cs="Times New Roman"/>
          <w:i/>
          <w:szCs w:val="24"/>
        </w:rPr>
        <w:t xml:space="preserve">Q,</w:t>
      </w:r>
      <w:ins w:id="503119" w:author="内容修订器" w:date="2024-11-26T16:54:07Z">
        <w:r w:rsidR="001852F3">
          <w:rPr>
            <w:kern w:val="2"/>
            <w:sz w:val="21"/>
            <w:rFonts w:ascii="Times New Roman" w:eastAsia="宋体" w:hAnsi="Times New Roman" w:cs="Times New Roman"/>
            <w:i/>
            <w:szCs w:val="24"/>
          </w:rPr>
          <w:t xml:space="preserve"> </w:t>
        </w:r>
      </w:ins>
      <w:r w:rsidR="001852F3">
        <w:rPr>
          <w:kern w:val="2"/>
          <w:sz w:val="21"/>
          <w:rFonts w:ascii="Times New Roman" w:eastAsia="宋体" w:hAnsi="Times New Roman" w:cs="Times New Roman"/>
          <w:i/>
          <w:szCs w:val="24"/>
        </w:rPr>
        <w:t xml:space="preserve">T</w:t>
      </w:r>
      <w:r w:rsidR="005973FF" w:rsidRPr="002345DA">
        <w:t>)</w:t>
      </w:r>
      <w:ins w:id="503120" w:author="内容修订器" w:date="2024-11-26T16:54:07Z">
        <w:r w:rsidR="004B696B">
          <w:t xml:space="preserve"> </w:t>
        </w:r>
      </w:ins>
      <w:del w:id="503121" w:author="内容修订器" w:date="2024-11-26T16:54:12Z">
        <w:r w:rsidDel="00494EDC">
          <w:delText xml:space="preserve"> </w:delText>
        </w:r>
      </w:del>
      <w:r w:rsidR="005973FF">
        <w:t>取得最小值，即存在最优解。</w:t>
      </w:r>
    </w:p>
    <w:p w14:paraId="46E8FB33" w14:textId="77777777" w:rsidR="00E0507A" w:rsidRPr="00BF5C49" w:rsidRDefault="00E0507A" w:rsidP="005417CC">
      <w:pPr>
        <w:pStyle w:val="2"/>
        <w:topLinePunct/>
        <w:ind w:left="480" w:hangingChars="171" w:hanging="480"/>
      </w:pPr>
      <w:bookmarkStart w:id="30" w:name="_Toc104811834"/>
      <w:r w:rsidRPr="00BF5C49">
        <w:t>3</w:t>
      </w:r>
      <w:bookmarkStart w:id="30" w:name="_Toc104811834"/>
      <w:r>
        <w:t>.</w:t>
      </w:r>
      <w:bookmarkStart w:id="30" w:name="_Toc104811834"/>
      <w:r w:rsidRPr="00BF5C49">
        <w:t>3</w:t>
      </w:r>
      <w:ins w:id="503122" w:author="标题排版器" w:date="2024-11-26T16:54:07Z">
        <w:r>
          <w:t xml:space="preserve"> </w:t>
        </w:r>
      </w:ins>
      <w:r w:rsidR="00BC77C5" w:rsidRPr="00BF5C49">
        <w:t>数值仿真</w:t>
      </w:r>
      <w:bookmarkEnd w:id="30"/>
    </w:p>
    <w:p w14:paraId="72F9A306" w14:textId="77777777" w:rsidR="00BC77C5" w:rsidRPr="003673D3" w:rsidRDefault="00BC77C5" w:rsidP="005110BD">
      <w:pPr>
        <w:pStyle w:val="3"/>
        <w:topLinePunct/>
        <w:ind w:left="480" w:hangingChars="200" w:hanging="480"/>
      </w:pPr>
      <w:bookmarkStart w:id="31" w:name="_Toc104811835"/>
      <w:r w:rsidRPr="00BF5C49">
        <w:t>3</w:t>
      </w:r>
      <w:bookmarkStart w:id="31" w:name="_Toc104811835"/>
      <w:r>
        <w:t>.</w:t>
      </w:r>
      <w:bookmarkStart w:id="31" w:name="_Toc104811835"/>
      <w:r w:rsidRPr="00BF5C49">
        <w:t>3.1</w:t>
      </w:r>
      <w:ins w:id="503123" w:author="标题排版器" w:date="2024-11-26T16:54:07Z">
        <w:r>
          <w:t xml:space="preserve"> </w:t>
        </w:r>
      </w:ins>
      <w:r w:rsidRPr="00BF5C49">
        <w:t>数值算例</w:t>
      </w:r>
      <w:bookmarkEnd w:id="31"/>
    </w:p>
    <w:p w14:paraId="6DF012AA" w14:textId="5EDA2965" w:rsidR="002C75BE" w:rsidRPr="00416357" w:rsidRDefault="000368D2" w:rsidP="00841EBC">
      <w:pPr>
        <w:topLinePunct/>
      </w:pPr>
      <w:r w:rsidRPr="003673D3">
        <w:t>假设</w:t>
      </w:r>
      <w:r w:rsidR="00102B4D" w:rsidRPr="003673D3">
        <w:t>容器</w:t>
      </w:r>
      <w:r w:rsidR="00916CC1" w:rsidRPr="003673D3">
        <w:t>制造商</w:t>
      </w:r>
      <w:r w:rsidR="00102B4D" w:rsidRPr="003673D3">
        <w:t>自行</w:t>
      </w:r>
      <w:r w:rsidR="00916CC1" w:rsidRPr="003673D3">
        <w:t>制造并向外</w:t>
      </w:r>
      <w:r w:rsidR="00102B4D" w:rsidRPr="003673D3">
        <w:t>租赁容器</w:t>
      </w:r>
      <w:r w:rsidRPr="003673D3">
        <w:t>，每次</w:t>
      </w:r>
      <w:r w:rsidR="00916CC1" w:rsidRPr="00416357">
        <w:t>制造</w:t>
      </w:r>
      <w:r w:rsidRPr="00416357">
        <w:t>的固定生产成本为</w:t>
      </w:r>
      <w:r w:rsidR="00694F93">
        <w:t>1000</w:t>
      </w:r>
      <w:r w:rsidRPr="00416357">
        <w:t>元，每单位</w:t>
      </w:r>
      <w:r w:rsidR="00916CC1" w:rsidRPr="00416357">
        <w:t>容器</w:t>
      </w:r>
      <w:r w:rsidRPr="00416357">
        <w:t>的生产成本为</w:t>
      </w:r>
      <w:r w:rsidR="00916CC1" w:rsidRPr="00416357">
        <w:t>2</w:t>
      </w:r>
      <w:r w:rsidRPr="00416357">
        <w:t>0</w:t>
      </w:r>
      <w:r w:rsidRPr="00416357">
        <w:t>元</w:t>
      </w:r>
      <w:r w:rsidR="00841EBC" w:rsidRPr="00416357">
        <w:t>。</w:t>
      </w:r>
      <w:r w:rsidR="00916CC1" w:rsidRPr="00416357">
        <w:t>在租赁一段时间后</w:t>
      </w:r>
      <w:r w:rsidR="00F64045" w:rsidRPr="00416357">
        <w:t>客户返还</w:t>
      </w:r>
      <w:r w:rsidR="00841EBC" w:rsidRPr="00416357">
        <w:t>，</w:t>
      </w:r>
      <w:r w:rsidRPr="00416357">
        <w:t>假设，</w:t>
      </w:r>
      <w:r w:rsidR="005A58EB">
        <w:t>在</w:t>
      </w:r>
      <w:r w:rsidR="005A554C">
        <w:t>一个制造周期</w:t>
      </w:r>
      <w:r w:rsidR="005A58EB">
        <w:t>内返还数量</w:t>
      </w:r>
      <w:r w:rsidR="005A58EB" w:rsidRPr="005A554C">
        <w:rPr>
          <w:rPrChange w:author="格式修订器" w:date="2024-11-26T16:54:08Z">
            <w:rPr>
              <w:i/>
            </w:rPr>
          </w:rPrChange>
        </w:rPr>
        <w:t>r</w:t>
      </w:r>
      <w:r w:rsidR="00825110">
        <w:t>服从于参数为</w:t>
      </w:r>
      <w:r w:rsidR="00825110" w:rsidRPr="002F17AC">
        <w:rPr>
          <w:rPrChange w:author="格式修订器" w:date="2024-11-26T16:54:08Z">
            <w:rPr>
              <w:i/>
            </w:rPr>
          </w:rPrChange>
        </w:rPr>
        <w:t>λ</w:t>
      </w:r>
      <w:r w:rsidR="00825110" w:rsidRPr="00825110">
        <w:t>=</w:t>
      </w:r>
      <w:r w:rsidR="00694F93">
        <w:t>0.9</w:t>
      </w:r>
      <w:r w:rsidR="00825110">
        <w:t>的泊松分布</w:t>
      </w:r>
      <w:r w:rsidR="00841EBC" w:rsidRPr="00416357">
        <w:t>，不考虑</w:t>
      </w:r>
      <w:r w:rsidRPr="00416357">
        <w:t>商品本身</w:t>
      </w:r>
      <w:r w:rsidR="00841EBC" w:rsidRPr="00416357">
        <w:t>破损等无法使用的情况</w:t>
      </w:r>
      <w:r w:rsidRPr="00416357">
        <w:t>。</w:t>
      </w:r>
      <w:r w:rsidR="00841EBC" w:rsidRPr="00416357">
        <w:t>容器在制造商仓库中的库存费用为</w:t>
      </w:r>
      <w:r w:rsidR="00841EBC" w:rsidRPr="00416357">
        <w:t>2</w:t>
      </w:r>
      <w:r w:rsidR="00841EBC" w:rsidRPr="00416357">
        <w:t>元</w:t>
      </w:r>
      <w:r w:rsidR="00841EBC" w:rsidRPr="00416357">
        <w:t>/</w:t>
      </w:r>
      <w:r w:rsidR="00841EBC" w:rsidRPr="00416357">
        <w:t>个</w:t>
      </w:r>
      <w:r w:rsidR="00841EBC" w:rsidRPr="00BF5C49">
        <w:t>∙</w:t>
      </w:r>
      <w:r w:rsidR="00841EBC" w:rsidRPr="003673D3">
        <w:t>天，</w:t>
      </w:r>
      <w:r w:rsidRPr="003673D3">
        <w:t>根据统计，</w:t>
      </w:r>
      <w:r w:rsidR="00841EBC" w:rsidRPr="003673D3">
        <w:t>容器</w:t>
      </w:r>
      <w:r w:rsidRPr="003673D3">
        <w:t>的需求比较稳定，基本保持在</w:t>
      </w:r>
      <w:r w:rsidR="00841EBC" w:rsidRPr="003673D3">
        <w:t>平均</w:t>
      </w:r>
      <w:r w:rsidRPr="003673D3">
        <w:t>每</w:t>
      </w:r>
      <w:r w:rsidR="00841EBC" w:rsidRPr="00416357">
        <w:t>天</w:t>
      </w:r>
      <w:r w:rsidR="00841EBC" w:rsidRPr="00416357">
        <w:t>100</w:t>
      </w:r>
      <w:r w:rsidR="00841EBC" w:rsidRPr="00416357">
        <w:t>个</w:t>
      </w:r>
      <w:r w:rsidRPr="00416357">
        <w:t>的销量。假</w:t>
      </w:r>
      <w:r w:rsidR="00841EBC" w:rsidRPr="00416357">
        <w:t>设</w:t>
      </w:r>
      <w:r w:rsidRPr="00416357">
        <w:t>能够瞬时</w:t>
      </w:r>
      <w:r w:rsidR="00841EBC" w:rsidRPr="00416357">
        <w:t>制造</w:t>
      </w:r>
      <w:r w:rsidRPr="00416357">
        <w:t>，且要求不允许缺货的条件下，制定一个长期的生产策略。</w:t>
      </w:r>
      <w:r w:rsidR="00416357">
        <w:t>（</w:t>
      </w:r>
      <w:r w:rsidR="00416357">
        <w:t>参数取值来源于</w:t>
      </w:r>
      <w:r w:rsidR="00416357" w:rsidRPr="003D1988">
        <w:t>陈春花</w:t>
      </w:r>
      <w:del w:id="503124" w:author="标点修订器" w:date="2024-11-26T16:54:10Z">
        <w:r w:rsidDel="AA7D325B">
          <w:delText>(</w:delText>
        </w:r>
      </w:del>
      <w:ins w:id="503125" w:author="标点修订器" w:date="2024-11-26T16:54:07Z">
        <w:r>
          <w:rPr>
            <w:sz w:val="21"/>
            <w:szCs w:val="21"/>
            <w:rFonts w:hint="eastAsia" w:ascii="Times New Roman" w:eastAsia="宋体" w:hAnsi="Times New Roman" w:cs="Times New Roman"/>
            <w:kern w:val="2"/>
          </w:rPr>
          <w:t>（</w:t>
        </w:r>
      </w:ins>
      <w:r w:rsidR="00416357">
        <w:rPr>
          <w:kern w:val="2"/>
          <w:sz w:val="21"/>
          <w:szCs w:val="21"/>
          <w:rFonts w:ascii="Times New Roman" w:eastAsia="宋体" w:hAnsi="Times New Roman" w:cs="Times New Roman"/>
        </w:rPr>
        <w:t>2007</w:t>
      </w:r>
      <w:del w:id="503126" w:author="标点修订器" w:date="2024-11-26T16:54:10Z">
        <w:r w:rsidDel="AA7D325B">
          <w:delText>)</w:delText>
        </w:r>
      </w:del>
      <w:ins w:id="503127" w:author="标点修订器" w:date="2024-11-26T16:54:07Z">
        <w:r>
          <w:rPr>
            <w:sz w:val="21"/>
            <w:szCs w:val="21"/>
            <w:rFonts w:ascii="Times New Roman" w:eastAsia="宋体" w:hAnsi="Times New Roman" w:cs="Times New Roman"/>
            <w:kern w:val="2"/>
          </w:rPr>
          <w:t>）</w:t>
        </w:r>
      </w:ins>
      <w:r w:rsidR="00416357">
        <w:t>的算例演示</w:t>
      </w:r>
      <w:r w:rsidR="00416357" w:rsidRPr="00416357">
        <w:rPr>
          <w:vertAlign w:val="superscript"/>
        </w:rPr>
        <w:t>[</w:t>
      </w:r>
      <w:r w:rsidR="00416357" w:rsidRPr="00416357">
        <w:rPr>
          <w:kern w:val="2"/>
          <w:sz w:val="21"/>
          <w:szCs w:val="21"/>
          <w:rFonts w:ascii="Times New Roman" w:eastAsia="宋体" w:hAnsi="Times New Roman" w:cs="Times New Roman"/>
          <w:vertAlign w:val="superscript"/>
        </w:rPr>
        <w:t>1</w:t>
      </w:r>
      <w:r w:rsidR="00416357">
        <w:rPr>
          <w:kern w:val="2"/>
          <w:sz w:val="21"/>
          <w:szCs w:val="21"/>
          <w:rFonts w:ascii="Times New Roman" w:eastAsia="宋体" w:hAnsi="Times New Roman" w:cs="Times New Roman"/>
          <w:vertAlign w:val="superscript"/>
        </w:rPr>
        <w:t>6</w:t>
      </w:r>
      <w:r w:rsidR="00416357" w:rsidRPr="00416357">
        <w:rPr>
          <w:vertAlign w:val="superscript"/>
        </w:rPr>
        <w:t>]</w:t>
      </w:r>
      <w:commentRangeStart w:id="43"/>
      <w:r w:rsidR="00416357" w:rsidRPr="00416357">
        <w:t>）</w:t>
      </w:r>
      <w:commentRangeEnd w:id="43"/>
      <w:r w:rsidR="00F1430F">
        <w:commentReference w:id="43"/>
      </w:r>
    </w:p>
    <w:p w14:paraId="2E08FCC5" w14:textId="29798549" w:rsidR="003E3462" w:rsidRPr="00416357" w:rsidRDefault="00612002" w:rsidP="00841EBC">
      <w:pPr>
        <w:topLinePunct/>
      </w:pPr>
      <w:r w:rsidRPr="00416357">
        <w:t>参数整理如下：</w:t>
      </w:r>
      <w:r w:rsidR="002242D3" w:rsidRPr="00416357">
        <w:rPr>
          <w:rPrChange w:author="格式修订器" w:date="2024-11-26T16:54:08Z">
            <w:rPr>
              <w:i/>
            </w:rPr>
          </w:rPrChange>
        </w:rPr>
        <w:t>K</w:t>
      </w:r>
      <w:r w:rsidR="002242D3" w:rsidRPr="00416357">
        <w:t>=</w:t>
      </w:r>
      <w:r w:rsidR="00694F93">
        <w:t>1000</w:t>
      </w:r>
      <w:r w:rsidR="002242D3" w:rsidRPr="00416357">
        <w:t>，</w:t>
      </w:r>
      <w:r w:rsidR="002242D3" w:rsidRPr="00416357">
        <w:rPr>
          <w:rPrChange w:author="格式修订器" w:date="2024-11-26T16:54:08Z">
            <w:rPr>
              <w:i/>
            </w:rPr>
          </w:rPrChange>
        </w:rPr>
        <w:t>c</w:t>
      </w:r>
      <w:r w:rsidR="002242D3" w:rsidRPr="00416357">
        <w:t>=20</w:t>
      </w:r>
      <w:r w:rsidR="002242D3" w:rsidRPr="00416357">
        <w:t>，</w:t>
      </w:r>
      <w:r w:rsidR="00825110">
        <w:rPr>
          <w:rPrChange w:author="格式修订器" w:date="2024-11-26T16:54:08Z">
            <w:rPr>
              <w:i/>
            </w:rPr>
          </w:rPrChange>
        </w:rPr>
        <w:t>λ</w:t>
      </w:r>
      <w:del w:id="503128" w:author="内容修订器" w:date="2024-11-26T16:54:12Z">
        <w:r w:rsidDel="00494EDC">
          <w:delText xml:space="preserve"> </w:delText>
        </w:r>
      </w:del>
      <w:r w:rsidR="002242D3" w:rsidRPr="003673D3">
        <w:t>=</w:t>
      </w:r>
      <w:r w:rsidR="00694F93">
        <w:t>0.9</w:t>
      </w:r>
      <w:r w:rsidR="002242D3" w:rsidRPr="003673D3">
        <w:t>，</w:t>
      </w:r>
      <w:r w:rsidR="002242D3" w:rsidRPr="003673D3">
        <w:rPr>
          <w:rPrChange w:author="格式修订器" w:date="2024-11-26T16:54:08Z">
            <w:rPr>
              <w:i/>
            </w:rPr>
          </w:rPrChange>
        </w:rPr>
        <w:t>h</w:t>
      </w:r>
      <w:r w:rsidR="002242D3" w:rsidRPr="003673D3">
        <w:t>=2</w:t>
      </w:r>
      <w:r w:rsidR="002242D3" w:rsidRPr="003673D3">
        <w:t>，</w:t>
      </w:r>
      <w:r w:rsidR="003E3462" w:rsidRPr="003673D3">
        <w:rPr>
          <w:rPrChange w:author="格式修订器" w:date="2024-11-26T16:54:08Z">
            <w:rPr>
              <w:i/>
            </w:rPr>
          </w:rPrChange>
        </w:rPr>
        <w:t>d</w:t>
      </w:r>
      <w:r w:rsidR="003E3462" w:rsidRPr="003673D3">
        <w:t>=100</w:t>
      </w:r>
      <w:r w:rsidR="003E3462" w:rsidRPr="003673D3">
        <w:t>，将参数代入到</w:t>
      </w:r>
      <w:commentRangeStart w:id="141"/>
      <w:r w:rsidR="003E3462" w:rsidRPr="003673D3">
        <w:t>公式</w:t>
      </w:r>
      <w:r w:rsidR="003E3462" w:rsidRPr="00416357">
        <w:t>(</w:t>
      </w:r>
      <w:r w:rsidR="003E3462" w:rsidRPr="00416357">
        <w:rPr>
          <w:kern w:val="2"/>
          <w:sz w:val="21"/>
          <w:rFonts w:ascii="Times New Roman" w:eastAsia="宋体" w:hAnsi="Times New Roman" w:cs="Times New Roman"/>
          <w:szCs w:val="24"/>
        </w:rPr>
        <w:t>3-</w:t>
      </w:r>
      <w:commentRangeEnd w:id="141"/>
      <w:r w:rsidR="00F1430F">
        <w:commentReference w:id="141"/>
      </w:r>
      <w:r w:rsidR="00465572">
        <w:rPr>
          <w:kern w:val="2"/>
          <w:sz w:val="21"/>
          <w:rFonts w:ascii="Times New Roman" w:eastAsia="宋体" w:hAnsi="Times New Roman" w:cs="Times New Roman"/>
          <w:szCs w:val="24"/>
        </w:rPr>
        <w:t>8</w:t>
      </w:r>
      <w:r w:rsidR="003E3462" w:rsidRPr="00416357">
        <w:t>)</w:t>
      </w:r>
      <w:r w:rsidR="003E3462" w:rsidRPr="00416357">
        <w:t>、</w:t>
      </w:r>
      <w:r w:rsidR="003E3462" w:rsidRPr="00416357">
        <w:t>(</w:t>
      </w:r>
      <w:r w:rsidR="003E3462" w:rsidRPr="00416357">
        <w:rPr>
          <w:kern w:val="2"/>
          <w:sz w:val="21"/>
          <w:rFonts w:ascii="Times New Roman" w:eastAsia="宋体" w:hAnsi="Times New Roman" w:cs="Times New Roman"/>
          <w:szCs w:val="24"/>
        </w:rPr>
        <w:t>3-</w:t>
      </w:r>
      <w:r w:rsidR="00465572">
        <w:rPr>
          <w:kern w:val="2"/>
          <w:sz w:val="21"/>
          <w:rFonts w:ascii="Times New Roman" w:eastAsia="宋体" w:hAnsi="Times New Roman" w:cs="Times New Roman"/>
          <w:szCs w:val="24"/>
        </w:rPr>
        <w:t>9</w:t>
      </w:r>
      <w:r w:rsidR="003E3462" w:rsidRPr="00416357">
        <w:t>)</w:t>
      </w:r>
      <w:ins w:id="503129" w:author="内容修订器" w:date="2024-11-26T16:54:07Z">
        <w:r w:rsidR="004B696B">
          <w:t xml:space="preserve"> </w:t>
        </w:r>
      </w:ins>
      <w:r w:rsidR="003E3462" w:rsidRPr="00416357">
        <w:t>及</w:t>
      </w:r>
      <w:r w:rsidR="003E3462" w:rsidRPr="00416357">
        <w:t>(</w:t>
      </w:r>
      <w:r w:rsidR="003E3462" w:rsidRPr="00416357">
        <w:rPr>
          <w:kern w:val="2"/>
          <w:sz w:val="21"/>
          <w:rFonts w:ascii="Times New Roman" w:eastAsia="宋体" w:hAnsi="Times New Roman" w:cs="Times New Roman"/>
          <w:szCs w:val="24"/>
        </w:rPr>
        <w:t>3-1</w:t>
      </w:r>
      <w:r w:rsidR="00465572">
        <w:rPr>
          <w:kern w:val="2"/>
          <w:sz w:val="21"/>
          <w:rFonts w:ascii="Times New Roman" w:eastAsia="宋体" w:hAnsi="Times New Roman" w:cs="Times New Roman"/>
          <w:szCs w:val="24"/>
        </w:rPr>
        <w:t>0</w:t>
      </w:r>
      <w:r w:rsidR="003E3462" w:rsidRPr="00416357">
        <w:t>)</w:t>
      </w:r>
      <w:ins w:id="503130" w:author="内容修订器" w:date="2024-11-26T16:54:07Z">
        <w:r w:rsidR="004B696B">
          <w:t xml:space="preserve"> </w:t>
        </w:r>
      </w:ins>
      <w:r w:rsidR="003E3462" w:rsidRPr="00416357">
        <w:t>中，可得：</w:t>
      </w:r>
    </w:p>
    <w:p w14:paraId="29D5D288" w14:textId="46A42365" w:rsidR="00841EBC" w:rsidRPr="00416357" w:rsidRDefault="003E3462" w:rsidP="00841EBC">
      <w:pPr>
        <w:topLinePunct/>
      </w:pPr>
      <w:r w:rsidRPr="00416357">
        <w:t>最优制造批量</w:t>
      </w:r>
      <w:r w:rsidRPr="00416357">
        <w:rPr>
          <w:rPrChange w:author="格式修订器" w:date="2024-11-26T16:54:08Z">
            <w:rPr>
              <w:i/>
            </w:rPr>
          </w:rPrChange>
        </w:rPr>
        <w:t>Q</w:t>
      </w:r>
      <w:r w:rsidRPr="00416357">
        <w:rPr>
          <w:vertAlign w:val="superscript"/>
        </w:rPr>
        <w:t>*</w:t>
      </w:r>
      <w:r w:rsidRPr="00416357">
        <w:t>=</w:t>
      </w:r>
      <w:r w:rsidR="00C65E90">
        <w:t>141</w:t>
      </w:r>
      <w:r w:rsidR="004C636D" w:rsidRPr="00416357">
        <w:t>；</w:t>
      </w:r>
    </w:p>
    <w:p w14:paraId="0AFA7165" w14:textId="5E530F9A" w:rsidR="00841EBC" w:rsidRPr="00416357" w:rsidRDefault="00123C01" w:rsidP="00123C01">
      <w:pPr>
        <w:topLinePunct/>
      </w:pPr>
      <w:r w:rsidRPr="00416357">
        <w:t>最优制造周期</w:t>
      </w:r>
      <w:r w:rsidRPr="00416357">
        <w:t>T</w:t>
      </w:r>
      <w:r w:rsidRPr="00416357">
        <w:rPr>
          <w:vertAlign w:val="superscript"/>
        </w:rPr>
        <w:t>*</w:t>
      </w:r>
      <w:r w:rsidRPr="00416357">
        <w:t>=</w:t>
      </w:r>
      <w:r w:rsidR="00C65E90">
        <w:t>7</w:t>
      </w:r>
      <w:r w:rsidR="004C636D" w:rsidRPr="00416357">
        <w:t>；</w:t>
      </w:r>
    </w:p>
    <w:p w14:paraId="44DCD5D4" w14:textId="09FB3556" w:rsidR="00870085" w:rsidRPr="003673D3" w:rsidRDefault="00870085" w:rsidP="00123C01">
      <w:pPr>
        <w:topLinePunct/>
      </w:pPr>
      <w:r w:rsidRPr="00416357">
        <w:lastRenderedPageBreak/>
        <w:t>最低成本为</w:t>
      </w:r>
      <w:r w:rsidR="00BC77C5" w:rsidRPr="00416357">
        <w:rPr>
          <w:rPrChange w:author="格式修订器" w:date="2024-11-26T16:54:08Z">
            <w:rPr>
              <w:i/>
            </w:rPr>
          </w:rPrChange>
        </w:rPr>
        <w:t>C</w:t>
      </w:r>
      <w:r w:rsidR="00BC77C5" w:rsidRPr="00416357">
        <w:rPr>
          <w:rPrChange w:author="格式修订器" w:date="2024-11-26T16:54:08Z">
            <w:rPr>
              <w:i/>
            </w:rPr>
          </w:rPrChange>
        </w:rPr>
        <w:t>*</w:t>
      </w:r>
      <w:r w:rsidR="00BC77C5" w:rsidRPr="00416357">
        <w:t>=</w:t>
      </w:r>
      <w:r w:rsidR="00C65E90">
        <w:t>683</w:t>
      </w:r>
      <w:r w:rsidR="004C636D" w:rsidRPr="00416357">
        <w:t>。</w:t>
      </w:r>
      <w:r w:rsidR="00DA3F79" w:rsidRPr="00BF5C49">
        <w:t>（</w:t>
      </w:r>
      <w:r w:rsidR="00DA3F79" w:rsidRPr="00BF5C49">
        <w:t xml:space="preserve">以上数据均已四舍五入</w:t>
      </w:r>
      <w:r w:rsidR="00DA3F79" w:rsidRPr="00BF5C49">
        <w:t>）</w:t>
      </w:r>
    </w:p>
    <w:p w14:paraId="67041150" w14:textId="6E90223F" w:rsidR="00BC77C5" w:rsidRPr="003673D3" w:rsidRDefault="00BC77C5" w:rsidP="005110BD">
      <w:pPr>
        <w:pStyle w:val="3"/>
        <w:topLinePunct/>
        <w:ind w:left="480" w:hangingChars="200" w:hanging="480"/>
      </w:pPr>
      <w:bookmarkStart w:id="32" w:name="_Toc104811836"/>
      <w:r w:rsidRPr="003673D3">
        <w:t>3</w:t>
      </w:r>
      <w:bookmarkStart w:id="32" w:name="_Toc104811836"/>
      <w:r>
        <w:t>.</w:t>
      </w:r>
      <w:bookmarkStart w:id="32" w:name="_Toc104811836"/>
      <w:r w:rsidRPr="003673D3">
        <w:t>3.2</w:t>
      </w:r>
      <w:ins w:id="503131" w:author="标题排版器" w:date="2024-11-26T16:54:07Z">
        <w:r>
          <w:t xml:space="preserve"> </w:t>
        </w:r>
      </w:ins>
      <w:r w:rsidR="00E87FE1">
        <w:t>数值</w:t>
      </w:r>
      <w:r w:rsidRPr="003673D3">
        <w:t>分析</w:t>
      </w:r>
      <w:bookmarkEnd w:id="32"/>
    </w:p>
    <w:p w14:paraId="2219081A" w14:textId="6A8BF6C8" w:rsidR="00194C5F" w:rsidRDefault="00BC77C5" w:rsidP="00BC77C5">
      <w:pPr>
        <w:topLinePunct/>
      </w:pPr>
      <w:r w:rsidRPr="003673D3">
        <w:t>由于在实际生产中，库存成本、生产成本等变化不大，因此</w:t>
      </w:r>
      <w:r w:rsidRPr="003673D3">
        <w:rPr>
          <w:rPrChange w:author="格式修订器" w:date="2024-11-26T16:54:08Z">
            <w:rPr>
              <w:i/>
            </w:rPr>
          </w:rPrChange>
        </w:rPr>
        <w:t>K</w:t>
      </w:r>
      <w:r w:rsidRPr="003673D3">
        <w:t>，</w:t>
      </w:r>
      <w:r w:rsidRPr="00416357">
        <w:rPr>
          <w:rPrChange w:author="格式修订器" w:date="2024-11-26T16:54:08Z">
            <w:rPr>
              <w:i/>
            </w:rPr>
          </w:rPrChange>
        </w:rPr>
        <w:t>c</w:t>
      </w:r>
      <w:r w:rsidRPr="00416357">
        <w:t>，</w:t>
      </w:r>
      <w:r w:rsidRPr="00416357">
        <w:rPr>
          <w:rPrChange w:author="格式修订器" w:date="2024-11-26T16:54:08Z">
            <w:rPr>
              <w:i/>
            </w:rPr>
          </w:rPrChange>
        </w:rPr>
        <w:t>h</w:t>
      </w:r>
      <w:r w:rsidRPr="00416357">
        <w:t>，</w:t>
      </w:r>
      <w:r w:rsidRPr="00416357">
        <w:rPr>
          <w:rPrChange w:author="格式修订器" w:date="2024-11-26T16:54:08Z">
            <w:rPr>
              <w:i/>
            </w:rPr>
          </w:rPrChange>
        </w:rPr>
        <w:t>d</w:t>
      </w:r>
      <w:r w:rsidRPr="00416357">
        <w:t>取为固定值，分别为：</w:t>
      </w:r>
      <w:r w:rsidRPr="00416357">
        <w:rPr>
          <w:rPrChange w:author="格式修订器" w:date="2024-11-26T16:54:08Z">
            <w:rPr>
              <w:i/>
            </w:rPr>
          </w:rPrChange>
        </w:rPr>
        <w:t>K</w:t>
      </w:r>
      <w:r w:rsidRPr="00416357">
        <w:t>=</w:t>
      </w:r>
      <w:r w:rsidR="00465572">
        <w:t>1000</w:t>
      </w:r>
      <w:r w:rsidRPr="00416357">
        <w:t>，</w:t>
      </w:r>
      <w:r w:rsidRPr="00416357">
        <w:rPr>
          <w:rPrChange w:author="格式修订器" w:date="2024-11-26T16:54:08Z">
            <w:rPr>
              <w:i/>
            </w:rPr>
          </w:rPrChange>
        </w:rPr>
        <w:t>c</w:t>
      </w:r>
      <w:r w:rsidRPr="00416357">
        <w:t>=20</w:t>
      </w:r>
      <w:r w:rsidRPr="00416357">
        <w:t>，</w:t>
      </w:r>
      <w:r w:rsidRPr="00416357">
        <w:rPr>
          <w:rPrChange w:author="格式修订器" w:date="2024-11-26T16:54:08Z">
            <w:rPr>
              <w:i/>
            </w:rPr>
          </w:rPrChange>
        </w:rPr>
        <w:t>h</w:t>
      </w:r>
      <w:r w:rsidRPr="00416357">
        <w:t>=2</w:t>
      </w:r>
      <w:r w:rsidRPr="00416357">
        <w:t>，</w:t>
      </w:r>
      <w:r w:rsidRPr="00416357">
        <w:rPr>
          <w:rPrChange w:author="格式修订器" w:date="2024-11-26T16:54:08Z">
            <w:rPr>
              <w:i/>
            </w:rPr>
          </w:rPrChange>
        </w:rPr>
        <w:t>d</w:t>
      </w:r>
      <w:r w:rsidRPr="00416357">
        <w:t>=100</w:t>
      </w:r>
      <w:r w:rsidRPr="00416357">
        <w:t>。以下将分析</w:t>
      </w:r>
      <w:r w:rsidR="005A58EB">
        <w:t>参数</w:t>
      </w:r>
      <w:r w:rsidR="00825110">
        <w:rPr>
          <w:rPrChange w:author="格式修订器" w:date="2024-11-26T16:54:08Z">
            <w:rPr>
              <w:i/>
            </w:rPr>
          </w:rPrChange>
        </w:rPr>
        <w:t>λ</w:t>
      </w:r>
      <w:r w:rsidR="00E87FE1" w:rsidRPr="00E87FE1">
        <w:t>取</w:t>
      </w:r>
      <w:r w:rsidR="00465572">
        <w:t>0.75</w:t>
      </w:r>
      <w:r w:rsidR="00E87FE1" w:rsidRPr="00E87FE1">
        <w:t>、</w:t>
      </w:r>
      <w:r w:rsidR="00465572">
        <w:t>0.80</w:t>
      </w:r>
      <w:r w:rsidR="00465572">
        <w:t>、</w:t>
      </w:r>
      <w:r w:rsidR="00465572">
        <w:t>0</w:t>
      </w:r>
      <w:r w:rsidR="00465572">
        <w:t>.85</w:t>
      </w:r>
      <w:r w:rsidR="00465572">
        <w:t>、</w:t>
      </w:r>
      <w:r w:rsidR="00465572">
        <w:t>0</w:t>
      </w:r>
      <w:r w:rsidR="00465572">
        <w:t>.90</w:t>
      </w:r>
      <w:r w:rsidR="00465572">
        <w:t>、</w:t>
      </w:r>
      <w:r w:rsidR="00465572">
        <w:t>0</w:t>
      </w:r>
      <w:r w:rsidR="00465572">
        <w:t>.95</w:t>
      </w:r>
      <w:r w:rsidR="00465572">
        <w:t>时</w:t>
      </w:r>
      <w:r w:rsidR="001670F2" w:rsidRPr="003673D3">
        <w:t>对最优决策的影响</w:t>
      </w:r>
      <w:r w:rsidR="006A4C5B" w:rsidRPr="003673D3">
        <w:t>：</w:t>
      </w:r>
    </w:p>
    <w:p w14:paraId="35587F59" w14:textId="10804066" w:rsidR="00BC77C5" w:rsidRPr="003673D3" w:rsidRDefault="00C65E90" w:rsidP="00CB5608">
      <w:pPr>
        <w:pStyle w:val="affff"/>
        <w:keepNext/>
        <w:topLinePunct/>
      </w:pPr>
      <w:r>
        <w:drawing>
          <wp:inline distT="0" distB="0" distL="0" distR="0" wp14:anchorId="67758035" wp14:editId="23333989">
            <wp:extent cx="4035600" cy="2426400"/>
            <wp:effectExtent l="0" t="0" r="317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5600" cy="2426400"/>
                    </a:xfrm>
                    <a:prstGeom prst="rect">
                      <a:avLst/>
                    </a:prstGeom>
                    <a:noFill/>
                  </pic:spPr>
                </pic:pic>
              </a:graphicData>
            </a:graphic>
          </wp:inline>
        </w:drawing>
      </w:r>
    </w:p>
    <w:p w14:paraId="1F1A5220" w14:textId="463569AD" w:rsidR="00194C5F" w:rsidRPr="003673D3" w:rsidRDefault="00194C5F" w:rsidP="00194C5F">
      <w:pPr>
        <w:pStyle w:val="cw17"/>
        <w:topLinePunct/>
      </w:pPr>
      <w:r w:rsidRPr="00BF5C49">
        <w:t>图</w:t>
      </w:r>
      <w:r w:rsidRPr="003673D3">
        <w:t>3-</w:t>
      </w:r>
      <w:r w:rsidR="00B23EB8" w:rsidRPr="003673D3">
        <w:t>2</w:t>
      </w:r>
      <w:ins w:id="503132" w:author="图示排版器" w:date="2024-11-26T16:54:07Z">
        <w:r>
          <w:t xml:space="preserve">  </w:t>
        </w:r>
      </w:ins>
      <w:r w:rsidR="00144E7F">
        <w:t>参数</w:t>
      </w:r>
      <w:r w:rsidR="00825110">
        <w:rPr>
          <w:rPrChange w:author="格式修订器" w:date="2024-11-26T16:54:08Z">
            <w:rPr>
              <w:i/>
            </w:rPr>
          </w:rPrChange>
        </w:rPr>
        <w:t>λ</w:t>
      </w:r>
      <w:r w:rsidRPr="00BF5C49">
        <w:t>对最优制造量的影响</w:t>
      </w:r>
    </w:p>
    <w:p w14:paraId="4FCD5277" w14:textId="24C889DA" w:rsidR="00194C5F" w:rsidRPr="003673D3" w:rsidRDefault="00C65E90" w:rsidP="00194C5F">
      <w:pPr>
        <w:pStyle w:val="affff"/>
        <w:keepNext/>
        <w:topLinePunct/>
      </w:pPr>
      <w:r>
        <w:drawing>
          <wp:inline distT="0" distB="0" distL="0" distR="0" wp14:anchorId="4B2C0942" wp14:editId="3C5D2A6A">
            <wp:extent cx="4035600" cy="2426400"/>
            <wp:effectExtent l="0" t="0" r="317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5600" cy="2426400"/>
                    </a:xfrm>
                    <a:prstGeom prst="rect">
                      <a:avLst/>
                    </a:prstGeom>
                    <a:noFill/>
                  </pic:spPr>
                </pic:pic>
              </a:graphicData>
            </a:graphic>
          </wp:inline>
        </w:drawing>
      </w:r>
    </w:p>
    <w:p w14:paraId="12E18BF4" w14:textId="3843984B" w:rsidR="00194C5F" w:rsidRPr="00BF5C49" w:rsidRDefault="00194C5F" w:rsidP="00194C5F">
      <w:pPr>
        <w:pStyle w:val="cw17"/>
        <w:topLinePunct/>
      </w:pPr>
      <w:r w:rsidRPr="00BF5C49">
        <w:t>图</w:t>
      </w:r>
      <w:r w:rsidRPr="003673D3">
        <w:t>3-</w:t>
      </w:r>
      <w:r w:rsidR="00B23EB8" w:rsidRPr="003673D3">
        <w:t>3</w:t>
      </w:r>
      <w:ins w:id="503133" w:author="图示排版器" w:date="2024-11-26T16:54:07Z">
        <w:r>
          <w:t xml:space="preserve">  </w:t>
        </w:r>
      </w:ins>
      <w:r w:rsidR="00144E7F">
        <w:t>参数</w:t>
      </w:r>
      <w:r w:rsidR="00825110">
        <w:rPr>
          <w:rPrChange w:author="格式修订器" w:date="2024-11-26T16:54:08Z">
            <w:rPr>
              <w:i/>
            </w:rPr>
          </w:rPrChange>
        </w:rPr>
        <w:t>λ</w:t>
      </w:r>
      <w:r w:rsidRPr="00BF5C49">
        <w:t>对最优制造周期的影响</w:t>
      </w:r>
    </w:p>
    <w:p w14:paraId="71C2D89E" w14:textId="25C156EE" w:rsidR="00A91EA8" w:rsidRPr="003673D3" w:rsidRDefault="00C65E90" w:rsidP="00194C5F">
      <w:pPr>
        <w:pStyle w:val="affff"/>
        <w:keepNext/>
        <w:topLinePunct/>
      </w:pPr>
      <w:r>
        <w:lastRenderedPageBreak/>
        <w:drawing>
          <wp:inline distT="0" distB="0" distL="0" distR="0" wp14:anchorId="4DA32238" wp14:editId="0530C141">
            <wp:extent cx="4035600" cy="2426400"/>
            <wp:effectExtent l="0" t="0" r="317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5600" cy="2426400"/>
                    </a:xfrm>
                    <a:prstGeom prst="rect">
                      <a:avLst/>
                    </a:prstGeom>
                    <a:noFill/>
                  </pic:spPr>
                </pic:pic>
              </a:graphicData>
            </a:graphic>
          </wp:inline>
        </w:drawing>
      </w:r>
    </w:p>
    <w:p w14:paraId="5AFD2274" w14:textId="4E0B5ABB" w:rsidR="00194C5F" w:rsidRPr="00BF5C49" w:rsidRDefault="00194C5F" w:rsidP="00194C5F">
      <w:pPr>
        <w:pStyle w:val="cw17"/>
        <w:topLinePunct/>
      </w:pPr>
      <w:r w:rsidRPr="00BF5C49">
        <w:t>图</w:t>
      </w:r>
      <w:r w:rsidRPr="003673D3">
        <w:t>3-</w:t>
      </w:r>
      <w:r w:rsidR="00B23EB8" w:rsidRPr="003673D3">
        <w:t>4</w:t>
      </w:r>
      <w:ins w:id="503134" w:author="图示排版器" w:date="2024-11-26T16:54:07Z">
        <w:r>
          <w:t xml:space="preserve">  </w:t>
        </w:r>
      </w:ins>
      <w:r w:rsidR="00144E7F">
        <w:t>参数</w:t>
      </w:r>
      <w:r w:rsidR="00825110">
        <w:rPr>
          <w:rPrChange w:author="格式修订器" w:date="2024-11-26T16:54:08Z">
            <w:rPr>
              <w:i/>
            </w:rPr>
          </w:rPrChange>
        </w:rPr>
        <w:t>λ</w:t>
      </w:r>
      <w:r w:rsidRPr="00BF5C49">
        <w:t>对</w:t>
      </w:r>
      <w:r w:rsidR="00C65E90">
        <w:t>最低</w:t>
      </w:r>
      <w:r w:rsidRPr="00BF5C49">
        <w:t>成本的影响</w:t>
      </w:r>
    </w:p>
    <w:p w14:paraId="3C1F9C20" w14:textId="163F00EC" w:rsidR="00194C5F" w:rsidRPr="00B27E7F" w:rsidRDefault="00465572" w:rsidP="00110775">
      <w:pPr>
        <w:topLinePunct/>
      </w:pPr>
      <w:r w:rsidRPr="00465572">
        <w:t>通过分析图</w:t>
      </w:r>
      <w:r w:rsidRPr="00465572">
        <w:t>3-2</w:t>
      </w:r>
      <w:r w:rsidRPr="00465572">
        <w:t>、图</w:t>
      </w:r>
      <w:r w:rsidRPr="00465572">
        <w:t>3-3</w:t>
      </w:r>
      <w:r w:rsidRPr="00465572">
        <w:t>、图</w:t>
      </w:r>
      <w:r w:rsidRPr="00465572">
        <w:t>3-4</w:t>
      </w:r>
      <w:r w:rsidRPr="00465572">
        <w:t>可知，对整个库存系统的影响为：在需求不变时，随着</w:t>
      </w:r>
      <w:r w:rsidR="00AD0BFB" w:rsidRPr="00465572">
        <w:t>λ</w:t>
      </w:r>
      <w:r w:rsidRPr="00465572">
        <w:t>的增大，在一个周期内的最优制造量逐渐减少，最优制造周期逐渐变长，总成本逐渐下降。其中原因在于，因为不存在容器损坏的情况，因此当容器返还时便可作为完好的容器继续投入使用，流转到下游客户。随着容器返还数量的增加，用于补充到流转中的容器就随之减少，所需要制造的容器也就随之减少，总成本也逐渐降低。与此同时，在高返还</w:t>
      </w:r>
      <w:r w:rsidR="006C0FBC">
        <w:t>率</w:t>
      </w:r>
      <w:r w:rsidRPr="00465572">
        <w:t>的情况下，一批容器能够在流转体系中停留更多的时间，因此制造周期也就变长了。</w:t>
      </w:r>
    </w:p>
    <w:p w14:paraId="474ABCA5" w14:textId="66C3ACBE" w:rsidR="009E649B" w:rsidRDefault="00E87FE1" w:rsidP="00150022">
      <w:pPr>
        <w:topLinePunct/>
      </w:pPr>
      <w:r>
        <w:t>由于在实际生产中，需求也可能出现</w:t>
      </w:r>
      <w:r w:rsidR="00CB2EB0">
        <w:t>变动的情况，因此以下对</w:t>
      </w:r>
      <w:r w:rsidR="00CB2EB0" w:rsidRPr="009E649B">
        <w:rPr>
          <w:rPrChange w:author="格式修订器" w:date="2024-11-26T16:54:08Z">
            <w:rPr>
              <w:i/>
            </w:rPr>
          </w:rPrChange>
        </w:rPr>
        <w:t>d</w:t>
      </w:r>
      <w:r w:rsidR="00CB2EB0">
        <w:t>取</w:t>
      </w:r>
      <w:r w:rsidR="00465572">
        <w:t>5</w:t>
      </w:r>
      <w:r w:rsidR="00465572">
        <w:t>0</w:t>
      </w:r>
      <w:r w:rsidR="00465572">
        <w:t>、</w:t>
      </w:r>
      <w:r w:rsidR="00CB2EB0">
        <w:t>1</w:t>
      </w:r>
      <w:r w:rsidR="00CB2EB0">
        <w:t>00</w:t>
      </w:r>
      <w:r w:rsidR="00CB2EB0">
        <w:t>、</w:t>
      </w:r>
      <w:r w:rsidR="00CB2EB0">
        <w:t>1</w:t>
      </w:r>
      <w:r w:rsidR="00CB2EB0">
        <w:t>50</w:t>
      </w:r>
      <w:r w:rsidR="00CB2EB0">
        <w:t>、</w:t>
      </w:r>
      <w:r w:rsidR="00CB2EB0">
        <w:t>2</w:t>
      </w:r>
      <w:r w:rsidR="00CB2EB0">
        <w:t>00</w:t>
      </w:r>
      <w:r w:rsidR="00CB2EB0">
        <w:t>、</w:t>
      </w:r>
      <w:r w:rsidR="00CB2EB0">
        <w:t>2</w:t>
      </w:r>
      <w:r w:rsidR="00CB2EB0">
        <w:t>50</w:t>
      </w:r>
      <w:r w:rsidR="00CB2EB0">
        <w:t>时的结果进行分析，</w:t>
      </w:r>
      <w:r w:rsidR="009E649B">
        <w:t>此时</w:t>
      </w:r>
      <w:r w:rsidR="009E649B" w:rsidRPr="00416357">
        <w:rPr>
          <w:rPrChange w:author="格式修订器" w:date="2024-11-26T16:54:08Z">
            <w:rPr>
              <w:i/>
            </w:rPr>
          </w:rPrChange>
        </w:rPr>
        <w:t>K</w:t>
      </w:r>
      <w:r w:rsidR="009E649B" w:rsidRPr="00416357">
        <w:t>=</w:t>
      </w:r>
      <w:r w:rsidR="00465572">
        <w:t>1000</w:t>
      </w:r>
      <w:r w:rsidR="009E649B" w:rsidRPr="00416357">
        <w:t>，</w:t>
      </w:r>
      <w:r w:rsidR="009E649B" w:rsidRPr="00416357">
        <w:rPr>
          <w:rPrChange w:author="格式修订器" w:date="2024-11-26T16:54:08Z">
            <w:rPr>
              <w:i/>
            </w:rPr>
          </w:rPrChange>
        </w:rPr>
        <w:t>c</w:t>
      </w:r>
      <w:r w:rsidR="009E649B" w:rsidRPr="00416357">
        <w:t>=20</w:t>
      </w:r>
      <w:r w:rsidR="009E649B" w:rsidRPr="00416357">
        <w:t>，</w:t>
      </w:r>
      <w:r w:rsidR="009E649B" w:rsidRPr="00416357">
        <w:rPr>
          <w:rPrChange w:author="格式修订器" w:date="2024-11-26T16:54:08Z">
            <w:rPr>
              <w:i/>
            </w:rPr>
          </w:rPrChange>
        </w:rPr>
        <w:t>h</w:t>
      </w:r>
      <w:r w:rsidR="009E649B" w:rsidRPr="00416357">
        <w:t>=2</w:t>
      </w:r>
      <w:r w:rsidR="009E649B">
        <w:t>，</w:t>
      </w:r>
      <w:r w:rsidR="009E649B" w:rsidRPr="009E649B">
        <w:rPr>
          <w:rPrChange w:author="格式修订器" w:date="2024-11-26T16:54:08Z">
            <w:rPr>
              <w:i/>
            </w:rPr>
          </w:rPrChange>
        </w:rPr>
        <w:t>λ</w:t>
      </w:r>
      <w:r w:rsidR="009E649B">
        <w:t>=</w:t>
      </w:r>
      <w:r w:rsidR="00465572">
        <w:t>0.9</w:t>
      </w:r>
      <w:r w:rsidR="009E649B">
        <w:t>，算例结果如表</w:t>
      </w:r>
      <w:r w:rsidR="009E649B">
        <w:t>3</w:t>
      </w:r>
      <w:r w:rsidR="009E649B">
        <w:t>-1</w:t>
      </w:r>
      <w:r w:rsidR="009E649B">
        <w:t>所示</w:t>
      </w:r>
      <w:r w:rsidR="005A554C">
        <w:t>：</w:t>
      </w:r>
    </w:p>
    <w:p w14:paraId="74342350" w14:textId="7A9658BA" w:rsidR="009E649B" w:rsidRDefault="009E649B" w:rsidP="00CB2EB0">
      <w:pPr>
        <w:pStyle w:val="cw16"/>
        <w:topLinePunct/>
      </w:pPr>
      <w:commentRangeStart w:id="30"/>
      <w:r>
        <w:t>表</w:t>
      </w:r>
      <w:r>
        <w:t>3</w:t>
      </w:r>
      <w:r>
        <w:t>-1</w:t>
      </w:r>
      <w:ins w:id="503135" w:author="表格排版器" w:date="2024-11-26T16:54:07Z">
        <w:r>
          <w:t xml:space="preserve">  </w:t>
        </w:r>
      </w:ins>
      <w:r>
        <w:t>需求</w:t>
      </w:r>
      <w:r w:rsidRPr="009E649B">
        <w:rPr>
          <w:rPrChange w:author="格式修订器" w:date="2024-11-26T16:54:08Z">
            <w:rPr>
              <w:i/>
            </w:rPr>
          </w:rPrChange>
        </w:rPr>
        <w:t>d</w:t>
      </w:r>
      <w:r>
        <w:t>对库存决策的影响</w:t>
      </w:r>
      <w:commentRangeEnd w:id="30"/>
      <w:r w:rsidR="00F1430F">
        <w:commentReference w:id="30"/>
      </w:r>
    </w:p>
    <w:p w14:paraId="2BA79383" w14:textId="4B76FBC1" w:rsidR="00CB2EB0" w:rsidRDefault="00ED1650" w:rsidP="005A554C">
      <w:pPr>
        <w:pStyle w:val="aff6"/>
        <w:topLinePunct/>
      </w:pPr>
      <w:r>
        <w:drawing>
          <wp:inline distT="0" distB="0" distL="0" distR="0" wp14:anchorId="2EA4EFDC" wp14:editId="64AEF4C5">
            <wp:extent cx="4279900" cy="1540166"/>
            <wp:effectExtent l="0" t="0" r="635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29117" cy="1557877"/>
                    </a:xfrm>
                    <a:prstGeom prst="rect">
                      <a:avLst/>
                    </a:prstGeom>
                  </pic:spPr>
                </pic:pic>
              </a:graphicData>
            </a:graphic>
          </wp:inline>
        </w:drawing>
      </w:r>
    </w:p>
    <w:p w14:paraId="776D29D8" w14:textId="299E2464" w:rsidR="009E649B" w:rsidRDefault="009E649B" w:rsidP="009E649B">
      <w:pPr>
        <w:topLinePunct/>
      </w:pPr>
      <w:r>
        <w:t>通过表</w:t>
      </w:r>
      <w:r>
        <w:t>3</w:t>
      </w:r>
      <w:r>
        <w:t>-1</w:t>
      </w:r>
      <w:r>
        <w:t>可以看到，随着需求量的增加，最优经济</w:t>
      </w:r>
      <w:r w:rsidR="002B27AA">
        <w:t>制造</w:t>
      </w:r>
      <w:r>
        <w:t>批量逐渐增加，同时最优制造周期缩短，最低成本增加</w:t>
      </w:r>
      <w:r w:rsidR="002050B6">
        <w:t>。需求量增加对容器的生产和库存有着更高的要求，需要通过提升制造量来满足需求，同时在高需求时容器消耗大，因此缩</w:t>
      </w:r>
      <w:r w:rsidR="002050B6">
        <w:lastRenderedPageBreak/>
        <w:t>短再制造周期以满足接下来的需求。企业在面对需求较高时，应加大制造批量，尽管在</w:t>
      </w:r>
      <w:r w:rsidR="005A554C">
        <w:t>本文中没有讨论缺货的情况，但是在实际生产中应注意到需要尽可能的满足客户需求，避免产生高额的缺货成本。</w:t>
      </w:r>
    </w:p>
    <w:p w14:paraId="33B00556" w14:textId="0B11EF39" w:rsidR="00AD0BFB" w:rsidRDefault="00AD0BFB" w:rsidP="00AD0BFB">
      <w:pPr>
        <w:pStyle w:val="2"/>
        <w:topLinePunct/>
        <w:ind w:left="480" w:hangingChars="171" w:hanging="480"/>
      </w:pPr>
      <w:bookmarkStart w:id="33" w:name="_Toc104811837"/>
      <w:r>
        <w:t>3</w:t>
      </w:r>
      <w:r>
        <w:t>.</w:t>
      </w:r>
      <w:r>
        <w:t>4</w:t>
      </w:r>
      <w:ins w:id="503136" w:author="标题排版器" w:date="2024-11-26T16:54:07Z">
        <w:r>
          <w:t xml:space="preserve"> </w:t>
        </w:r>
      </w:ins>
      <w:r>
        <w:t>管理学启示</w:t>
      </w:r>
      <w:bookmarkEnd w:id="33"/>
    </w:p>
    <w:p w14:paraId="4A130EEF" w14:textId="6A65946E" w:rsidR="00AD0BFB" w:rsidRPr="00AD0BFB" w:rsidRDefault="00AD0BFB" w:rsidP="00AD0BFB">
      <w:pPr>
        <w:topLinePunct/>
      </w:pPr>
      <w:r w:rsidRPr="00AD0BFB">
        <w:t>由图</w:t>
      </w:r>
      <w:r w:rsidRPr="00AD0BFB">
        <w:t>3</w:t>
      </w:r>
      <w:r w:rsidRPr="00AD0BFB">
        <w:t>-2</w:t>
      </w:r>
      <w:r w:rsidRPr="00AD0BFB">
        <w:t>、图</w:t>
      </w:r>
      <w:r w:rsidRPr="00AD0BFB">
        <w:t>3</w:t>
      </w:r>
      <w:r w:rsidRPr="00AD0BFB">
        <w:t>-3</w:t>
      </w:r>
      <w:r w:rsidRPr="00AD0BFB">
        <w:t>、图</w:t>
      </w:r>
      <w:r w:rsidRPr="00AD0BFB">
        <w:t>3</w:t>
      </w:r>
      <w:r w:rsidRPr="00AD0BFB">
        <w:t>-4</w:t>
      </w:r>
      <w:r w:rsidRPr="00AD0BFB">
        <w:t>可知，随着返还率期望</w:t>
      </w:r>
      <w:r w:rsidRPr="00AD0BFB">
        <w:t>λ</w:t>
      </w:r>
      <w:r w:rsidRPr="00AD0BFB">
        <w:t>的增加，在一个周期内的最优制造量逐渐减少，最优制造周期逐渐变长，总成本逐渐下降</w:t>
      </w:r>
      <w:r>
        <w:t>。对于企业的制造运营来说，当下游返还的容器较多时，可以选择</w:t>
      </w:r>
      <w:r w:rsidR="00581109">
        <w:t>在保证库存不会缺货的前提下</w:t>
      </w:r>
      <w:r>
        <w:t>适当减少容器制造的数量</w:t>
      </w:r>
      <w:r w:rsidR="002B27AA">
        <w:t>，通过这种方法，可以减少制造成本，进一步减少总成本，帮助企业制造更多利润。相对的，当下游客户的需求增加时，通过表</w:t>
      </w:r>
      <w:r w:rsidR="002B27AA">
        <w:t>3</w:t>
      </w:r>
      <w:r w:rsidR="002B27AA">
        <w:t>-1</w:t>
      </w:r>
      <w:r w:rsidR="002B27AA">
        <w:t>可以看到，需要适当增加制造量。尽管在本文中没有讨论缺货的情况，但是在现实生产生活中需要考虑到缺货成本的存在。对于企业来说，缺货是一个较为严重的情况，因此在需求增加时，提高制造量以保证库存。</w:t>
      </w:r>
    </w:p>
    <w:p w14:paraId="15F0BD8B" w14:textId="2F848C95" w:rsidR="00AD0BFB" w:rsidRPr="003673D3" w:rsidRDefault="00AD0BFB" w:rsidP="00AD0BFB">
      <w:pPr>
        <w:pStyle w:val="2"/>
        <w:topLinePunct/>
        <w:ind w:left="480" w:hangingChars="171" w:hanging="480"/>
      </w:pPr>
      <w:bookmarkStart w:id="34" w:name="_Toc104811838"/>
      <w:r>
        <w:t>3</w:t>
      </w:r>
      <w:r>
        <w:t>.</w:t>
      </w:r>
      <w:r>
        <w:t>5</w:t>
      </w:r>
      <w:ins w:id="503137" w:author="标题排版器" w:date="2024-11-26T16:54:07Z">
        <w:r>
          <w:t xml:space="preserve"> </w:t>
        </w:r>
      </w:ins>
      <w:r>
        <w:t>本章小结</w:t>
      </w:r>
      <w:bookmarkEnd w:id="34"/>
    </w:p>
    <w:p w14:paraId="7C2E88FB" w14:textId="187C6A75" w:rsidR="002C75BE" w:rsidRPr="002B27AA" w:rsidRDefault="002B27AA" w:rsidP="002B27AA">
      <w:pPr>
        <w:topLinePunct/>
      </w:pPr>
      <w:r w:rsidRPr="002B27AA">
        <w:t>本章</w:t>
      </w:r>
      <w:r>
        <w:t>以最低成本为目标，</w:t>
      </w:r>
      <w:r w:rsidR="001B33D0">
        <w:t>考虑返还率</w:t>
      </w:r>
      <w:r w:rsidR="00ED1650">
        <w:t>不确定，即服从某个随机分布</w:t>
      </w:r>
      <w:r w:rsidR="001B33D0">
        <w:t>的情况</w:t>
      </w:r>
      <w:r w:rsidR="00ED1650">
        <w:t>下</w:t>
      </w:r>
      <w:r w:rsidR="001B33D0">
        <w:t>建立了库存控制决策模型，得出了</w:t>
      </w:r>
      <w:r w:rsidR="00D346D5">
        <w:t>最优解和最优决策。并通过算例分析得知，当返还率服从</w:t>
      </w:r>
      <w:r w:rsidR="00ED1650">
        <w:t>泊松</w:t>
      </w:r>
      <w:r w:rsidR="00D346D5">
        <w:t>分布时，其期望会影响库存系统的决策，</w:t>
      </w:r>
      <w:r w:rsidR="001D0E2B">
        <w:t>当返还率的期望增大时，</w:t>
      </w:r>
      <w:r w:rsidR="00ED1650" w:rsidRPr="00ED1650">
        <w:t>其制造批量就</w:t>
      </w:r>
      <w:r w:rsidR="00ED1650">
        <w:t>降</w:t>
      </w:r>
      <w:r w:rsidR="00ED1650" w:rsidRPr="00ED1650">
        <w:t>低，总成本</w:t>
      </w:r>
      <w:r w:rsidR="00ED1650">
        <w:t>降低。与此同时，当下游客户的需求增加时，最优制造批量增加，总成本也会随之增加。</w:t>
      </w:r>
    </w:p>
    <w:p w14:paraId="539581D3" w14:textId="77777777" w:rsidR="00825110" w:rsidRDefault="00825110">
      <w:pPr>
        <w:topLinePunct/>
        <w:rPr>
          <w:del w:author="内容修订器" w:date="2024-11-26T16:54:13Z"/>
        </w:rPr>
      </w:pPr>
      <w:commentRangeStart w:id="16"/>
      <w:del w:author="内容修订器" w:date="2024-11-26T16:54:12Z">
        <w:r w:rsidDel="007D325B">
          <w:br w:type="page"/>
        </w:r>
      </w:del>
      <w:commentRangeEnd w:id="16"/>
      <w:r w:rsidR="00F1430F">
        <w:commentReference w:id="16"/>
      </w:r>
    </w:p>
    <w:p w14:paraId="2049F222" w14:textId="51BA11E8" w:rsidR="002C75BE" w:rsidRPr="003673D3" w:rsidRDefault="002C75BE" w:rsidP="005417CC">
      <w:pPr>
        <w:pStyle w:val="1"/>
        <w:topLinePunct/>
      </w:pPr>
      <w:bookmarkStart w:id="35" w:name="_Toc104811839"/>
      <w:r w:rsidRPr="003673D3">
        <w:lastRenderedPageBreak/>
        <w:t>4</w:t>
      </w:r>
      <w:ins w:id="503138" w:author="标题排版器" w:date="2024-11-26T16:54:07Z">
        <w:r>
          <w:t xml:space="preserve"> </w:t>
        </w:r>
      </w:ins>
      <w:r w:rsidR="00EB3FDA">
        <w:t>返还质量不确定</w:t>
      </w:r>
      <w:r w:rsidRPr="003673D3">
        <w:t>的库存决策模型</w:t>
      </w:r>
      <w:bookmarkEnd w:id="35"/>
    </w:p>
    <w:p w14:paraId="4FDABA06" w14:textId="6941E3B1" w:rsidR="002C75BE" w:rsidRPr="00BF5C49" w:rsidRDefault="002C75BE" w:rsidP="002C75BE">
      <w:pPr>
        <w:topLinePunct/>
      </w:pPr>
      <w:r w:rsidRPr="003673D3">
        <w:t>在上一章中讨论的模型是</w:t>
      </w:r>
      <w:r w:rsidR="009B2F15" w:rsidRPr="003673D3">
        <w:t>基于</w:t>
      </w:r>
      <w:r w:rsidRPr="003673D3">
        <w:t>将返还的</w:t>
      </w:r>
      <w:r w:rsidRPr="00416357">
        <w:t>RTI</w:t>
      </w:r>
      <w:r w:rsidRPr="00416357">
        <w:t>看作和完好品</w:t>
      </w:r>
      <w:r w:rsidR="009B2F15" w:rsidRPr="00416357">
        <w:t>质量相同，可立即投入使用的假设，但是在实</w:t>
      </w:r>
      <w:r w:rsidR="009B2F15" w:rsidRPr="00BF5C49">
        <w:t>际生产运作中，由下游返还的容器的质量不可能全都和新制造的</w:t>
      </w:r>
      <w:r w:rsidR="009B2F15" w:rsidRPr="00BF5C49">
        <w:t>RTI</w:t>
      </w:r>
      <w:r w:rsidR="009B2F15" w:rsidRPr="00BF5C49">
        <w:t>保持同等质量水平，例如出现破损、断裂、污垢等，其中有的</w:t>
      </w:r>
      <w:r w:rsidR="009B2F15" w:rsidRPr="00BF5C49">
        <w:t>R</w:t>
      </w:r>
      <w:r w:rsidR="009B2F15" w:rsidRPr="00BF5C49">
        <w:t>TI</w:t>
      </w:r>
      <w:r w:rsidR="009B2F15" w:rsidRPr="00BF5C49">
        <w:t>可继续投入使用，但是有的</w:t>
      </w:r>
      <w:r w:rsidR="009B2F15" w:rsidRPr="00BF5C49">
        <w:t>R</w:t>
      </w:r>
      <w:r w:rsidR="009B2F15" w:rsidRPr="00BF5C49">
        <w:t>TI</w:t>
      </w:r>
      <w:r w:rsidR="009B2F15" w:rsidRPr="00BF5C49">
        <w:t>则必须返厂进行修复之后才能继续投入使用。因此，在这一章节中，可复用物流</w:t>
      </w:r>
      <w:r w:rsidR="00916CC1" w:rsidRPr="00BF5C49">
        <w:t>容器制造</w:t>
      </w:r>
      <w:r w:rsidR="009B2F15" w:rsidRPr="00BF5C49">
        <w:t>商的库存中将会存在</w:t>
      </w:r>
      <w:r w:rsidR="009B2F15" w:rsidRPr="00BF5C49">
        <w:t>3</w:t>
      </w:r>
      <w:r w:rsidR="009B2F15" w:rsidRPr="00BF5C49">
        <w:t>种容器：完好品、次品、废品。其中完好品是质量和新制造的</w:t>
      </w:r>
      <w:r w:rsidR="009B2F15" w:rsidRPr="00BF5C49">
        <w:t>R</w:t>
      </w:r>
      <w:r w:rsidR="009B2F15" w:rsidRPr="00BF5C49">
        <w:t>TI</w:t>
      </w:r>
      <w:r w:rsidR="009B2F15" w:rsidRPr="00BF5C49">
        <w:t>相等的容器</w:t>
      </w:r>
      <w:r w:rsidR="000F279E" w:rsidRPr="00BF5C49">
        <w:t>；</w:t>
      </w:r>
      <w:r w:rsidR="009B2F15" w:rsidRPr="00BF5C49">
        <w:t>次品是由一定瑕疵但是不影响使用的容器，同时也可以进行修复</w:t>
      </w:r>
      <w:r w:rsidR="000F279E" w:rsidRPr="00BF5C49">
        <w:t>成为完好品；废品则是必须经过</w:t>
      </w:r>
      <w:r w:rsidR="008A4B0F" w:rsidRPr="00BF5C49">
        <w:t>修复</w:t>
      </w:r>
      <w:r w:rsidR="000F279E" w:rsidRPr="00BF5C49">
        <w:t>之后才能投入使用的容器，在经过</w:t>
      </w:r>
      <w:r w:rsidR="008A4B0F" w:rsidRPr="00BF5C49">
        <w:t>修复</w:t>
      </w:r>
      <w:r w:rsidR="000F279E" w:rsidRPr="00BF5C49">
        <w:t>之后成为完好品。</w:t>
      </w:r>
      <w:r w:rsidR="001D36ED" w:rsidRPr="00BF5C49">
        <w:t>在本章中，将会讨论应如何进行库存和修复决策。</w:t>
      </w:r>
    </w:p>
    <w:p w14:paraId="151F5073" w14:textId="2CFE85F7" w:rsidR="000F279E" w:rsidRPr="003673D3" w:rsidRDefault="000F279E" w:rsidP="005417CC">
      <w:pPr>
        <w:pStyle w:val="2"/>
        <w:topLinePunct/>
        <w:ind w:left="480" w:hangingChars="171" w:hanging="480"/>
      </w:pPr>
      <w:bookmarkStart w:id="36" w:name="_Toc104811840"/>
      <w:r w:rsidRPr="00BF5C49">
        <w:t>4</w:t>
      </w:r>
      <w:r>
        <w:t>.</w:t>
      </w:r>
      <w:r w:rsidRPr="00BF5C49">
        <w:t>1</w:t>
      </w:r>
      <w:ins w:id="503139" w:author="标题排版器" w:date="2024-11-26T16:54:07Z">
        <w:r>
          <w:t xml:space="preserve"> </w:t>
        </w:r>
      </w:ins>
      <w:r w:rsidRPr="00BF5C49">
        <w:t>问题描述</w:t>
      </w:r>
      <w:r w:rsidR="00A022D4">
        <w:t>及模型构建</w:t>
      </w:r>
      <w:bookmarkEnd w:id="36"/>
    </w:p>
    <w:p w14:paraId="7CD45103" w14:textId="77777777" w:rsidR="004E3D62" w:rsidRPr="003673D3" w:rsidRDefault="00640F88" w:rsidP="004E3D62">
      <w:pPr>
        <w:topLinePunct/>
      </w:pPr>
      <w:r w:rsidRPr="003673D3">
        <w:t>在考虑容器状态的库存决策模型中，处于生命周期不同阶段的容器将会对库存管理造成极大的困难。</w:t>
      </w:r>
      <w:r w:rsidR="00A94D99" w:rsidRPr="003673D3">
        <w:t>首先</w:t>
      </w:r>
      <w:r w:rsidRPr="003673D3">
        <w:t>返还的</w:t>
      </w:r>
      <w:r w:rsidR="00A94D99" w:rsidRPr="003673D3">
        <w:t>容器中种类繁多，一些可以立即投入使用，而一些则需要进行修复，对库存水平是一个不小的挑战；其次针对那些需要进行修复的容器来说，立即</w:t>
      </w:r>
      <w:r w:rsidR="008A4B0F" w:rsidRPr="00416357">
        <w:t>进行修复</w:t>
      </w:r>
      <w:r w:rsidR="00A94D99" w:rsidRPr="00416357">
        <w:t>，或者将多个周期的次品和废品一起</w:t>
      </w:r>
      <w:r w:rsidR="008A4B0F" w:rsidRPr="00416357">
        <w:t>进行修复</w:t>
      </w:r>
      <w:r w:rsidR="00A94D99" w:rsidRPr="00416357">
        <w:t>也是一个需要进行决策的</w:t>
      </w:r>
      <w:r w:rsidR="008A4B0F" w:rsidRPr="00BF5C49">
        <w:t>地方</w:t>
      </w:r>
      <w:r w:rsidR="00A94D99" w:rsidRPr="00BF5C49">
        <w:t>。</w:t>
      </w:r>
      <w:r w:rsidR="004E3D62" w:rsidRPr="003673D3">
        <w:t>在实际生产中，由于每天的返还数量都可能出现波动</w:t>
      </w:r>
      <w:r w:rsidR="004E3D62" w:rsidRPr="00BF5C49">
        <w:t>，</w:t>
      </w:r>
      <w:r w:rsidR="004E3D62" w:rsidRPr="003673D3">
        <w:t>系统中的库存近似表示</w:t>
      </w:r>
      <w:commentRangeStart w:id="102"/>
      <w:r w:rsidR="004E3D62" w:rsidRPr="003673D3">
        <w:t>如下图</w:t>
      </w:r>
      <w:commentRangeEnd w:id="102"/>
      <w:r w:rsidR="00F1430F">
        <w:commentReference w:id="102"/>
      </w:r>
      <w:r w:rsidR="004E3D62" w:rsidRPr="003673D3">
        <w:t>：</w:t>
      </w:r>
    </w:p>
    <w:p w14:paraId="7834EA68" w14:textId="77777777" w:rsidR="004E3D62" w:rsidRPr="003673D3" w:rsidRDefault="004E3D62" w:rsidP="004E3D62">
      <w:pPr>
        <w:pStyle w:val="affff"/>
        <w:keepNext/>
        <w:topLinePunct/>
      </w:pPr>
      <w:r>
        <w:drawing>
          <wp:inline distT="0" distB="0" distL="0" distR="0" wp14:anchorId="344E360A" wp14:editId="377BF5D3">
            <wp:extent cx="4677200" cy="299454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92358" cy="3260343"/>
                    </a:xfrm>
                    <a:prstGeom prst="rect">
                      <a:avLst/>
                    </a:prstGeom>
                    <a:noFill/>
                  </pic:spPr>
                </pic:pic>
              </a:graphicData>
            </a:graphic>
          </wp:inline>
        </w:drawing>
      </w:r>
    </w:p>
    <w:p w14:paraId="21117D9C" w14:textId="77777777" w:rsidR="004E3D62" w:rsidRPr="00BF5C49" w:rsidRDefault="004E3D62" w:rsidP="004E3D62">
      <w:pPr>
        <w:pStyle w:val="cw17"/>
        <w:topLinePunct/>
      </w:pPr>
      <w:r w:rsidRPr="00BF5C49">
        <w:lastRenderedPageBreak/>
        <w:t>图</w:t>
      </w:r>
      <w:r w:rsidRPr="003673D3">
        <w:t>4-1</w:t>
      </w:r>
      <w:ins w:id="503140" w:author="图示排版器" w:date="2024-11-26T16:54:07Z">
        <w:r>
          <w:t xml:space="preserve">  </w:t>
        </w:r>
      </w:ins>
      <w:r w:rsidRPr="003673D3">
        <w:t>批量修复</w:t>
      </w:r>
      <w:r w:rsidRPr="00BF5C49">
        <w:t>情况下的库存水平</w:t>
      </w:r>
    </w:p>
    <w:p w14:paraId="370C9DD1" w14:textId="77777777" w:rsidR="004E3D62" w:rsidRPr="003673D3" w:rsidRDefault="004E3D62" w:rsidP="004E3D62">
      <w:pPr>
        <w:pStyle w:val="affff"/>
        <w:keepNext/>
        <w:topLinePunct/>
      </w:pPr>
      <w:r>
        <w:drawing>
          <wp:inline distT="0" distB="0" distL="0" distR="0" wp14:anchorId="2992717A" wp14:editId="72181648">
            <wp:extent cx="4677200" cy="216861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47114" cy="2386490"/>
                    </a:xfrm>
                    <a:prstGeom prst="rect">
                      <a:avLst/>
                    </a:prstGeom>
                    <a:noFill/>
                  </pic:spPr>
                </pic:pic>
              </a:graphicData>
            </a:graphic>
          </wp:inline>
        </w:drawing>
      </w:r>
    </w:p>
    <w:p w14:paraId="6D5DFE34" w14:textId="211BB481" w:rsidR="00847793" w:rsidRPr="004E3D62" w:rsidRDefault="004E3D62" w:rsidP="004E3D62">
      <w:pPr>
        <w:pStyle w:val="cw17"/>
        <w:topLinePunct/>
      </w:pPr>
      <w:commentRangeStart w:id="103"/>
      <w:r w:rsidRPr="00BF5C49">
        <w:t>图</w:t>
      </w:r>
      <w:r w:rsidRPr="003673D3">
        <w:t>4-2</w:t>
      </w:r>
      <w:ins w:id="503141" w:author="图示排版器" w:date="2024-11-26T16:54:07Z">
        <w:r>
          <w:t xml:space="preserve">  </w:t>
        </w:r>
      </w:ins>
      <w:r w:rsidRPr="003673D3">
        <w:t>待修复容器的</w:t>
      </w:r>
      <w:r w:rsidRPr="00BF5C49">
        <w:t>库存水平</w:t>
      </w:r>
      <w:commentRangeEnd w:id="103"/>
      <w:r w:rsidR="00F1430F">
        <w:commentReference w:id="103"/>
      </w:r>
    </w:p>
    <w:p w14:paraId="49EDF418" w14:textId="621D9580" w:rsidR="00A94D99" w:rsidRPr="00BF5C49" w:rsidRDefault="0069072E" w:rsidP="0069072E">
      <w:pPr>
        <w:pStyle w:val="3"/>
        <w:topLinePunct/>
        <w:ind w:left="480" w:hangingChars="200" w:hanging="480"/>
      </w:pPr>
      <w:bookmarkStart w:id="37" w:name="_Toc104811841"/>
      <w:r>
        <w:t>4</w:t>
      </w:r>
      <w:bookmarkStart w:id="37" w:name="_Toc104811841"/>
      <w:r>
        <w:t>.</w:t>
      </w:r>
      <w:bookmarkStart w:id="37" w:name="_Toc104811841"/>
      <w:r>
        <w:t>1.</w:t>
      </w:r>
      <w:r w:rsidR="00A94D99" w:rsidRPr="00BF5C49">
        <w:t>1</w:t>
      </w:r>
      <w:ins w:id="503142" w:author="标题排版器" w:date="2024-11-26T16:54:07Z">
        <w:r>
          <w:t xml:space="preserve"> </w:t>
        </w:r>
      </w:ins>
      <w:r w:rsidR="00A94D99" w:rsidRPr="00BF5C49">
        <w:t>基本假设</w:t>
      </w:r>
      <w:bookmarkEnd w:id="37"/>
    </w:p>
    <w:p w14:paraId="48BA2971" w14:textId="77777777" w:rsidR="00E40492" w:rsidRPr="00BF5C49" w:rsidRDefault="00E40492" w:rsidP="00E40492">
      <w:pPr>
        <w:topLinePunct/>
      </w:pPr>
      <w:r w:rsidRPr="00BF5C49">
        <w:t>（</w:t>
      </w:r>
      <w:r w:rsidRPr="00BF5C49">
        <w:t>1</w:t>
      </w:r>
      <w:r w:rsidRPr="00BF5C49">
        <w:t>）</w:t>
      </w:r>
      <w:r w:rsidRPr="00BF5C49">
        <w:t>对该模型的库存控制采用周期盘点的方式。</w:t>
      </w:r>
    </w:p>
    <w:p w14:paraId="28D49D08" w14:textId="77777777" w:rsidR="00E40492" w:rsidRPr="003673D3" w:rsidRDefault="00A94D99" w:rsidP="00E40492">
      <w:pPr>
        <w:topLinePunct/>
      </w:pPr>
      <w:r w:rsidRPr="00BF5C49">
        <w:t>（</w:t>
      </w:r>
      <w:r w:rsidR="00E40492" w:rsidRPr="00BF5C49">
        <w:t>2</w:t>
      </w:r>
      <w:r w:rsidRPr="00BF5C49">
        <w:t>）</w:t>
      </w:r>
      <w:r w:rsidR="00916CC1" w:rsidRPr="00BF5C49">
        <w:t>客户</w:t>
      </w:r>
      <w:r w:rsidR="00E40492" w:rsidRPr="00BF5C49">
        <w:t>对可复用物流容器的需求是连续均匀的，即需求速度</w:t>
      </w:r>
      <w:r w:rsidR="00E40492" w:rsidRPr="003673D3">
        <w:rPr>
          <w:rPrChange w:author="格式修订器" w:date="2024-11-26T16:54:08Z">
            <w:rPr>
              <w:i/>
            </w:rPr>
          </w:rPrChange>
        </w:rPr>
        <w:t>d</w:t>
      </w:r>
      <w:r w:rsidR="00E40492" w:rsidRPr="003673D3">
        <w:t>为常数。</w:t>
      </w:r>
    </w:p>
    <w:p w14:paraId="7F991298" w14:textId="40EABE09" w:rsidR="001C6FC0" w:rsidRPr="00416357" w:rsidRDefault="00E40492" w:rsidP="001C6FC0">
      <w:pPr>
        <w:topLinePunct/>
      </w:pPr>
      <w:r w:rsidRPr="003673D3">
        <w:t>（</w:t>
      </w:r>
      <w:r w:rsidRPr="003673D3">
        <w:t>3</w:t>
      </w:r>
      <w:r w:rsidRPr="003673D3">
        <w:t>）</w:t>
      </w:r>
      <w:r w:rsidR="00110775" w:rsidRPr="003673D3">
        <w:t>可复用物流容器的返还是一个随机过程，但从整个周期来看其趋于一个稳定的值，因此用常数</w:t>
      </w:r>
      <w:r w:rsidR="00110775" w:rsidRPr="00416357">
        <w:t>r</w:t>
      </w:r>
      <w:r w:rsidR="00110775" w:rsidRPr="00416357">
        <w:t>来近似代替周期内返还数量的均值，通常来说，</w:t>
      </w:r>
      <w:r w:rsidR="00110775" w:rsidRPr="00416357">
        <w:rPr>
          <w:rPrChange w:author="格式修订器" w:date="2024-11-26T16:54:08Z">
            <w:rPr>
              <w:i/>
            </w:rPr>
          </w:rPrChange>
        </w:rPr>
        <w:t>r</w:t>
      </w:r>
      <w:r w:rsidR="00110775" w:rsidRPr="00416357">
        <w:t>&lt;</w:t>
      </w:r>
      <w:r w:rsidR="00110775" w:rsidRPr="00416357">
        <w:rPr>
          <w:rPrChange w:author="格式修订器" w:date="2024-11-26T16:54:08Z">
            <w:rPr>
              <w:i/>
            </w:rPr>
          </w:rPrChange>
        </w:rPr>
        <w:t>d</w:t>
      </w:r>
      <w:r w:rsidR="00110775" w:rsidRPr="00416357">
        <w:t>。</w:t>
      </w:r>
    </w:p>
    <w:p w14:paraId="2E6B577E" w14:textId="77777777" w:rsidR="00DD0918" w:rsidRPr="00BF5C49" w:rsidRDefault="008A4B0F" w:rsidP="00DD0918">
      <w:pPr>
        <w:topLinePunct/>
      </w:pPr>
      <w:r w:rsidRPr="00BF5C49">
        <w:t>（</w:t>
      </w:r>
      <w:r w:rsidRPr="00BF5C49">
        <w:t>4</w:t>
      </w:r>
      <w:r w:rsidRPr="00BF5C49">
        <w:t>）</w:t>
      </w:r>
      <w:r w:rsidRPr="00BF5C49">
        <w:t>不考虑制造、修复的提前</w:t>
      </w:r>
      <w:r w:rsidR="00DD0918" w:rsidRPr="00BF5C49">
        <w:t>期，即库存降为</w:t>
      </w:r>
      <w:r w:rsidR="00DD0918" w:rsidRPr="00BF5C49">
        <w:t>0</w:t>
      </w:r>
      <w:r w:rsidR="00DD0918" w:rsidRPr="00BF5C49">
        <w:t>时可立即补充。</w:t>
      </w:r>
    </w:p>
    <w:p w14:paraId="6708436E" w14:textId="77777777" w:rsidR="00DD0918" w:rsidRPr="00BF5C49" w:rsidRDefault="00DD0918" w:rsidP="001C6FC0">
      <w:pPr>
        <w:topLinePunct/>
      </w:pPr>
      <w:r w:rsidRPr="00BF5C49">
        <w:t>（</w:t>
      </w:r>
      <w:r w:rsidR="001D36ED" w:rsidRPr="00BF5C49">
        <w:t>5</w:t>
      </w:r>
      <w:r w:rsidRPr="00BF5C49">
        <w:t>）</w:t>
      </w:r>
      <w:r w:rsidRPr="00BF5C49">
        <w:t>容器在一个周期的流转中有</w:t>
      </w:r>
      <w:r w:rsidRPr="00BF5C49">
        <w:rPr>
          <w:rPrChange w:author="格式修订器" w:date="2024-11-26T16:54:08Z">
            <w:rPr>
              <w:i/>
            </w:rPr>
          </w:rPrChange>
        </w:rPr>
        <w:t>p</w:t>
      </w:r>
      <w:r w:rsidRPr="00BF5C49">
        <w:rPr>
          <w:vertAlign w:val="subscript"/>
          <w:rPrChange w:author="格式修订器" w:date="2024-11-26T16:54:08Z">
            <w:rPr>
              <w:i/>
              <w:vertAlign w:val="subscript"/>
            </w:rPr>
          </w:rPrChange>
        </w:rPr>
        <w:t>1</w:t>
      </w:r>
      <w:r w:rsidRPr="00BF5C49">
        <w:t>的概率由完好品变为次品，有</w:t>
      </w:r>
      <w:r w:rsidRPr="00BF5C49">
        <w:rPr>
          <w:rPrChange w:author="格式修订器" w:date="2024-11-26T16:54:08Z">
            <w:rPr>
              <w:i/>
            </w:rPr>
          </w:rPrChange>
        </w:rPr>
        <w:t>p</w:t>
      </w:r>
      <w:r w:rsidRPr="00BF5C49">
        <w:rPr>
          <w:vertAlign w:val="subscript"/>
          <w:rPrChange w:author="格式修订器" w:date="2024-11-26T16:54:08Z">
            <w:rPr>
              <w:i/>
              <w:vertAlign w:val="subscript"/>
            </w:rPr>
          </w:rPrChange>
        </w:rPr>
        <w:t>2</w:t>
      </w:r>
      <w:r w:rsidRPr="00BF5C49">
        <w:t>的概率由次品变为废品，有</w:t>
      </w:r>
      <w:r w:rsidRPr="00BF5C49">
        <w:rPr>
          <w:rPrChange w:author="格式修订器" w:date="2024-11-26T16:54:08Z">
            <w:rPr>
              <w:i/>
            </w:rPr>
          </w:rPrChange>
        </w:rPr>
        <w:t>p</w:t>
      </w:r>
      <w:r w:rsidRPr="00BF5C49">
        <w:rPr>
          <w:vertAlign w:val="subscript"/>
          <w:rPrChange w:author="格式修订器" w:date="2024-11-26T16:54:08Z">
            <w:rPr>
              <w:i/>
              <w:vertAlign w:val="subscript"/>
            </w:rPr>
          </w:rPrChange>
        </w:rPr>
        <w:t>3</w:t>
      </w:r>
      <w:r w:rsidRPr="00BF5C49">
        <w:t>的概率由完好品变为废品，通常而言，</w:t>
      </w:r>
      <w:r w:rsidRPr="00BF5C49">
        <w:rPr>
          <w:rPrChange w:author="格式修订器" w:date="2024-11-26T16:54:08Z">
            <w:rPr>
              <w:i/>
            </w:rPr>
          </w:rPrChange>
        </w:rPr>
        <w:t>p</w:t>
      </w:r>
      <w:r w:rsidRPr="00BF5C49">
        <w:rPr>
          <w:vertAlign w:val="subscript"/>
          <w:rPrChange w:author="格式修订器" w:date="2024-11-26T16:54:08Z">
            <w:rPr>
              <w:i/>
              <w:vertAlign w:val="subscript"/>
            </w:rPr>
          </w:rPrChange>
        </w:rPr>
        <w:t>1</w:t>
      </w:r>
      <w:r w:rsidRPr="00BF5C49">
        <w:t>&gt;</w:t>
      </w:r>
      <w:ins w:id="503144" w:author="内容修订器" w:date="2024-11-26T16:54:07Z">
        <w:r w:rsidR="001852F3">
          <w:t xml:space="preserve"> </w:t>
        </w:r>
      </w:ins>
      <w:r w:rsidRPr="00BF5C49">
        <w:rPr>
          <w:rPrChange w:author="格式修订器" w:date="2024-11-26T16:54:08Z">
            <w:rPr>
              <w:i/>
            </w:rPr>
          </w:rPrChange>
        </w:rPr>
        <w:t>p</w:t>
      </w:r>
      <w:r w:rsidRPr="00BF5C49">
        <w:rPr>
          <w:vertAlign w:val="subscript"/>
          <w:rPrChange w:author="格式修订器" w:date="2024-11-26T16:54:08Z">
            <w:rPr>
              <w:i/>
              <w:vertAlign w:val="subscript"/>
            </w:rPr>
          </w:rPrChange>
        </w:rPr>
        <w:t>2</w:t>
      </w:r>
      <w:r w:rsidRPr="00BF5C49">
        <w:t>&gt;</w:t>
      </w:r>
      <w:ins w:id="503145" w:author="内容修订器" w:date="2024-11-26T16:54:07Z">
        <w:r w:rsidR="001852F3">
          <w:t xml:space="preserve"> </w:t>
        </w:r>
      </w:ins>
      <w:r w:rsidRPr="00BF5C49">
        <w:rPr>
          <w:rPrChange w:author="格式修订器" w:date="2024-11-26T16:54:08Z">
            <w:rPr>
              <w:i/>
            </w:rPr>
          </w:rPrChange>
        </w:rPr>
        <w:t>p</w:t>
      </w:r>
      <w:r w:rsidRPr="00BF5C49">
        <w:rPr>
          <w:vertAlign w:val="subscript"/>
          <w:rPrChange w:author="格式修订器" w:date="2024-11-26T16:54:08Z">
            <w:rPr>
              <w:i/>
              <w:vertAlign w:val="subscript"/>
            </w:rPr>
          </w:rPrChange>
        </w:rPr>
        <w:t>3</w:t>
      </w:r>
      <w:r w:rsidRPr="00BF5C49">
        <w:t>。</w:t>
      </w:r>
    </w:p>
    <w:p w14:paraId="430FB7D1" w14:textId="77777777" w:rsidR="00DD0918" w:rsidRPr="00BF5C49" w:rsidRDefault="00DD0918" w:rsidP="001C6FC0">
      <w:pPr>
        <w:topLinePunct/>
      </w:pPr>
      <w:r w:rsidRPr="00BF5C49">
        <w:t>（</w:t>
      </w:r>
      <w:r w:rsidR="001D36ED" w:rsidRPr="00BF5C49">
        <w:t>6</w:t>
      </w:r>
      <w:r w:rsidRPr="00BF5C49">
        <w:t>）</w:t>
      </w:r>
      <w:r w:rsidRPr="00BF5C49">
        <w:t>容器在由次品</w:t>
      </w:r>
      <w:r w:rsidRPr="00BF5C49">
        <w:t>/</w:t>
      </w:r>
      <w:r w:rsidRPr="00BF5C49">
        <w:t>废品修复后变为完好品。</w:t>
      </w:r>
    </w:p>
    <w:p w14:paraId="4D0B9322" w14:textId="77777777" w:rsidR="00DD0918" w:rsidRPr="00BF5C49" w:rsidRDefault="00DD0918" w:rsidP="001C6FC0">
      <w:pPr>
        <w:topLinePunct/>
      </w:pPr>
      <w:r w:rsidRPr="00BF5C49">
        <w:t>（</w:t>
      </w:r>
      <w:r w:rsidR="001D36ED" w:rsidRPr="00BF5C49">
        <w:t>7</w:t>
      </w:r>
      <w:r w:rsidRPr="00BF5C49">
        <w:t>）</w:t>
      </w:r>
      <w:r w:rsidRPr="00BF5C49">
        <w:t>次品</w:t>
      </w:r>
      <w:r w:rsidRPr="00BF5C49">
        <w:t>/</w:t>
      </w:r>
      <w:r w:rsidRPr="00BF5C49">
        <w:t>废品的修复以批量进行</w:t>
      </w:r>
      <w:r w:rsidR="001D36ED" w:rsidRPr="00BF5C49">
        <w:t>，</w:t>
      </w:r>
      <w:r w:rsidR="003059EB" w:rsidRPr="00BF5C49">
        <w:t>且在一个</w:t>
      </w:r>
      <w:r w:rsidR="001D36ED" w:rsidRPr="00BF5C49">
        <w:t>制造周期中可多次进行修复。</w:t>
      </w:r>
    </w:p>
    <w:p w14:paraId="501860C2" w14:textId="7E2ED064" w:rsidR="00DD0918" w:rsidRPr="00BF5C49" w:rsidRDefault="0069072E" w:rsidP="0069072E">
      <w:pPr>
        <w:pStyle w:val="3"/>
        <w:topLinePunct/>
        <w:ind w:left="480" w:hangingChars="200" w:hanging="480"/>
      </w:pPr>
      <w:bookmarkStart w:id="38" w:name="_Toc104811842"/>
      <w:r>
        <w:t>4</w:t>
      </w:r>
      <w:bookmarkStart w:id="38" w:name="_Toc104811842"/>
      <w:r>
        <w:t>.</w:t>
      </w:r>
      <w:bookmarkStart w:id="38" w:name="_Toc104811842"/>
      <w:r>
        <w:t>1.</w:t>
      </w:r>
      <w:r w:rsidR="00DD0918" w:rsidRPr="00BF5C49">
        <w:t>2</w:t>
      </w:r>
      <w:ins w:id="503146" w:author="标题排版器" w:date="2024-11-26T16:54:07Z">
        <w:r>
          <w:t xml:space="preserve"> </w:t>
        </w:r>
      </w:ins>
      <w:r w:rsidR="00DD0918" w:rsidRPr="00BF5C49">
        <w:t>模型符号说明</w:t>
      </w:r>
      <w:bookmarkEnd w:id="38"/>
    </w:p>
    <w:p w14:paraId="5244D169" w14:textId="77777777" w:rsidR="001D36ED" w:rsidRPr="003673D3" w:rsidRDefault="001D36ED" w:rsidP="001D36ED">
      <w:pPr>
        <w:topLinePunct/>
      </w:pPr>
      <w:r w:rsidRPr="00BF5C49">
        <w:rPr>
          <w:rPrChange w:author="格式修订器" w:date="2024-11-26T16:54:08Z">
            <w:rPr>
              <w:i/>
            </w:rPr>
          </w:rPrChange>
        </w:rPr>
        <w:t xml:space="preserve">d</w:t>
      </w:r>
      <w:del w:id="503147" w:author="内容修订器" w:date="2024-11-26T16:54:12Z">
        <w:r w:rsidDel="00494EDC">
          <w:delText xml:space="preserve"> </w:delText>
        </w:r>
      </w:del>
      <w:r w:rsidRPr="00BF5C49">
        <w:t>：单位时间可复用物流容器的需求量，</w:t>
      </w:r>
      <w:r w:rsidRPr="003673D3">
        <w:rPr>
          <w:rPrChange w:author="格式修订器" w:date="2024-11-26T16:54:08Z">
            <w:rPr>
              <w:i/>
            </w:rPr>
          </w:rPrChange>
        </w:rPr>
        <w:t>d</w:t>
      </w:r>
      <w:r w:rsidRPr="003673D3">
        <w:t>为常数；</w:t>
      </w:r>
    </w:p>
    <w:p w14:paraId="3522884E" w14:textId="1F7172A2" w:rsidR="001D36ED" w:rsidRPr="00BF5C49" w:rsidRDefault="004B4EB6" w:rsidP="001D36ED">
      <w:pPr>
        <w:topLinePunct/>
      </w:pPr>
      <w:r w:rsidRPr="00BF5C49">
        <w:rPr>
          <w:rPrChange w:author="格式修订器" w:date="2024-11-26T16:54:08Z">
            <w:rPr>
              <w:i/>
            </w:rPr>
          </w:rPrChange>
        </w:rPr>
        <w:t>r</w:t>
      </w:r>
      <w:del w:id="503148" w:author="内容修订器" w:date="2024-11-26T16:54:12Z">
        <w:r w:rsidDel="00494EDC">
          <w:delText xml:space="preserve"> </w:delText>
        </w:r>
      </w:del>
      <w:r w:rsidR="001D36ED" w:rsidRPr="00BF5C49">
        <w:t>：单位时间可复用物流容器的返还量，</w:t>
      </w:r>
      <w:r w:rsidRPr="00BF5C49">
        <w:rPr>
          <w:rPrChange w:author="格式修订器" w:date="2024-11-26T16:54:08Z">
            <w:rPr>
              <w:i/>
            </w:rPr>
          </w:rPrChange>
        </w:rPr>
        <w:t>r</w:t>
      </w:r>
      <w:r w:rsidR="00110775" w:rsidRPr="00BF5C49">
        <w:t>为常数</w:t>
      </w:r>
      <w:r w:rsidR="001D36ED" w:rsidRPr="00BF5C49">
        <w:t>；</w:t>
      </w:r>
    </w:p>
    <w:p w14:paraId="08D3E60A" w14:textId="77777777" w:rsidR="001D36ED" w:rsidRPr="003673D3" w:rsidRDefault="001D36ED" w:rsidP="001D36ED">
      <w:pPr>
        <w:topLinePunct/>
      </w:pPr>
      <w:r w:rsidRPr="003673D3">
        <w:rPr>
          <w:rPrChange w:author="格式修订器" w:date="2024-11-26T16:54:08Z">
            <w:rPr>
              <w:i/>
            </w:rPr>
          </w:rPrChange>
        </w:rPr>
        <w:t>h</w:t>
      </w:r>
      <w:del w:id="503149" w:author="内容修订器" w:date="2024-11-26T16:54:12Z">
        <w:r w:rsidDel="00494EDC">
          <w:delText xml:space="preserve"> </w:delText>
        </w:r>
      </w:del>
      <w:r w:rsidRPr="00BF5C49">
        <w:t>：</w:t>
      </w:r>
      <w:r w:rsidRPr="003673D3">
        <w:t>单位时间内，系统中单位容器的库存成本；</w:t>
      </w:r>
    </w:p>
    <w:p w14:paraId="442CCEF8" w14:textId="77777777" w:rsidR="0059163E" w:rsidRPr="003673D3" w:rsidRDefault="0059163E" w:rsidP="001D36ED">
      <w:pPr>
        <w:topLinePunct/>
      </w:pPr>
      <w:r w:rsidRPr="003673D3">
        <w:rPr>
          <w:rPrChange w:author="格式修订器" w:date="2024-11-26T16:54:08Z">
            <w:rPr>
              <w:i/>
            </w:rPr>
          </w:rPrChange>
        </w:rPr>
        <w:t>h</w:t>
      </w:r>
      <w:r w:rsidRPr="003673D3">
        <w:rPr>
          <w:vertAlign w:val="subscript"/>
          <w:rPrChange w:author="格式修订器" w:date="2024-11-26T16:54:08Z">
            <w:rPr>
              <w:i/>
              <w:vertAlign w:val="subscript"/>
            </w:rPr>
          </w:rPrChange>
        </w:rPr>
        <w:t>r</w:t>
      </w:r>
      <w:del w:id="503150" w:author="内容修订器" w:date="2024-11-26T16:54:12Z">
        <w:r w:rsidDel="00494EDC">
          <w:delText xml:space="preserve"> </w:delText>
        </w:r>
      </w:del>
      <w:r w:rsidRPr="00BF5C49">
        <w:t>：</w:t>
      </w:r>
      <w:r w:rsidRPr="003673D3">
        <w:t>单位时间内，系统中需进行修复的容器的库存成本；</w:t>
      </w:r>
    </w:p>
    <w:p w14:paraId="060CE8EC" w14:textId="77777777" w:rsidR="001D36ED" w:rsidRPr="00BF5C49" w:rsidRDefault="001D36ED" w:rsidP="001D36ED">
      <w:pPr>
        <w:topLinePunct/>
      </w:pPr>
      <w:r w:rsidRPr="003673D3">
        <w:rPr>
          <w:rPrChange w:author="格式修订器" w:date="2024-11-26T16:54:08Z">
            <w:rPr>
              <w:i/>
            </w:rPr>
          </w:rPrChange>
        </w:rPr>
        <w:t>Q</w:t>
      </w:r>
      <w:r w:rsidRPr="003673D3">
        <w:rPr>
          <w:vertAlign w:val="subscript"/>
          <w:rPrChange w:author="格式修订器" w:date="2024-11-26T16:54:08Z">
            <w:rPr>
              <w:i/>
              <w:vertAlign w:val="subscript"/>
            </w:rPr>
          </w:rPrChange>
        </w:rPr>
        <w:t>m</w:t>
      </w:r>
      <w:del w:id="503151" w:author="内容修订器" w:date="2024-11-26T16:54:12Z">
        <w:r w:rsidDel="00494EDC">
          <w:delText xml:space="preserve"> </w:delText>
        </w:r>
      </w:del>
      <w:r w:rsidRPr="00BF5C49">
        <w:t>：周期制造量；</w:t>
      </w:r>
    </w:p>
    <w:p w14:paraId="38505DA2" w14:textId="77777777" w:rsidR="001D36ED" w:rsidRPr="00BF5C49" w:rsidRDefault="001D36ED" w:rsidP="001D36ED">
      <w:pPr>
        <w:topLinePunct/>
      </w:pPr>
      <w:r w:rsidRPr="00BF5C49">
        <w:rPr>
          <w:rPrChange w:author="格式修订器" w:date="2024-11-26T16:54:08Z">
            <w:rPr>
              <w:i/>
            </w:rPr>
          </w:rPrChange>
        </w:rPr>
        <w:t>K</w:t>
      </w:r>
      <w:r w:rsidRPr="00BF5C49">
        <w:rPr>
          <w:vertAlign w:val="subscript"/>
          <w:rPrChange w:author="格式修订器" w:date="2024-11-26T16:54:08Z">
            <w:rPr>
              <w:i/>
              <w:vertAlign w:val="subscript"/>
            </w:rPr>
          </w:rPrChange>
        </w:rPr>
        <w:t>m</w:t>
      </w:r>
      <w:del w:id="503152" w:author="内容修订器" w:date="2024-11-26T16:54:12Z">
        <w:r w:rsidDel="00494EDC">
          <w:delText xml:space="preserve"> </w:delText>
        </w:r>
      </w:del>
      <w:r w:rsidRPr="00BF5C49">
        <w:t>：制造每批容器的固定成本；</w:t>
      </w:r>
    </w:p>
    <w:p w14:paraId="7E24D6A8" w14:textId="77777777" w:rsidR="001D36ED" w:rsidRPr="00BF5C49" w:rsidRDefault="001D36ED" w:rsidP="001D36ED">
      <w:pPr>
        <w:topLinePunct/>
      </w:pPr>
      <w:r w:rsidRPr="003673D3">
        <w:rPr>
          <w:rPrChange w:author="格式修订器" w:date="2024-11-26T16:54:08Z">
            <w:rPr>
              <w:i/>
            </w:rPr>
          </w:rPrChange>
        </w:rPr>
        <w:t>c</w:t>
      </w:r>
      <w:r w:rsidRPr="003673D3">
        <w:rPr>
          <w:vertAlign w:val="subscript"/>
          <w:rPrChange w:author="格式修订器" w:date="2024-11-26T16:54:08Z">
            <w:rPr>
              <w:i/>
              <w:vertAlign w:val="subscript"/>
            </w:rPr>
          </w:rPrChange>
        </w:rPr>
        <w:t>m</w:t>
      </w:r>
      <w:del w:id="503153" w:author="内容修订器" w:date="2024-11-26T16:54:12Z">
        <w:r w:rsidDel="00494EDC">
          <w:delText xml:space="preserve"> </w:delText>
        </w:r>
      </w:del>
      <w:r w:rsidRPr="00BF5C49">
        <w:t>：制造每单位容器的变动成本；</w:t>
      </w:r>
    </w:p>
    <w:p w14:paraId="664BDDD2" w14:textId="52E3F9C6" w:rsidR="006D4DA4" w:rsidRDefault="006D4DA4" w:rsidP="001D36ED">
      <w:pPr>
        <w:topLinePunct/>
      </w:pPr>
      <w:r w:rsidRPr="003673D3">
        <w:rPr>
          <w:rPrChange w:author="格式修订器" w:date="2024-11-26T16:54:08Z">
            <w:rPr>
              <w:i/>
            </w:rPr>
          </w:rPrChange>
        </w:rPr>
        <w:t>C</w:t>
      </w:r>
      <w:r w:rsidRPr="003673D3">
        <w:rPr>
          <w:vertAlign w:val="subscript"/>
          <w:rPrChange w:author="格式修订器" w:date="2024-11-26T16:54:08Z">
            <w:rPr>
              <w:i/>
              <w:vertAlign w:val="subscript"/>
            </w:rPr>
          </w:rPrChange>
        </w:rPr>
        <w:t>m</w:t>
      </w:r>
      <w:del w:id="503154" w:author="内容修订器" w:date="2024-11-26T16:54:12Z">
        <w:r w:rsidDel="00494EDC">
          <w:delText xml:space="preserve"> </w:delText>
        </w:r>
      </w:del>
      <w:r w:rsidR="00F4094B" w:rsidRPr="00BF5C49">
        <w:t>：周期</w:t>
      </w:r>
      <w:r w:rsidR="00F4094B" w:rsidRPr="00BF5C49">
        <w:t>T</w:t>
      </w:r>
      <w:r w:rsidR="00F4094B" w:rsidRPr="00BF5C49">
        <w:t>内容器制造的总成本；</w:t>
      </w:r>
    </w:p>
    <w:p w14:paraId="0EF1F83A" w14:textId="0267906A" w:rsidR="000F5148" w:rsidRPr="003673D3" w:rsidRDefault="000F5148" w:rsidP="001D36ED">
      <w:pPr>
        <w:topLinePunct/>
      </w:pPr>
      <w:r w:rsidRPr="000F5148">
        <w:rPr>
          <w:rPrChange w:author="格式修订器" w:date="2024-11-26T16:54:08Z">
            <w:rPr>
              <w:i/>
            </w:rPr>
          </w:rPrChange>
        </w:rPr>
        <w:lastRenderedPageBreak/>
        <w:t>C</w:t>
      </w:r>
      <w:r w:rsidRPr="000F5148">
        <w:rPr>
          <w:vertAlign w:val="subscript"/>
          <w:rPrChange w:author="格式修订器" w:date="2024-11-26T16:54:08Z">
            <w:rPr>
              <w:i/>
              <w:vertAlign w:val="subscript"/>
            </w:rPr>
          </w:rPrChange>
        </w:rPr>
        <w:t>h</w:t>
      </w:r>
      <w:del w:id="503155" w:author="内容修订器" w:date="2024-11-26T16:54:12Z">
        <w:r w:rsidDel="00494EDC">
          <w:delText xml:space="preserve"> </w:delText>
        </w:r>
      </w:del>
      <w:r w:rsidRPr="000F5148">
        <w:t>：周期</w:t>
      </w:r>
      <w:r w:rsidRPr="000F5148">
        <w:t>T</w:t>
      </w:r>
      <w:r w:rsidRPr="000F5148">
        <w:t>内的库存成本</w:t>
      </w:r>
      <w:r w:rsidRPr="000F5148">
        <w:rPr>
          <w:rPrChange w:author="格式修订器" w:date="2024-11-26T16:54:08Z">
            <w:rPr>
              <w:i/>
            </w:rPr>
          </w:rPrChange>
        </w:rPr>
        <w:t>；</w:t>
      </w:r>
    </w:p>
    <w:p w14:paraId="0789A59F" w14:textId="4736D9FF" w:rsidR="001D36ED" w:rsidRDefault="001D36ED" w:rsidP="001D36ED">
      <w:pPr>
        <w:topLinePunct/>
      </w:pPr>
      <w:r w:rsidRPr="003673D3">
        <w:rPr>
          <w:rPrChange w:author="格式修订器" w:date="2024-11-26T16:54:08Z">
            <w:rPr>
              <w:i/>
            </w:rPr>
          </w:rPrChange>
        </w:rPr>
        <w:t>Q</w:t>
      </w:r>
      <w:r w:rsidRPr="003673D3">
        <w:rPr>
          <w:vertAlign w:val="subscript"/>
          <w:rPrChange w:author="格式修订器" w:date="2024-11-26T16:54:08Z">
            <w:rPr>
              <w:i/>
              <w:vertAlign w:val="subscript"/>
            </w:rPr>
          </w:rPrChange>
        </w:rPr>
        <w:t>r</w:t>
      </w:r>
      <w:del w:id="503156" w:author="内容修订器" w:date="2024-11-26T16:54:12Z">
        <w:r w:rsidDel="00494EDC">
          <w:delText xml:space="preserve"> </w:delText>
        </w:r>
      </w:del>
      <w:r w:rsidRPr="00BF5C49">
        <w:t>：批次修复量；</w:t>
      </w:r>
    </w:p>
    <w:p w14:paraId="1E55F06B" w14:textId="4173DEDD" w:rsidR="00C12843" w:rsidRPr="00BF5C49" w:rsidRDefault="00C12843" w:rsidP="001D36ED">
      <w:pPr>
        <w:topLinePunct/>
      </w:pPr>
      <w:r w:rsidRPr="00C12843">
        <w:rPr>
          <w:rPrChange w:author="格式修订器" w:date="2024-11-26T16:54:08Z">
            <w:rPr>
              <w:i/>
            </w:rPr>
          </w:rPrChange>
        </w:rPr>
        <w:t xml:space="preserve">n</w:t>
      </w:r>
      <w:del w:id="503157" w:author="内容修订器" w:date="2024-11-26T16:54:12Z">
        <w:r w:rsidDel="00494EDC">
          <w:delText xml:space="preserve"> </w:delText>
        </w:r>
      </w:del>
      <w:r w:rsidRPr="00C12843">
        <w:t>：修复次数；</w:t>
      </w:r>
    </w:p>
    <w:p w14:paraId="46A3808E" w14:textId="77777777" w:rsidR="001D36ED" w:rsidRPr="00BF5C49" w:rsidRDefault="001D36ED" w:rsidP="001D36ED">
      <w:pPr>
        <w:topLinePunct/>
      </w:pPr>
      <w:r w:rsidRPr="003673D3">
        <w:rPr>
          <w:rPrChange w:author="格式修订器" w:date="2024-11-26T16:54:08Z">
            <w:rPr>
              <w:i/>
            </w:rPr>
          </w:rPrChange>
        </w:rPr>
        <w:t>K</w:t>
      </w:r>
      <w:r w:rsidRPr="003673D3">
        <w:rPr>
          <w:vertAlign w:val="subscript"/>
          <w:rPrChange w:author="格式修订器" w:date="2024-11-26T16:54:08Z">
            <w:rPr>
              <w:i/>
              <w:vertAlign w:val="subscript"/>
            </w:rPr>
          </w:rPrChange>
        </w:rPr>
        <w:t>r</w:t>
      </w:r>
      <w:del w:id="503158" w:author="内容修订器" w:date="2024-11-26T16:54:12Z">
        <w:r w:rsidDel="00494EDC">
          <w:delText xml:space="preserve"> </w:delText>
        </w:r>
      </w:del>
      <w:r w:rsidRPr="00BF5C49">
        <w:t>：修复每批容器的固定成本；</w:t>
      </w:r>
    </w:p>
    <w:p w14:paraId="09879F7B" w14:textId="77777777" w:rsidR="001D36ED" w:rsidRPr="00BF5C49" w:rsidRDefault="00382793" w:rsidP="001D36ED">
      <w:pPr>
        <w:topLinePunct/>
      </w:pPr>
      <w:r w:rsidRPr="003673D3">
        <w:rPr>
          <w:rPrChange w:author="格式修订器" w:date="2024-11-26T16:54:08Z">
            <w:rPr>
              <w:i/>
            </w:rPr>
          </w:rPrChange>
        </w:rPr>
        <w:t>c</w:t>
      </w:r>
      <w:r w:rsidR="001D36ED" w:rsidRPr="003673D3">
        <w:rPr>
          <w:vertAlign w:val="subscript"/>
          <w:rPrChange w:author="格式修订器" w:date="2024-11-26T16:54:08Z">
            <w:rPr>
              <w:i/>
              <w:vertAlign w:val="subscript"/>
            </w:rPr>
          </w:rPrChange>
        </w:rPr>
        <w:t>r</w:t>
      </w:r>
      <w:del w:id="503159" w:author="内容修订器" w:date="2024-11-26T16:54:12Z">
        <w:r w:rsidDel="00494EDC">
          <w:delText xml:space="preserve"> </w:delText>
        </w:r>
      </w:del>
      <w:r w:rsidR="001D36ED" w:rsidRPr="00BF5C49">
        <w:t>：修复每单位容器的变动成本；</w:t>
      </w:r>
    </w:p>
    <w:p w14:paraId="32FDE7A2" w14:textId="77777777" w:rsidR="00F4094B" w:rsidRPr="003673D3" w:rsidRDefault="00F4094B" w:rsidP="00F4094B">
      <w:pPr>
        <w:topLinePunct/>
      </w:pPr>
      <w:r w:rsidRPr="003673D3">
        <w:rPr>
          <w:rPrChange w:author="格式修订器" w:date="2024-11-26T16:54:08Z">
            <w:rPr>
              <w:i/>
            </w:rPr>
          </w:rPrChange>
        </w:rPr>
        <w:t>C</w:t>
      </w:r>
      <w:r w:rsidRPr="003673D3">
        <w:rPr>
          <w:vertAlign w:val="subscript"/>
          <w:rPrChange w:author="格式修订器" w:date="2024-11-26T16:54:08Z">
            <w:rPr>
              <w:i/>
              <w:vertAlign w:val="subscript"/>
            </w:rPr>
          </w:rPrChange>
        </w:rPr>
        <w:t>r</w:t>
      </w:r>
      <w:del w:id="503160" w:author="内容修订器" w:date="2024-11-26T16:54:12Z">
        <w:r w:rsidDel="00494EDC">
          <w:delText xml:space="preserve"> </w:delText>
        </w:r>
      </w:del>
      <w:r w:rsidRPr="00BF5C49">
        <w:t>：周期</w:t>
      </w:r>
      <w:r w:rsidRPr="00BF5C49">
        <w:t>T</w:t>
      </w:r>
      <w:r w:rsidRPr="00BF5C49">
        <w:t>内容器修复的总成本；</w:t>
      </w:r>
    </w:p>
    <w:p w14:paraId="51AC034C" w14:textId="77777777" w:rsidR="001D36ED" w:rsidRPr="00BF5C49" w:rsidRDefault="00FD6839" w:rsidP="00382793">
      <w:pPr>
        <w:topLinePunct/>
      </w:pPr>
      <w:r w:rsidRPr="003673D3">
        <w:rPr>
          <w:rPrChange w:author="格式修订器" w:date="2024-11-26T16:54:08Z">
            <w:rPr>
              <w:i/>
            </w:rPr>
          </w:rPrChange>
        </w:rPr>
        <w:t>t</w:t>
      </w:r>
      <w:r w:rsidR="001D36ED" w:rsidRPr="003673D3">
        <w:rPr>
          <w:vertAlign w:val="subscript"/>
          <w:rPrChange w:author="格式修订器" w:date="2024-11-26T16:54:08Z">
            <w:rPr>
              <w:i/>
              <w:vertAlign w:val="subscript"/>
            </w:rPr>
          </w:rPrChange>
        </w:rPr>
        <w:t>i</w:t>
      </w:r>
      <w:del w:id="503161" w:author="内容修订器" w:date="2024-11-26T16:54:12Z">
        <w:r w:rsidDel="00494EDC">
          <w:rPr>
            <w:vertAlign w:val="subscript"/>
          </w:rPr>
          <w:delText xml:space="preserve"> </w:delText>
        </w:r>
      </w:del>
      <w:r w:rsidR="001D36ED" w:rsidRPr="00BF5C49">
        <w:t>：在制造周期</w:t>
      </w:r>
      <w:r w:rsidR="001D36ED" w:rsidRPr="00BF5C49">
        <w:t>T</w:t>
      </w:r>
      <w:r w:rsidR="001D36ED" w:rsidRPr="00BF5C49">
        <w:t>中第</w:t>
      </w:r>
      <w:r w:rsidR="001D36ED" w:rsidRPr="00BF5C49">
        <w:t>i</w:t>
      </w:r>
      <w:r w:rsidR="001D36ED" w:rsidRPr="00BF5C49">
        <w:t>个修复周期</w:t>
      </w:r>
      <w:r w:rsidR="00382793" w:rsidRPr="00BF5C49">
        <w:t>结束的时间</w:t>
      </w:r>
      <w:r w:rsidR="00382793" w:rsidRPr="00BF5C49">
        <w:t>(</w:t>
      </w:r>
      <w:r w:rsidRPr="003673D3">
        <w:rPr>
          <w:rPrChange w:author="格式修订器" w:date="2024-11-26T16:54:08Z">
            <w:rPr>
              <w:i/>
            </w:rPr>
          </w:rPrChange>
        </w:rPr>
        <w:t>t</w:t>
      </w:r>
      <w:r w:rsidR="00382793" w:rsidRPr="00BF5C49">
        <w:rPr>
          <w:vertAlign w:val="subscript"/>
        </w:rPr>
        <w:t>0</w:t>
      </w:r>
      <w:r w:rsidR="00382793" w:rsidRPr="00BF5C49">
        <w:t>=0</w:t>
      </w:r>
      <w:r w:rsidR="00382793" w:rsidRPr="00BF5C49">
        <w:t>)</w:t>
      </w:r>
      <w:r w:rsidR="00F6723B" w:rsidRPr="00BF5C49">
        <w:t>；</w:t>
      </w:r>
    </w:p>
    <w:p w14:paraId="4F076575" w14:textId="77777777" w:rsidR="00F6723B" w:rsidRPr="003673D3" w:rsidRDefault="00F6723B" w:rsidP="00F6723B">
      <w:pPr>
        <w:topLinePunct/>
      </w:pPr>
      <w:r w:rsidRPr="003673D3">
        <w:rPr>
          <w:rPrChange w:author="格式修订器" w:date="2024-11-26T16:54:08Z">
            <w:rPr>
              <w:i/>
            </w:rPr>
          </w:rPrChange>
        </w:rPr>
        <w:t>a</w:t>
      </w:r>
      <w:r w:rsidRPr="003673D3">
        <w:rPr>
          <w:vertAlign w:val="subscript"/>
          <w:rPrChange w:author="格式修订器" w:date="2024-11-26T16:54:08Z">
            <w:rPr>
              <w:i/>
              <w:vertAlign w:val="subscript"/>
            </w:rPr>
          </w:rPrChange>
        </w:rPr>
        <w:t>j</w:t>
      </w:r>
      <w:del w:id="503162" w:author="内容修订器" w:date="2024-11-26T16:54:12Z">
        <w:r w:rsidDel="00494EDC">
          <w:rPr>
            <w:vertAlign w:val="subscript"/>
          </w:rPr>
          <w:delText xml:space="preserve"> </w:delText>
        </w:r>
      </w:del>
      <w:r w:rsidRPr="00BF5C49">
        <w:t>：在制造周期</w:t>
      </w:r>
      <w:r w:rsidRPr="00BF5C49">
        <w:t>T</w:t>
      </w:r>
      <w:r w:rsidRPr="00BF5C49">
        <w:t>中第</w:t>
      </w:r>
      <w:r w:rsidRPr="00BF5C49">
        <w:t>j</w:t>
      </w:r>
      <w:r w:rsidRPr="00BF5C49">
        <w:t>个需要修复的容器到达系统的时间；</w:t>
      </w:r>
    </w:p>
    <w:p w14:paraId="69CC1417" w14:textId="77777777" w:rsidR="007D71C2" w:rsidRPr="00BF5C49" w:rsidRDefault="001D36ED" w:rsidP="007D71C2">
      <w:pPr>
        <w:topLinePunct/>
      </w:pPr>
      <w:r w:rsidRPr="003673D3">
        <w:rPr>
          <w:rPrChange w:author="格式修订器" w:date="2024-11-26T16:54:08Z">
            <w:rPr>
              <w:i/>
            </w:rPr>
          </w:rPrChange>
        </w:rPr>
        <w:t>I</w:t>
      </w:r>
      <w:r w:rsidRPr="003673D3">
        <w:rPr>
          <w:rPrChange w:author="格式修订器" w:date="2024-11-26T16:54:08Z">
            <w:rPr>
              <w:i/>
            </w:rPr>
          </w:rPrChange>
        </w:rPr>
        <w:t>(</w:t>
      </w:r>
      <w:r w:rsidRPr="003673D3">
        <w:rPr>
          <w:rPrChange w:author="格式修订器" w:date="2024-11-26T16:54:08Z">
            <w:rPr>
              <w:i/>
            </w:rPr>
          </w:rPrChange>
        </w:rPr>
        <w:t>t</w:t>
      </w:r>
      <w:r w:rsidRPr="003673D3">
        <w:rPr>
          <w:rPrChange w:author="格式修订器" w:date="2024-11-26T16:54:08Z">
            <w:rPr>
              <w:i/>
            </w:rPr>
          </w:rPrChange>
        </w:rPr>
        <w:t>)</w:t>
      </w:r>
      <w:r w:rsidRPr="00BF5C49">
        <w:t xml:space="preserve"> </w:t>
      </w:r>
      <w:del w:id="503163" w:author="标点修订器" w:date="2024-11-26T16:54:10Z">
        <w:r w:rsidDel="AA7D325B">
          <w:delText>：</w:delText>
        </w:r>
      </w:del>
      <w:ins w:id="503164" w:author="标点修订器" w:date="2024-11-26T16:54:07Z">
        <w:r>
          <w:rPr>
            <w:sz w:val="21"/>
            <w:szCs w:val="21"/>
            <w:rFonts w:hint="eastAsia" w:ascii="Times New Roman" w:eastAsia="宋体" w:hAnsi="Times New Roman" w:cs="Times New Roman"/>
            <w:kern w:val="2"/>
          </w:rPr>
          <w:t xml:space="preserve">: </w:t>
        </w:r>
      </w:ins>
      <w:r w:rsidRPr="00BF5C49">
        <w:rPr>
          <w:rPrChange w:author="格式修订器" w:date="2024-11-26T16:54:08Z">
            <w:rPr>
              <w:i/>
            </w:rPr>
          </w:rPrChange>
        </w:rPr>
        <w:t>t</w:t>
      </w:r>
      <w:r w:rsidRPr="00BF5C49">
        <w:t>时刻的库存水平</w:t>
      </w:r>
      <w:r w:rsidR="00F6723B" w:rsidRPr="00BF5C49">
        <w:t>；</w:t>
      </w:r>
    </w:p>
    <w:p w14:paraId="552BA759" w14:textId="278316AF" w:rsidR="001D36ED" w:rsidRDefault="001D36ED" w:rsidP="001D36ED">
      <w:pPr>
        <w:topLinePunct/>
      </w:pPr>
      <w:r w:rsidRPr="003673D3">
        <w:rPr>
          <w:rPrChange w:author="格式修订器" w:date="2024-11-26T16:54:08Z">
            <w:rPr>
              <w:i/>
            </w:rPr>
          </w:rPrChange>
        </w:rPr>
        <w:t>C</w:t>
      </w:r>
      <w:del w:id="503165" w:author="内容修订器" w:date="2024-11-26T16:54:12Z">
        <w:r w:rsidDel="00494EDC">
          <w:delText xml:space="preserve"> </w:delText>
        </w:r>
      </w:del>
      <w:r w:rsidRPr="00BF5C49">
        <w:t>：库存管理系统的总成本</w:t>
      </w:r>
      <w:r w:rsidR="00727264">
        <w:t>。</w:t>
      </w:r>
    </w:p>
    <w:p w14:paraId="6B0A0F50" w14:textId="3B662DD2" w:rsidR="00A022D4" w:rsidRDefault="00A022D4" w:rsidP="00A022D4">
      <w:pPr>
        <w:pStyle w:val="3"/>
        <w:topLinePunct/>
        <w:ind w:left="480" w:hangingChars="200" w:hanging="480"/>
      </w:pPr>
      <w:bookmarkStart w:id="39" w:name="_Toc104811843"/>
      <w:r>
        <w:t>4</w:t>
      </w:r>
      <w:r>
        <w:t>.</w:t>
      </w:r>
      <w:r>
        <w:t>1.3</w:t>
      </w:r>
      <w:ins w:id="503166" w:author="标题排版器" w:date="2024-11-26T16:54:07Z">
        <w:r>
          <w:t xml:space="preserve"> </w:t>
        </w:r>
      </w:ins>
      <w:r>
        <w:t>模型构建</w:t>
      </w:r>
      <w:bookmarkEnd w:id="39"/>
    </w:p>
    <w:p w14:paraId="59F8AA01" w14:textId="70A75EC1" w:rsidR="00A022D4" w:rsidRDefault="00A022D4" w:rsidP="00A022D4">
      <w:pPr>
        <w:topLinePunct/>
      </w:pPr>
      <w:r w:rsidRPr="003673D3">
        <w:t>基于以上假设，该模型研究的问题是计算出单位时间内使得总成本最小的周期制造量</w:t>
      </w:r>
      <w:r w:rsidRPr="003673D3">
        <w:rPr>
          <w:rPrChange w:author="格式修订器" w:date="2024-11-26T16:54:08Z">
            <w:rPr>
              <w:i/>
            </w:rPr>
          </w:rPrChange>
        </w:rPr>
        <w:t>Q</w:t>
      </w:r>
      <w:r w:rsidRPr="003673D3">
        <w:rPr>
          <w:vertAlign w:val="subscript"/>
          <w:rPrChange w:author="格式修订器" w:date="2024-11-26T16:54:08Z">
            <w:rPr>
              <w:i/>
              <w:vertAlign w:val="subscript"/>
            </w:rPr>
          </w:rPrChange>
        </w:rPr>
        <w:t>m</w:t>
      </w:r>
      <w:r w:rsidRPr="003673D3">
        <w:t>以及每一批次的修复量</w:t>
      </w:r>
      <w:r w:rsidRPr="003673D3">
        <w:rPr>
          <w:rPrChange w:author="格式修订器" w:date="2024-11-26T16:54:08Z">
            <w:rPr>
              <w:i/>
            </w:rPr>
          </w:rPrChange>
        </w:rPr>
        <w:t>Q</w:t>
      </w:r>
      <w:r w:rsidRPr="003673D3">
        <w:rPr>
          <w:vertAlign w:val="subscript"/>
          <w:rPrChange w:author="格式修订器" w:date="2024-11-26T16:54:08Z">
            <w:rPr>
              <w:i/>
              <w:vertAlign w:val="subscript"/>
            </w:rPr>
          </w:rPrChange>
        </w:rPr>
        <w:t>r</w:t>
      </w:r>
      <w:r w:rsidRPr="003673D3">
        <w:t>。整个库存管理系统的总成本包括容器的库存成本</w:t>
      </w:r>
      <w:r w:rsidRPr="000F5148">
        <w:rPr>
          <w:rPrChange w:author="格式修订器" w:date="2024-11-26T16:54:08Z">
            <w:rPr>
              <w:i/>
            </w:rPr>
          </w:rPrChange>
        </w:rPr>
        <w:t>C</w:t>
      </w:r>
      <w:r w:rsidRPr="000F5148">
        <w:rPr>
          <w:vertAlign w:val="subscript"/>
          <w:rPrChange w:author="格式修订器" w:date="2024-11-26T16:54:08Z">
            <w:rPr>
              <w:i/>
              <w:vertAlign w:val="subscript"/>
            </w:rPr>
          </w:rPrChange>
        </w:rPr>
        <w:t>h</w:t>
      </w:r>
      <w:r w:rsidRPr="003673D3">
        <w:t>，修复成本</w:t>
      </w:r>
      <w:r w:rsidRPr="003673D3">
        <w:rPr>
          <w:rPrChange w:author="格式修订器" w:date="2024-11-26T16:54:08Z">
            <w:rPr>
              <w:i/>
            </w:rPr>
          </w:rPrChange>
        </w:rPr>
        <w:t>C</w:t>
      </w:r>
      <w:r w:rsidRPr="003673D3">
        <w:rPr>
          <w:vertAlign w:val="subscript"/>
          <w:rPrChange w:author="格式修订器" w:date="2024-11-26T16:54:08Z">
            <w:rPr>
              <w:i/>
              <w:vertAlign w:val="subscript"/>
            </w:rPr>
          </w:rPrChange>
        </w:rPr>
        <w:t>r</w:t>
      </w:r>
      <w:r w:rsidRPr="003673D3">
        <w:t>和制造成本</w:t>
      </w:r>
      <w:r w:rsidRPr="003673D3">
        <w:rPr>
          <w:rPrChange w:author="格式修订器" w:date="2024-11-26T16:54:08Z">
            <w:rPr>
              <w:i/>
            </w:rPr>
          </w:rPrChange>
        </w:rPr>
        <w:t>C</w:t>
      </w:r>
      <w:r w:rsidRPr="003673D3">
        <w:rPr>
          <w:vertAlign w:val="subscript"/>
          <w:rPrChange w:author="格式修订器" w:date="2024-11-26T16:54:08Z">
            <w:rPr>
              <w:i/>
              <w:vertAlign w:val="subscript"/>
            </w:rPr>
          </w:rPrChange>
        </w:rPr>
        <w:t>m</w:t>
      </w:r>
      <w:r w:rsidR="00BD4294">
        <w:t>，</w:t>
      </w:r>
      <w:commentRangeStart w:id="44"/>
      <w:r w:rsidR="00BD4294">
        <w:t>即</w:t>
      </w:r>
      <w:commentRangeEnd w:id="44"/>
      <w:r w:rsidR="00F1430F">
        <w:commentReference w:id="44"/>
      </w:r>
    </w:p>
    <w:p w14:paraId="5FEAFB76" w14:textId="59CE8FA2" w:rsidR="00BD4294" w:rsidRPr="00A022D4" w:rsidRDefault="00BD4294" w:rsidP="00BD4294">
      <w:pPr>
        <w:tabs>
          <w:tab w:val="right" w:pos="9264"/>
        </w:tabs>
        <w:ind w:leftChars="1464" w:left="3514"/>
      </w:pPr>
      <w:commentRangeStart w:id="50"/>
      <w:r>
        <w:rPr>
          <w:rPrChange w:author="格式修订器" w:date="2024-11-26T16:54:08Z">
            <w:rPr>
              <w:i/>
            </w:rPr>
          </w:rPrChange>
        </w:rPr>
        <w:t>m</w:t>
      </w:r>
      <w:r w:rsidRPr="00BD4294">
        <w:rPr>
          <w:rPrChange w:author="格式修订器" w:date="2024-11-26T16:54:08Z">
            <w:rPr>
              <w:i/>
            </w:rPr>
          </w:rPrChange>
        </w:rPr>
        <w:t>in</w:t>
      </w:r>
      <w:r w:rsidRPr="00BD4294">
        <w:rPr>
          <w:rPrChange w:author="格式修订器" w:date="2024-11-26T16:54:08Z">
            <w:rPr>
              <w:i/>
            </w:rPr>
          </w:rPrChange>
        </w:rPr>
        <w:t xml:space="preserve"> C </w:t>
      </w:r>
      <w:r>
        <w:t xml:space="preserve">= </w:t>
      </w:r>
      <w:r w:rsidRPr="000F5148">
        <w:rPr>
          <w:rPrChange w:author="格式修订器" w:date="2024-11-26T16:54:08Z">
            <w:rPr>
              <w:i/>
            </w:rPr>
          </w:rPrChange>
        </w:rPr>
        <w:t>C</w:t>
      </w:r>
      <w:r w:rsidRPr="000F5148">
        <w:rPr>
          <w:vertAlign w:val="subscript"/>
          <w:rPrChange w:author="格式修订器" w:date="2024-11-26T16:54:08Z">
            <w:rPr>
              <w:i/>
              <w:vertAlign w:val="subscript"/>
            </w:rPr>
          </w:rPrChange>
        </w:rPr>
        <w:t>h</w:t>
      </w:r>
      <w:r>
        <w:rPr>
          <w:vertAlign w:val="subscript"/>
          <w:rPrChange w:author="格式修订器" w:date="2024-11-26T16:54:08Z">
            <w:rPr>
              <w:i/>
              <w:vertAlign w:val="subscript"/>
            </w:rPr>
          </w:rPrChange>
        </w:rPr>
        <w:t xml:space="preserve"> </w:t>
      </w:r>
      <w:r>
        <w:t>+</w:t>
      </w:r>
      <w:r>
        <w:t xml:space="preserve"> </w:t>
      </w:r>
      <w:r w:rsidRPr="003673D3">
        <w:rPr>
          <w:rPrChange w:author="格式修订器" w:date="2024-11-26T16:54:08Z">
            <w:rPr>
              <w:i/>
            </w:rPr>
          </w:rPrChange>
        </w:rPr>
        <w:t>C</w:t>
      </w:r>
      <w:r w:rsidRPr="003673D3">
        <w:rPr>
          <w:vertAlign w:val="subscript"/>
          <w:rPrChange w:author="格式修订器" w:date="2024-11-26T16:54:08Z">
            <w:rPr>
              <w:i/>
              <w:vertAlign w:val="subscript"/>
            </w:rPr>
          </w:rPrChange>
        </w:rPr>
        <w:t>r</w:t>
      </w:r>
      <w:r>
        <w:rPr>
          <w:vertAlign w:val="subscript"/>
          <w:rPrChange w:author="格式修订器" w:date="2024-11-26T16:54:08Z">
            <w:rPr>
              <w:i/>
              <w:vertAlign w:val="subscript"/>
            </w:rPr>
          </w:rPrChange>
        </w:rPr>
        <w:t xml:space="preserve"> </w:t>
      </w:r>
      <w:r>
        <w:t>+</w:t>
      </w:r>
      <w:r>
        <w:t xml:space="preserve"> </w:t>
      </w:r>
      <w:r w:rsidRPr="003673D3">
        <w:rPr>
          <w:rPrChange w:author="格式修订器" w:date="2024-11-26T16:54:08Z">
            <w:rPr>
              <w:i/>
            </w:rPr>
          </w:rPrChange>
        </w:rPr>
        <w:t>C</w:t>
      </w:r>
      <w:r w:rsidRPr="003673D3">
        <w:rPr>
          <w:vertAlign w:val="subscript"/>
          <w:rPrChange w:author="格式修订器" w:date="2024-11-26T16:54:08Z">
            <w:rPr>
              <w:i/>
              <w:vertAlign w:val="subscript"/>
            </w:rPr>
          </w:rPrChange>
        </w:rPr>
        <w:t>m</w:t>
      </w:r>
      <w:del w:id="503167" w:author="公式排版器" w:date="2024-11-26T16:54:13Z">
        <w:r w:rsidDel="00494EDC">
          <w:rPr>
            <w:vertAlign w:val="subscript"/>
          </w:rPr>
          <w:delText xml:space="preserve">                       </w:delText>
        </w:r>
      </w:del>
      <w:ins w:id="503168" w:author="公式排版器" w:date="2024-11-26T16:54:07Z">
        <w:r>
          <w:tab/>
        </w:r>
      </w:ins>
      <w:r w:rsidRPr="00BF5C49">
        <w:rPr>
          <w:rStyle w:val="cw68"/>
        </w:rPr>
        <w:t>(</w:t>
      </w:r>
      <w:r w:rsidRPr="00BF5C49">
        <w:rPr>
          <w:rStyle w:val="cw68"/>
        </w:rPr>
        <w:t>4</w:t>
      </w:r>
      <w:r w:rsidRPr="00BF5C49">
        <w:rPr>
          <w:rStyle w:val="cw68"/>
        </w:rPr>
        <w:t>-1</w:t>
      </w:r>
      <w:r w:rsidRPr="00BF5C49">
        <w:rPr>
          <w:rStyle w:val="cw68"/>
        </w:rPr>
        <w:t>)</w:t>
      </w:r>
      <w:commentRangeEnd w:id="50"/>
      <w:r w:rsidR="00F1430F">
        <w:commentReference w:id="50"/>
      </w:r>
    </w:p>
    <w:p w14:paraId="06BFD7E1" w14:textId="74E4704D" w:rsidR="00382793" w:rsidRPr="003673D3" w:rsidRDefault="00382793" w:rsidP="005417CC">
      <w:pPr>
        <w:pStyle w:val="2"/>
        <w:topLinePunct/>
        <w:ind w:left="480" w:hangingChars="171" w:hanging="480"/>
      </w:pPr>
      <w:bookmarkStart w:id="40" w:name="_Toc104811844"/>
      <w:r w:rsidRPr="003673D3">
        <w:t>4</w:t>
      </w:r>
      <w:bookmarkStart w:id="40" w:name="_Toc104811844"/>
      <w:r>
        <w:t>.</w:t>
      </w:r>
      <w:bookmarkStart w:id="40" w:name="_Toc104811844"/>
      <w:r w:rsidRPr="003673D3">
        <w:t>2</w:t>
      </w:r>
      <w:ins w:id="503169" w:author="标题排版器" w:date="2024-11-26T16:54:07Z">
        <w:r>
          <w:t xml:space="preserve"> </w:t>
        </w:r>
      </w:ins>
      <w:r w:rsidRPr="00BF5C49">
        <w:t>模型</w:t>
      </w:r>
      <w:r w:rsidR="004E3D62">
        <w:t>求解</w:t>
      </w:r>
      <w:bookmarkEnd w:id="40"/>
    </w:p>
    <w:p w14:paraId="7CF1089D" w14:textId="46BCAFCD" w:rsidR="001D36ED" w:rsidRPr="00BF5C49" w:rsidRDefault="0079068E" w:rsidP="00682B92">
      <w:pPr>
        <w:topLinePunct/>
      </w:pPr>
      <w:r w:rsidRPr="003673D3">
        <w:t>考虑到该模型在实际情况中是一个多周期的连续模型，因此在每个</w:t>
      </w:r>
      <w:r w:rsidR="00682B92" w:rsidRPr="003673D3">
        <w:t>制造周期的期初都会有上一个制造周期中最后一个修复周期产生的</w:t>
      </w:r>
      <w:r w:rsidR="00682B92" w:rsidRPr="003673D3">
        <w:rPr>
          <w:rPrChange w:author="格式修订器" w:date="2024-11-26T16:54:08Z">
            <w:rPr>
              <w:i/>
            </w:rPr>
          </w:rPrChange>
        </w:rPr>
        <w:t>Q</w:t>
      </w:r>
      <w:r w:rsidR="00682B92" w:rsidRPr="003673D3">
        <w:rPr>
          <w:vertAlign w:val="subscript"/>
          <w:rPrChange w:author="格式修订器" w:date="2024-11-26T16:54:08Z">
            <w:rPr>
              <w:i/>
              <w:vertAlign w:val="subscript"/>
            </w:rPr>
          </w:rPrChange>
        </w:rPr>
        <w:t>r</w:t>
      </w:r>
      <w:r w:rsidR="00110775" w:rsidRPr="003673D3">
        <w:t>，同时将一个周期内返还的数量用常数</w:t>
      </w:r>
      <w:r w:rsidR="00110775" w:rsidRPr="00416357">
        <w:rPr>
          <w:rPrChange w:author="格式修订器" w:date="2024-11-26T16:54:08Z">
            <w:rPr>
              <w:i/>
            </w:rPr>
          </w:rPrChange>
        </w:rPr>
        <w:t>r</w:t>
      </w:r>
      <w:r w:rsidR="00110775" w:rsidRPr="00416357">
        <w:t>近似替代</w:t>
      </w:r>
      <w:r w:rsidR="00682B92" w:rsidRPr="00416357">
        <w:t>。</w:t>
      </w:r>
      <w:r w:rsidR="00A1576C" w:rsidRPr="00416357">
        <w:t>以下将针对不同的修复决策分两种情况：</w:t>
      </w:r>
      <w:r w:rsidR="00A1576C" w:rsidRPr="00416357">
        <w:t>1</w:t>
      </w:r>
      <w:r w:rsidR="00A1576C" w:rsidRPr="00416357">
        <w:t>.</w:t>
      </w:r>
      <w:r w:rsidR="00A1576C" w:rsidRPr="00416357">
        <w:t>批量修复时只修复容器中的废品；</w:t>
      </w:r>
      <w:r w:rsidR="00A1576C" w:rsidRPr="00BF5C49">
        <w:t>2</w:t>
      </w:r>
      <w:r w:rsidR="00A1576C" w:rsidRPr="00BF5C49">
        <w:t>.</w:t>
      </w:r>
      <w:r w:rsidR="00A1576C" w:rsidRPr="00BF5C49">
        <w:t>批量修复时将次品和废品合并修复。</w:t>
      </w:r>
      <w:r w:rsidR="004E3D62">
        <w:t>修复决策的研究方法参考陈春花</w:t>
      </w:r>
      <w:del w:id="503170" w:author="标点修订器" w:date="2024-11-26T16:54:10Z">
        <w:r w:rsidDel="AA7D325B">
          <w:delText>(</w:delText>
        </w:r>
      </w:del>
      <w:ins w:id="503171" w:author="标点修订器" w:date="2024-11-26T16:54:07Z">
        <w:r>
          <w:rPr>
            <w:sz w:val="21"/>
            <w:szCs w:val="21"/>
            <w:rFonts w:hint="eastAsia" w:ascii="Times New Roman" w:eastAsia="宋体" w:hAnsi="Times New Roman" w:cs="Times New Roman"/>
            <w:kern w:val="2"/>
          </w:rPr>
          <w:t>（</w:t>
        </w:r>
      </w:ins>
      <w:r w:rsidR="004E3D62">
        <w:t>2007</w:t>
      </w:r>
      <w:del w:id="503172" w:author="标点修订器" w:date="2024-11-26T16:54:10Z">
        <w:r w:rsidDel="AA7D325B">
          <w:delText>)</w:delText>
        </w:r>
      </w:del>
      <w:ins w:id="503173" w:author="标点修订器" w:date="2024-11-26T16:54:07Z">
        <w:r>
          <w:rPr>
            <w:sz w:val="21"/>
            <w:szCs w:val="21"/>
            <w:rFonts w:ascii="Times New Roman" w:eastAsia="宋体" w:hAnsi="Times New Roman" w:cs="Times New Roman"/>
            <w:kern w:val="2"/>
          </w:rPr>
          <w:t>）</w:t>
        </w:r>
      </w:ins>
      <w:r w:rsidR="004E3D62">
        <w:t>的再制造决策研究。</w:t>
      </w:r>
    </w:p>
    <w:p w14:paraId="45E46D4A" w14:textId="77777777" w:rsidR="00A1576C" w:rsidRPr="00BF5C49" w:rsidRDefault="00A1576C" w:rsidP="001C6FC0">
      <w:pPr>
        <w:pStyle w:val="4"/>
        <w:topLinePunct/>
      </w:pPr>
      <w:commentRangeStart w:id="36"/>
      <w:r w:rsidRPr="00BF5C49">
        <w:t>情况</w:t>
      </w:r>
      <w:r w:rsidRPr="00BF5C49">
        <w:t>1</w:t>
      </w:r>
      <w:r w:rsidRPr="00BF5C49">
        <w:t>：</w:t>
      </w:r>
      <w:r w:rsidRPr="00BF5C49">
        <w:t>批量修复时只修复容器中的废品</w:t>
      </w:r>
      <w:commentRangeEnd w:id="36"/>
      <w:r w:rsidR="00F1430F">
        <w:commentReference w:id="36"/>
      </w:r>
    </w:p>
    <w:p w14:paraId="67418C44" w14:textId="77777777" w:rsidR="00A1576C" w:rsidRPr="00BF5C49" w:rsidRDefault="00682B92" w:rsidP="001C6FC0">
      <w:pPr>
        <w:topLinePunct/>
      </w:pPr>
      <w:r w:rsidRPr="00BF5C49">
        <w:t>（</w:t>
      </w:r>
      <w:r w:rsidRPr="00BF5C49">
        <w:t>1</w:t>
      </w:r>
      <w:r w:rsidRPr="00BF5C49">
        <w:t>）</w:t>
      </w:r>
      <w:r w:rsidRPr="00BF5C49">
        <w:t>一个制造周期内</w:t>
      </w:r>
      <w:r w:rsidRPr="00BF5C49">
        <w:t>T</w:t>
      </w:r>
      <w:r w:rsidRPr="00BF5C49">
        <w:t>内完好品和次品的库存成本</w:t>
      </w:r>
      <w:del w:id="503174" w:author="标点修订器" w:date="2024-11-26T16:54:10Z">
        <w:r w:rsidDel="AA7D325B">
          <w:delText>:</w:delText>
        </w:r>
      </w:del>
      <w:ins w:id="503175" w:author="标点修订器" w:date="2024-11-26T16:54:07Z">
        <w:r>
          <w:rPr>
            <w:sz w:val="21"/>
            <w:rFonts w:hint="eastAsia" w:ascii="Times New Roman" w:eastAsia="宋体" w:hAnsi="Times New Roman" w:cs="Times New Roman"/>
            <w:szCs w:val="24"/>
            <w:kern w:val="2"/>
            <w:rFonts w:hint="eastAsia"/>
          </w:rPr>
          <w:t>：</w:t>
        </w:r>
      </w:ins>
    </w:p>
    <w:p w14:paraId="58AF0B7B" w14:textId="77777777" w:rsidR="00682B92" w:rsidRPr="00BF5C49" w:rsidRDefault="00682B92" w:rsidP="00682B92">
      <w:pPr>
        <w:topLinePunct/>
      </w:pPr>
      <w:r w:rsidRPr="00BF5C49">
        <w:rPr>
          <w:rPrChange w:author="格式修订器" w:date="2024-11-26T16:54:08Z">
            <w:rPr>
              <w:i/>
            </w:rPr>
          </w:rPrChange>
        </w:rPr>
        <w:t>t</w:t>
      </w:r>
      <w:r w:rsidRPr="00BF5C49">
        <w:t>时刻的库存管理水平：</w:t>
      </w:r>
    </w:p>
    <w:p w14:paraId="4E585469" w14:textId="77777777" w:rsidR="00682B92" w:rsidRPr="00BF5C49" w:rsidRDefault="00682B92" w:rsidP="00DA3F79">
      <w:pPr>
        <w:topLinePunct/>
      </w:pPr>
      <w:r w:rsidRPr="00BF5C49">
        <w:rPr>
          <w:rPrChange w:author="格式修订器" w:date="2024-11-26T16:54:08Z">
            <w:rPr>
              <w:i/>
            </w:rPr>
          </w:rPrChange>
        </w:rPr>
        <w:t>I</w:t>
      </w:r>
      <w:r w:rsidRPr="00BF5C49">
        <w:rPr>
          <w:rPrChange w:author="格式修订器" w:date="2024-11-26T16:54:08Z">
            <w:rPr>
              <w:i/>
            </w:rPr>
          </w:rPrChange>
        </w:rPr>
        <w:t>(</w:t>
      </w:r>
      <w:r w:rsidRPr="00BF5C49">
        <w:rPr>
          <w:kern w:val="2"/>
          <w:sz w:val="21"/>
          <w:szCs w:val="21"/>
          <w:rFonts w:ascii="Times New Roman" w:eastAsia="宋体" w:hAnsi="Times New Roman" w:cs="Times New Roman"/>
          <w:i/>
        </w:rPr>
        <w:t>t</w:t>
      </w:r>
      <w:r w:rsidRPr="00BF5C49">
        <w:rPr>
          <w:rPrChange w:author="格式修订器" w:date="2024-11-26T16:54:08Z">
            <w:rPr>
              <w:i/>
            </w:rPr>
          </w:rPrChange>
        </w:rPr>
        <w:t>)</w:t>
      </w:r>
      <w:ins w:id="503176" w:author="内容修订器" w:date="2024-11-26T16:54:07Z">
        <w:r w:rsidR="004B696B">
          <w:t xml:space="preserve"> </w:t>
        </w:r>
      </w:ins>
      <w:r w:rsidRPr="00BF5C49">
        <w:rPr>
          <w:rPrChange w:author="格式修订器" w:date="2024-11-26T16:54:08Z">
            <w:rPr>
              <w:i/>
            </w:rPr>
          </w:rPrChange>
        </w:rPr>
        <w:t>=Q</w:t>
      </w:r>
      <w:r w:rsidRPr="00BF5C49">
        <w:rPr>
          <w:vertAlign w:val="subscript"/>
          <w:rPrChange w:author="格式修订器" w:date="2024-11-26T16:54:08Z">
            <w:rPr>
              <w:i/>
              <w:vertAlign w:val="subscript"/>
            </w:rPr>
          </w:rPrChange>
        </w:rPr>
        <w:t>m</w:t>
      </w:r>
      <w:r w:rsidRPr="00BF5C49">
        <w:rPr>
          <w:rPrChange w:author="格式修订器" w:date="2024-11-26T16:54:08Z">
            <w:rPr>
              <w:i/>
            </w:rPr>
          </w:rPrChange>
        </w:rPr>
        <w:t>-dt</w:t>
      </w:r>
      <w:r w:rsidRPr="00BF5C49">
        <w:rPr>
          <w:vertAlign w:val="subscript"/>
          <w:rPrChange w:author="格式修订器" w:date="2024-11-26T16:54:08Z">
            <w:rPr>
              <w:i/>
              <w:vertAlign w:val="subscript"/>
            </w:rPr>
          </w:rPrChange>
        </w:rPr>
        <w:t>i-1</w:t>
      </w:r>
      <w:r w:rsidRPr="00BF5C49">
        <w:rPr>
          <w:rPrChange w:author="格式修订器" w:date="2024-11-26T16:54:08Z">
            <w:rPr>
              <w:i/>
            </w:rPr>
          </w:rPrChange>
        </w:rPr>
        <w:t>+iQ</w:t>
      </w:r>
      <w:r w:rsidRPr="00BF5C49">
        <w:rPr>
          <w:vertAlign w:val="subscript"/>
          <w:rPrChange w:author="格式修订器" w:date="2024-11-26T16:54:08Z">
            <w:rPr>
              <w:i/>
              <w:vertAlign w:val="subscript"/>
            </w:rPr>
          </w:rPrChange>
        </w:rPr>
        <w:t>r</w:t>
      </w:r>
      <w:r w:rsidRPr="00BF5C49">
        <w:rPr>
          <w:rPrChange w:author="格式修订器" w:date="2024-11-26T16:54:08Z">
            <w:rPr>
              <w:i/>
            </w:rPr>
          </w:rPrChange>
        </w:rPr>
        <w:t>-d</w:t>
      </w:r>
      <w:r w:rsidRPr="00BF5C49">
        <w:rPr>
          <w:rPrChange w:author="格式修订器" w:date="2024-11-26T16:54:08Z">
            <w:rPr>
              <w:i/>
            </w:rPr>
          </w:rPrChange>
        </w:rPr>
        <w:t>(</w:t>
      </w:r>
      <w:r w:rsidRPr="00BF5C49">
        <w:rPr>
          <w:kern w:val="2"/>
          <w:sz w:val="21"/>
          <w:szCs w:val="21"/>
          <w:rFonts w:ascii="Times New Roman" w:eastAsia="宋体" w:hAnsi="Times New Roman" w:cs="Times New Roman"/>
          <w:i/>
        </w:rPr>
        <w:t>t-t</w:t>
      </w:r>
      <w:r w:rsidRPr="00BF5C49">
        <w:rPr>
          <w:kern w:val="2"/>
          <w:sz w:val="21"/>
          <w:szCs w:val="21"/>
          <w:rFonts w:ascii="Times New Roman" w:eastAsia="宋体" w:hAnsi="Times New Roman" w:cs="Times New Roman"/>
          <w:i/>
          <w:vertAlign w:val="subscript"/>
        </w:rPr>
        <w:t>i-1</w:t>
      </w:r>
      <w:r w:rsidRPr="00BF5C49">
        <w:rPr>
          <w:rPrChange w:author="格式修订器" w:date="2024-11-26T16:54:08Z">
            <w:rPr>
              <w:i/>
            </w:rPr>
          </w:rPrChange>
        </w:rPr>
        <w:t>)</w:t>
      </w:r>
    </w:p>
    <w:p w14:paraId="2DAB1B1C" w14:textId="2EE8B62E" w:rsidR="001D36ED" w:rsidRPr="00BF5C49" w:rsidRDefault="00682B92" w:rsidP="00DA3F79">
      <w:pPr>
        <w:tabs>
          <w:tab w:val="right" w:pos="9264"/>
        </w:tabs>
        <w:ind w:leftChars="1486" w:left="3567"/>
      </w:pPr>
      <w:commentRangeStart w:id="121"/>
      <w:commentRangeStart w:id="51"/>
      <w:r w:rsidRPr="00BF5C49">
        <w:rPr>
          <w:rPrChange w:author="格式修订器" w:date="2024-11-26T16:54:08Z">
            <w:rPr>
              <w:i/>
            </w:rPr>
          </w:rPrChange>
        </w:rPr>
        <w:t>= Q</w:t>
      </w:r>
      <w:r w:rsidRPr="00BF5C49">
        <w:rPr>
          <w:vertAlign w:val="subscript"/>
          <w:rPrChange w:author="格式修订器" w:date="2024-11-26T16:54:08Z">
            <w:rPr>
              <w:i/>
              <w:vertAlign w:val="subscript"/>
            </w:rPr>
          </w:rPrChange>
        </w:rPr>
        <w:t>m</w:t>
      </w:r>
      <w:r w:rsidRPr="00BF5C49">
        <w:rPr>
          <w:rPrChange w:author="格式修订器" w:date="2024-11-26T16:54:08Z">
            <w:rPr>
              <w:i/>
            </w:rPr>
          </w:rPrChange>
        </w:rPr>
        <w:t>+ iQ</w:t>
      </w:r>
      <w:r w:rsidRPr="00BF5C49">
        <w:rPr>
          <w:vertAlign w:val="subscript"/>
          <w:rPrChange w:author="格式修订器" w:date="2024-11-26T16:54:08Z">
            <w:rPr>
              <w:i/>
              <w:vertAlign w:val="subscript"/>
            </w:rPr>
          </w:rPrChange>
        </w:rPr>
        <w:t>r</w:t>
      </w:r>
      <w:r w:rsidRPr="00BF5C49">
        <w:rPr>
          <w:rPrChange w:author="格式修订器" w:date="2024-11-26T16:54:08Z">
            <w:rPr>
              <w:i/>
            </w:rPr>
          </w:rPrChange>
        </w:rPr>
        <w:softHyphen/>
        <w:t>-dt</w:t>
      </w:r>
      <w:del w:id="503177" w:author="公式排版器" w:date="2024-11-26T16:54:13Z">
        <w:r w:rsidDel="00494EDC">
          <w:softHyphen/>
          <w:delText xml:space="preserve">         </w:delText>
        </w:r>
      </w:del>
      <w:del w:id="503178" w:author="公式排版器" w:date="2024-11-26T16:54:13Z">
        <w:r w:rsidDel="00494EDC">
          <w:delText xml:space="preserve">  </w:delText>
        </w:r>
      </w:del>
      <w:del w:id="503179" w:author="公式排版器" w:date="2024-11-26T16:54:13Z">
        <w:r w:rsidDel="00494EDC">
          <w:delText xml:space="preserve">   </w:delText>
        </w:r>
      </w:del>
      <w:del w:id="503180" w:author="公式排版器" w:date="2024-11-26T16:54:13Z">
        <w:r w:rsidDel="00494EDC">
          <w:delText xml:space="preserve"> </w:delText>
        </w:r>
      </w:del>
      <w:ins w:id="503181" w:author="公式排版器" w:date="2024-11-26T16:54:07Z">
        <w:r>
          <w:tab/>
        </w:r>
      </w:ins>
      <w:r w:rsidR="005D1429" w:rsidRPr="00BF5C49">
        <w:rPr>
          <w:rStyle w:val="cw68"/>
        </w:rPr>
        <w:t>(</w:t>
      </w:r>
      <w:r w:rsidRPr="00BF5C49">
        <w:rPr>
          <w:rStyle w:val="cw68"/>
        </w:rPr>
        <w:t>4</w:t>
      </w:r>
      <w:r w:rsidRPr="00BF5C49">
        <w:rPr>
          <w:rStyle w:val="cw68"/>
        </w:rPr>
        <w:t>-</w:t>
      </w:r>
      <w:r w:rsidR="00BD4294">
        <w:rPr>
          <w:rStyle w:val="cw68"/>
        </w:rPr>
        <w:t>2</w:t>
      </w:r>
      <w:r w:rsidR="005D1429" w:rsidRPr="00BF5C49">
        <w:rPr>
          <w:rStyle w:val="cw68"/>
        </w:rPr>
        <w:t>)</w:t>
      </w:r>
      <w:commentRangeEnd w:id="51"/>
      <w:r w:rsidR="00F1430F">
        <w:commentReference w:id="51"/>
      </w:r>
      <w:commentRangeEnd w:id="121"/>
      <w:r w:rsidR="00F1430F">
        <w:commentReference w:id="121"/>
      </w:r>
    </w:p>
    <w:p w14:paraId="183BC848" w14:textId="77777777" w:rsidR="006C7FB1" w:rsidRPr="00BF5C49" w:rsidRDefault="006C7FB1" w:rsidP="006C7FB1">
      <w:pPr>
        <w:topLinePunct/>
      </w:pPr>
      <w:r w:rsidRPr="00BF5C49">
        <w:t>每当可修复的容器库存达到</w:t>
      </w:r>
      <w:r w:rsidRPr="00BF5C49">
        <w:rPr>
          <w:rPrChange w:author="格式修订器" w:date="2024-11-26T16:54:08Z">
            <w:rPr>
              <w:i/>
            </w:rPr>
          </w:rPrChange>
        </w:rPr>
        <w:t>Q</w:t>
      </w:r>
      <w:r w:rsidRPr="00BF5C49">
        <w:rPr>
          <w:vertAlign w:val="subscript"/>
          <w:rPrChange w:author="格式修订器" w:date="2024-11-26T16:54:08Z">
            <w:rPr>
              <w:i/>
              <w:vertAlign w:val="subscript"/>
            </w:rPr>
          </w:rPrChange>
        </w:rPr>
        <w:t>r</w:t>
      </w:r>
      <w:r w:rsidRPr="00BF5C49">
        <w:t>时，就进行一次批量修复，两次修复之间的时间间隔表示</w:t>
      </w:r>
      <w:commentRangeStart w:id="108"/>
      <w:r w:rsidRPr="00BF5C49">
        <w:t>如下：</w:t>
      </w:r>
      <w:commentRangeEnd w:id="108"/>
      <w:r w:rsidR="00F1430F">
        <w:commentReference w:id="108"/>
      </w:r>
    </w:p>
    <w:p w14:paraId="487F3418" w14:textId="4AC533D8" w:rsidR="00DD0918" w:rsidRPr="003673D3" w:rsidRDefault="006C7FB1" w:rsidP="006C7FB1">
      <w:pPr>
        <w:pStyle w:val="cw14"/>
        <w:topLinePunct/>
        <w:textAlignment w:val="center"/>
        <w:jc w:val="right"/>
      </w:pPr>
      <w:del w:id="503182" w:author="公式排版器" w:date="2024-11-26T16:54:13Z">
        <w:r w:rsidDel="00494EDC">
          <w:delText xml:space="preserve">                  </w:delText>
        </w:r>
        <w:r w:rsidRPr="00BF5C49">
          <w:delText>Δ</w:delText>
        </w:r>
        <w:r w:rsidRPr="00BF5C49">
          <w:delText>t</w:delText>
        </w:r>
        <w:r w:rsidRPr="00BF5C49">
          <w:delText>=t</w:delText>
        </w:r>
        <w:r w:rsidRPr="00BF5C49">
          <w:rPr>
            <w:vertAlign w:val="subscript"/>
          </w:rPr>
          <w:delText>i</w:delText>
        </w:r>
        <w:r w:rsidRPr="00BF5C49">
          <w:delText>-t</w:delText>
        </w:r>
        <w:r w:rsidRPr="00BF5C49">
          <w:rPr>
            <w:vertAlign w:val="subscript"/>
          </w:rPr>
          <w:delText>i-1</w:delText>
        </w:r>
        <w:r w:rsidRPr="00BF5C49">
          <w:delText>=</w:delText>
        </w:r>
      </w:del>
      <m:oMath>
        <m:f>
          <m:fPr>
            <m:ctrlPr>
              <w:del w:author="公式排版器" w:date="2024-11-26T16:54:13Z"/>
            </m:ctrlPr>
          </m:fPr>
          <m:num>
            <m:sSub>
              <m:sSubPr>
                <m:ctrlPr>
                  <w:del w:author="公式排版器" w:date="2024-11-26T16:54:13Z"/>
                </m:ctrlPr>
              </m:sSubPr>
              <m:e>
                <m:r>
                  <w:del w:author="公式排版器" w:date="2024-11-26T16:54:13Z">
                    <m:rPr/>
                    <m:t>Q</m:t>
                  </w:del>
                </m:r>
              </m:e>
              <m:sub>
                <m:r>
                  <w:del w:author="公式排版器" w:date="2024-11-26T16:54:13Z">
                    <m:rPr/>
                    <m:t>r</m:t>
                  </w:del>
                </m:r>
              </m:sub>
            </m:sSub>
          </m:num>
          <m:den>
            <m:r>
              <w:del w:author="公式排版器" w:date="2024-11-26T16:54:13Z">
                <m:rPr/>
                <m:t>r</m:t>
              </w:del>
            </m:r>
            <m:d>
              <m:dPr>
                <m:ctrlPr>
                  <w:del w:author="公式排版器" w:date="2024-11-26T16:54:13Z"/>
                </m:ctrlPr>
              </m:dPr>
              <m:e>
                <m:sSub>
                  <m:sSubPr>
                    <m:ctrlPr>
                      <w:del w:author="公式排版器" w:date="2024-11-26T16:54:13Z"/>
                    </m:ctrlPr>
                  </m:sSubPr>
                  <m:e>
                    <m:r>
                      <w:del w:author="公式排版器" w:date="2024-11-26T16:54:13Z">
                        <m:rPr/>
                        <m:t>p</m:t>
                      </w:del>
                    </m:r>
                  </m:e>
                  <m:sub>
                    <m:r>
                      <w:del w:author="公式排版器" w:date="2024-11-26T16:54:13Z">
                        <m:rPr/>
                        <m:t>3</m:t>
                      </w:del>
                    </m:r>
                  </m:sub>
                </m:sSub>
                <m:r>
                  <w:del w:author="公式排版器" w:date="2024-11-26T16:54:13Z">
                    <m:rPr/>
                    <m:t>+</m:t>
                  </w:del>
                </m:r>
                <m:sSub>
                  <m:sSubPr>
                    <m:ctrlPr>
                      <w:del w:author="公式排版器" w:date="2024-11-26T16:54:13Z"/>
                    </m:ctrlPr>
                  </m:sSubPr>
                  <m:e>
                    <m:r>
                      <w:del w:author="公式排版器" w:date="2024-11-26T16:54:13Z">
                        <m:rPr/>
                        <m:t>p</m:t>
                      </w:del>
                    </m:r>
                  </m:e>
                  <m:sub>
                    <m:r>
                      <w:del w:author="公式排版器" w:date="2024-11-26T16:54:13Z">
                        <m:rPr/>
                        <m:t>1</m:t>
                      </w:del>
                    </m:r>
                  </m:sub>
                </m:sSub>
                <m:sSub>
                  <m:sSubPr>
                    <m:ctrlPr>
                      <w:del w:author="公式排版器" w:date="2024-11-26T16:54:13Z"/>
                    </m:ctrlPr>
                  </m:sSubPr>
                  <m:e>
                    <m:r>
                      <w:del w:author="公式排版器" w:date="2024-11-26T16:54:13Z">
                        <m:rPr/>
                        <m:t>p</m:t>
                      </w:del>
                    </m:r>
                  </m:e>
                  <m:sub>
                    <m:r>
                      <w:del w:author="公式排版器" w:date="2024-11-26T16:54:13Z">
                        <m:rPr/>
                        <m:t>2</m:t>
                      </w:del>
                    </m:r>
                  </m:sub>
                </m:sSub>
              </m:e>
            </m:d>
          </m:den>
        </m:f>
      </m:oMath>
      <w:del w:author="公式排版器" w:date="2024-11-26T16:54:13Z">
        <w:r w:rsidRPr="003673D3">
          <w:delText xml:space="preserve">             </w:delText>
        </w:r>
        <w:r w:rsidR="005D1429" w:rsidRPr="003673D3">
          <w:delText>(</w:delText>
        </w:r>
        <w:r w:rsidRPr="003673D3">
          <w:delText>4-</w:delText>
        </w:r>
        <w:r w:rsidR="00BD4294">
          <w:delText>3</w:delText>
        </w:r>
        <w:r w:rsidR="005D1429" w:rsidRPr="003673D3">
          <w:delText>)</w:delText>
        </w:r>
        <w:r w:rsidDel="00494EDC">
          <w:delText xml:space="preserve">           </w:delText>
        </w:r>
      </w:del>
      <w:ins w:id="503183" w:author="公式排版器" w:date="2024-11-26T16:54:07Z">
        <w:r w:rsidRPr="00BF5C49">
          <w:rPr>
            <w:rPrChange w:author="格式修订器" w:date="2024-11-26T16:54:08Z">
              <w:rPr>
                <w:i/>
              </w:rPr>
            </w:rPrChange>
          </w:rPr>
          <w:t>Δ</w:t>
        </w:r>
        <w:r w:rsidRPr="00BF5C49">
          <w:rPr>
            <w:rPrChange w:author="格式修订器" w:date="2024-11-26T16:54:08Z">
              <w:rPr>
                <w:i/>
              </w:rPr>
            </w:rPrChange>
          </w:rPr>
          <w:t>t</w:t>
        </w:r>
        <w:r w:rsidRPr="00BF5C49">
          <w:rPr>
            <w:rPrChange w:author="格式修订器" w:date="2024-11-26T16:54:08Z">
              <w:rPr>
                <w:i/>
              </w:rPr>
            </w:rPrChange>
          </w:rPr>
          <w:t>=t</w:t>
        </w:r>
        <w:r w:rsidRPr="00BF5C49">
          <w:rPr>
            <w:vertAlign w:val="subscript"/>
            <w:rPrChange w:author="格式修订器" w:date="2024-11-26T16:54:08Z">
              <w:rPr>
                <w:i/>
                <w:vertAlign w:val="subscript"/>
              </w:rPr>
            </w:rPrChange>
          </w:rPr>
          <w:t>i</w:t>
        </w:r>
        <w:r w:rsidRPr="00BF5C49">
          <w:rPr>
            <w:rPrChange w:author="格式修订器" w:date="2024-11-26T16:54:08Z">
              <w:rPr>
                <w:i/>
              </w:rPr>
            </w:rPrChange>
          </w:rPr>
          <w:t>-t</w:t>
        </w:r>
        <w:r w:rsidRPr="00BF5C49">
          <w:rPr>
            <w:vertAlign w:val="subscript"/>
            <w:rPrChange w:author="格式修订器" w:date="2024-11-26T16:54:08Z">
              <w:rPr>
                <w:i/>
                <w:vertAlign w:val="subscript"/>
              </w:rPr>
            </w:rPrChange>
          </w:rPr>
          <w:t>i-1</w:t>
        </w:r>
        <w:r w:rsidRPr="00BF5C49">
          <w:rPr>
            <w:rPrChange w:author="格式修订器" w:date="2024-11-26T16:54:08Z">
              <w:rPr>
                <w:i/>
              </w:rPr>
            </w:rPrChange>
          </w:rPr>
          <w:t>=</w:t>
        </w:r>
        <m:oMathPara>
          <m:oMathParaPr>
            <m:jc m:val="right"/>
          </m:oMathParaPr>
          <m:oMath>
            <m:eqArr>
              <m:eqArrPr>
                <m:maxDist m:val="1"/>
                <m:objDist m:val="1"/>
                <m:ctrlPr>
                  <w:rPr>
                    <w:rFonts w:ascii="Cambria Math" w:hAnsi="Cambria Math"/>
                    <w:i/>
                    <w:iCs/>
                  </w:rPr>
                </m:ctrlPr>
              </m:eqArrPr>
              <m:e>
                <m:f>
                  <m:fPr>
                    <m:ctrlPr>
                      <w:rPr>
                        <w:rPrChange w:author="格式修订器" w:date="2024-11-26T16:54:08Z">
                          <w:rPr>
                            <w:i/>
                          </w:rPr>
                        </w:rPrChange>
                      </w:rPr>
                    </m:ctrlPr>
                  </m:fPr>
                  <m:num>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num>
                  <m:den>
                    <m:r>
                      <m:rPr/>
                      <w:rPr>
                        <w:rStyle w:val="cw66"/>
                        <w:rPrChange w:author="公式排版器" w:date="2024-11-26T16:54:13Z">
                          <w:rPr>
                            <w:i/>
                          </w:rPr>
                        </w:rPrChange>
                      </w:rPr>
                      <m:t>r</m:t>
                    </m:r>
                    <m:d>
                      <m:dPr>
                        <m:ctrlPr>
                          <w:rPr>
                            <w:rPrChange w:author="格式修订器" w:date="2024-11-26T16:54:08Z">
                              <w:rPr>
                                <w:i/>
                              </w:rPr>
                            </w:rPrChange>
                          </w:rPr>
                        </m:ctrlPr>
                      </m:dPr>
                      <m:e>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3</m:t>
                            </m:r>
                          </m:sub>
                        </m:sSub>
                        <m:r>
                          <m:rPr/>
                          <w:rPr>
                            <w:rStyle w:val="cw66"/>
                            <w:rPrChange w:author="公式排版器" w:date="2024-11-26T16:54:13Z">
                              <w:rPr>
                                <w:i/>
                              </w:rPr>
                            </w:rPrChange>
                          </w:rPr>
                          <m:t>+</m:t>
                        </m:r>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1</m:t>
                            </m:r>
                          </m:sub>
                        </m:sSub>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2</m:t>
                            </m:r>
                          </m:sub>
                        </m:sSub>
                      </m:e>
                    </m:d>
                  </m:den>
                </m:f>
                <m:r>
                  <w:rPr>
                    <w:rStyle w:val="cw66"/>
                  </w:rPr>
                  <m:t>#</m:t>
                </m:r>
                <m:r>
                  <m:rPr>
                    <m:nor/>
                    <m:sty m:val="p"/>
                  </m:rPr>
                  <w:rPr>
                    <w:rStyle w:val="cw68"/>
                  </w:rPr>
                  <m:t>(</m:t>
                </m:r>
                <m:r>
                  <m:rPr>
                    <m:nor/>
                    <m:sty m:val="p"/>
                  </m:rPr>
                  <w:rPr>
                    <w:rStyle w:val="cw68"/>
                  </w:rPr>
                  <m:t>4-</m:t>
                </m:r>
                <m:r>
                  <m:rPr>
                    <m:nor/>
                    <m:sty m:val="p"/>
                  </m:rPr>
                  <w:rPr>
                    <w:rStyle w:val="cw68"/>
                  </w:rPr>
                  <m:t>3</m:t>
                </m:r>
                <m:r>
                  <m:rPr>
                    <m:nor/>
                    <m:sty m:val="p"/>
                  </m:rPr>
                  <w:rPr>
                    <w:rStyle w:val="cw68"/>
                  </w:rPr>
                  <m:t>)</m:t>
                </m:r>
                <m:r>
                  <m:rPr>
                    <m:nor/>
                    <m:sty m:val="p"/>
                  </m:rPr>
                  <w:rPr>
                    <w:rPrChange w:author="格式修订器" w:date="2024-11-26T16:54:08Z">
                      <w:rPr>
                        <w:i/>
                      </w:rPr>
                    </w:rPrChange>
                  </w:rPr>
                </m:r>
                <m:r>
                  <m:rPr>
                    <m:nor/>
                  </m:rPr>
                  <w:rPr>
                    <w:rStyle w:val="cw66"/>
                  </w:rPr>
                  <m:t xml:space="preserve">   </m:t>
                </m:r>
                <m:ctrlPr>
                  <w:rPr>
                    <w:rFonts w:ascii="Cambria Math" w:eastAsia="宋体" w:hAnsi="Cambria Math" w:cs="宋体"/>
                    <w:i/>
                  </w:rPr>
                </m:ctrlPr>
              </m:e>
            </m:eqArr>
          </m:oMath>
        </m:oMathPara>
      </w:ins>
    </w:p>
    <w:p w14:paraId="52FE5090" w14:textId="77777777" w:rsidR="00DD0918" w:rsidRPr="003673D3" w:rsidRDefault="006C7FB1" w:rsidP="001C6FC0">
      <w:pPr>
        <w:pStyle w:val="aff6"/>
        <w:ind w:left="3994" w:firstLineChars="0" w:firstLine="0"/>
        <w:topLinePunct/>
      </w:pPr>
      <w:r w:rsidRPr="003673D3">
        <mc:AlternateContent>
          <mc:Choice Requires="wps">
            <w:drawing>
              <wp:inline>
                <wp:simplePos x="0" y="0"/>
                <wp:positionH relativeFrom="column">
                  <wp:posOffset>2536190</wp:posOffset>
                </wp:positionH>
                <wp:positionV relativeFrom="paragraph">
                  <wp:posOffset>66675</wp:posOffset>
                </wp:positionV>
                <wp:extent cx="2360930" cy="369570"/>
                <wp:effectExtent l="0" t="0" r="1016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9570"/>
                        </a:xfrm>
                        <a:prstGeom prst="rect">
                          <a:avLst/>
                        </a:prstGeom>
                        <a:solidFill>
                          <a:srgbClr val="FFFFFF"/>
                        </a:solidFill>
                        <a:ln w="9525">
                          <a:solidFill>
                            <a:schemeClr val="bg1"/>
                          </a:solidFill>
                          <a:miter lim="800000"/>
                          <a:headEnd/>
                          <a:tailEnd/>
                        </a:ln>
                      </wps:spPr>
                      <wps:txbx>
                        <w:txbxContent>
                          <w:p w14:paraId="48ABCF20" w14:textId="77777777" w:rsidR="00A022D4" w:rsidRDefault="00A022D4">
                            <w:pPr>
                              <w:widowControl w:val="0"/>
                              <w:jc w:val="both"/>
                              <w:snapToGrid w:val="1"/>
                              <w:spacing w:beforeLines="0" w:before="0" w:afterLines="0" w:after="0" w:line="240" w:lineRule="auto"/>
                              <w:ind w:firstLineChars="0" w:firstLine="0" w:leftChars="0" w:left="0"/>
                              <w:pBdr>
                                <w:bottom w:val="none" w:sz="0" w:space="0" w:color="auto"/>
                              </w:pBdr>
                            </w:pPr>
                            <w:r>
                              <w:t>…</w:t>
                            </w:r>
                          </w:p>
                        </w:txbxContent>
                      </wps:txbx>
                      <wps:bodyPr rot="0" vert="eaVert" wrap="square" lIns="91440" tIns="45720" rIns="91440" bIns="45720" anchor="t" anchorCtr="0">
                        <a:spAutoFit/>
                      </wps:bodyPr>
                    </wps:wsp>
                  </a:graphicData>
                </a:graphic>
                <wp14:sizeRelH relativeFrom="margin">
                  <wp14:pctWidth>40000</wp14:pctWidth>
                </wp14:sizeRelH>
                <wp14:sizeRelV relativeFrom="margin">
                  <wp14:pctHeight>0</wp14:pctHeight>
                </wp14:sizeRelV>
              </wp:inline>
            </w:drawing>
          </mc:Choice>
          <mc:Fallback>
            <w:pict>
              <v:shapetype w14:anchorId="4524CEEA" id="_x0000_t202" coordsize="21600,21600" o:spt="202" path="m,l,21600r21600,l21600,xe">
                <v:stroke joinstyle="miter"/>
                <v:path gradientshapeok="t" o:connecttype="rect"/>
              </v:shapetype>
              <v:shape id="文本框 2" o:spid="_x0000_s1026" type="#_x0000_t202" style="left:0;text-align:left;margin-left:199.7pt;margin-top:5.25pt;width:185.9pt;height:29.1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" strokecolor="white [3212]">
                <v:textbox style="layout-flow:vertical-ideographic;mso-fit-shape-to-text:t">
                  <w:txbxContent>
                    <w:p w14:paraId="48ABCF20" w14:textId="77777777" w:rsidR="00A022D4" w:rsidRDefault="00A022D4">
                      <w:pPr>
                        <w:widowControl w:val="0"/>
                        <w:jc w:val="both"/>
                        <w:snapToGrid w:val="1"/>
                        <w:spacing w:beforeLines="0" w:before="0" w:afterLines="0" w:after="0" w:line="240" w:lineRule="auto"/>
                        <w:ind w:firstLineChars="0" w:firstLine="0" w:leftChars="0" w:left="0"/>
                        <w:pBdr>
                          <w:bottom w:val="none" w:sz="0" w:space="0" w:color="auto"/>
                        </w:pBdr>
                      </w:pPr>
                      <w:r>
                        <w:t>…</w:t>
                      </w:r>
                    </w:p>
                  </w:txbxContent>
                </v:textbox>
                <w10:wrap type="square"/>
              </v:shape>
            </w:pict>
          </mc:Fallback>
        </mc:AlternateContent>
      </w:r>
    </w:p>
    <w:p w14:paraId="016587F9" w14:textId="77777777" w:rsidR="00DD0918" w:rsidRPr="003673D3" w:rsidRDefault="00DD0918" w:rsidP="001C6FC0">
      <w:pPr>
        <w:topLinePunct/>
        <w:rPr>
          <w:del w:author="内容修订器" w:date="2024-11-26T16:54:13Z"/>
        </w:rPr>
      </w:pPr>
      <w:r w:rsidR="00F1430F">
        <w:commentReference w:id="17"/>
      </w:r>
    </w:p>
    <w:p w14:paraId="2F1DFEE6" w14:textId="6FF43282" w:rsidR="006B3446" w:rsidRPr="00BF5C49" w:rsidRDefault="005D1429" w:rsidP="00E44C22">
      <w:pPr>
        <w:pStyle w:val="affff2"/>
        <w:topLinePunct/>
      </w:pPr>
      <w:r w:rsidRPr="00BF5C49">
        <w:rPr>
          <w:rPrChange w:author="格式修订器" w:date="2024-11-26T16:54:08Z">
            <w:rPr>
              <w:i/>
            </w:rPr>
          </w:rPrChange>
        </w:rPr>
        <w:t>Δ</w:t>
      </w:r>
      <w:r w:rsidRPr="00BF5C49">
        <w:rPr>
          <w:rPrChange w:author="格式修订器" w:date="2024-11-26T16:54:08Z">
            <w:rPr>
              <w:i/>
            </w:rPr>
          </w:rPrChange>
        </w:rPr>
        <w:t>t</w:t>
      </w:r>
      <w:r w:rsidRPr="00BF5C49">
        <w:rPr>
          <w:rPrChange w:author="格式修订器" w:date="2024-11-26T16:54:08Z">
            <w:rPr>
              <w:i/>
            </w:rPr>
          </w:rPrChange>
        </w:rPr>
        <w:t>=t</w:t>
      </w:r>
      <w:r w:rsidRPr="00BF5C49">
        <w:rPr>
          <w:vertAlign w:val="subscript"/>
          <w:rPrChange w:author="格式修订器" w:date="2024-11-26T16:54:08Z">
            <w:rPr>
              <w:i/>
              <w:vertAlign w:val="subscript"/>
            </w:rPr>
          </w:rPrChange>
        </w:rPr>
        <w:t>1</w:t>
      </w:r>
      <w:r w:rsidRPr="00BF5C49">
        <w:rPr>
          <w:rPrChange w:author="格式修订器" w:date="2024-11-26T16:54:08Z">
            <w:rPr>
              <w:i/>
            </w:rPr>
          </w:rPrChange>
        </w:rPr>
        <w:t>-t</w:t>
      </w:r>
      <w:r w:rsidRPr="00BF5C49">
        <w:rPr>
          <w:vertAlign w:val="subscript"/>
          <w:rPrChange w:author="格式修订器" w:date="2024-11-26T16:54:08Z">
            <w:rPr>
              <w:i/>
              <w:vertAlign w:val="subscript"/>
            </w:rPr>
          </w:rPrChange>
        </w:rPr>
        <w:t>0</w:t>
      </w:r>
      <w:r w:rsidRPr="00BF5C49">
        <w:rPr>
          <w:rPrChange w:author="格式修订器" w:date="2024-11-26T16:54:08Z">
            <w:rPr>
              <w:i/>
            </w:rPr>
          </w:rPrChange>
        </w:rPr>
        <w:t>=</w:t>
      </w:r>
      <m:oMath>
        <m:f>
          <m:fPr>
            <m:ctrlPr>
              <w:rPr>
                <w:rPrChange w:author="格式修订器" w:date="2024-11-26T16:54:08Z">
                  <w:rPr>
                    <w:i/>
                  </w:rPr>
                </w:rPrChange>
              </w:rPr>
            </m:ctrlPr>
          </m:fPr>
          <m:num>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num>
          <m:den>
            <m:r>
              <m:rPr/>
              <w:rPr>
                <w:rStyle w:val="cw66"/>
                <w:rPrChange w:author="公式排版器" w:date="2024-11-26T16:54:13Z">
                  <w:rPr>
                    <w:i/>
                  </w:rPr>
                </w:rPrChange>
              </w:rPr>
              <m:t>r</m:t>
            </m:r>
            <m:d>
              <m:dPr>
                <m:ctrlPr>
                  <w:rPr>
                    <w:rPrChange w:author="格式修订器" w:date="2024-11-26T16:54:08Z">
                      <w:rPr>
                        <w:i/>
                      </w:rPr>
                    </w:rPrChange>
                  </w:rPr>
                </m:ctrlPr>
              </m:dPr>
              <m:e>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3</m:t>
                    </m:r>
                  </m:sub>
                </m:sSub>
                <m:r>
                  <m:rPr/>
                  <w:rPr>
                    <w:rStyle w:val="cw66"/>
                    <w:rPrChange w:author="公式排版器" w:date="2024-11-26T16:54:13Z">
                      <w:rPr>
                        <w:i/>
                      </w:rPr>
                    </w:rPrChange>
                  </w:rPr>
                  <m:t>+</m:t>
                </m:r>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1</m:t>
                    </m:r>
                  </m:sub>
                </m:sSub>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2</m:t>
                    </m:r>
                  </m:sub>
                </m:sSub>
              </m:e>
            </m:d>
          </m:den>
        </m:f>
      </m:oMath>
      <w:r w:rsidR="00235A89" w:rsidRPr="003673D3">
        <w:rPr>
          <w:rPrChange w:author="格式修订器" w:date="2024-11-26T16:54:08Z">
            <w:rPr>
              <w:i/>
            </w:rPr>
          </w:rPrChange>
        </w:rPr>
        <w:t xml:space="preserve"> </w:t>
      </w:r>
    </w:p>
    <w:p w14:paraId="2CC8942D" w14:textId="77777777" w:rsidR="005D1429" w:rsidRPr="00BF5C49" w:rsidRDefault="005D1429" w:rsidP="00235A89">
      <w:pPr>
        <w:topLinePunct/>
      </w:pPr>
      <w:r w:rsidRPr="00BF5C49">
        <w:t>累加可得：</w:t>
      </w:r>
    </w:p>
    <w:p w14:paraId="25E9406D" w14:textId="0B90F182" w:rsidR="005D1429" w:rsidRPr="003673D3" w:rsidRDefault="005D1429" w:rsidP="005D1429">
      <w:pPr>
        <w:pStyle w:val="cw14"/>
        <w:topLinePunct/>
        <w:textAlignment w:val="center"/>
        <w:jc w:val="right"/>
      </w:pPr>
      <w:del w:id="503184" w:author="公式排版器" w:date="2024-11-26T16:54:13Z">
        <w:r w:rsidDel="00494EDC">
          <w:delText xml:space="preserve">          </w:delText>
        </w:r>
        <w:r w:rsidDel="00494EDC">
          <w:delText xml:space="preserve"> </w:delText>
        </w:r>
        <w:r w:rsidDel="00494EDC">
          <w:delText xml:space="preserve">        </w:delText>
        </w:r>
        <w:r w:rsidRPr="00BF5C49">
          <w:delText>t</w:delText>
        </w:r>
        <w:r w:rsidRPr="00BF5C49">
          <w:rPr>
            <w:vertAlign w:val="subscript"/>
          </w:rPr>
          <w:delText>i</w:delText>
        </w:r>
        <w:r w:rsidRPr="00BF5C49">
          <w:delText>=</w:delText>
        </w:r>
      </w:del>
      <m:oMath>
        <m:f>
          <m:fPr>
            <m:ctrlPr>
              <w:del w:author="公式排版器" w:date="2024-11-26T16:54:13Z"/>
            </m:ctrlPr>
          </m:fPr>
          <m:num>
            <m:sSub>
              <m:sSubPr>
                <m:ctrlPr>
                  <w:del w:author="公式排版器" w:date="2024-11-26T16:54:13Z"/>
                </m:ctrlPr>
              </m:sSubPr>
              <m:e>
                <m:r>
                  <w:del w:author="公式排版器" w:date="2024-11-26T16:54:13Z">
                    <m:rPr/>
                    <m:t>iQ</m:t>
                  </w:del>
                </m:r>
              </m:e>
              <m:sub>
                <m:r>
                  <w:del w:author="公式排版器" w:date="2024-11-26T16:54:13Z">
                    <m:rPr/>
                    <m:t>r</m:t>
                  </w:del>
                </m:r>
              </m:sub>
            </m:sSub>
          </m:num>
          <m:den>
            <m:r>
              <w:del w:author="公式排版器" w:date="2024-11-26T16:54:13Z">
                <m:rPr/>
                <m:t>r</m:t>
              </w:del>
            </m:r>
            <m:d>
              <m:dPr>
                <m:ctrlPr>
                  <w:del w:author="公式排版器" w:date="2024-11-26T16:54:13Z"/>
                </m:ctrlPr>
              </m:dPr>
              <m:e>
                <m:sSub>
                  <m:sSubPr>
                    <m:ctrlPr>
                      <w:del w:author="公式排版器" w:date="2024-11-26T16:54:13Z"/>
                    </m:ctrlPr>
                  </m:sSubPr>
                  <m:e>
                    <m:r>
                      <w:del w:author="公式排版器" w:date="2024-11-26T16:54:13Z">
                        <m:rPr/>
                        <m:t>p</m:t>
                      </w:del>
                    </m:r>
                  </m:e>
                  <m:sub>
                    <m:r>
                      <w:del w:author="公式排版器" w:date="2024-11-26T16:54:13Z">
                        <m:rPr/>
                        <m:t>3</m:t>
                      </w:del>
                    </m:r>
                  </m:sub>
                </m:sSub>
                <m:r>
                  <w:del w:author="公式排版器" w:date="2024-11-26T16:54:13Z">
                    <m:rPr/>
                    <m:t>+</m:t>
                  </w:del>
                </m:r>
                <m:sSub>
                  <m:sSubPr>
                    <m:ctrlPr>
                      <w:del w:author="公式排版器" w:date="2024-11-26T16:54:13Z"/>
                    </m:ctrlPr>
                  </m:sSubPr>
                  <m:e>
                    <m:r>
                      <w:del w:author="公式排版器" w:date="2024-11-26T16:54:13Z">
                        <m:rPr/>
                        <m:t>p</m:t>
                      </w:del>
                    </m:r>
                  </m:e>
                  <m:sub>
                    <m:r>
                      <w:del w:author="公式排版器" w:date="2024-11-26T16:54:13Z">
                        <m:rPr/>
                        <m:t>1</m:t>
                      </w:del>
                    </m:r>
                  </m:sub>
                </m:sSub>
                <m:sSub>
                  <m:sSubPr>
                    <m:ctrlPr>
                      <w:del w:author="公式排版器" w:date="2024-11-26T16:54:13Z"/>
                    </m:ctrlPr>
                  </m:sSubPr>
                  <m:e>
                    <m:r>
                      <w:del w:author="公式排版器" w:date="2024-11-26T16:54:13Z">
                        <m:rPr/>
                        <m:t>p</m:t>
                      </w:del>
                    </m:r>
                  </m:e>
                  <m:sub>
                    <m:r>
                      <w:del w:author="公式排版器" w:date="2024-11-26T16:54:13Z">
                        <m:rPr/>
                        <m:t>2</m:t>
                      </w:del>
                    </m:r>
                  </m:sub>
                </m:sSub>
              </m:e>
            </m:d>
          </m:den>
        </m:f>
      </m:oMath>
      <w:del w:author="公式排版器" w:date="2024-11-26T16:54:13Z">
        <w:r w:rsidDel="00494EDC">
          <w:delText xml:space="preserve"> </w:delText>
        </w:r>
        <w:r w:rsidDel="00494EDC">
          <w:delText xml:space="preserve"> </w:delText>
        </w:r>
        <w:r w:rsidR="00D3427D" w:rsidRPr="00BF5C49">
          <w:delText xml:space="preserve"> , </w:delText>
        </w:r>
        <w:r w:rsidDel="00494EDC">
          <w:delText xml:space="preserve"> </w:delText>
        </w:r>
        <w:r w:rsidR="00D3427D" w:rsidRPr="003673D3">
          <w:delText>i</w:delText>
        </w:r>
        <w:r w:rsidR="00D3427D" w:rsidRPr="00BF5C49">
          <w:delText>=</w:delText>
        </w:r>
        <w:r w:rsidR="00D3427D" w:rsidRPr="00BF5C49">
          <w:delText>1,2</w:delText>
        </w:r>
        <w:r w:rsidR="00D3427D" w:rsidRPr="00BF5C49">
          <w:delText>,</w:delText>
        </w:r>
        <w:r w:rsidR="00D3427D" w:rsidRPr="00BF5C49">
          <w:delText>……</w:delText>
        </w:r>
        <w:r w:rsidR="00D3427D" w:rsidRPr="00BF5C49">
          <w:delText xml:space="preserve">,</w:delText>
        </w:r>
        <w:r w:rsidR="001852F3">
          <w:delText xml:space="preserve">n</w:delText>
        </w:r>
        <w:r w:rsidRPr="00BF5C49">
          <w:delText xml:space="preserve">        </w:delText>
        </w:r>
        <w:r w:rsidRPr="003673D3">
          <w:delText>(</w:delText>
        </w:r>
        <w:r w:rsidRPr="003673D3">
          <w:delText>4-</w:delText>
        </w:r>
        <w:r w:rsidR="00BD4294">
          <w:delText>4</w:delText>
        </w:r>
        <w:r w:rsidRPr="003673D3">
          <w:delText>)</w:delText>
        </w:r>
      </w:del>
      <w:ins w:id="503185" w:author="公式排版器" w:date="2024-11-26T16:54:07Z">
        <w:r w:rsidRPr="00BF5C49">
          <w:rPr>
            <w:rPrChange w:author="格式修订器" w:date="2024-11-26T16:54:08Z">
              <w:rPr>
                <w:i/>
              </w:rPr>
            </w:rPrChange>
          </w:rPr>
          <w:t>t</w:t>
        </w:r>
        <w:r w:rsidRPr="00BF5C49">
          <w:rPr>
            <w:vertAlign w:val="subscript"/>
            <w:rPrChange w:author="格式修订器" w:date="2024-11-26T16:54:08Z">
              <w:rPr>
                <w:i/>
                <w:vertAlign w:val="subscript"/>
              </w:rPr>
            </w:rPrChange>
          </w:rPr>
          <w:t>i</w:t>
        </w:r>
        <w:r w:rsidRPr="00BF5C49">
          <w:t>=</w:t>
        </w:r>
        <m:oMathPara>
          <m:oMathParaPr>
            <m:jc m:val="right"/>
          </m:oMathParaPr>
          <m:oMath>
            <m:eqArr>
              <m:eqArrPr>
                <m:maxDist m:val="1"/>
                <m:objDist m:val="1"/>
                <m:ctrlPr>
                  <w:rPr>
                    <w:rFonts w:ascii="Cambria Math" w:hAnsi="Cambria Math"/>
                    <w:i/>
                    <w:iCs/>
                  </w:rPr>
                </m:ctrlPr>
              </m:eqArrPr>
              <m:e>
                <m:f>
                  <m:fPr>
                    <m:ctrlPr>
                      <w:rPr>
                        <w:rPrChange w:author="格式修订器" w:date="2024-11-26T16:54:08Z">
                          <w:rPr>
                            <w:i/>
                          </w:rPr>
                        </w:rPrChange>
                      </w:rPr>
                    </m:ctrlPr>
                  </m:fPr>
                  <m:num>
                    <m:sSub>
                      <m:sSubPr>
                        <m:ctrlPr>
                          <w:rPr>
                            <w:rPrChange w:author="格式修订器" w:date="2024-11-26T16:54:08Z">
                              <w:rPr>
                                <w:i/>
                              </w:rPr>
                            </w:rPrChange>
                          </w:rPr>
                        </m:ctrlPr>
                      </m:sSubPr>
                      <m:e>
                        <m:r>
                          <m:rPr/>
                          <w:rPr>
                            <w:rStyle w:val="cw66"/>
                            <w:rPrChange w:author="公式排版器" w:date="2024-11-26T16:54:13Z">
                              <w:rPr>
                                <w:i/>
                              </w:rPr>
                            </w:rPrChange>
                          </w:rPr>
                          <m:t>iQ</m:t>
                        </m:r>
                      </m:e>
                      <m:sub>
                        <m:r>
                          <m:rPr/>
                          <w:rPr>
                            <w:rStyle w:val="cw66"/>
                            <w:rPrChange w:author="公式排版器" w:date="2024-11-26T16:54:13Z">
                              <w:rPr>
                                <w:i/>
                              </w:rPr>
                            </w:rPrChange>
                          </w:rPr>
                          <m:t>r</m:t>
                        </m:r>
                      </m:sub>
                    </m:sSub>
                  </m:num>
                  <m:den>
                    <m:r>
                      <m:rPr/>
                      <w:rPr>
                        <w:rStyle w:val="cw66"/>
                        <w:rPrChange w:author="公式排版器" w:date="2024-11-26T16:54:13Z">
                          <w:rPr>
                            <w:i/>
                          </w:rPr>
                        </w:rPrChange>
                      </w:rPr>
                      <m:t>r</m:t>
                    </m:r>
                    <m:d>
                      <m:dPr>
                        <m:ctrlPr>
                          <w:rPr>
                            <w:rPrChange w:author="格式修订器" w:date="2024-11-26T16:54:08Z">
                              <w:rPr>
                                <w:i/>
                              </w:rPr>
                            </w:rPrChange>
                          </w:rPr>
                        </m:ctrlPr>
                      </m:dPr>
                      <m:e>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3</m:t>
                            </m:r>
                          </m:sub>
                        </m:sSub>
                        <m:r>
                          <m:rPr/>
                          <w:rPr>
                            <w:rStyle w:val="cw66"/>
                            <w:rPrChange w:author="公式排版器" w:date="2024-11-26T16:54:13Z">
                              <w:rPr>
                                <w:i/>
                              </w:rPr>
                            </w:rPrChange>
                          </w:rPr>
                          <m:t>+</m:t>
                        </m:r>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1</m:t>
                            </m:r>
                          </m:sub>
                        </m:sSub>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2</m:t>
                            </m:r>
                          </m:sub>
                        </m:sSub>
                      </m:e>
                    </m:d>
                  </m:den>
                </m:f>
                <m:r>
                  <w:rPr>
                    <w:rStyle w:val="cw66"/>
                  </w:rPr>
                  <m:t>#</m:t>
                </m:r>
                <m:r>
                  <m:rPr>
                    <m:nor/>
                    <m:sty m:val="p"/>
                  </m:rPr>
                  <w:rPr>
                    <w:rStyle w:val="cw68"/>
                  </w:rPr>
                  <m:t>(</m:t>
                </m:r>
                <m:r>
                  <m:rPr>
                    <m:nor/>
                    <m:sty m:val="p"/>
                  </m:rPr>
                  <w:rPr>
                    <w:rStyle w:val="cw68"/>
                  </w:rPr>
                  <m:t>4-</m:t>
                </m:r>
                <m:r>
                  <m:rPr>
                    <m:nor/>
                    <m:sty m:val="p"/>
                  </m:rPr>
                  <w:rPr>
                    <w:rStyle w:val="cw68"/>
                  </w:rPr>
                  <m:t>4</m:t>
                </m:r>
                <m:r>
                  <m:rPr>
                    <m:nor/>
                    <m:sty m:val="p"/>
                  </m:rPr>
                  <w:rPr>
                    <w:rStyle w:val="cw68"/>
                  </w:rPr>
                  <m:t>)</m:t>
                </m:r>
                <m:r>
                  <m:rPr>
                    <m:nor/>
                  </m:rPr>
                  <w:rPr>
                    <w:rStyle w:val="cw66"/>
                  </w:rPr>
                  <m:t xml:space="preserve">   </m:t>
                </m:r>
                <m:ctrlPr>
                  <w:rPr>
                    <w:rFonts w:ascii="Cambria Math" w:eastAsia="宋体" w:hAnsi="Cambria Math" w:cs="宋体"/>
                    <w:i/>
                  </w:rPr>
                </m:ctrlPr>
              </m:e>
            </m:eqArr>
          </m:oMath>
        </m:oMathPara>
      </w:ins>
    </w:p>
    <w:p w14:paraId="00596F07" w14:textId="25DB5A6E" w:rsidR="00235A89" w:rsidRPr="00BF5C49" w:rsidRDefault="00235A89" w:rsidP="00235A89">
      <w:pPr>
        <w:topLinePunct/>
      </w:pPr>
      <w:r w:rsidRPr="003673D3">
        <w:t>由于制造提前期为</w:t>
      </w:r>
      <w:r w:rsidRPr="00416357">
        <w:t>0</w:t>
      </w:r>
      <w:r w:rsidRPr="00416357">
        <w:t>，因此不存在缺货现象，当库存降为</w:t>
      </w:r>
      <w:r w:rsidRPr="00416357">
        <w:t>0</w:t>
      </w:r>
      <w:r w:rsidRPr="00416357">
        <w:t>时即进行新一个周期的制造，因此</w:t>
      </w:r>
      <w:r w:rsidRPr="00416357">
        <w:rPr>
          <w:rPrChange w:author="格式修订器" w:date="2024-11-26T16:54:08Z">
            <w:rPr>
              <w:i/>
            </w:rPr>
          </w:rPrChange>
        </w:rPr>
        <w:t>I</w:t>
      </w:r>
      <w:r w:rsidRPr="00416357">
        <w:rPr>
          <w:rPrChange w:author="格式修订器" w:date="2024-11-26T16:54:08Z">
            <w:rPr>
              <w:i/>
            </w:rPr>
          </w:rPrChange>
        </w:rPr>
        <w:t>(</w:t>
      </w:r>
      <w:r w:rsidRPr="00416357">
        <w:rPr>
          <w:kern w:val="2"/>
          <w:sz w:val="21"/>
          <w:szCs w:val="21"/>
          <w:rFonts w:ascii="Times New Roman" w:eastAsia="宋体" w:hAnsi="Times New Roman" w:cs="Times New Roman"/>
          <w:i/>
        </w:rPr>
        <w:t>t</w:t>
      </w:r>
      <w:r w:rsidRPr="00416357">
        <w:rPr>
          <w:kern w:val="2"/>
          <w:sz w:val="21"/>
          <w:szCs w:val="21"/>
          <w:rFonts w:ascii="Times New Roman" w:eastAsia="宋体" w:hAnsi="Times New Roman" w:cs="Times New Roman"/>
          <w:i/>
          <w:vertAlign w:val="subscript"/>
        </w:rPr>
        <w:t>n</w:t>
      </w:r>
      <w:r w:rsidRPr="00BF5C49">
        <w:rPr>
          <w:rPrChange w:author="格式修订器" w:date="2024-11-26T16:54:08Z">
            <w:rPr>
              <w:i/>
            </w:rPr>
          </w:rPrChange>
        </w:rPr>
        <w:t>)</w:t>
      </w:r>
      <w:ins w:id="503186" w:author="内容修订器" w:date="2024-11-26T16:54:07Z">
        <w:r w:rsidR="004B696B">
          <w:t xml:space="preserve"> </w:t>
        </w:r>
      </w:ins>
      <w:r w:rsidRPr="00BF5C49">
        <w:rPr>
          <w:rPrChange w:author="格式修订器" w:date="2024-11-26T16:54:08Z">
            <w:rPr>
              <w:i/>
            </w:rPr>
          </w:rPrChange>
        </w:rPr>
        <w:t>=</w:t>
      </w:r>
      <w:r w:rsidRPr="00BF5C49">
        <w:t>0</w:t>
      </w:r>
      <w:del w:id="503187" w:author="标点修订器" w:date="2024-11-26T16:54:10Z">
        <w:r w:rsidDel="AA7D325B">
          <w:delText>,</w:delText>
        </w:r>
      </w:del>
      <w:ins w:id="503188" w:author="标点修订器" w:date="2024-11-26T16:54:07Z">
        <w:r>
          <w:rPr>
            <w:sz w:val="21"/>
            <w:szCs w:val="21"/>
            <w:rFonts w:ascii="Times New Roman" w:eastAsia="宋体" w:hAnsi="Times New Roman" w:cs="Times New Roman"/>
            <w:kern w:val="2"/>
            <w:rFonts w:hint="eastAsia"/>
          </w:rPr>
          <w:t>，</w:t>
        </w:r>
      </w:ins>
      <w:r w:rsidRPr="00BF5C49">
        <w:t>将公式</w:t>
      </w:r>
      <w:r w:rsidRPr="00BF5C49">
        <w:t>(</w:t>
      </w:r>
      <w:r w:rsidRPr="00BF5C49">
        <w:rPr>
          <w:kern w:val="2"/>
          <w:sz w:val="21"/>
          <w:szCs w:val="21"/>
          <w:rFonts w:hint="eastAsia" w:ascii="Times New Roman" w:eastAsia="宋体" w:hAnsi="Times New Roman" w:cs="Times New Roman"/>
        </w:rPr>
        <w:t>4</w:t>
      </w:r>
      <w:r w:rsidRPr="00BF5C49">
        <w:rPr>
          <w:kern w:val="2"/>
          <w:sz w:val="21"/>
          <w:szCs w:val="21"/>
          <w:rFonts w:ascii="Times New Roman" w:eastAsia="宋体" w:hAnsi="Times New Roman" w:cs="Times New Roman"/>
        </w:rPr>
        <w:t>-</w:t>
      </w:r>
      <w:r w:rsidR="00BD4294">
        <w:rPr>
          <w:kern w:val="2"/>
          <w:sz w:val="21"/>
          <w:szCs w:val="21"/>
          <w:rFonts w:ascii="Times New Roman" w:eastAsia="宋体" w:hAnsi="Times New Roman" w:cs="Times New Roman"/>
        </w:rPr>
        <w:t>4</w:t>
      </w:r>
      <w:r w:rsidRPr="00BF5C49">
        <w:t>)</w:t>
      </w:r>
      <w:ins w:id="503189" w:author="内容修订器" w:date="2024-11-26T16:54:07Z">
        <w:r w:rsidR="004B696B">
          <w:t xml:space="preserve"> </w:t>
        </w:r>
      </w:ins>
      <w:r w:rsidRPr="00BF5C49">
        <w:t>代入到</w:t>
      </w:r>
      <w:commentRangeStart w:id="142"/>
      <w:r w:rsidRPr="00BF5C49">
        <w:t>公式</w:t>
      </w:r>
      <w:r w:rsidRPr="00BF5C49">
        <w:t>(</w:t>
      </w:r>
      <w:r w:rsidRPr="00BF5C49">
        <w:rPr>
          <w:kern w:val="2"/>
          <w:sz w:val="21"/>
          <w:szCs w:val="21"/>
          <w:rFonts w:ascii="Times New Roman" w:eastAsia="宋体" w:hAnsi="Times New Roman" w:cs="Times New Roman"/>
        </w:rPr>
        <w:t>4-</w:t>
      </w:r>
      <w:commentRangeEnd w:id="142"/>
      <w:r w:rsidR="00F1430F">
        <w:commentReference w:id="142"/>
      </w:r>
      <w:r w:rsidR="00BD4294">
        <w:rPr>
          <w:kern w:val="2"/>
          <w:sz w:val="21"/>
          <w:szCs w:val="21"/>
          <w:rFonts w:ascii="Times New Roman" w:eastAsia="宋体" w:hAnsi="Times New Roman" w:cs="Times New Roman"/>
        </w:rPr>
        <w:t>2</w:t>
      </w:r>
      <w:r w:rsidRPr="00BF5C49">
        <w:t>)</w:t>
      </w:r>
      <w:ins w:id="503190" w:author="内容修订器" w:date="2024-11-26T16:54:07Z">
        <w:r w:rsidR="004B696B">
          <w:t xml:space="preserve"> </w:t>
        </w:r>
      </w:ins>
      <w:r w:rsidRPr="00BF5C49">
        <w:t>中，得：</w:t>
      </w:r>
    </w:p>
    <w:p w14:paraId="02051E13" w14:textId="49FF26E8" w:rsidR="00235A89" w:rsidRPr="003673D3" w:rsidRDefault="00235A89" w:rsidP="00235A89">
      <w:pPr>
        <w:topLinePunct/>
      </w:pPr>
      <w:r w:rsidRPr="00BF5C49">
        <w:rPr>
          <w:rPrChange w:author="格式修订器" w:date="2024-11-26T16:54:08Z">
            <w:rPr>
              <w:i/>
            </w:rPr>
          </w:rPrChange>
        </w:rPr>
        <w:t>I</w:t>
      </w:r>
      <w:r w:rsidRPr="00BF5C49">
        <w:rPr>
          <w:rPrChange w:author="格式修订器" w:date="2024-11-26T16:54:08Z">
            <w:rPr>
              <w:i/>
            </w:rPr>
          </w:rPrChange>
        </w:rPr>
        <w:t>(</w:t>
      </w:r>
      <w:r w:rsidRPr="00BF5C49">
        <w:rPr>
          <w:rPrChange w:author="格式修订器" w:date="2024-11-26T16:54:08Z">
            <w:rPr>
              <w:i/>
            </w:rPr>
          </w:rPrChange>
        </w:rPr>
        <w:t>t</w:t>
      </w:r>
      <w:r w:rsidRPr="00BF5C49">
        <w:rPr>
          <w:vertAlign w:val="subscript"/>
          <w:rPrChange w:author="格式修订器" w:date="2024-11-26T16:54:08Z">
            <w:rPr>
              <w:i/>
              <w:vertAlign w:val="subscript"/>
            </w:rPr>
          </w:rPrChange>
        </w:rPr>
        <w:t>n</w:t>
      </w:r>
      <w:r w:rsidRPr="00BF5C49">
        <w:rPr>
          <w:rPrChange w:author="格式修订器" w:date="2024-11-26T16:54:08Z">
            <w:rPr>
              <w:i/>
            </w:rPr>
          </w:rPrChange>
        </w:rPr>
        <w:t>)</w:t>
      </w:r>
      <w:ins w:id="503191" w:author="内容修订器" w:date="2024-11-26T16:54:07Z">
        <w:r w:rsidR="004B696B">
          <w:t xml:space="preserve"> </w:t>
        </w:r>
      </w:ins>
      <w:r w:rsidRPr="00BF5C49">
        <w:rPr>
          <w:rPrChange w:author="格式修订器" w:date="2024-11-26T16:54:08Z">
            <w:rPr>
              <w:i/>
            </w:rPr>
          </w:rPrChange>
        </w:rPr>
        <w:t xml:space="preserve">= Q</w:t>
      </w:r>
      <w:r w:rsidRPr="00BF5C49">
        <w:rPr>
          <w:vertAlign w:val="subscript"/>
          <w:rPrChange w:author="格式修订器" w:date="2024-11-26T16:54:08Z">
            <w:rPr>
              <w:i/>
              <w:vertAlign w:val="subscript"/>
            </w:rPr>
          </w:rPrChange>
        </w:rPr>
        <w:t>m</w:t>
      </w:r>
      <w:r w:rsidRPr="00BF5C49">
        <w:rPr>
          <w:rPrChange w:author="格式修订器" w:date="2024-11-26T16:54:08Z">
            <w:rPr>
              <w:i/>
            </w:rPr>
          </w:rPrChange>
        </w:rPr>
        <w:t xml:space="preserve">+ </w:t>
      </w:r>
      <w:r w:rsidRPr="00BF5C49">
        <w:rPr>
          <w:rPrChange w:author="格式修订器" w:date="2024-11-26T16:54:08Z">
            <w:rPr>
              <w:i/>
            </w:rPr>
          </w:rPrChange>
        </w:rPr>
        <w:t>n</w:t>
      </w:r>
      <w:r w:rsidRPr="00BF5C49">
        <w:rPr>
          <w:rPrChange w:author="格式修订器" w:date="2024-11-26T16:54:08Z">
            <w:rPr>
              <w:i/>
            </w:rPr>
          </w:rPrChange>
        </w:rPr>
        <w:t>Q</w:t>
      </w:r>
      <w:r w:rsidRPr="00BF5C49">
        <w:rPr>
          <w:vertAlign w:val="subscript"/>
          <w:rPrChange w:author="格式修订器" w:date="2024-11-26T16:54:08Z">
            <w:rPr>
              <w:i/>
              <w:vertAlign w:val="subscript"/>
            </w:rPr>
          </w:rPrChange>
        </w:rPr>
        <w:t>r</w:t>
      </w:r>
      <w:r w:rsidRPr="00BF5C49">
        <w:rPr>
          <w:rPrChange w:author="格式修订器" w:date="2024-11-26T16:54:08Z">
            <w:rPr>
              <w:i/>
            </w:rPr>
          </w:rPrChange>
        </w:rPr>
        <w:softHyphen/>
        <w:t>-dt</w:t>
      </w:r>
      <w:r w:rsidRPr="00BF5C49">
        <w:rPr>
          <w:vertAlign w:val="subscript"/>
          <w:rPrChange w:author="格式修订器" w:date="2024-11-26T16:54:08Z">
            <w:rPr>
              <w:i/>
              <w:vertAlign w:val="subscript"/>
            </w:rPr>
          </w:rPrChange>
        </w:rPr>
        <w:t>n</w:t>
      </w:r>
      <w:r w:rsidRPr="00BF5C49">
        <w:rPr>
          <w:rPrChange w:author="格式修订器" w:date="2024-11-26T16:54:08Z">
            <w:rPr>
              <w:i/>
            </w:rPr>
          </w:rPrChange>
        </w:rPr>
        <w:t>= Q</w:t>
      </w:r>
      <w:r w:rsidRPr="00BF5C49">
        <w:rPr>
          <w:vertAlign w:val="subscript"/>
          <w:rPrChange w:author="格式修订器" w:date="2024-11-26T16:54:08Z">
            <w:rPr>
              <w:i/>
              <w:vertAlign w:val="subscript"/>
            </w:rPr>
          </w:rPrChange>
        </w:rPr>
        <w:t>m</w:t>
      </w:r>
      <w:r w:rsidRPr="00BF5C49">
        <w:rPr>
          <w:rPrChange w:author="格式修订器" w:date="2024-11-26T16:54:08Z">
            <w:rPr>
              <w:i/>
            </w:rPr>
          </w:rPrChange>
        </w:rPr>
        <w:t xml:space="preserve">+ </w:t>
      </w:r>
      <w:r w:rsidRPr="00BF5C49">
        <w:rPr>
          <w:rPrChange w:author="格式修订器" w:date="2024-11-26T16:54:08Z">
            <w:rPr>
              <w:i/>
            </w:rPr>
          </w:rPrChange>
        </w:rPr>
        <w:t>n</w:t>
      </w:r>
      <w:r w:rsidRPr="00BF5C49">
        <w:rPr>
          <w:rPrChange w:author="格式修订器" w:date="2024-11-26T16:54:08Z">
            <w:rPr>
              <w:i/>
            </w:rPr>
          </w:rPrChange>
        </w:rPr>
        <w:t>Q</w:t>
      </w:r>
      <w:r w:rsidRPr="00BF5C49">
        <w:rPr>
          <w:vertAlign w:val="subscript"/>
          <w:rPrChange w:author="格式修订器" w:date="2024-11-26T16:54:08Z">
            <w:rPr>
              <w:i/>
              <w:vertAlign w:val="subscript"/>
            </w:rPr>
          </w:rPrChange>
        </w:rPr>
        <w:t>r</w:t>
      </w:r>
      <w:r w:rsidRPr="00BF5C49">
        <w:rPr>
          <w:rPrChange w:author="格式修订器" w:date="2024-11-26T16:54:08Z">
            <w:rPr>
              <w:i/>
            </w:rPr>
          </w:rPrChange>
        </w:rPr>
        <w:softHyphen/>
        <w:t>-</w:t>
      </w:r>
      <m:oMath>
        <m:r>
          <m:rPr>
            <m:sty m:val="p"/>
          </m:rPr>
          <w:rPr>
            <w:rStyle w:val="cw66"/>
          </w:rPr>
          <m:t xml:space="preserve"> </m:t>
        </m:r>
        <m:f>
          <m:fPr>
            <m:ctrlPr/>
          </m:fPr>
          <m:num>
            <m:r>
              <w:rPr>
                <w:rStyle w:val="cw66"/>
              </w:rPr>
              <m:t>dn</m:t>
            </m:r>
            <m:sSub>
              <m:sSubPr>
                <m:ctrlPr>
                  <w:rPr>
                    <w:rPrChange w:author="格式修订器" w:date="2024-11-26T16:54:08Z">
                      <w:rPr>
                        <w:i/>
                      </w:rPr>
                    </w:rPrChange>
                  </w:rPr>
                </m:ctrlPr>
              </m:sSubPr>
              <m:e>
                <m:r>
                  <w:rPr>
                    <w:rStyle w:val="cw66"/>
                  </w:rPr>
                  <m:t>Q</m:t>
                </m:r>
              </m:e>
              <m:sub>
                <m:r>
                  <w:rPr>
                    <w:rStyle w:val="cw66"/>
                  </w:rPr>
                  <m:t>r</m:t>
                </m:r>
              </m:sub>
            </m:sSub>
          </m:num>
          <m:den>
            <m:r>
              <w:rPr>
                <w:rStyle w:val="cw66"/>
              </w:rPr>
              <m:t>r</m:t>
            </m:r>
            <m:d>
              <m:dPr>
                <m:ctrlPr>
                  <w:rPr>
                    <w:rPrChange w:author="格式修订器" w:date="2024-11-26T16:54:08Z">
                      <w:rPr>
                        <w:i/>
                      </w:rPr>
                    </w:rPrChange>
                  </w:rPr>
                </m:ctrlPr>
              </m:dPr>
              <m:e>
                <m:sSub>
                  <m:sSubPr>
                    <m:ctrlPr>
                      <w:rPr>
                        <w:rPrChange w:author="格式修订器" w:date="2024-11-26T16:54:08Z">
                          <w:rPr>
                            <w:i/>
                          </w:rPr>
                        </w:rPrChange>
                      </w:rPr>
                    </m:ctrlPr>
                  </m:sSubPr>
                  <m:e>
                    <m:r>
                      <w:rPr>
                        <w:rStyle w:val="cw66"/>
                      </w:rPr>
                      <m:t>p</m:t>
                    </m:r>
                  </m:e>
                  <m:sub>
                    <m:r>
                      <w:rPr>
                        <w:rStyle w:val="cw66"/>
                      </w:rPr>
                      <m:t>3</m:t>
                    </m:r>
                  </m:sub>
                </m:sSub>
                <m:r>
                  <w:rPr>
                    <w:rStyle w:val="cw66"/>
                  </w:rPr>
                  <m:t>+</m:t>
                </m:r>
                <m:sSub>
                  <m:sSubPr>
                    <m:ctrlPr>
                      <w:rPr>
                        <w:rPrChange w:author="格式修订器" w:date="2024-11-26T16:54:08Z">
                          <w:rPr>
                            <w:i/>
                          </w:rPr>
                        </w:rPrChange>
                      </w:rPr>
                    </m:ctrlPr>
                  </m:sSubPr>
                  <m:e>
                    <m:r>
                      <w:rPr>
                        <w:rStyle w:val="cw66"/>
                      </w:rPr>
                      <m:t>p</m:t>
                    </m:r>
                  </m:e>
                  <m:sub>
                    <m:r>
                      <w:rPr>
                        <w:rStyle w:val="cw66"/>
                      </w:rPr>
                      <m:t>1</m:t>
                    </m:r>
                  </m:sub>
                </m:sSub>
                <m:sSub>
                  <m:sSubPr>
                    <m:ctrlPr>
                      <w:rPr>
                        <w:rPrChange w:author="格式修订器" w:date="2024-11-26T16:54:08Z">
                          <w:rPr>
                            <w:i/>
                          </w:rPr>
                        </w:rPrChange>
                      </w:rPr>
                    </m:ctrlPr>
                  </m:sSubPr>
                  <m:e>
                    <m:r>
                      <w:rPr>
                        <w:rStyle w:val="cw66"/>
                      </w:rPr>
                      <m:t>p</m:t>
                    </m:r>
                  </m:e>
                  <m:sub>
                    <m:r>
                      <w:rPr>
                        <w:rStyle w:val="cw66"/>
                      </w:rPr>
                      <m:t>2</m:t>
                    </m:r>
                  </m:sub>
                </m:sSub>
              </m:e>
            </m:d>
          </m:den>
        </m:f>
      </m:oMath>
      <w:r w:rsidRPr="003673D3">
        <w:rPr>
          <w:rPrChange w:author="格式修订器" w:date="2024-11-26T16:54:08Z">
            <w:rPr>
              <w:i/>
            </w:rPr>
          </w:rPrChange>
        </w:rPr>
        <w:t xml:space="preserve"> </w:t>
      </w:r>
      <w:r w:rsidRPr="003673D3">
        <w:rPr>
          <w:rPrChange w:author="格式修订器" w:date="2024-11-26T16:54:08Z">
            <w:rPr>
              <w:i/>
            </w:rPr>
          </w:rPrChange>
        </w:rPr>
        <w:t>=</w:t>
      </w:r>
      <w:r w:rsidRPr="003673D3">
        <w:rPr>
          <w:rPrChange w:author="格式修订器" w:date="2024-11-26T16:54:08Z">
            <w:rPr>
              <w:i/>
            </w:rPr>
          </w:rPrChange>
        </w:rPr>
        <w:t>0</w:t>
      </w:r>
    </w:p>
    <w:p w14:paraId="195F756B" w14:textId="77777777" w:rsidR="00235A89" w:rsidRPr="003673D3" w:rsidRDefault="00235A89" w:rsidP="000D35AA">
      <w:pPr>
        <w:topLinePunct/>
      </w:pPr>
      <w:r w:rsidRPr="003673D3">
        <w:t>因此，</w:t>
      </w:r>
    </w:p>
    <w:p w14:paraId="7E283E0B" w14:textId="1FD81840" w:rsidR="00235A89" w:rsidRPr="003673D3" w:rsidRDefault="000D35AA" w:rsidP="000D35AA">
      <w:pPr>
        <w:pStyle w:val="cw14"/>
        <w:topLinePunct/>
        <w:textAlignment w:val="center"/>
        <w:jc w:val="right"/>
      </w:pPr>
      <w:commentRangeStart w:id="122"/>
      <w:del w:id="503192" w:author="公式排版器" w:date="2024-11-26T16:54:13Z">
        <w:r w:rsidDel="00494EDC">
          <w:delText xml:space="preserve">                </w:delText>
        </w:r>
        <w:r w:rsidR="00235A89" w:rsidRPr="00416357">
          <w:delText>n</w:delText>
        </w:r>
        <w:r w:rsidR="00235A89" w:rsidRPr="00416357">
          <w:delText>=</w:delText>
        </w:r>
      </w:del>
      <m:oMath>
        <m:f>
          <m:fPr>
            <m:ctrlPr>
              <w:del w:author="公式排版器" w:date="2024-11-26T16:54:13Z"/>
            </m:ctrlPr>
          </m:fPr>
          <m:num>
            <m:sSub>
              <m:sSubPr>
                <m:ctrlPr>
                  <w:del w:author="公式排版器" w:date="2024-11-26T16:54:13Z"/>
                </m:ctrlPr>
              </m:sSubPr>
              <m:e>
                <m:r>
                  <w:del w:author="公式排版器" w:date="2024-11-26T16:54:13Z">
                    <m:rPr/>
                    <m:t>Q</m:t>
                  </w:del>
                </m:r>
              </m:e>
              <m:sub>
                <m:r>
                  <w:del w:author="公式排版器" w:date="2024-11-26T16:54:13Z">
                    <m:rPr/>
                    <m:t>m</m:t>
                  </w:del>
                </m:r>
              </m:sub>
            </m:sSub>
            <m:r>
              <w:del w:author="公式排版器" w:date="2024-11-26T16:54:13Z">
                <m:rPr/>
                <m:t>r(</m:t>
              </w:del>
            </m:r>
            <m:sSub>
              <m:sSubPr>
                <m:ctrlPr>
                  <w:del w:author="公式排版器" w:date="2024-11-26T16:54:13Z"/>
                </m:ctrlPr>
              </m:sSubPr>
              <m:e>
                <m:r>
                  <w:del w:author="公式排版器" w:date="2024-11-26T16:54:13Z">
                    <m:rPr/>
                    <m:t>p</m:t>
                  </w:del>
                </m:r>
              </m:e>
              <m:sub>
                <m:r>
                  <w:del w:author="公式排版器" w:date="2024-11-26T16:54:13Z">
                    <m:rPr/>
                    <m:t>3</m:t>
                  </w:del>
                </m:r>
              </m:sub>
            </m:sSub>
            <m:r>
              <w:del w:author="公式排版器" w:date="2024-11-26T16:54:13Z">
                <m:rPr/>
                <m:t>+</m:t>
              </w:del>
            </m:r>
            <m:sSub>
              <m:sSubPr>
                <m:ctrlPr>
                  <w:del w:author="公式排版器" w:date="2024-11-26T16:54:13Z"/>
                </m:ctrlPr>
              </m:sSubPr>
              <m:e>
                <m:r>
                  <w:del w:author="公式排版器" w:date="2024-11-26T16:54:13Z">
                    <m:rPr/>
                    <m:t>p</m:t>
                  </w:del>
                </m:r>
              </m:e>
              <m:sub>
                <m:r>
                  <w:del w:author="公式排版器" w:date="2024-11-26T16:54:13Z">
                    <m:rPr/>
                    <m:t>1</m:t>
                  </w:del>
                </m:r>
              </m:sub>
            </m:sSub>
            <m:sSub>
              <m:sSubPr>
                <m:ctrlPr>
                  <w:del w:author="公式排版器" w:date="2024-11-26T16:54:13Z"/>
                </m:ctrlPr>
              </m:sSubPr>
              <m:e>
                <m:r>
                  <w:del w:author="公式排版器" w:date="2024-11-26T16:54:13Z">
                    <m:rPr/>
                    <m:t>p</m:t>
                  </w:del>
                </m:r>
              </m:e>
              <m:sub>
                <m:r>
                  <w:del w:author="公式排版器" w:date="2024-11-26T16:54:13Z">
                    <m:rPr/>
                    <m:t>2</m:t>
                  </w:del>
                </m:r>
              </m:sub>
            </m:sSub>
            <m:r>
              <w:del w:author="公式排版器" w:date="2024-11-26T16:54:13Z">
                <m:rPr/>
                <m:t>)</m:t>
              </w:del>
            </m:r>
          </m:num>
          <m:den>
            <m:sSub>
              <m:sSubPr>
                <m:ctrlPr>
                  <w:del w:author="公式排版器" w:date="2024-11-26T16:54:13Z"/>
                </m:ctrlPr>
              </m:sSubPr>
              <m:e>
                <m:r>
                  <w:del w:author="公式排版器" w:date="2024-11-26T16:54:13Z">
                    <m:rPr/>
                    <m:t>Q</m:t>
                  </w:del>
                </m:r>
              </m:e>
              <m:sub>
                <m:r>
                  <w:del w:author="公式排版器" w:date="2024-11-26T16:54:13Z">
                    <m:rPr/>
                    <m:t>r</m:t>
                  </w:del>
                </m:r>
              </m:sub>
            </m:sSub>
            <m:r>
              <w:del w:author="公式排版器" w:date="2024-11-26T16:54:13Z">
                <m:rPr/>
                <m:t>[</m:t>
              </w:del>
            </m:r>
            <m:r>
              <w:del w:author="公式排版器" w:date="2024-11-26T16:54:13Z">
                <m:rPr/>
                <m:t>d-r</m:t>
              </w:del>
            </m:r>
            <m:d>
              <m:dPr>
                <m:ctrlPr>
                  <w:del w:author="公式排版器" w:date="2024-11-26T16:54:13Z"/>
                </m:ctrlPr>
              </m:dPr>
              <m:e>
                <m:sSub>
                  <m:sSubPr>
                    <m:ctrlPr>
                      <w:del w:author="公式排版器" w:date="2024-11-26T16:54:13Z"/>
                    </m:ctrlPr>
                  </m:sSubPr>
                  <m:e>
                    <m:r>
                      <w:del w:author="公式排版器" w:date="2024-11-26T16:54:13Z">
                        <m:rPr/>
                        <m:t>p</m:t>
                      </w:del>
                    </m:r>
                  </m:e>
                  <m:sub>
                    <m:r>
                      <w:del w:author="公式排版器" w:date="2024-11-26T16:54:13Z">
                        <m:rPr/>
                        <m:t>3</m:t>
                      </w:del>
                    </m:r>
                  </m:sub>
                </m:sSub>
                <m:r>
                  <w:del w:author="公式排版器" w:date="2024-11-26T16:54:13Z">
                    <m:rPr/>
                    <m:t>+</m:t>
                  </w:del>
                </m:r>
                <m:sSub>
                  <m:sSubPr>
                    <m:ctrlPr>
                      <w:del w:author="公式排版器" w:date="2024-11-26T16:54:13Z"/>
                    </m:ctrlPr>
                  </m:sSubPr>
                  <m:e>
                    <m:r>
                      <w:del w:author="公式排版器" w:date="2024-11-26T16:54:13Z">
                        <m:rPr/>
                        <m:t>p</m:t>
                      </w:del>
                    </m:r>
                  </m:e>
                  <m:sub>
                    <m:r>
                      <w:del w:author="公式排版器" w:date="2024-11-26T16:54:13Z">
                        <m:rPr/>
                        <m:t>1</m:t>
                      </w:del>
                    </m:r>
                  </m:sub>
                </m:sSub>
                <m:sSub>
                  <m:sSubPr>
                    <m:ctrlPr>
                      <w:del w:author="公式排版器" w:date="2024-11-26T16:54:13Z"/>
                    </m:ctrlPr>
                  </m:sSubPr>
                  <m:e>
                    <m:r>
                      <w:del w:author="公式排版器" w:date="2024-11-26T16:54:13Z">
                        <m:rPr/>
                        <m:t>p</m:t>
                      </w:del>
                    </m:r>
                  </m:e>
                  <m:sub>
                    <m:r>
                      <w:del w:author="公式排版器" w:date="2024-11-26T16:54:13Z">
                        <m:rPr/>
                        <m:t>2</m:t>
                      </w:del>
                    </m:r>
                  </m:sub>
                </m:sSub>
              </m:e>
            </m:d>
            <m:r>
              <w:del w:author="公式排版器" w:date="2024-11-26T16:54:13Z">
                <m:rPr/>
                <m:t>]</m:t>
              </w:del>
            </m:r>
          </m:den>
        </m:f>
      </m:oMath>
      <w:del w:author="公式排版器" w:date="2024-11-26T16:54:13Z">
        <w:r w:rsidRPr="00BF5C49">
          <w:delText xml:space="preserve">                  </w:delText>
        </w:r>
        <w:r w:rsidRPr="003673D3">
          <w:delText>(</w:delText>
        </w:r>
        <w:r w:rsidRPr="003673D3">
          <w:delText>4-</w:delText>
        </w:r>
        <w:r w:rsidR="00BD4294">
          <w:delText>5</w:delText>
        </w:r>
        <w:r w:rsidRPr="003673D3">
          <w:delText>)</w:delText>
        </w:r>
      </w:del>
      <w:ins w:id="503193" w:author="公式排版器" w:date="2024-11-26T16:54:07Z">
        <w:r w:rsidR="00235A89" w:rsidRPr="00416357">
          <w:rPr>
            <w:rPrChange w:author="格式修订器" w:date="2024-11-26T16:54:08Z">
              <w:rPr>
                <w:i/>
              </w:rPr>
            </w:rPrChange>
          </w:rPr>
          <w:t>n</w:t>
        </w:r>
        <w:r w:rsidR="00235A89" w:rsidRPr="00416357">
          <w:t>=</w:t>
        </w:r>
        <m:oMathPara>
          <m:oMathParaPr>
            <m:jc m:val="right"/>
          </m:oMathParaPr>
          <m:oMath>
            <m:eqArr>
              <m:eqArrPr>
                <m:maxDist m:val="1"/>
                <m:objDist m:val="1"/>
                <m:ctrlPr>
                  <w:rPr>
                    <w:rFonts w:ascii="Cambria Math" w:hAnsi="Cambria Math"/>
                    <w:i/>
                    <w:iCs/>
                  </w:rPr>
                </m:ctrlPr>
              </m:eqArrPr>
              <m:e>
                <m:f>
                  <m:fPr>
                    <m:ctrlPr>
                      <w:rPr>
                        <w:rPrChange w:author="格式修订器" w:date="2024-11-26T16:54:08Z">
                          <w:rPr>
                            <w:i/>
                          </w:rPr>
                        </w:rPrChange>
                      </w:rPr>
                    </m:ctrlPr>
                  </m:fPr>
                  <m:num>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m</m:t>
                        </m:r>
                      </m:sub>
                    </m:sSub>
                    <m:r>
                      <m:rPr/>
                      <w:rPr>
                        <w:rStyle w:val="cw66"/>
                        <w:rPrChange w:author="公式排版器" w:date="2024-11-26T16:54:13Z">
                          <w:rPr>
                            <w:i/>
                          </w:rPr>
                        </w:rPrChange>
                      </w:rPr>
                      <m:t>r(</m:t>
                    </m:r>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3</m:t>
                        </m:r>
                      </m:sub>
                    </m:sSub>
                    <m:r>
                      <m:rPr/>
                      <w:rPr>
                        <w:rStyle w:val="cw66"/>
                        <w:rPrChange w:author="公式排版器" w:date="2024-11-26T16:54:13Z">
                          <w:rPr>
                            <w:i/>
                          </w:rPr>
                        </w:rPrChange>
                      </w:rPr>
                      <m:t>+</m:t>
                    </m:r>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1</m:t>
                        </m:r>
                      </m:sub>
                    </m:sSub>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2</m:t>
                        </m:r>
                      </m:sub>
                    </m:sSub>
                    <m:r>
                      <m:rPr/>
                      <w:rPr>
                        <w:rStyle w:val="cw66"/>
                        <w:rPrChange w:author="公式排版器" w:date="2024-11-26T16:54:13Z">
                          <w:rPr>
                            <w:i/>
                          </w:rPr>
                        </w:rPrChange>
                      </w:rPr>
                      <m:t>)</m:t>
                    </m:r>
                  </m:num>
                  <m:den>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r>
                      <m:rPr/>
                      <w:rPr>
                        <w:rStyle w:val="cw66"/>
                      </w:rPr>
                      <m:t>[</m:t>
                    </m:r>
                    <m:r>
                      <m:rPr/>
                      <w:rPr>
                        <w:rStyle w:val="cw66"/>
                        <w:rPrChange w:author="公式排版器" w:date="2024-11-26T16:54:13Z">
                          <w:rPr>
                            <w:i/>
                          </w:rPr>
                        </w:rPrChange>
                      </w:rPr>
                      <m:t>d-r</m:t>
                    </m:r>
                    <m:d>
                      <m:dPr>
                        <m:ctrlPr>
                          <w:rPr>
                            <w:rPrChange w:author="格式修订器" w:date="2024-11-26T16:54:08Z">
                              <w:rPr>
                                <w:i/>
                              </w:rPr>
                            </w:rPrChange>
                          </w:rPr>
                        </m:ctrlPr>
                      </m:dPr>
                      <m:e>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3</m:t>
                            </m:r>
                          </m:sub>
                        </m:sSub>
                        <m:r>
                          <m:rPr/>
                          <w:rPr>
                            <w:rStyle w:val="cw66"/>
                            <w:rPrChange w:author="公式排版器" w:date="2024-11-26T16:54:13Z">
                              <w:rPr>
                                <w:i/>
                              </w:rPr>
                            </w:rPrChange>
                          </w:rPr>
                          <m:t>+</m:t>
                        </m:r>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1</m:t>
                            </m:r>
                          </m:sub>
                        </m:sSub>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2</m:t>
                            </m:r>
                          </m:sub>
                        </m:sSub>
                      </m:e>
                    </m:d>
                    <m:r>
                      <m:rPr/>
                      <w:rPr>
                        <w:rStyle w:val="cw66"/>
                      </w:rPr>
                      <m:t>]</m:t>
                    </m:r>
                  </m:den>
                </m:f>
                <m:r>
                  <w:rPr>
                    <w:rStyle w:val="cw66"/>
                  </w:rPr>
                  <m:t>#</m:t>
                </m:r>
                <m:r>
                  <m:rPr>
                    <m:nor/>
                    <m:sty m:val="p"/>
                  </m:rPr>
                  <w:rPr>
                    <w:rStyle w:val="cw68"/>
                  </w:rPr>
                  <m:t>(</m:t>
                </m:r>
                <m:r>
                  <m:rPr>
                    <m:nor/>
                    <m:sty m:val="p"/>
                  </m:rPr>
                  <w:rPr>
                    <w:rStyle w:val="cw68"/>
                  </w:rPr>
                  <m:t>4-</m:t>
                </m:r>
                <m:r>
                  <m:rPr>
                    <m:nor/>
                    <m:sty m:val="p"/>
                  </m:rPr>
                  <w:rPr>
                    <w:rStyle w:val="cw68"/>
                  </w:rPr>
                  <m:t>5</m:t>
                </m:r>
                <m:r>
                  <m:rPr>
                    <m:nor/>
                    <m:sty m:val="p"/>
                  </m:rPr>
                  <w:rPr>
                    <w:rStyle w:val="cw68"/>
                  </w:rPr>
                  <m:t>)</m:t>
                </m:r>
                <m:r>
                  <m:rPr>
                    <m:nor/>
                  </m:rPr>
                  <w:rPr>
                    <w:rStyle w:val="cw66"/>
                  </w:rPr>
                  <m:t xml:space="preserve">   </m:t>
                </m:r>
                <m:ctrlPr>
                  <w:rPr>
                    <w:rFonts w:ascii="Cambria Math" w:eastAsia="宋体" w:hAnsi="Cambria Math" w:cs="宋体"/>
                    <w:i/>
                  </w:rPr>
                </m:ctrlPr>
              </m:e>
            </m:eqArr>
          </m:oMath>
        </m:oMathPara>
      </w:ins>
      <w:commentRangeEnd w:id="122"/>
      <w:r w:rsidR="00F1430F">
        <w:commentReference w:id="122"/>
      </w:r>
    </w:p>
    <w:p w14:paraId="68E12CCC" w14:textId="77777777" w:rsidR="000D35AA" w:rsidRPr="00416357" w:rsidRDefault="000D35AA" w:rsidP="000D35AA">
      <w:pPr>
        <w:topLinePunct/>
      </w:pPr>
      <w:r w:rsidRPr="00416357">
        <w:t>由此可得，整个制造周期内完好品和次品的期望库存水平为：</w:t>
      </w:r>
    </w:p>
    <w:p w14:paraId="2180713E" w14:textId="697B7C40" w:rsidR="000D35AA" w:rsidRPr="003673D3" w:rsidRDefault="000D35AA" w:rsidP="000D35AA">
      <w:pPr>
        <w:topLinePunct/>
      </w:pPr>
      <w:r w:rsidRPr="00416357">
        <w:rPr>
          <w:rPrChange w:author="格式修订器" w:date="2024-11-26T16:54:08Z">
            <w:rPr>
              <w:i/>
            </w:rPr>
          </w:rPrChange>
        </w:rPr>
        <w:t>E</w:t>
      </w:r>
      <w:r w:rsidRPr="00416357">
        <w:rPr>
          <w:rPrChange w:author="格式修订器" w:date="2024-11-26T16:54:08Z">
            <w:rPr>
              <w:i/>
            </w:rPr>
          </w:rPrChange>
        </w:rPr>
        <w:t>[</w:t>
      </w:r>
      <w:r w:rsidRPr="00416357">
        <w:rPr>
          <w:rPrChange w:author="格式修订器" w:date="2024-11-26T16:54:08Z">
            <w:rPr>
              <w:i/>
            </w:rPr>
          </w:rPrChange>
        </w:rPr>
        <w:t xml:space="preserve">I</w:t>
      </w:r>
      <w:r w:rsidRPr="00416357">
        <w:rPr>
          <w:rPrChange w:author="格式修订器" w:date="2024-11-26T16:54:08Z">
            <w:rPr>
              <w:i/>
            </w:rPr>
          </w:rPrChange>
        </w:rPr>
        <w:t>(</w:t>
      </w:r>
      <w:r w:rsidRPr="00416357">
        <w:rPr>
          <w:rPrChange w:author="格式修订器" w:date="2024-11-26T16:54:08Z">
            <w:rPr>
              <w:i/>
            </w:rPr>
          </w:rPrChange>
        </w:rPr>
        <w:t>t</w:t>
      </w:r>
      <w:r w:rsidRPr="00416357">
        <w:rPr>
          <w:rPrChange w:author="格式修订器" w:date="2024-11-26T16:54:08Z">
            <w:rPr>
              <w:i/>
            </w:rPr>
          </w:rPrChange>
        </w:rPr>
        <w:t>)</w:t>
      </w:r>
      <w:r w:rsidRPr="00416357">
        <w:rPr>
          <w:rPrChange w:author="格式修订器" w:date="2024-11-26T16:54:08Z">
            <w:rPr>
              <w:i/>
            </w:rPr>
          </w:rPrChange>
        </w:rPr>
        <w:t>]</w:t>
      </w:r>
      <w:r w:rsidRPr="00416357">
        <w:rPr>
          <w:rPrChange w:author="格式修订器" w:date="2024-11-26T16:54:08Z">
            <w:rPr>
              <w:i/>
            </w:rPr>
          </w:rPrChange>
        </w:rPr>
        <w:t>=</w:t>
      </w:r>
      <m:oMath>
        <m:nary>
          <m:naryPr>
            <m:limLoc m:val="subSup"/>
            <m:ctrlPr>
              <w:rPr>
                <w:rPrChange w:author="格式修订器" w:date="2024-11-26T16:54:08Z">
                  <w:rPr>
                    <w:i/>
                  </w:rPr>
                </w:rPrChange>
              </w:rPr>
            </m:ctrlPr>
          </m:naryPr>
          <m:sub>
            <m:r>
              <m:rPr/>
              <w:rPr>
                <w:rStyle w:val="cw66"/>
                <w:rPrChange w:author="公式排版器" w:date="2024-11-26T16:54:13Z">
                  <w:rPr>
                    <w:i/>
                  </w:rPr>
                </w:rPrChange>
              </w:rPr>
              <m:t>0</m:t>
            </m:r>
          </m:sub>
          <m:sup>
            <m:sSub>
              <m:sSubPr>
                <m:ctrlPr>
                  <w:rPr>
                    <w:rPrChange w:author="格式修订器" w:date="2024-11-26T16:54:08Z">
                      <w:rPr>
                        <w:i/>
                      </w:rPr>
                    </w:rPrChange>
                  </w:rPr>
                </m:ctrlPr>
              </m:sSubPr>
              <m:e>
                <m:r>
                  <m:rPr/>
                  <w:rPr>
                    <w:rStyle w:val="cw66"/>
                    <w:rPrChange w:author="公式排版器" w:date="2024-11-26T16:54:13Z">
                      <w:rPr>
                        <w:i/>
                      </w:rPr>
                    </w:rPrChange>
                  </w:rPr>
                  <m:t>t</m:t>
                </m:r>
              </m:e>
              <m:sub>
                <m:r>
                  <m:rPr/>
                  <w:rPr>
                    <w:rStyle w:val="cw66"/>
                    <w:rPrChange w:author="公式排版器" w:date="2024-11-26T16:54:13Z">
                      <w:rPr>
                        <w:i/>
                      </w:rPr>
                    </w:rPrChange>
                  </w:rPr>
                  <m:t>n</m:t>
                </m:r>
              </m:sub>
            </m:sSub>
          </m:sup>
          <m:e>
            <m:r>
              <m:rPr/>
              <w:rPr>
                <w:rStyle w:val="cw66"/>
                <w:rPrChange w:author="公式排版器" w:date="2024-11-26T16:54:13Z">
                  <w:rPr>
                    <w:i/>
                  </w:rPr>
                </w:rPrChange>
              </w:rPr>
              <m:t>[</m:t>
            </m:r>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m</m:t>
                </m:r>
              </m:sub>
            </m:sSub>
            <m:r>
              <m:rPr/>
              <w:rPr>
                <w:rStyle w:val="cw66"/>
                <w:rPrChange w:author="公式排版器" w:date="2024-11-26T16:54:13Z">
                  <w:rPr>
                    <w:i/>
                  </w:rPr>
                </w:rPrChange>
              </w:rPr>
              <m:t>+ i</m:t>
            </m:r>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r>
              <m:rPr/>
              <w:rPr>
                <w:rStyle w:val="cw66"/>
                <w:rPrChange w:author="公式排版器" w:date="2024-11-26T16:54:13Z">
                  <w:rPr>
                    <w:i/>
                  </w:rPr>
                </w:rPrChange>
              </w:rPr>
              <w:softHyphen/>
              <m:t>-dt</m:t>
            </m:r>
            <m:r>
              <m:rPr/>
              <m:t>+</m:t>
            </m:r>
            <m:r>
              <m:rPr/>
              <w:rPr>
                <w:rStyle w:val="cw66"/>
                <w:rPrChange w:author="公式排版器" w:date="2024-11-26T16:54:13Z">
                  <w:rPr>
                    <w:i/>
                  </w:rPr>
                </w:rPrChange>
              </w:rPr>
              <m:t>r</m:t>
            </m:r>
            <m:r>
              <m:rPr/>
              <m:t>(1-</m:t>
            </m:r>
            <m:sSub>
              <m:sSubPr>
                <m:ctrlPr>
                  <w:rPr>
                    <w:rPrChange w:author="格式修订器" w:date="2024-11-26T16:54:08Z">
                      <w:rPr>
                        <w:i/>
                      </w:rPr>
                    </w:rPrChange>
                  </w:rPr>
                </m:ctrlPr>
              </m:sSubPr>
              <m:e>
                <m:r>
                  <w:rPr>
                    <w:rStyle w:val="cw66"/>
                  </w:rPr>
                  <m:t>p</m:t>
                </m:r>
              </m:e>
              <m:sub>
                <m:r>
                  <w:rPr>
                    <w:rStyle w:val="cw66"/>
                  </w:rPr>
                  <m:t>3</m:t>
                </m:r>
              </m:sub>
            </m:sSub>
            <m:r>
              <m:rPr/>
              <m:t>-</m:t>
            </m:r>
            <m:sSub>
              <m:sSubPr>
                <m:ctrlPr>
                  <w:rPr>
                    <w:rPrChange w:author="格式修订器" w:date="2024-11-26T16:54:08Z">
                      <w:rPr>
                        <w:i/>
                      </w:rPr>
                    </w:rPrChange>
                  </w:rPr>
                </m:ctrlPr>
              </m:sSubPr>
              <m:e>
                <m:r>
                  <w:rPr>
                    <w:rStyle w:val="cw66"/>
                  </w:rPr>
                  <m:t>p</m:t>
                </m:r>
              </m:e>
              <m:sub>
                <m:r>
                  <w:rPr>
                    <w:rStyle w:val="cw66"/>
                  </w:rPr>
                  <m:t>1</m:t>
                </m:r>
              </m:sub>
            </m:sSub>
            <m:sSub>
              <m:sSubPr>
                <m:ctrlPr>
                  <w:rPr>
                    <w:rPrChange w:author="格式修订器" w:date="2024-11-26T16:54:08Z">
                      <w:rPr>
                        <w:i/>
                      </w:rPr>
                    </w:rPrChange>
                  </w:rPr>
                </m:ctrlPr>
              </m:sSubPr>
              <m:e>
                <m:r>
                  <w:rPr>
                    <w:rStyle w:val="cw66"/>
                  </w:rPr>
                  <m:t>p</m:t>
                </m:r>
              </m:e>
              <m:sub>
                <m:r>
                  <w:rPr>
                    <w:rStyle w:val="cw66"/>
                  </w:rPr>
                  <m:t>2</m:t>
                </m:r>
              </m:sub>
            </m:sSub>
            <m:r>
              <m:rPr/>
              <m:t>)</m:t>
            </m:r>
            <m:r>
              <m:rPr/>
              <w:rPr>
                <w:rStyle w:val="cw66"/>
                <w:rPrChange w:author="公式排版器" w:date="2024-11-26T16:54:13Z">
                  <w:rPr>
                    <w:i/>
                  </w:rPr>
                </w:rPrChange>
              </w:rPr>
              <m:t>]dt</m:t>
            </m:r>
          </m:e>
        </m:nary>
      </m:oMath>
    </w:p>
    <w:p w14:paraId="578516E9" w14:textId="4CE44ED2" w:rsidR="000D35AA" w:rsidRPr="003673D3" w:rsidRDefault="000D35AA" w:rsidP="000D35AA">
      <w:pPr>
        <w:topLinePunct/>
      </w:pPr>
      <w:r w:rsidRPr="003673D3">
        <w:rPr>
          <w:rPrChange w:author="格式修订器" w:date="2024-11-26T16:54:08Z">
            <w:rPr>
              <w:i/>
            </w:rPr>
          </w:rPrChange>
        </w:rPr>
        <w:t>=</w:t>
      </w:r>
      <m:oMath>
        <m:nary>
          <m:naryPr>
            <m:limLoc m:val="subSup"/>
            <m:ctrlPr>
              <w:rPr>
                <w:rPrChange w:author="格式修订器" w:date="2024-11-26T16:54:08Z">
                  <w:rPr>
                    <w:i/>
                  </w:rPr>
                </w:rPrChange>
              </w:rPr>
            </m:ctrlPr>
          </m:naryPr>
          <m:sub>
            <m:r>
              <m:rPr/>
              <w:rPr>
                <w:rStyle w:val="cw66"/>
                <w:rPrChange w:author="公式排版器" w:date="2024-11-26T16:54:13Z">
                  <w:rPr>
                    <w:i/>
                  </w:rPr>
                </w:rPrChange>
              </w:rPr>
              <m:t>0</m:t>
            </m:r>
          </m:sub>
          <m:sup>
            <m:sSub>
              <m:sSubPr>
                <m:ctrlPr>
                  <w:rPr>
                    <w:rPrChange w:author="格式修订器" w:date="2024-11-26T16:54:08Z">
                      <w:rPr>
                        <w:i/>
                      </w:rPr>
                    </w:rPrChange>
                  </w:rPr>
                </m:ctrlPr>
              </m:sSubPr>
              <m:e>
                <m:r>
                  <m:rPr/>
                  <w:rPr>
                    <w:rStyle w:val="cw66"/>
                    <w:rPrChange w:author="公式排版器" w:date="2024-11-26T16:54:13Z">
                      <w:rPr>
                        <w:i/>
                      </w:rPr>
                    </w:rPrChange>
                  </w:rPr>
                  <m:t>t</m:t>
                </m:r>
              </m:e>
              <m:sub>
                <m:r>
                  <m:rPr/>
                  <w:rPr>
                    <w:rStyle w:val="cw66"/>
                    <w:rPrChange w:author="公式排版器" w:date="2024-11-26T16:54:13Z">
                      <w:rPr>
                        <w:i/>
                      </w:rPr>
                    </w:rPrChange>
                  </w:rPr>
                  <m:t>n</m:t>
                </m:r>
              </m:sub>
            </m:sSub>
          </m:sup>
          <m:e>
            <m:r>
              <m:rPr/>
              <w:rPr>
                <w:rStyle w:val="cw66"/>
                <w:rPrChange w:author="公式排版器" w:date="2024-11-26T16:54:13Z">
                  <w:rPr>
                    <w:i/>
                  </w:rPr>
                </w:rPrChange>
              </w:rPr>
              <m:t>(</m:t>
            </m:r>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m</m:t>
                </m:r>
              </m:sub>
            </m:sSub>
            <m:r>
              <m:rPr/>
              <w:rPr>
                <w:rStyle w:val="cw66"/>
                <w:rPrChange w:author="公式排版器" w:date="2024-11-26T16:54:13Z">
                  <w:rPr>
                    <w:i/>
                  </w:rPr>
                </w:rPrChange>
              </w:rPr>
              <w:softHyphen/>
            </m:r>
            <m:r>
              <m:rPr/>
              <m:t>+r(1-</m:t>
            </m:r>
            <m:sSub>
              <m:sSubPr>
                <m:ctrlPr>
                  <w:rPr>
                    <w:rPrChange w:author="格式修订器" w:date="2024-11-26T16:54:08Z">
                      <w:rPr>
                        <w:i/>
                      </w:rPr>
                    </w:rPrChange>
                  </w:rPr>
                </m:ctrlPr>
              </m:sSubPr>
              <m:e>
                <m:r>
                  <w:rPr>
                    <w:rStyle w:val="cw66"/>
                  </w:rPr>
                  <m:t>p</m:t>
                </m:r>
              </m:e>
              <m:sub>
                <m:r>
                  <w:rPr>
                    <w:rStyle w:val="cw66"/>
                  </w:rPr>
                  <m:t>3</m:t>
                </m:r>
              </m:sub>
            </m:sSub>
            <m:r>
              <m:rPr/>
              <m:t>-</m:t>
            </m:r>
            <m:sSub>
              <m:sSubPr>
                <m:ctrlPr>
                  <w:rPr>
                    <w:rPrChange w:author="格式修订器" w:date="2024-11-26T16:54:08Z">
                      <w:rPr>
                        <w:i/>
                      </w:rPr>
                    </w:rPrChange>
                  </w:rPr>
                </m:ctrlPr>
              </m:sSubPr>
              <m:e>
                <m:r>
                  <w:rPr>
                    <w:rStyle w:val="cw66"/>
                  </w:rPr>
                  <m:t>p</m:t>
                </m:r>
              </m:e>
              <m:sub>
                <m:r>
                  <w:rPr>
                    <w:rStyle w:val="cw66"/>
                  </w:rPr>
                  <m:t>1</m:t>
                </m:r>
              </m:sub>
            </m:sSub>
            <m:sSub>
              <m:sSubPr>
                <m:ctrlPr>
                  <w:rPr>
                    <w:rPrChange w:author="格式修订器" w:date="2024-11-26T16:54:08Z">
                      <w:rPr>
                        <w:i/>
                      </w:rPr>
                    </w:rPrChange>
                  </w:rPr>
                </m:ctrlPr>
              </m:sSubPr>
              <m:e>
                <m:r>
                  <w:rPr>
                    <w:rStyle w:val="cw66"/>
                  </w:rPr>
                  <m:t>p</m:t>
                </m:r>
              </m:e>
              <m:sub>
                <m:r>
                  <w:rPr>
                    <w:rStyle w:val="cw66"/>
                  </w:rPr>
                  <m:t>2</m:t>
                </m:r>
              </m:sub>
            </m:sSub>
            <m:r>
              <m:rPr/>
              <m:t>)</m:t>
            </m:r>
            <m:r>
              <m:rPr/>
              <w:rPr>
                <w:rStyle w:val="cw66"/>
                <w:rPrChange w:author="公式排版器" w:date="2024-11-26T16:54:13Z">
                  <w:rPr>
                    <w:i/>
                  </w:rPr>
                </w:rPrChange>
              </w:rPr>
              <m:t>-dt</m:t>
            </m:r>
            <m:r>
              <m:rPr/>
              <w:rPr>
                <w:rStyle w:val="cw66"/>
                <w:rPrChange w:author="公式排版器" w:date="2024-11-26T16:54:13Z">
                  <w:rPr>
                    <w:i/>
                  </w:rPr>
                </w:rPrChange>
              </w:rPr>
              <m:t>)dt</m:t>
            </m:r>
          </m:e>
        </m:nary>
        <m:r>
          <m:rPr/>
          <w:rPr>
            <w:rStyle w:val="cw66"/>
            <w:rPrChange w:author="公式排版器" w:date="2024-11-26T16:54:13Z">
              <w:rPr>
                <w:i/>
              </w:rPr>
            </w:rPrChange>
          </w:rPr>
          <m:t>+</m:t>
        </m:r>
        <m:d>
          <m:dPr>
            <m:ctrlPr>
              <w:rPr>
                <w:rPrChange w:author="格式修订器" w:date="2024-11-26T16:54:08Z">
                  <w:rPr>
                    <w:i/>
                  </w:rPr>
                </w:rPrChange>
              </w:rPr>
            </m:ctrlPr>
          </m:dPr>
          <m:e>
            <m:nary>
              <m:naryPr>
                <m:limLoc m:val="subSup"/>
                <m:ctrlPr>
                  <w:rPr>
                    <w:rPrChange w:author="格式修订器" w:date="2024-11-26T16:54:08Z">
                      <w:rPr>
                        <w:i/>
                      </w:rPr>
                    </w:rPrChange>
                  </w:rPr>
                </m:ctrlPr>
              </m:naryPr>
              <m:sub>
                <m:r>
                  <m:rPr/>
                  <w:rPr>
                    <w:rStyle w:val="cw66"/>
                    <w:rPrChange w:author="公式排版器" w:date="2024-11-26T16:54:13Z">
                      <w:rPr>
                        <w:i/>
                      </w:rPr>
                    </w:rPrChange>
                  </w:rPr>
                  <m:t>0</m:t>
                </m:r>
              </m:sub>
              <m:sup>
                <m:sSub>
                  <m:sSubPr>
                    <m:ctrlPr>
                      <w:rPr>
                        <w:rPrChange w:author="格式修订器" w:date="2024-11-26T16:54:08Z">
                          <w:rPr>
                            <w:i/>
                          </w:rPr>
                        </w:rPrChange>
                      </w:rPr>
                    </m:ctrlPr>
                  </m:sSubPr>
                  <m:e>
                    <m:r>
                      <m:rPr/>
                      <w:rPr>
                        <w:rStyle w:val="cw66"/>
                        <w:rPrChange w:author="公式排版器" w:date="2024-11-26T16:54:13Z">
                          <w:rPr>
                            <w:i/>
                          </w:rPr>
                        </w:rPrChange>
                      </w:rPr>
                      <m:t>t</m:t>
                    </m:r>
                  </m:e>
                  <m:sub>
                    <m:r>
                      <m:rPr/>
                      <w:rPr>
                        <w:rStyle w:val="cw66"/>
                        <w:rPrChange w:author="公式排版器" w:date="2024-11-26T16:54:13Z">
                          <w:rPr>
                            <w:i/>
                          </w:rPr>
                        </w:rPrChange>
                      </w:rPr>
                      <m:t>1</m:t>
                    </m:r>
                  </m:sub>
                </m:sSub>
              </m:sup>
              <m:e>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r>
                  <m:rPr/>
                  <w:rPr>
                    <w:rPrChange w:author="格式修订器" w:date="2024-11-26T16:54:08Z">
                      <w:rPr>
                        <w:i/>
                      </w:rPr>
                    </w:rPrChange>
                  </w:rPr>
                  <w:softHyphen/>
                </m:r>
                <m:r>
                  <m:rPr/>
                  <w:rPr>
                    <w:rStyle w:val="cw66"/>
                    <w:rPrChange w:author="公式排版器" w:date="2024-11-26T16:54:13Z">
                      <w:rPr>
                        <w:i/>
                      </w:rPr>
                    </w:rPrChange>
                  </w:rPr>
                  <m:t>dt</m:t>
                </m:r>
              </m:e>
            </m:nary>
            <m:r>
              <m:rPr/>
              <w:rPr>
                <w:rStyle w:val="cw66"/>
                <w:rPrChange w:author="公式排版器" w:date="2024-11-26T16:54:13Z">
                  <w:rPr>
                    <w:i/>
                  </w:rPr>
                </w:rPrChange>
              </w:rPr>
              <m:t>+</m:t>
            </m:r>
            <m:nary>
              <m:naryPr>
                <m:limLoc m:val="subSup"/>
                <m:ctrlPr>
                  <w:rPr>
                    <w:rPrChange w:author="格式修订器" w:date="2024-11-26T16:54:08Z">
                      <w:rPr>
                        <w:i/>
                      </w:rPr>
                    </w:rPrChange>
                  </w:rPr>
                </m:ctrlPr>
              </m:naryPr>
              <m:sub>
                <m:sSub>
                  <m:sSubPr>
                    <m:ctrlPr>
                      <w:rPr>
                        <w:rPrChange w:author="格式修订器" w:date="2024-11-26T16:54:08Z">
                          <w:rPr>
                            <w:i/>
                          </w:rPr>
                        </w:rPrChange>
                      </w:rPr>
                    </m:ctrlPr>
                  </m:sSubPr>
                  <m:e>
                    <m:r>
                      <m:rPr/>
                      <w:rPr>
                        <w:rStyle w:val="cw66"/>
                        <w:rPrChange w:author="公式排版器" w:date="2024-11-26T16:54:13Z">
                          <w:rPr>
                            <w:i/>
                          </w:rPr>
                        </w:rPrChange>
                      </w:rPr>
                      <m:t>t</m:t>
                    </m:r>
                  </m:e>
                  <m:sub>
                    <m:r>
                      <m:rPr/>
                      <w:rPr>
                        <w:rStyle w:val="cw66"/>
                        <w:rPrChange w:author="公式排版器" w:date="2024-11-26T16:54:13Z">
                          <w:rPr>
                            <w:i/>
                          </w:rPr>
                        </w:rPrChange>
                      </w:rPr>
                      <m:t>1</m:t>
                    </m:r>
                  </m:sub>
                </m:sSub>
              </m:sub>
              <m:sup>
                <m:sSub>
                  <m:sSubPr>
                    <m:ctrlPr>
                      <w:rPr>
                        <w:rPrChange w:author="格式修订器" w:date="2024-11-26T16:54:08Z">
                          <w:rPr>
                            <w:i/>
                          </w:rPr>
                        </w:rPrChange>
                      </w:rPr>
                    </m:ctrlPr>
                  </m:sSubPr>
                  <m:e>
                    <m:r>
                      <m:rPr/>
                      <w:rPr>
                        <w:rStyle w:val="cw66"/>
                        <w:rPrChange w:author="公式排版器" w:date="2024-11-26T16:54:13Z">
                          <w:rPr>
                            <w:i/>
                          </w:rPr>
                        </w:rPrChange>
                      </w:rPr>
                      <m:t>t</m:t>
                    </m:r>
                  </m:e>
                  <m:sub>
                    <m:r>
                      <m:rPr/>
                      <w:rPr>
                        <w:rStyle w:val="cw66"/>
                        <w:rPrChange w:author="公式排版器" w:date="2024-11-26T16:54:13Z">
                          <w:rPr>
                            <w:i/>
                          </w:rPr>
                        </w:rPrChange>
                      </w:rPr>
                      <m:t>2</m:t>
                    </m:r>
                  </m:sub>
                </m:sSub>
              </m:sup>
              <m:e>
                <m:r>
                  <m:rPr/>
                  <w:rPr>
                    <w:rStyle w:val="cw66"/>
                    <w:rPrChange w:author="公式排版器" w:date="2024-11-26T16:54:13Z">
                      <w:rPr>
                        <w:i/>
                      </w:rPr>
                    </w:rPrChange>
                  </w:rPr>
                  <m:t>2</m:t>
                </m:r>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r>
                  <m:rPr/>
                  <w:rPr>
                    <w:rStyle w:val="cw66"/>
                    <w:rPrChange w:author="公式排版器" w:date="2024-11-26T16:54:13Z">
                      <w:rPr>
                        <w:i/>
                      </w:rPr>
                    </w:rPrChange>
                  </w:rPr>
                  <m:t>dt</m:t>
                </m:r>
              </m:e>
            </m:nary>
            <m:r>
              <m:rPr/>
              <w:rPr>
                <w:rStyle w:val="cw66"/>
                <w:rPrChange w:author="公式排版器" w:date="2024-11-26T16:54:13Z">
                  <w:rPr>
                    <w:i/>
                  </w:rPr>
                </w:rPrChange>
              </w:rPr>
              <m:t>+</m:t>
            </m:r>
            <m:r>
              <m:rPr/>
              <w:rPr>
                <w:rStyle w:val="cw66"/>
                <w:rPrChange w:author="公式排版器" w:date="2024-11-26T16:54:13Z">
                  <w:rPr>
                    <w:i/>
                  </w:rPr>
                </w:rPrChange>
              </w:rPr>
              <m:t>…</m:t>
            </m:r>
            <m:r>
              <m:rPr/>
              <w:rPr>
                <w:rStyle w:val="cw66"/>
                <w:rPrChange w:author="公式排版器" w:date="2024-11-26T16:54:13Z">
                  <w:rPr>
                    <w:i/>
                  </w:rPr>
                </w:rPrChange>
              </w:rPr>
              <m:t>+</m:t>
            </m:r>
            <m:nary>
              <m:naryPr>
                <m:limLoc m:val="subSup"/>
                <m:ctrlPr>
                  <w:rPr>
                    <w:rPrChange w:author="格式修订器" w:date="2024-11-26T16:54:08Z">
                      <w:rPr>
                        <w:i/>
                      </w:rPr>
                    </w:rPrChange>
                  </w:rPr>
                </m:ctrlPr>
              </m:naryPr>
              <m:sub>
                <m:sSub>
                  <m:sSubPr>
                    <m:ctrlPr>
                      <w:rPr>
                        <w:rPrChange w:author="格式修订器" w:date="2024-11-26T16:54:08Z">
                          <w:rPr>
                            <w:i/>
                          </w:rPr>
                        </w:rPrChange>
                      </w:rPr>
                    </m:ctrlPr>
                  </m:sSubPr>
                  <m:e>
                    <m:r>
                      <m:rPr/>
                      <w:rPr>
                        <w:rStyle w:val="cw66"/>
                        <w:rPrChange w:author="公式排版器" w:date="2024-11-26T16:54:13Z">
                          <w:rPr>
                            <w:i/>
                          </w:rPr>
                        </w:rPrChange>
                      </w:rPr>
                      <m:t>t</m:t>
                    </m:r>
                  </m:e>
                  <m:sub>
                    <m:r>
                      <m:rPr/>
                      <w:rPr>
                        <w:rStyle w:val="cw66"/>
                        <w:rPrChange w:author="公式排版器" w:date="2024-11-26T16:54:13Z">
                          <w:rPr>
                            <w:i/>
                          </w:rPr>
                        </w:rPrChange>
                      </w:rPr>
                      <m:t>n</m:t>
                    </m:r>
                    <m:r>
                      <m:rPr/>
                      <w:rPr>
                        <w:rStyle w:val="cw66"/>
                        <w:rPrChange w:author="公式排版器" w:date="2024-11-26T16:54:13Z">
                          <w:rPr>
                            <w:i/>
                          </w:rPr>
                        </w:rPrChange>
                      </w:rPr>
                      <m:t>-1</m:t>
                    </m:r>
                  </m:sub>
                </m:sSub>
              </m:sub>
              <m:sup>
                <m:sSub>
                  <m:sSubPr>
                    <m:ctrlPr>
                      <w:rPr>
                        <w:rPrChange w:author="格式修订器" w:date="2024-11-26T16:54:08Z">
                          <w:rPr>
                            <w:i/>
                          </w:rPr>
                        </w:rPrChange>
                      </w:rPr>
                    </m:ctrlPr>
                  </m:sSubPr>
                  <m:e>
                    <m:r>
                      <m:rPr/>
                      <w:rPr>
                        <w:rStyle w:val="cw66"/>
                        <w:rPrChange w:author="公式排版器" w:date="2024-11-26T16:54:13Z">
                          <w:rPr>
                            <w:i/>
                          </w:rPr>
                        </w:rPrChange>
                      </w:rPr>
                      <m:t>t</m:t>
                    </m:r>
                  </m:e>
                  <m:sub>
                    <m:r>
                      <m:rPr/>
                      <w:rPr>
                        <w:rStyle w:val="cw66"/>
                        <w:rPrChange w:author="公式排版器" w:date="2024-11-26T16:54:13Z">
                          <w:rPr>
                            <w:i/>
                          </w:rPr>
                        </w:rPrChange>
                      </w:rPr>
                      <m:t>n</m:t>
                    </m:r>
                  </m:sub>
                </m:sSub>
              </m:sup>
              <m:e>
                <m:r>
                  <m:rPr/>
                  <w:rPr>
                    <w:rStyle w:val="cw66"/>
                    <w:rPrChange w:author="公式排版器" w:date="2024-11-26T16:54:13Z">
                      <w:rPr>
                        <w:i/>
                      </w:rPr>
                    </w:rPrChange>
                  </w:rPr>
                  <m:t>n</m:t>
                </m:r>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r>
                  <m:rPr/>
                  <w:rPr>
                    <w:rStyle w:val="cw66"/>
                    <w:rPrChange w:author="公式排版器" w:date="2024-11-26T16:54:13Z">
                      <w:rPr>
                        <w:i/>
                      </w:rPr>
                    </w:rPrChange>
                  </w:rPr>
                  <m:t>dt</m:t>
                </m:r>
              </m:e>
            </m:nary>
          </m:e>
        </m:d>
      </m:oMath>
    </w:p>
    <w:p w14:paraId="27CCDC1C" w14:textId="2F035695" w:rsidR="00C63346" w:rsidRPr="003673D3" w:rsidRDefault="00C63346" w:rsidP="000D35AA">
      <w:pPr>
        <w:topLinePunct/>
      </w:pPr>
      <w:r w:rsidRPr="003673D3">
        <w:rPr>
          <w:rPrChange w:author="格式修订器" w:date="2024-11-26T16:54:08Z">
            <w:rPr>
              <w:i/>
            </w:rPr>
          </w:rPrChange>
        </w:rPr>
        <w:t>=</w:t>
      </w:r>
      <m:oMath>
        <m:nary>
          <m:naryPr>
            <m:limLoc m:val="subSup"/>
            <m:ctrlPr>
              <w:rPr>
                <w:rPrChange w:author="格式修订器" w:date="2024-11-26T16:54:08Z">
                  <w:rPr>
                    <w:i/>
                  </w:rPr>
                </w:rPrChange>
              </w:rPr>
            </m:ctrlPr>
          </m:naryPr>
          <m:sub>
            <m:r>
              <m:rPr/>
              <w:rPr>
                <w:rStyle w:val="cw66"/>
                <w:rPrChange w:author="公式排版器" w:date="2024-11-26T16:54:13Z">
                  <w:rPr>
                    <w:i/>
                  </w:rPr>
                </w:rPrChange>
              </w:rPr>
              <m:t>0</m:t>
            </m:r>
          </m:sub>
          <m:sup>
            <m:sSub>
              <m:sSubPr>
                <m:ctrlPr>
                  <w:rPr>
                    <w:rPrChange w:author="格式修订器" w:date="2024-11-26T16:54:08Z">
                      <w:rPr>
                        <w:i/>
                      </w:rPr>
                    </w:rPrChange>
                  </w:rPr>
                </m:ctrlPr>
              </m:sSubPr>
              <m:e>
                <m:r>
                  <m:rPr/>
                  <w:rPr>
                    <w:rStyle w:val="cw66"/>
                    <w:rPrChange w:author="公式排版器" w:date="2024-11-26T16:54:13Z">
                      <w:rPr>
                        <w:i/>
                      </w:rPr>
                    </w:rPrChange>
                  </w:rPr>
                  <m:t>t</m:t>
                </m:r>
              </m:e>
              <m:sub>
                <m:r>
                  <m:rPr/>
                  <w:rPr>
                    <w:rStyle w:val="cw66"/>
                    <w:rPrChange w:author="公式排版器" w:date="2024-11-26T16:54:13Z">
                      <w:rPr>
                        <w:i/>
                      </w:rPr>
                    </w:rPrChange>
                  </w:rPr>
                  <m:t>n</m:t>
                </m:r>
              </m:sub>
            </m:sSub>
          </m:sup>
          <m:e>
            <m:r>
              <m:rPr/>
              <w:rPr>
                <w:rStyle w:val="cw66"/>
                <w:rPrChange w:author="公式排版器" w:date="2024-11-26T16:54:13Z">
                  <w:rPr>
                    <w:i/>
                  </w:rPr>
                </w:rPrChange>
              </w:rPr>
              <m:t>(</m:t>
            </m:r>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m</m:t>
                </m:r>
              </m:sub>
            </m:sSub>
            <m:r>
              <m:rPr/>
              <m:t>+r(1-</m:t>
            </m:r>
            <m:sSub>
              <m:sSubPr>
                <m:ctrlPr>
                  <w:rPr>
                    <w:rPrChange w:author="格式修订器" w:date="2024-11-26T16:54:08Z">
                      <w:rPr>
                        <w:i/>
                      </w:rPr>
                    </w:rPrChange>
                  </w:rPr>
                </m:ctrlPr>
              </m:sSubPr>
              <m:e>
                <m:r>
                  <w:rPr>
                    <w:rStyle w:val="cw66"/>
                  </w:rPr>
                  <m:t>p</m:t>
                </m:r>
              </m:e>
              <m:sub>
                <m:r>
                  <w:rPr>
                    <w:rStyle w:val="cw66"/>
                  </w:rPr>
                  <m:t>3</m:t>
                </m:r>
              </m:sub>
            </m:sSub>
            <m:r>
              <m:rPr/>
              <m:t>-</m:t>
            </m:r>
            <m:sSub>
              <m:sSubPr>
                <m:ctrlPr>
                  <w:rPr>
                    <w:rPrChange w:author="格式修订器" w:date="2024-11-26T16:54:08Z">
                      <w:rPr>
                        <w:i/>
                      </w:rPr>
                    </w:rPrChange>
                  </w:rPr>
                </m:ctrlPr>
              </m:sSubPr>
              <m:e>
                <m:r>
                  <w:rPr>
                    <w:rStyle w:val="cw66"/>
                  </w:rPr>
                  <m:t>p</m:t>
                </m:r>
              </m:e>
              <m:sub>
                <m:r>
                  <w:rPr>
                    <w:rStyle w:val="cw66"/>
                  </w:rPr>
                  <m:t>1</m:t>
                </m:r>
              </m:sub>
            </m:sSub>
            <m:sSub>
              <m:sSubPr>
                <m:ctrlPr>
                  <w:rPr>
                    <w:rPrChange w:author="格式修订器" w:date="2024-11-26T16:54:08Z">
                      <w:rPr>
                        <w:i/>
                      </w:rPr>
                    </w:rPrChange>
                  </w:rPr>
                </m:ctrlPr>
              </m:sSubPr>
              <m:e>
                <m:r>
                  <w:rPr>
                    <w:rStyle w:val="cw66"/>
                  </w:rPr>
                  <m:t>p</m:t>
                </m:r>
              </m:e>
              <m:sub>
                <m:r>
                  <w:rPr>
                    <w:rStyle w:val="cw66"/>
                  </w:rPr>
                  <m:t>2</m:t>
                </m:r>
              </m:sub>
            </m:sSub>
            <m:r>
              <m:rPr/>
              <m:t>)</m:t>
            </m:r>
            <m:r>
              <m:rPr/>
              <w:rPr>
                <w:rStyle w:val="cw66"/>
                <w:rPrChange w:author="公式排版器" w:date="2024-11-26T16:54:13Z">
                  <w:rPr>
                    <w:i/>
                  </w:rPr>
                </w:rPrChange>
              </w:rPr>
              <w:softHyphen/>
              <m:t>-dt</m:t>
            </m:r>
            <m:r>
              <m:rPr/>
              <w:rPr>
                <w:rStyle w:val="cw66"/>
                <w:rPrChange w:author="公式排版器" w:date="2024-11-26T16:54:13Z">
                  <w:rPr>
                    <w:i/>
                  </w:rPr>
                </w:rPrChange>
              </w:rPr>
              <m:t>)dt</m:t>
            </m:r>
          </m:e>
        </m:nary>
        <m:r>
          <m:rPr/>
          <w:rPr>
            <w:rStyle w:val="cw66"/>
            <w:rPrChange w:author="公式排版器" w:date="2024-11-26T16:54:13Z">
              <w:rPr>
                <w:i/>
              </w:rPr>
            </w:rPrChange>
          </w:rPr>
          <m:t>+</m:t>
        </m:r>
        <m:nary>
          <m:naryPr>
            <m:chr m:val="∑"/>
            <m:limLoc m:val="undOvr"/>
            <m:ctrlPr>
              <w:rPr>
                <w:rPrChange w:author="格式修订器" w:date="2024-11-26T16:54:08Z">
                  <w:rPr>
                    <w:i/>
                  </w:rPr>
                </w:rPrChange>
              </w:rPr>
            </m:ctrlPr>
          </m:naryPr>
          <m:sub>
            <m:r>
              <m:rPr/>
              <w:rPr>
                <w:rStyle w:val="cw66"/>
                <w:rPrChange w:author="公式排版器" w:date="2024-11-26T16:54:13Z">
                  <w:rPr>
                    <w:i/>
                  </w:rPr>
                </w:rPrChange>
              </w:rPr>
              <m:t>i=1</m:t>
            </m:r>
          </m:sub>
          <m:sup>
            <m:r>
              <m:rPr/>
              <w:rPr>
                <w:rStyle w:val="cw66"/>
                <w:rPrChange w:author="公式排版器" w:date="2024-11-26T16:54:13Z">
                  <w:rPr>
                    <w:i/>
                  </w:rPr>
                </w:rPrChange>
              </w:rPr>
              <m:t>n</m:t>
            </m:r>
          </m:sup>
          <m:e>
            <m:nary>
              <m:naryPr>
                <m:limLoc m:val="subSup"/>
                <m:ctrlPr>
                  <w:rPr>
                    <w:rPrChange w:author="格式修订器" w:date="2024-11-26T16:54:08Z">
                      <w:rPr>
                        <w:i/>
                      </w:rPr>
                    </w:rPrChange>
                  </w:rPr>
                </m:ctrlPr>
              </m:naryPr>
              <m:sub>
                <m:sSub>
                  <m:sSubPr>
                    <m:ctrlPr>
                      <w:rPr>
                        <w:rPrChange w:author="格式修订器" w:date="2024-11-26T16:54:08Z">
                          <w:rPr>
                            <w:i/>
                          </w:rPr>
                        </w:rPrChange>
                      </w:rPr>
                    </m:ctrlPr>
                  </m:sSubPr>
                  <m:e>
                    <m:r>
                      <m:rPr/>
                      <w:rPr>
                        <w:rStyle w:val="cw66"/>
                        <w:rPrChange w:author="公式排版器" w:date="2024-11-26T16:54:13Z">
                          <w:rPr>
                            <w:i/>
                          </w:rPr>
                        </w:rPrChange>
                      </w:rPr>
                      <m:t>t</m:t>
                    </m:r>
                  </m:e>
                  <m:sub>
                    <m:r>
                      <m:rPr/>
                      <w:rPr>
                        <w:rStyle w:val="cw66"/>
                        <w:rPrChange w:author="公式排版器" w:date="2024-11-26T16:54:13Z">
                          <w:rPr>
                            <w:i/>
                          </w:rPr>
                        </w:rPrChange>
                      </w:rPr>
                      <m:t>i-1</m:t>
                    </m:r>
                  </m:sub>
                </m:sSub>
              </m:sub>
              <m:sup>
                <m:sSub>
                  <m:sSubPr>
                    <m:ctrlPr>
                      <w:rPr>
                        <w:rPrChange w:author="格式修订器" w:date="2024-11-26T16:54:08Z">
                          <w:rPr>
                            <w:i/>
                          </w:rPr>
                        </w:rPrChange>
                      </w:rPr>
                    </m:ctrlPr>
                  </m:sSubPr>
                  <m:e>
                    <m:r>
                      <m:rPr/>
                      <w:rPr>
                        <w:rStyle w:val="cw66"/>
                        <w:rPrChange w:author="公式排版器" w:date="2024-11-26T16:54:13Z">
                          <w:rPr>
                            <w:i/>
                          </w:rPr>
                        </w:rPrChange>
                      </w:rPr>
                      <m:t>t</m:t>
                    </m:r>
                  </m:e>
                  <m:sub>
                    <m:r>
                      <m:rPr/>
                      <w:rPr>
                        <w:rStyle w:val="cw66"/>
                        <w:rPrChange w:author="公式排版器" w:date="2024-11-26T16:54:13Z">
                          <w:rPr>
                            <w:i/>
                          </w:rPr>
                        </w:rPrChange>
                      </w:rPr>
                      <m:t>i</m:t>
                    </m:r>
                  </m:sub>
                </m:sSub>
              </m:sup>
              <m:e>
                <m:r>
                  <m:rPr/>
                  <w:rPr>
                    <w:rStyle w:val="cw66"/>
                    <w:rPrChange w:author="公式排版器" w:date="2024-11-26T16:54:13Z">
                      <w:rPr>
                        <w:i/>
                      </w:rPr>
                    </w:rPrChange>
                  </w:rPr>
                  <m:t>i</m:t>
                </m:r>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r>
                  <m:rPr/>
                  <w:rPr>
                    <w:rStyle w:val="cw66"/>
                    <w:rPrChange w:author="公式排版器" w:date="2024-11-26T16:54:13Z">
                      <w:rPr>
                        <w:i/>
                      </w:rPr>
                    </w:rPrChange>
                  </w:rPr>
                  <m:t>dt</m:t>
                </m:r>
              </m:e>
            </m:nary>
          </m:e>
        </m:nary>
      </m:oMath>
    </w:p>
    <w:p w14:paraId="7924F47C" w14:textId="39210A93" w:rsidR="00235A89" w:rsidRPr="003673D3" w:rsidRDefault="006D4DA4" w:rsidP="006D4DA4">
      <w:pPr>
        <w:topLinePunct/>
      </w:pPr>
      <w:r w:rsidRPr="003673D3">
        <w:t xml:space="preserve">         </w:t>
      </w:r>
      <w:r w:rsidR="00E44C22" w:rsidRPr="003673D3">
        <w:t>=</w:t>
      </w:r>
      <m:oMath>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m</m:t>
            </m:r>
          </m:sub>
        </m:sSub>
        <m:sSub>
          <m:sSubPr>
            <m:ctrlPr>
              <w:rPr>
                <w:rPrChange w:author="格式修订器" w:date="2024-11-26T16:54:08Z">
                  <w:rPr>
                    <w:i/>
                  </w:rPr>
                </w:rPrChange>
              </w:rPr>
            </m:ctrlPr>
          </m:sSubPr>
          <m:e>
            <m:r>
              <m:rPr/>
              <w:rPr>
                <w:rStyle w:val="cw66"/>
                <w:rPrChange w:author="公式排版器" w:date="2024-11-26T16:54:13Z">
                  <w:rPr>
                    <w:i/>
                  </w:rPr>
                </w:rPrChange>
              </w:rPr>
              <m:t>t</m:t>
            </m:r>
          </m:e>
          <m:sub>
            <m:r>
              <m:rPr/>
              <w:rPr>
                <w:rStyle w:val="cw66"/>
                <w:rPrChange w:author="公式排版器" w:date="2024-11-26T16:54:13Z">
                  <w:rPr>
                    <w:i/>
                  </w:rPr>
                </w:rPrChange>
              </w:rPr>
              <m:t>n</m:t>
            </m:r>
          </m:sub>
        </m:sSub>
        <m:r>
          <w:rPr>
            <w:rStyle w:val="cw66"/>
          </w:rPr>
          <m:t>+</m:t>
        </m:r>
        <m:r>
          <m:rPr/>
          <m:t>+r(1-</m:t>
        </m:r>
        <m:sSub>
          <m:sSubPr>
            <m:ctrlPr>
              <w:rPr>
                <w:rPrChange w:author="格式修订器" w:date="2024-11-26T16:54:08Z">
                  <w:rPr>
                    <w:i/>
                  </w:rPr>
                </w:rPrChange>
              </w:rPr>
            </m:ctrlPr>
          </m:sSubPr>
          <m:e>
            <m:r>
              <w:rPr>
                <w:rStyle w:val="cw66"/>
              </w:rPr>
              <m:t>p</m:t>
            </m:r>
          </m:e>
          <m:sub>
            <m:r>
              <w:rPr>
                <w:rStyle w:val="cw66"/>
              </w:rPr>
              <m:t>3</m:t>
            </m:r>
          </m:sub>
        </m:sSub>
        <m:r>
          <m:rPr/>
          <m:t>-</m:t>
        </m:r>
        <m:sSub>
          <m:sSubPr>
            <m:ctrlPr>
              <w:rPr>
                <w:rPrChange w:author="格式修订器" w:date="2024-11-26T16:54:08Z">
                  <w:rPr>
                    <w:i/>
                  </w:rPr>
                </w:rPrChange>
              </w:rPr>
            </m:ctrlPr>
          </m:sSubPr>
          <m:e>
            <m:r>
              <w:rPr>
                <w:rStyle w:val="cw66"/>
              </w:rPr>
              <m:t>p</m:t>
            </m:r>
          </m:e>
          <m:sub>
            <m:r>
              <w:rPr>
                <w:rStyle w:val="cw66"/>
              </w:rPr>
              <m:t>1</m:t>
            </m:r>
          </m:sub>
        </m:sSub>
        <m:sSub>
          <m:sSubPr>
            <m:ctrlPr>
              <w:rPr>
                <w:rPrChange w:author="格式修订器" w:date="2024-11-26T16:54:08Z">
                  <w:rPr>
                    <w:i/>
                  </w:rPr>
                </w:rPrChange>
              </w:rPr>
            </m:ctrlPr>
          </m:sSubPr>
          <m:e>
            <m:r>
              <w:rPr>
                <w:rStyle w:val="cw66"/>
              </w:rPr>
              <m:t>p</m:t>
            </m:r>
          </m:e>
          <m:sub>
            <m:r>
              <w:rPr>
                <w:rStyle w:val="cw66"/>
              </w:rPr>
              <m:t>2</m:t>
            </m:r>
          </m:sub>
        </m:sSub>
        <m:r>
          <m:rPr/>
          <m:t>)</m:t>
        </m:r>
        <m:sSub>
          <m:sSubPr>
            <m:ctrlPr>
              <w:rPr>
                <w:rPrChange w:author="格式修订器" w:date="2024-11-26T16:54:08Z">
                  <w:rPr>
                    <w:i/>
                  </w:rPr>
                </w:rPrChange>
              </w:rPr>
            </m:ctrlPr>
          </m:sSubPr>
          <m:e>
            <m:r>
              <m:rPr/>
              <w:rPr>
                <w:rStyle w:val="cw66"/>
                <w:rPrChange w:author="公式排版器" w:date="2024-11-26T16:54:13Z">
                  <w:rPr>
                    <w:i/>
                  </w:rPr>
                </w:rPrChange>
              </w:rPr>
              <m:t>t</m:t>
            </m:r>
          </m:e>
          <m:sub>
            <m:r>
              <m:rPr/>
              <w:rPr>
                <w:rStyle w:val="cw66"/>
                <w:rPrChange w:author="公式排版器" w:date="2024-11-26T16:54:13Z">
                  <w:rPr>
                    <w:i/>
                  </w:rPr>
                </w:rPrChange>
              </w:rPr>
              <m:t>n</m:t>
            </m:r>
          </m:sub>
        </m:sSub>
        <m:r>
          <w:rPr>
            <w:rStyle w:val="cw66"/>
          </w:rPr>
          <m:t>-</m:t>
        </m:r>
        <m:f>
          <m:fPr>
            <m:ctrlPr>
              <w:rPr>
                <w:rPrChange w:author="格式修订器" w:date="2024-11-26T16:54:08Z">
                  <w:rPr>
                    <w:i/>
                  </w:rPr>
                </w:rPrChange>
              </w:rPr>
            </m:ctrlPr>
          </m:fPr>
          <m:num>
            <m:r>
              <w:rPr>
                <w:rStyle w:val="cw66"/>
              </w:rPr>
              <m:t>1</m:t>
            </m:r>
          </m:num>
          <m:den>
            <m:r>
              <w:rPr>
                <w:rStyle w:val="cw66"/>
              </w:rPr>
              <m:t>2</m:t>
            </m:r>
          </m:den>
        </m:f>
        <m:r>
          <w:rPr>
            <w:rStyle w:val="cw66"/>
          </w:rPr>
          <m:t>d</m:t>
        </m:r>
        <m:sSubSup>
          <m:sSubSupPr>
            <m:ctrlPr>
              <w:rPr>
                <w:rPrChange w:author="格式修订器" w:date="2024-11-26T16:54:08Z">
                  <w:rPr>
                    <w:i/>
                  </w:rPr>
                </w:rPrChange>
              </w:rPr>
            </m:ctrlPr>
          </m:sSubSupPr>
          <m:e>
            <m:r>
              <w:rPr>
                <w:rStyle w:val="cw66"/>
              </w:rPr>
              <m:t>t</m:t>
            </m:r>
          </m:e>
          <m:sub>
            <m:r>
              <w:rPr>
                <w:rStyle w:val="cw66"/>
              </w:rPr>
              <m:t>n</m:t>
            </m:r>
          </m:sub>
          <m:sup>
            <m:r>
              <w:rPr>
                <w:rStyle w:val="cw66"/>
              </w:rPr>
              <m:t>2</m:t>
            </m:r>
          </m:sup>
        </m:sSubSup>
        <m:r>
          <w:rPr>
            <w:rStyle w:val="cw66"/>
          </w:rPr>
          <m:t>+</m:t>
        </m:r>
        <m:f>
          <m:fPr>
            <m:ctrlPr>
              <w:rPr>
                <w:rPrChange w:author="格式修订器" w:date="2024-11-26T16:54:08Z">
                  <w:rPr>
                    <w:i/>
                  </w:rPr>
                </w:rPrChange>
              </w:rPr>
            </m:ctrlPr>
          </m:fPr>
          <m:num>
            <m:r>
              <w:rPr>
                <w:rStyle w:val="cw66"/>
              </w:rPr>
              <m:t>n</m:t>
            </m:r>
            <m:d>
              <m:dPr>
                <m:ctrlPr>
                  <w:rPr>
                    <w:rPrChange w:author="格式修订器" w:date="2024-11-26T16:54:08Z">
                      <w:rPr>
                        <w:i/>
                      </w:rPr>
                    </w:rPrChange>
                  </w:rPr>
                </m:ctrlPr>
              </m:dPr>
              <m:e>
                <m:r>
                  <w:rPr>
                    <w:rStyle w:val="cw66"/>
                  </w:rPr>
                  <m:t>n+1</m:t>
                </m:r>
              </m:e>
            </m:d>
          </m:num>
          <m:den>
            <m:r>
              <w:rPr>
                <w:rStyle w:val="cw66"/>
              </w:rPr>
              <m:t>2</m:t>
            </m:r>
          </m:den>
        </m:f>
        <m:d>
          <m:dPr>
            <m:ctrlPr>
              <w:rPr>
                <w:rPrChange w:author="格式修订器" w:date="2024-11-26T16:54:08Z">
                  <w:rPr>
                    <w:i/>
                  </w:rPr>
                </w:rPrChange>
              </w:rPr>
            </m:ctrlPr>
          </m:dPr>
          <m:e>
            <m:sSub>
              <m:sSubPr>
                <m:ctrlPr>
                  <w:rPr>
                    <w:rPrChange w:author="格式修订器" w:date="2024-11-26T16:54:08Z">
                      <w:rPr>
                        <w:i/>
                      </w:rPr>
                    </w:rPrChange>
                  </w:rPr>
                </m:ctrlPr>
              </m:sSubPr>
              <m:e>
                <m:r>
                  <m:rPr/>
                  <w:rPr>
                    <w:rStyle w:val="cw66"/>
                    <w:rPrChange w:author="公式排版器" w:date="2024-11-26T16:54:13Z">
                      <w:rPr>
                        <w:i/>
                      </w:rPr>
                    </w:rPrChange>
                  </w:rPr>
                  <m:t>t</m:t>
                </m:r>
              </m:e>
              <m:sub>
                <m:r>
                  <m:rPr/>
                  <w:rPr>
                    <w:rStyle w:val="cw66"/>
                    <w:rPrChange w:author="公式排版器" w:date="2024-11-26T16:54:13Z">
                      <w:rPr>
                        <w:i/>
                      </w:rPr>
                    </w:rPrChange>
                  </w:rPr>
                  <m:t>i</m:t>
                </m:r>
              </m:sub>
            </m:sSub>
            <m:r>
              <w:rPr>
                <w:rStyle w:val="cw66"/>
              </w:rPr>
              <m:t>-</m:t>
            </m:r>
            <m:sSub>
              <m:sSubPr>
                <m:ctrlPr>
                  <w:rPr>
                    <w:rPrChange w:author="格式修订器" w:date="2024-11-26T16:54:08Z">
                      <w:rPr>
                        <w:i/>
                      </w:rPr>
                    </w:rPrChange>
                  </w:rPr>
                </m:ctrlPr>
              </m:sSubPr>
              <m:e>
                <m:r>
                  <m:rPr/>
                  <w:rPr>
                    <w:rStyle w:val="cw66"/>
                    <w:rPrChange w:author="公式排版器" w:date="2024-11-26T16:54:13Z">
                      <w:rPr>
                        <w:i/>
                      </w:rPr>
                    </w:rPrChange>
                  </w:rPr>
                  <m:t>t</m:t>
                </m:r>
              </m:e>
              <m:sub>
                <m:r>
                  <m:rPr/>
                  <w:rPr>
                    <w:rStyle w:val="cw66"/>
                    <w:rPrChange w:author="公式排版器" w:date="2024-11-26T16:54:13Z">
                      <w:rPr>
                        <w:i/>
                      </w:rPr>
                    </w:rPrChange>
                  </w:rPr>
                  <m:t>i-1</m:t>
                </m:r>
              </m:sub>
            </m:sSub>
          </m:e>
        </m:d>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oMath>
    </w:p>
    <w:p w14:paraId="19C442D8" w14:textId="36E7C57B" w:rsidR="006D4DA4" w:rsidRPr="003673D3" w:rsidRDefault="006D4DA4" w:rsidP="006D4DA4">
      <w:pPr>
        <w:pStyle w:val="cw14"/>
        <w:topLinePunct/>
        <w:textAlignment w:val="center"/>
        <w:jc w:val="right"/>
      </w:pPr>
      <w:commentRangeStart w:id="123"/>
      <w:del w:id="503194" w:author="公式排版器" w:date="2024-11-26T16:54:13Z">
        <w:r w:rsidDel="00494EDC">
          <w:delText xml:space="preserve">          </w:delText>
        </w:r>
        <w:r w:rsidRPr="003673D3">
          <w:delText>=</w:delText>
        </w:r>
      </w:del>
      <m:oMath>
        <m:sSub>
          <m:sSubPr>
            <m:ctrlPr>
              <w:del w:author="公式排版器" w:date="2024-11-26T16:54:13Z"/>
            </m:ctrlPr>
          </m:sSubPr>
          <m:e>
            <m:r>
              <w:del w:author="公式排版器" w:date="2024-11-26T16:54:13Z">
                <m:rPr/>
                <m:t>Q</m:t>
              </w:del>
            </m:r>
          </m:e>
          <m:sub>
            <m:r>
              <w:del w:author="公式排版器" w:date="2024-11-26T16:54:13Z">
                <m:rPr/>
                <m:t>m</m:t>
              </w:del>
            </m:r>
          </m:sub>
        </m:sSub>
        <m:sSub>
          <m:sSubPr>
            <m:ctrlPr>
              <w:del w:author="公式排版器" w:date="2024-11-26T16:54:13Z"/>
            </m:ctrlPr>
          </m:sSubPr>
          <m:e>
            <m:r>
              <w:del w:author="公式排版器" w:date="2024-11-26T16:54:13Z">
                <m:rPr/>
                <m:t>t</m:t>
              </w:del>
            </m:r>
          </m:e>
          <m:sub>
            <m:r>
              <w:del w:author="公式排版器" w:date="2024-11-26T16:54:13Z">
                <m:rPr/>
                <m:t>n</m:t>
              </w:del>
            </m:r>
          </m:sub>
        </m:sSub>
        <m:r>
          <w:del w:author="公式排版器" w:date="2024-11-26T16:54:13Z">
            <m:t>+</m:t>
          </w:del>
        </m:r>
        <m:r>
          <w:del w:author="公式排版器" w:date="2024-11-26T16:54:13Z">
            <m:rPr/>
            <m:t>r</m:t>
          </w:del>
        </m:r>
        <m:r>
          <w:del w:author="公式排版器" w:date="2024-11-26T16:54:13Z">
            <m:rPr/>
            <m:t>(1-</m:t>
          </w:del>
        </m:r>
        <m:sSub>
          <m:sSubPr>
            <m:ctrlPr>
              <w:del w:author="公式排版器" w:date="2024-11-26T16:54:13Z"/>
            </m:ctrlPr>
          </m:sSubPr>
          <m:e>
            <m:r>
              <w:del w:author="公式排版器" w:date="2024-11-26T16:54:13Z">
                <m:t>p</m:t>
              </w:del>
            </m:r>
          </m:e>
          <m:sub>
            <m:r>
              <w:del w:author="公式排版器" w:date="2024-11-26T16:54:13Z">
                <m:t>3</m:t>
              </w:del>
            </m:r>
          </m:sub>
        </m:sSub>
        <m:r>
          <w:del w:author="公式排版器" w:date="2024-11-26T16:54:13Z">
            <m:rPr/>
            <m:t>-</m:t>
          </w:del>
        </m:r>
        <m:sSub>
          <m:sSubPr>
            <m:ctrlPr>
              <w:del w:author="公式排版器" w:date="2024-11-26T16:54:13Z"/>
            </m:ctrlPr>
          </m:sSubPr>
          <m:e>
            <m:r>
              <w:del w:author="公式排版器" w:date="2024-11-26T16:54:13Z">
                <m:t>p</m:t>
              </w:del>
            </m:r>
          </m:e>
          <m:sub>
            <m:r>
              <w:del w:author="公式排版器" w:date="2024-11-26T16:54:13Z">
                <m:t>1</m:t>
              </w:del>
            </m:r>
          </m:sub>
        </m:sSub>
        <m:sSub>
          <m:sSubPr>
            <m:ctrlPr>
              <w:del w:author="公式排版器" w:date="2024-11-26T16:54:13Z"/>
            </m:ctrlPr>
          </m:sSubPr>
          <m:e>
            <m:r>
              <w:del w:author="公式排版器" w:date="2024-11-26T16:54:13Z">
                <m:t>p</m:t>
              </w:del>
            </m:r>
          </m:e>
          <m:sub>
            <m:r>
              <w:del w:author="公式排版器" w:date="2024-11-26T16:54:13Z">
                <m:t>2</m:t>
              </w:del>
            </m:r>
          </m:sub>
        </m:sSub>
        <m:r>
          <w:del w:author="公式排版器" w:date="2024-11-26T16:54:13Z">
            <m:rPr/>
            <m:t>)</m:t>
          </w:del>
        </m:r>
        <m:sSub>
          <m:sSubPr>
            <m:ctrlPr>
              <w:del w:author="公式排版器" w:date="2024-11-26T16:54:13Z"/>
            </m:ctrlPr>
          </m:sSubPr>
          <m:e>
            <m:r>
              <w:del w:author="公式排版器" w:date="2024-11-26T16:54:13Z">
                <m:rPr/>
                <m:t>t</m:t>
              </w:del>
            </m:r>
          </m:e>
          <m:sub>
            <m:r>
              <w:del w:author="公式排版器" w:date="2024-11-26T16:54:13Z">
                <m:rPr/>
                <m:t>n</m:t>
              </w:del>
            </m:r>
          </m:sub>
        </m:sSub>
        <m:r>
          <w:del w:author="公式排版器" w:date="2024-11-26T16:54:13Z">
            <m:t>-</m:t>
          </w:del>
        </m:r>
        <m:f>
          <m:fPr>
            <m:ctrlPr>
              <w:del w:author="公式排版器" w:date="2024-11-26T16:54:13Z"/>
            </m:ctrlPr>
          </m:fPr>
          <m:num>
            <m:r>
              <w:del w:author="公式排版器" w:date="2024-11-26T16:54:13Z">
                <m:t>1</m:t>
              </w:del>
            </m:r>
          </m:num>
          <m:den>
            <m:r>
              <w:del w:author="公式排版器" w:date="2024-11-26T16:54:13Z">
                <m:t>2</m:t>
              </w:del>
            </m:r>
          </m:den>
        </m:f>
        <m:r>
          <w:del w:author="公式排版器" w:date="2024-11-26T16:54:13Z">
            <m:t>d</m:t>
          </w:del>
        </m:r>
        <m:sSubSup>
          <m:sSubSupPr>
            <m:ctrlPr>
              <w:del w:author="公式排版器" w:date="2024-11-26T16:54:13Z"/>
            </m:ctrlPr>
          </m:sSubSupPr>
          <m:e>
            <m:r>
              <w:del w:author="公式排版器" w:date="2024-11-26T16:54:13Z">
                <m:t>t</m:t>
              </w:del>
            </m:r>
          </m:e>
          <m:sub>
            <m:r>
              <w:del w:author="公式排版器" w:date="2024-11-26T16:54:13Z">
                <m:t>n</m:t>
              </w:del>
            </m:r>
          </m:sub>
          <m:sup>
            <m:r>
              <w:del w:author="公式排版器" w:date="2024-11-26T16:54:13Z">
                <m:t>2</m:t>
              </w:del>
            </m:r>
          </m:sup>
        </m:sSubSup>
        <m:r>
          <w:del w:author="公式排版器" w:date="2024-11-26T16:54:13Z">
            <m:t>+</m:t>
          </w:del>
        </m:r>
        <m:f>
          <m:fPr>
            <m:ctrlPr>
              <w:del w:author="公式排版器" w:date="2024-11-26T16:54:13Z"/>
            </m:ctrlPr>
          </m:fPr>
          <m:num>
            <m:d>
              <m:dPr>
                <m:ctrlPr>
                  <w:del w:author="公式排版器" w:date="2024-11-26T16:54:13Z"/>
                </m:ctrlPr>
              </m:dPr>
              <m:e>
                <m:r>
                  <w:del w:author="公式排版器" w:date="2024-11-26T16:54:13Z">
                    <m:t>n+1</m:t>
                  </w:del>
                </m:r>
              </m:e>
            </m:d>
          </m:num>
          <m:den>
            <m:r>
              <w:del w:author="公式排版器" w:date="2024-11-26T16:54:13Z">
                <m:t>2</m:t>
              </w:del>
            </m:r>
          </m:den>
        </m:f>
        <m:sSub>
          <m:sSubPr>
            <m:ctrlPr>
              <w:del w:author="公式排版器" w:date="2024-11-26T16:54:13Z"/>
            </m:ctrlPr>
          </m:sSubPr>
          <m:e>
            <m:r>
              <w:del w:author="公式排版器" w:date="2024-11-26T16:54:13Z">
                <m:rPr/>
                <m:t>t</m:t>
              </w:del>
            </m:r>
          </m:e>
          <m:sub>
            <m:r>
              <w:del w:author="公式排版器" w:date="2024-11-26T16:54:13Z">
                <m:rPr/>
                <m:t>n</m:t>
              </w:del>
            </m:r>
          </m:sub>
        </m:sSub>
        <m:r>
          <w:del w:author="公式排版器" w:date="2024-11-26T16:54:13Z">
            <m:t xml:space="preserve"> </m:t>
          </w:del>
        </m:r>
        <m:sSub>
          <m:sSubPr>
            <m:ctrlPr>
              <w:del w:author="公式排版器" w:date="2024-11-26T16:54:13Z"/>
            </m:ctrlPr>
          </m:sSubPr>
          <m:e>
            <m:r>
              <w:del w:author="公式排版器" w:date="2024-11-26T16:54:13Z">
                <m:rPr/>
                <m:t>Q</m:t>
              </w:del>
            </m:r>
          </m:e>
          <m:sub>
            <m:r>
              <w:del w:author="公式排版器" w:date="2024-11-26T16:54:13Z">
                <m:rPr/>
                <m:t>r</m:t>
              </w:del>
            </m:r>
          </m:sub>
        </m:sSub>
      </m:oMath>
      <w:del w:author="公式排版器" w:date="2024-11-26T16:54:13Z">
        <w:r w:rsidRPr="00BF5C49">
          <w:delText xml:space="preserve"> </w:delText>
        </w:r>
        <w:r w:rsidR="008A5555" w:rsidRPr="00BF5C49">
          <w:delText xml:space="preserve">    </w:delText>
        </w:r>
        <w:r w:rsidRPr="003673D3">
          <w:delText>(</w:delText>
        </w:r>
        <w:r w:rsidRPr="003673D3">
          <w:delText>4-</w:delText>
        </w:r>
        <w:r w:rsidR="00BD4294">
          <w:delText>6</w:delText>
        </w:r>
        <w:r w:rsidRPr="003673D3">
          <w:delText>)</w:delText>
        </w:r>
      </w:del>
      <w:ins w:id="503195" w:author="公式排版器" w:date="2024-11-26T16:54:07Z">
        <w:r w:rsidRPr="003673D3">
          <w:t>=</w:t>
        </w:r>
        <m:oMathPara>
          <m:oMathParaPr>
            <m:jc m:val="right"/>
          </m:oMathParaPr>
          <m:oMath>
            <m:eqArr>
              <m:eqArrPr>
                <m:maxDist m:val="1"/>
                <m:objDist m:val="1"/>
                <m:ctrlPr>
                  <w:rPr>
                    <w:rFonts w:ascii="Cambria Math" w:hAnsi="Cambria Math"/>
                    <w:i/>
                    <w:iCs/>
                  </w:rPr>
                </m:ctrlPr>
              </m:eqArrPr>
              <m:e>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m</m:t>
                    </m:r>
                  </m:sub>
                </m:sSub>
                <m:sSub>
                  <m:sSubPr>
                    <m:ctrlPr>
                      <w:rPr>
                        <w:rPrChange w:author="格式修订器" w:date="2024-11-26T16:54:08Z">
                          <w:rPr>
                            <w:i/>
                          </w:rPr>
                        </w:rPrChange>
                      </w:rPr>
                    </m:ctrlPr>
                  </m:sSubPr>
                  <m:e>
                    <m:r>
                      <m:rPr/>
                      <w:rPr>
                        <w:rStyle w:val="cw66"/>
                        <w:rPrChange w:author="公式排版器" w:date="2024-11-26T16:54:13Z">
                          <w:rPr>
                            <w:i/>
                          </w:rPr>
                        </w:rPrChange>
                      </w:rPr>
                      <m:t>t</m:t>
                    </m:r>
                  </m:e>
                  <m:sub>
                    <m:r>
                      <m:rPr/>
                      <w:rPr>
                        <w:rStyle w:val="cw66"/>
                        <w:rPrChange w:author="公式排版器" w:date="2024-11-26T16:54:13Z">
                          <w:rPr>
                            <w:i/>
                          </w:rPr>
                        </w:rPrChange>
                      </w:rPr>
                      <m:t>n</m:t>
                    </m:r>
                  </m:sub>
                </m:sSub>
                <m:r>
                  <w:rPr>
                    <w:rStyle w:val="cw66"/>
                  </w:rPr>
                  <m:t>+</m:t>
                </m:r>
                <m:r>
                  <m:rPr/>
                  <w:rPr>
                    <w:rStyle w:val="cw66"/>
                    <w:rPrChange w:author="公式排版器" w:date="2024-11-26T16:54:13Z">
                      <w:rPr>
                        <w:i/>
                      </w:rPr>
                    </w:rPrChange>
                  </w:rPr>
                  <m:t>r</m:t>
                </m:r>
                <m:r>
                  <m:rPr/>
                  <m:t>(1-</m:t>
                </m:r>
                <m:sSub>
                  <m:sSubPr>
                    <m:ctrlPr>
                      <w:rPr>
                        <w:rPrChange w:author="格式修订器" w:date="2024-11-26T16:54:08Z">
                          <w:rPr>
                            <w:i/>
                          </w:rPr>
                        </w:rPrChange>
                      </w:rPr>
                    </m:ctrlPr>
                  </m:sSubPr>
                  <m:e>
                    <m:r>
                      <w:rPr>
                        <w:rStyle w:val="cw66"/>
                      </w:rPr>
                      <m:t>p</m:t>
                    </m:r>
                  </m:e>
                  <m:sub>
                    <m:r>
                      <w:rPr>
                        <w:rStyle w:val="cw66"/>
                      </w:rPr>
                      <m:t>3</m:t>
                    </m:r>
                  </m:sub>
                </m:sSub>
                <m:r>
                  <m:rPr/>
                  <m:t>-</m:t>
                </m:r>
                <m:sSub>
                  <m:sSubPr>
                    <m:ctrlPr>
                      <w:rPr>
                        <w:rPrChange w:author="格式修订器" w:date="2024-11-26T16:54:08Z">
                          <w:rPr>
                            <w:i/>
                          </w:rPr>
                        </w:rPrChange>
                      </w:rPr>
                    </m:ctrlPr>
                  </m:sSubPr>
                  <m:e>
                    <m:r>
                      <w:rPr>
                        <w:rStyle w:val="cw66"/>
                      </w:rPr>
                      <m:t>p</m:t>
                    </m:r>
                  </m:e>
                  <m:sub>
                    <m:r>
                      <w:rPr>
                        <w:rStyle w:val="cw66"/>
                      </w:rPr>
                      <m:t>1</m:t>
                    </m:r>
                  </m:sub>
                </m:sSub>
                <m:sSub>
                  <m:sSubPr>
                    <m:ctrlPr>
                      <w:rPr>
                        <w:rPrChange w:author="格式修订器" w:date="2024-11-26T16:54:08Z">
                          <w:rPr>
                            <w:i/>
                          </w:rPr>
                        </w:rPrChange>
                      </w:rPr>
                    </m:ctrlPr>
                  </m:sSubPr>
                  <m:e>
                    <m:r>
                      <w:rPr>
                        <w:rStyle w:val="cw66"/>
                      </w:rPr>
                      <m:t>p</m:t>
                    </m:r>
                  </m:e>
                  <m:sub>
                    <m:r>
                      <w:rPr>
                        <w:rStyle w:val="cw66"/>
                      </w:rPr>
                      <m:t>2</m:t>
                    </m:r>
                  </m:sub>
                </m:sSub>
                <m:r>
                  <m:rPr/>
                  <m:t>)</m:t>
                </m:r>
                <m:sSub>
                  <m:sSubPr>
                    <m:ctrlPr>
                      <w:rPr>
                        <w:rPrChange w:author="格式修订器" w:date="2024-11-26T16:54:08Z">
                          <w:rPr>
                            <w:i/>
                          </w:rPr>
                        </w:rPrChange>
                      </w:rPr>
                    </m:ctrlPr>
                  </m:sSubPr>
                  <m:e>
                    <m:r>
                      <m:rPr/>
                      <w:rPr>
                        <w:rStyle w:val="cw66"/>
                        <w:rPrChange w:author="公式排版器" w:date="2024-11-26T16:54:13Z">
                          <w:rPr>
                            <w:i/>
                          </w:rPr>
                        </w:rPrChange>
                      </w:rPr>
                      <m:t>t</m:t>
                    </m:r>
                  </m:e>
                  <m:sub>
                    <m:r>
                      <m:rPr/>
                      <w:rPr>
                        <w:rStyle w:val="cw66"/>
                        <w:rPrChange w:author="公式排版器" w:date="2024-11-26T16:54:13Z">
                          <w:rPr>
                            <w:i/>
                          </w:rPr>
                        </w:rPrChange>
                      </w:rPr>
                      <m:t>n</m:t>
                    </m:r>
                  </m:sub>
                </m:sSub>
                <m:r>
                  <w:rPr>
                    <w:rStyle w:val="cw66"/>
                  </w:rPr>
                  <m:t>-</m:t>
                </m:r>
                <m:f>
                  <m:fPr>
                    <m:ctrlPr>
                      <w:rPr>
                        <w:rPrChange w:author="格式修订器" w:date="2024-11-26T16:54:08Z">
                          <w:rPr>
                            <w:i/>
                          </w:rPr>
                        </w:rPrChange>
                      </w:rPr>
                    </m:ctrlPr>
                  </m:fPr>
                  <m:num>
                    <m:r>
                      <w:rPr>
                        <w:rStyle w:val="cw66"/>
                      </w:rPr>
                      <m:t>1</m:t>
                    </m:r>
                  </m:num>
                  <m:den>
                    <m:r>
                      <w:rPr>
                        <w:rStyle w:val="cw66"/>
                      </w:rPr>
                      <m:t>2</m:t>
                    </m:r>
                  </m:den>
                </m:f>
                <m:r>
                  <w:rPr>
                    <w:rStyle w:val="cw66"/>
                  </w:rPr>
                  <m:t>d</m:t>
                </m:r>
                <m:sSubSup>
                  <m:sSubSupPr>
                    <m:ctrlPr>
                      <w:rPr>
                        <w:rPrChange w:author="格式修订器" w:date="2024-11-26T16:54:08Z">
                          <w:rPr>
                            <w:i/>
                          </w:rPr>
                        </w:rPrChange>
                      </w:rPr>
                    </m:ctrlPr>
                  </m:sSubSupPr>
                  <m:e>
                    <m:r>
                      <w:rPr>
                        <w:rStyle w:val="cw66"/>
                      </w:rPr>
                      <m:t>t</m:t>
                    </m:r>
                  </m:e>
                  <m:sub>
                    <m:r>
                      <w:rPr>
                        <w:rStyle w:val="cw66"/>
                      </w:rPr>
                      <m:t>n</m:t>
                    </m:r>
                  </m:sub>
                  <m:sup>
                    <m:r>
                      <w:rPr>
                        <w:rStyle w:val="cw66"/>
                      </w:rPr>
                      <m:t>2</m:t>
                    </m:r>
                  </m:sup>
                </m:sSubSup>
                <m:r>
                  <w:rPr>
                    <w:rStyle w:val="cw66"/>
                  </w:rPr>
                  <m:t>+</m:t>
                </m:r>
                <m:f>
                  <m:fPr>
                    <m:ctrlPr>
                      <w:rPr>
                        <w:rPrChange w:author="格式修订器" w:date="2024-11-26T16:54:08Z">
                          <w:rPr>
                            <w:i/>
                          </w:rPr>
                        </w:rPrChange>
                      </w:rPr>
                    </m:ctrlPr>
                  </m:fPr>
                  <m:num>
                    <m:d>
                      <m:dPr>
                        <m:ctrlPr>
                          <w:rPr>
                            <w:rPrChange w:author="格式修订器" w:date="2024-11-26T16:54:08Z">
                              <w:rPr>
                                <w:i/>
                              </w:rPr>
                            </w:rPrChange>
                          </w:rPr>
                        </m:ctrlPr>
                      </m:dPr>
                      <m:e>
                        <m:r>
                          <w:rPr>
                            <w:rStyle w:val="cw66"/>
                          </w:rPr>
                          <m:t>n+1</m:t>
                        </m:r>
                      </m:e>
                    </m:d>
                  </m:num>
                  <m:den>
                    <m:r>
                      <w:rPr>
                        <w:rStyle w:val="cw66"/>
                      </w:rPr>
                      <m:t>2</m:t>
                    </m:r>
                  </m:den>
                </m:f>
                <m:sSub>
                  <m:sSubPr>
                    <m:ctrlPr>
                      <w:rPr>
                        <w:rPrChange w:author="格式修订器" w:date="2024-11-26T16:54:08Z">
                          <w:rPr>
                            <w:i/>
                          </w:rPr>
                        </w:rPrChange>
                      </w:rPr>
                    </m:ctrlPr>
                  </m:sSubPr>
                  <m:e>
                    <m:r>
                      <m:rPr/>
                      <w:rPr>
                        <w:rStyle w:val="cw66"/>
                        <w:rPrChange w:author="公式排版器" w:date="2024-11-26T16:54:13Z">
                          <w:rPr>
                            <w:i/>
                          </w:rPr>
                        </w:rPrChange>
                      </w:rPr>
                      <m:t>t</m:t>
                    </m:r>
                  </m:e>
                  <m:sub>
                    <m:r>
                      <m:rPr/>
                      <w:rPr>
                        <w:rStyle w:val="cw66"/>
                        <w:rPrChange w:author="公式排版器" w:date="2024-11-26T16:54:13Z">
                          <w:rPr>
                            <w:i/>
                          </w:rPr>
                        </w:rPrChange>
                      </w:rPr>
                      <m:t>n</m:t>
                    </m:r>
                  </m:sub>
                </m:sSub>
                <m:r>
                  <w:rPr>
                    <w:rStyle w:val="cw66"/>
                  </w:rPr>
                  <m:t xml:space="preserve"> </m:t>
                </m:r>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r>
                  <w:rPr>
                    <w:rStyle w:val="cw66"/>
                  </w:rPr>
                  <m:t>#</m:t>
                </m:r>
                <m:r>
                  <m:rPr>
                    <m:nor/>
                    <m:sty m:val="p"/>
                  </m:rPr>
                  <w:rPr>
                    <w:rStyle w:val="cw68"/>
                  </w:rPr>
                  <m:t>(</m:t>
                </m:r>
                <m:r>
                  <m:rPr>
                    <m:nor/>
                    <m:sty m:val="p"/>
                  </m:rPr>
                  <w:rPr>
                    <w:rStyle w:val="cw68"/>
                  </w:rPr>
                  <m:t>4-</m:t>
                </m:r>
                <m:r>
                  <m:rPr>
                    <m:nor/>
                    <m:sty m:val="p"/>
                  </m:rPr>
                  <w:rPr>
                    <w:rStyle w:val="cw68"/>
                  </w:rPr>
                  <m:t>6</m:t>
                </m:r>
                <m:r>
                  <m:rPr>
                    <m:nor/>
                    <m:sty m:val="p"/>
                  </m:rPr>
                  <w:rPr>
                    <w:rStyle w:val="cw68"/>
                  </w:rPr>
                  <m:t>)</m:t>
                </m:r>
                <m:r>
                  <m:rPr>
                    <m:nor/>
                  </m:rPr>
                  <w:rPr>
                    <w:rStyle w:val="cw66"/>
                  </w:rPr>
                  <m:t xml:space="preserve">   </m:t>
                </m:r>
                <m:ctrlPr>
                  <w:rPr>
                    <w:rFonts w:ascii="Cambria Math" w:eastAsia="宋体" w:hAnsi="Cambria Math" w:cs="宋体"/>
                    <w:i/>
                  </w:rPr>
                </m:ctrlPr>
              </m:e>
            </m:eqArr>
          </m:oMath>
        </m:oMathPara>
      </w:ins>
      <w:commentRangeEnd w:id="123"/>
      <w:r w:rsidR="00F1430F">
        <w:commentReference w:id="123"/>
      </w:r>
    </w:p>
    <w:p w14:paraId="19450D72" w14:textId="77777777" w:rsidR="006D4DA4" w:rsidRPr="00416357" w:rsidRDefault="006D4DA4" w:rsidP="007D71C2">
      <w:pPr>
        <w:topLinePunct/>
      </w:pPr>
      <w:r w:rsidRPr="00416357">
        <w:t>因此，在制造周期</w:t>
      </w:r>
      <w:r w:rsidRPr="000F5148">
        <w:rPr>
          <w:rPrChange w:author="格式修订器" w:date="2024-11-26T16:54:08Z">
            <w:rPr>
              <w:i/>
            </w:rPr>
          </w:rPrChange>
        </w:rPr>
        <w:t>T</w:t>
      </w:r>
      <w:r w:rsidRPr="00416357">
        <w:t>内完好品和次品的期望库存成本为：</w:t>
      </w:r>
    </w:p>
    <w:p w14:paraId="09219201" w14:textId="4B6B1471" w:rsidR="00235A89" w:rsidRPr="003673D3" w:rsidRDefault="007D71C2" w:rsidP="007D71C2">
      <w:pPr>
        <w:pStyle w:val="cw14"/>
        <w:topLinePunct/>
        <w:textAlignment w:val="center"/>
        <w:jc w:val="right"/>
      </w:pPr>
      <w:commentRangeStart w:id="124"/>
      <w:del w:id="503196" w:author="公式排版器" w:date="2024-11-26T16:54:13Z">
        <w:r w:rsidDel="00494EDC">
          <w:delText xml:space="preserve">   </w:delText>
        </w:r>
        <w:r w:rsidDel="00494EDC">
          <w:delText xml:space="preserve"> </w:delText>
        </w:r>
        <w:r w:rsidDel="00494EDC">
          <w:delText xml:space="preserve">   </w:delText>
        </w:r>
        <w:r w:rsidR="006D4DA4" w:rsidRPr="00416357">
          <w:delText>E</w:delText>
        </w:r>
        <w:r w:rsidRPr="00416357">
          <w:delText>(</w:delText>
        </w:r>
        <w:r w:rsidRPr="00BF5C49">
          <w:rPr>
            <w:kern w:val="2"/>
            <w:sz w:val="21"/>
            <w:rFonts w:ascii="Times New Roman" w:eastAsia="宋体" w:hAnsi="Times New Roman" w:cs="Times New Roman"/>
            <w:i/>
            <w:szCs w:val="24"/>
          </w:rPr>
          <w:delText>C</w:delText>
        </w:r>
        <w:r w:rsidRPr="00BF5C49">
          <w:rPr>
            <w:kern w:val="2"/>
            <w:sz w:val="21"/>
            <w:rFonts w:ascii="Times New Roman" w:eastAsia="宋体" w:hAnsi="Times New Roman" w:cs="Times New Roman"/>
            <w:i/>
            <w:szCs w:val="24"/>
            <w:vertAlign w:val="subscript"/>
          </w:rPr>
          <w:delText>h</w:delText>
        </w:r>
        <w:r w:rsidRPr="00BF5C49">
          <w:delText>)</w:delText>
        </w:r>
        <w:r w:rsidRPr="00BF5C49">
          <w:delText>=</w:delText>
        </w:r>
        <w:r w:rsidRPr="00BF5C49">
          <w:delText>h</w:delText>
        </w:r>
        <w:r w:rsidRPr="00BF5C49">
          <w:delText>[</w:delText>
        </w:r>
      </w:del>
      <m:oMath>
        <m:sSub>
          <m:sSubPr>
            <m:ctrlPr>
              <w:del w:author="公式排版器" w:date="2024-11-26T16:54:13Z"/>
            </m:ctrlPr>
          </m:sSubPr>
          <m:e>
            <m:r>
              <w:del w:author="公式排版器" w:date="2024-11-26T16:54:13Z">
                <m:rPr/>
                <m:t>Q</m:t>
              </w:del>
            </m:r>
          </m:e>
          <m:sub>
            <m:r>
              <w:del w:author="公式排版器" w:date="2024-11-26T16:54:13Z">
                <m:rPr/>
                <m:t>m</m:t>
              </w:del>
            </m:r>
          </m:sub>
        </m:sSub>
        <m:sSub>
          <m:sSubPr>
            <m:ctrlPr>
              <w:del w:author="公式排版器" w:date="2024-11-26T16:54:13Z"/>
            </m:ctrlPr>
          </m:sSubPr>
          <m:e>
            <m:r>
              <w:del w:author="公式排版器" w:date="2024-11-26T16:54:13Z">
                <m:rPr/>
                <m:t>t</m:t>
              </w:del>
            </m:r>
          </m:e>
          <m:sub>
            <m:r>
              <w:del w:author="公式排版器" w:date="2024-11-26T16:54:13Z">
                <m:rPr/>
                <m:t>n</m:t>
              </w:del>
            </m:r>
          </m:sub>
        </m:sSub>
        <m:r>
          <w:del w:author="公式排版器" w:date="2024-11-26T16:54:13Z">
            <m:t>+</m:t>
          </w:del>
        </m:r>
        <m:r>
          <w:del w:author="公式排版器" w:date="2024-11-26T16:54:13Z">
            <m:rPr/>
            <m:t>r</m:t>
          </w:del>
        </m:r>
        <m:r>
          <w:del w:author="公式排版器" w:date="2024-11-26T16:54:13Z">
            <m:rPr/>
            <m:t>(1-</m:t>
          </w:del>
        </m:r>
        <m:sSub>
          <m:sSubPr>
            <m:ctrlPr>
              <w:del w:author="公式排版器" w:date="2024-11-26T16:54:13Z"/>
            </m:ctrlPr>
          </m:sSubPr>
          <m:e>
            <m:r>
              <w:del w:author="公式排版器" w:date="2024-11-26T16:54:13Z">
                <m:t>p</m:t>
              </w:del>
            </m:r>
          </m:e>
          <m:sub>
            <m:r>
              <w:del w:author="公式排版器" w:date="2024-11-26T16:54:13Z">
                <m:t>3</m:t>
              </w:del>
            </m:r>
          </m:sub>
        </m:sSub>
        <m:r>
          <w:del w:author="公式排版器" w:date="2024-11-26T16:54:13Z">
            <m:rPr/>
            <m:t>-</m:t>
          </w:del>
        </m:r>
        <m:sSub>
          <m:sSubPr>
            <m:ctrlPr>
              <w:del w:author="公式排版器" w:date="2024-11-26T16:54:13Z"/>
            </m:ctrlPr>
          </m:sSubPr>
          <m:e>
            <m:r>
              <w:del w:author="公式排版器" w:date="2024-11-26T16:54:13Z">
                <m:t>p</m:t>
              </w:del>
            </m:r>
          </m:e>
          <m:sub>
            <m:r>
              <w:del w:author="公式排版器" w:date="2024-11-26T16:54:13Z">
                <m:t>1</m:t>
              </w:del>
            </m:r>
          </m:sub>
        </m:sSub>
        <m:sSub>
          <m:sSubPr>
            <m:ctrlPr>
              <w:del w:author="公式排版器" w:date="2024-11-26T16:54:13Z"/>
            </m:ctrlPr>
          </m:sSubPr>
          <m:e>
            <m:r>
              <w:del w:author="公式排版器" w:date="2024-11-26T16:54:13Z">
                <m:t>p</m:t>
              </w:del>
            </m:r>
          </m:e>
          <m:sub>
            <m:r>
              <w:del w:author="公式排版器" w:date="2024-11-26T16:54:13Z">
                <m:t>2</m:t>
              </w:del>
            </m:r>
          </m:sub>
        </m:sSub>
        <m:r>
          <w:del w:author="公式排版器" w:date="2024-11-26T16:54:13Z">
            <m:rPr/>
            <m:t>)</m:t>
          </w:del>
        </m:r>
        <m:sSub>
          <m:sSubPr>
            <m:ctrlPr>
              <w:del w:author="公式排版器" w:date="2024-11-26T16:54:13Z"/>
            </m:ctrlPr>
          </m:sSubPr>
          <m:e>
            <m:r>
              <w:del w:author="公式排版器" w:date="2024-11-26T16:54:13Z">
                <m:rPr/>
                <m:t>t</m:t>
              </w:del>
            </m:r>
          </m:e>
          <m:sub>
            <m:r>
              <w:del w:author="公式排版器" w:date="2024-11-26T16:54:13Z">
                <m:rPr/>
                <m:t>n</m:t>
              </w:del>
            </m:r>
          </m:sub>
        </m:sSub>
        <m:r>
          <w:del w:author="公式排版器" w:date="2024-11-26T16:54:13Z">
            <m:t>-</m:t>
          </w:del>
        </m:r>
        <m:f>
          <m:fPr>
            <m:ctrlPr>
              <w:del w:author="公式排版器" w:date="2024-11-26T16:54:13Z"/>
            </m:ctrlPr>
          </m:fPr>
          <m:num>
            <m:r>
              <w:del w:author="公式排版器" w:date="2024-11-26T16:54:13Z">
                <m:t>1</m:t>
              </w:del>
            </m:r>
          </m:num>
          <m:den>
            <m:r>
              <w:del w:author="公式排版器" w:date="2024-11-26T16:54:13Z">
                <m:t>2</m:t>
              </w:del>
            </m:r>
          </m:den>
        </m:f>
        <m:r>
          <w:del w:author="公式排版器" w:date="2024-11-26T16:54:13Z">
            <m:t>d</m:t>
          </w:del>
        </m:r>
        <m:sSubSup>
          <m:sSubSupPr>
            <m:ctrlPr>
              <w:del w:author="公式排版器" w:date="2024-11-26T16:54:13Z"/>
            </m:ctrlPr>
          </m:sSubSupPr>
          <m:e>
            <m:r>
              <w:del w:author="公式排版器" w:date="2024-11-26T16:54:13Z">
                <m:t>t</m:t>
              </w:del>
            </m:r>
          </m:e>
          <m:sub>
            <m:r>
              <w:del w:author="公式排版器" w:date="2024-11-26T16:54:13Z">
                <m:t>n</m:t>
              </w:del>
            </m:r>
          </m:sub>
          <m:sup>
            <m:r>
              <w:del w:author="公式排版器" w:date="2024-11-26T16:54:13Z">
                <m:t>2</m:t>
              </w:del>
            </m:r>
          </m:sup>
        </m:sSubSup>
        <m:r>
          <w:del w:author="公式排版器" w:date="2024-11-26T16:54:13Z">
            <m:t>+</m:t>
          </w:del>
        </m:r>
        <m:f>
          <m:fPr>
            <m:ctrlPr>
              <w:del w:author="公式排版器" w:date="2024-11-26T16:54:13Z"/>
            </m:ctrlPr>
          </m:fPr>
          <m:num>
            <m:d>
              <m:dPr>
                <m:ctrlPr>
                  <w:del w:author="公式排版器" w:date="2024-11-26T16:54:13Z"/>
                </m:ctrlPr>
              </m:dPr>
              <m:e>
                <m:r>
                  <w:del w:author="公式排版器" w:date="2024-11-26T16:54:13Z">
                    <m:t>n+1</m:t>
                  </w:del>
                </m:r>
              </m:e>
            </m:d>
          </m:num>
          <m:den>
            <m:r>
              <w:del w:author="公式排版器" w:date="2024-11-26T16:54:13Z">
                <m:t>2</m:t>
              </w:del>
            </m:r>
          </m:den>
        </m:f>
        <m:sSub>
          <m:sSubPr>
            <m:ctrlPr>
              <w:del w:author="公式排版器" w:date="2024-11-26T16:54:13Z"/>
            </m:ctrlPr>
          </m:sSubPr>
          <m:e>
            <m:r>
              <w:del w:author="公式排版器" w:date="2024-11-26T16:54:13Z">
                <m:rPr/>
                <m:t>t</m:t>
              </w:del>
            </m:r>
          </m:e>
          <m:sub>
            <m:r>
              <w:del w:author="公式排版器" w:date="2024-11-26T16:54:13Z">
                <m:rPr/>
                <m:t>n</m:t>
              </w:del>
            </m:r>
          </m:sub>
        </m:sSub>
        <m:r>
          <w:del w:author="公式排版器" w:date="2024-11-26T16:54:13Z">
            <m:t xml:space="preserve"> </m:t>
          </w:del>
        </m:r>
        <m:sSub>
          <m:sSubPr>
            <m:ctrlPr>
              <w:del w:author="公式排版器" w:date="2024-11-26T16:54:13Z"/>
            </m:ctrlPr>
          </m:sSubPr>
          <m:e>
            <m:r>
              <w:del w:author="公式排版器" w:date="2024-11-26T16:54:13Z">
                <m:rPr/>
                <m:t>Q</m:t>
              </w:del>
            </m:r>
          </m:e>
          <m:sub>
            <m:r>
              <w:del w:author="公式排版器" w:date="2024-11-26T16:54:13Z">
                <m:rPr/>
                <m:t>r</m:t>
              </w:del>
            </m:r>
          </m:sub>
        </m:sSub>
      </m:oMath>
      <w:del w:author="公式排版器" w:date="2024-11-26T16:54:13Z">
        <w:r w:rsidR="008A5555" w:rsidRPr="003673D3">
          <w:delText>]</w:delText>
        </w:r>
        <w:r w:rsidDel="00494EDC">
          <w:delText xml:space="preserve"> </w:delText>
        </w:r>
        <w:r w:rsidRPr="00BF5C49">
          <w:delText xml:space="preserve"> </w:delText>
        </w:r>
        <w:r w:rsidRPr="003673D3">
          <w:delText>(</w:delText>
        </w:r>
        <w:r w:rsidRPr="003673D3">
          <w:rPr>
            <w:kern w:val="2"/>
            <w:sz w:val="21"/>
            <w:szCs w:val="21"/>
            <w:rFonts w:ascii="Times New Roman" w:eastAsia="宋体" w:hAnsi="Times New Roman" w:cs="Times New Roman"/>
          </w:rPr>
          <w:delText>4-</w:delText>
        </w:r>
        <w:r w:rsidR="00BD4294">
          <w:rPr>
            <w:kern w:val="2"/>
            <w:sz w:val="21"/>
            <w:szCs w:val="21"/>
            <w:rFonts w:ascii="Times New Roman" w:eastAsia="宋体" w:hAnsi="Times New Roman" w:cs="Times New Roman"/>
          </w:rPr>
          <w:delText>7</w:delText>
        </w:r>
        <w:r w:rsidRPr="003673D3">
          <w:delText>)</w:delText>
        </w:r>
      </w:del>
      <w:ins w:id="503197" w:author="公式排版器" w:date="2024-11-26T16:54:07Z">
        <w:r w:rsidR="006D4DA4" w:rsidRPr="00416357">
          <w:rPr>
            <w:rPrChange w:author="格式修订器" w:date="2024-11-26T16:54:08Z">
              <w:rPr>
                <w:i/>
              </w:rPr>
            </w:rPrChange>
          </w:rPr>
          <w:t>E</w:t>
        </w:r>
        <w:r w:rsidRPr="00416357">
          <w:t>(</w:t>
        </w:r>
        <w:r w:rsidRPr="00BF5C49">
          <w:rPr>
            <w:kern w:val="2"/>
            <w:sz w:val="21"/>
            <w:rFonts w:ascii="Times New Roman" w:eastAsia="宋体" w:hAnsi="Times New Roman" w:cs="Times New Roman"/>
            <w:i/>
            <w:szCs w:val="24"/>
          </w:rPr>
          <w:t>C</w:t>
        </w:r>
        <w:r w:rsidRPr="00BF5C49">
          <w:rPr>
            <w:kern w:val="2"/>
            <w:sz w:val="21"/>
            <w:rFonts w:ascii="Times New Roman" w:eastAsia="宋体" w:hAnsi="Times New Roman" w:cs="Times New Roman"/>
            <w:i/>
            <w:szCs w:val="24"/>
            <w:vertAlign w:val="subscript"/>
          </w:rPr>
          <w:t>h</w:t>
        </w:r>
        <w:r w:rsidRPr="00BF5C49">
          <w:t>)</w:t>
        </w:r>
        <w:r w:rsidR="004B696B">
          <w:t xml:space="preserve"> </w:t>
        </w:r>
        <w:r w:rsidRPr="00BF5C49">
          <w:t>=</w:t>
        </w:r>
        <w:r w:rsidRPr="00BF5C49">
          <w:rPr>
            <w:rPrChange w:author="格式修订器" w:date="2024-11-26T16:54:08Z">
              <w:rPr>
                <w:i/>
              </w:rPr>
            </w:rPrChange>
          </w:rPr>
          <w:t>h</w:t>
        </w:r>
        <w:r w:rsidRPr="00BF5C49">
          <w:t>[</w:t>
        </w:r>
        <m:oMathPara>
          <m:oMathParaPr>
            <m:jc m:val="right"/>
          </m:oMathParaPr>
          <m:oMath>
            <m:eqArr>
              <m:eqArrPr>
                <m:maxDist m:val="1"/>
                <m:objDist m:val="1"/>
                <m:ctrlPr>
                  <w:rPr>
                    <w:rFonts w:ascii="Cambria Math" w:hAnsi="Cambria Math"/>
                    <w:i/>
                    <w:iCs/>
                  </w:rPr>
                </m:ctrlPr>
              </m:eqArrPr>
              <m:e>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m</m:t>
                    </m:r>
                  </m:sub>
                </m:sSub>
                <m:sSub>
                  <m:sSubPr>
                    <m:ctrlPr>
                      <w:rPr>
                        <w:rPrChange w:author="格式修订器" w:date="2024-11-26T16:54:08Z">
                          <w:rPr>
                            <w:i/>
                          </w:rPr>
                        </w:rPrChange>
                      </w:rPr>
                    </m:ctrlPr>
                  </m:sSubPr>
                  <m:e>
                    <m:r>
                      <m:rPr/>
                      <w:rPr>
                        <w:rStyle w:val="cw66"/>
                        <w:rPrChange w:author="公式排版器" w:date="2024-11-26T16:54:13Z">
                          <w:rPr>
                            <w:i/>
                          </w:rPr>
                        </w:rPrChange>
                      </w:rPr>
                      <m:t>t</m:t>
                    </m:r>
                  </m:e>
                  <m:sub>
                    <m:r>
                      <m:rPr/>
                      <w:rPr>
                        <w:rStyle w:val="cw66"/>
                        <w:rPrChange w:author="公式排版器" w:date="2024-11-26T16:54:13Z">
                          <w:rPr>
                            <w:i/>
                          </w:rPr>
                        </w:rPrChange>
                      </w:rPr>
                      <m:t>n</m:t>
                    </m:r>
                  </m:sub>
                </m:sSub>
                <m:r>
                  <w:rPr>
                    <w:rStyle w:val="cw66"/>
                  </w:rPr>
                  <m:t>+</m:t>
                </m:r>
                <m:r>
                  <m:rPr/>
                  <w:rPr>
                    <w:rStyle w:val="cw66"/>
                    <w:rPrChange w:author="公式排版器" w:date="2024-11-26T16:54:13Z">
                      <w:rPr>
                        <w:i/>
                      </w:rPr>
                    </w:rPrChange>
                  </w:rPr>
                  <m:t>r</m:t>
                </m:r>
                <m:r>
                  <m:rPr/>
                  <m:t>(1-</m:t>
                </m:r>
                <m:sSub>
                  <m:sSubPr>
                    <m:ctrlPr>
                      <w:rPr>
                        <w:rPrChange w:author="格式修订器" w:date="2024-11-26T16:54:08Z">
                          <w:rPr>
                            <w:i/>
                          </w:rPr>
                        </w:rPrChange>
                      </w:rPr>
                    </m:ctrlPr>
                  </m:sSubPr>
                  <m:e>
                    <m:r>
                      <w:rPr>
                        <w:rStyle w:val="cw66"/>
                      </w:rPr>
                      <m:t>p</m:t>
                    </m:r>
                  </m:e>
                  <m:sub>
                    <m:r>
                      <w:rPr>
                        <w:rStyle w:val="cw66"/>
                      </w:rPr>
                      <m:t>3</m:t>
                    </m:r>
                  </m:sub>
                </m:sSub>
                <m:r>
                  <m:rPr/>
                  <m:t>-</m:t>
                </m:r>
                <m:sSub>
                  <m:sSubPr>
                    <m:ctrlPr>
                      <w:rPr>
                        <w:rPrChange w:author="格式修订器" w:date="2024-11-26T16:54:08Z">
                          <w:rPr>
                            <w:i/>
                          </w:rPr>
                        </w:rPrChange>
                      </w:rPr>
                    </m:ctrlPr>
                  </m:sSubPr>
                  <m:e>
                    <m:r>
                      <w:rPr>
                        <w:rStyle w:val="cw66"/>
                      </w:rPr>
                      <m:t>p</m:t>
                    </m:r>
                  </m:e>
                  <m:sub>
                    <m:r>
                      <w:rPr>
                        <w:rStyle w:val="cw66"/>
                      </w:rPr>
                      <m:t>1</m:t>
                    </m:r>
                  </m:sub>
                </m:sSub>
                <m:sSub>
                  <m:sSubPr>
                    <m:ctrlPr>
                      <w:rPr>
                        <w:rPrChange w:author="格式修订器" w:date="2024-11-26T16:54:08Z">
                          <w:rPr>
                            <w:i/>
                          </w:rPr>
                        </w:rPrChange>
                      </w:rPr>
                    </m:ctrlPr>
                  </m:sSubPr>
                  <m:e>
                    <m:r>
                      <w:rPr>
                        <w:rStyle w:val="cw66"/>
                      </w:rPr>
                      <m:t>p</m:t>
                    </m:r>
                  </m:e>
                  <m:sub>
                    <m:r>
                      <w:rPr>
                        <w:rStyle w:val="cw66"/>
                      </w:rPr>
                      <m:t>2</m:t>
                    </m:r>
                  </m:sub>
                </m:sSub>
                <m:r>
                  <m:rPr/>
                  <m:t>)</m:t>
                </m:r>
                <m:sSub>
                  <m:sSubPr>
                    <m:ctrlPr>
                      <w:rPr>
                        <w:rPrChange w:author="格式修订器" w:date="2024-11-26T16:54:08Z">
                          <w:rPr>
                            <w:i/>
                          </w:rPr>
                        </w:rPrChange>
                      </w:rPr>
                    </m:ctrlPr>
                  </m:sSubPr>
                  <m:e>
                    <m:r>
                      <m:rPr/>
                      <w:rPr>
                        <w:rStyle w:val="cw66"/>
                        <w:rPrChange w:author="公式排版器" w:date="2024-11-26T16:54:13Z">
                          <w:rPr>
                            <w:i/>
                          </w:rPr>
                        </w:rPrChange>
                      </w:rPr>
                      <m:t>t</m:t>
                    </m:r>
                  </m:e>
                  <m:sub>
                    <m:r>
                      <m:rPr/>
                      <w:rPr>
                        <w:rStyle w:val="cw66"/>
                        <w:rPrChange w:author="公式排版器" w:date="2024-11-26T16:54:13Z">
                          <w:rPr>
                            <w:i/>
                          </w:rPr>
                        </w:rPrChange>
                      </w:rPr>
                      <m:t>n</m:t>
                    </m:r>
                  </m:sub>
                </m:sSub>
                <m:r>
                  <w:rPr>
                    <w:rStyle w:val="cw66"/>
                  </w:rPr>
                  <m:t>-</m:t>
                </m:r>
                <m:f>
                  <m:fPr>
                    <m:ctrlPr>
                      <w:rPr>
                        <w:rPrChange w:author="格式修订器" w:date="2024-11-26T16:54:08Z">
                          <w:rPr>
                            <w:i/>
                          </w:rPr>
                        </w:rPrChange>
                      </w:rPr>
                    </m:ctrlPr>
                  </m:fPr>
                  <m:num>
                    <m:r>
                      <w:rPr>
                        <w:rStyle w:val="cw66"/>
                      </w:rPr>
                      <m:t>1</m:t>
                    </m:r>
                  </m:num>
                  <m:den>
                    <m:r>
                      <w:rPr>
                        <w:rStyle w:val="cw66"/>
                      </w:rPr>
                      <m:t>2</m:t>
                    </m:r>
                  </m:den>
                </m:f>
                <m:r>
                  <w:rPr>
                    <w:rStyle w:val="cw66"/>
                  </w:rPr>
                  <m:t>d</m:t>
                </m:r>
                <m:sSubSup>
                  <m:sSubSupPr>
                    <m:ctrlPr>
                      <w:rPr>
                        <w:rPrChange w:author="格式修订器" w:date="2024-11-26T16:54:08Z">
                          <w:rPr>
                            <w:i/>
                          </w:rPr>
                        </w:rPrChange>
                      </w:rPr>
                    </m:ctrlPr>
                  </m:sSubSupPr>
                  <m:e>
                    <m:r>
                      <w:rPr>
                        <w:rStyle w:val="cw66"/>
                      </w:rPr>
                      <m:t>t</m:t>
                    </m:r>
                  </m:e>
                  <m:sub>
                    <m:r>
                      <w:rPr>
                        <w:rStyle w:val="cw66"/>
                      </w:rPr>
                      <m:t>n</m:t>
                    </m:r>
                  </m:sub>
                  <m:sup>
                    <m:r>
                      <w:rPr>
                        <w:rStyle w:val="cw66"/>
                      </w:rPr>
                      <m:t>2</m:t>
                    </m:r>
                  </m:sup>
                </m:sSubSup>
                <m:r>
                  <w:rPr>
                    <w:rStyle w:val="cw66"/>
                  </w:rPr>
                  <m:t>+</m:t>
                </m:r>
                <m:f>
                  <m:fPr>
                    <m:ctrlPr>
                      <w:rPr>
                        <w:rPrChange w:author="格式修订器" w:date="2024-11-26T16:54:08Z">
                          <w:rPr>
                            <w:i/>
                          </w:rPr>
                        </w:rPrChange>
                      </w:rPr>
                    </m:ctrlPr>
                  </m:fPr>
                  <m:num>
                    <m:d>
                      <m:dPr>
                        <m:ctrlPr>
                          <w:rPr>
                            <w:rPrChange w:author="格式修订器" w:date="2024-11-26T16:54:08Z">
                              <w:rPr>
                                <w:i/>
                              </w:rPr>
                            </w:rPrChange>
                          </w:rPr>
                        </m:ctrlPr>
                      </m:dPr>
                      <m:e>
                        <m:r>
                          <w:rPr>
                            <w:rStyle w:val="cw66"/>
                          </w:rPr>
                          <m:t>n+1</m:t>
                        </m:r>
                      </m:e>
                    </m:d>
                  </m:num>
                  <m:den>
                    <m:r>
                      <w:rPr>
                        <w:rStyle w:val="cw66"/>
                      </w:rPr>
                      <m:t>2</m:t>
                    </m:r>
                  </m:den>
                </m:f>
                <m:sSub>
                  <m:sSubPr>
                    <m:ctrlPr>
                      <w:rPr>
                        <w:rPrChange w:author="格式修订器" w:date="2024-11-26T16:54:08Z">
                          <w:rPr>
                            <w:i/>
                          </w:rPr>
                        </w:rPrChange>
                      </w:rPr>
                    </m:ctrlPr>
                  </m:sSubPr>
                  <m:e>
                    <m:r>
                      <m:rPr/>
                      <w:rPr>
                        <w:rStyle w:val="cw66"/>
                        <w:rPrChange w:author="公式排版器" w:date="2024-11-26T16:54:13Z">
                          <w:rPr>
                            <w:i/>
                          </w:rPr>
                        </w:rPrChange>
                      </w:rPr>
                      <m:t>t</m:t>
                    </m:r>
                  </m:e>
                  <m:sub>
                    <m:r>
                      <m:rPr/>
                      <w:rPr>
                        <w:rStyle w:val="cw66"/>
                        <w:rPrChange w:author="公式排版器" w:date="2024-11-26T16:54:13Z">
                          <w:rPr>
                            <w:i/>
                          </w:rPr>
                        </w:rPrChange>
                      </w:rPr>
                      <m:t>n</m:t>
                    </m:r>
                  </m:sub>
                </m:sSub>
                <m:r>
                  <w:rPr>
                    <w:rStyle w:val="cw66"/>
                  </w:rPr>
                  <m:t xml:space="preserve"> </m:t>
                </m:r>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r>
                  <w:rPr>
                    <w:rStyle w:val="cw66"/>
                  </w:rPr>
                  <m:t>#</m:t>
                </m:r>
                <m:r>
                  <m:rPr>
                    <m:nor/>
                    <m:sty m:val="p"/>
                  </m:rPr>
                  <w:rPr>
                    <w:rStyle w:val="cw68"/>
                  </w:rPr>
                  <m:t>(</m:t>
                </m:r>
                <m:r>
                  <m:rPr>
                    <m:nor/>
                    <m:sty m:val="p"/>
                  </m:rPr>
                  <w:rPr>
                    <w:rStyle w:val="cw68"/>
                  </w:rPr>
                  <m:t>4-</m:t>
                </m:r>
                <m:r>
                  <m:rPr>
                    <m:nor/>
                    <m:sty m:val="p"/>
                  </m:rPr>
                  <w:rPr>
                    <w:rStyle w:val="cw68"/>
                  </w:rPr>
                  <m:t>7</m:t>
                </m:r>
                <m:r>
                  <m:rPr>
                    <m:nor/>
                    <m:sty m:val="p"/>
                  </m:rPr>
                  <w:rPr>
                    <w:rStyle w:val="cw68"/>
                  </w:rPr>
                  <m:t>)</m:t>
                </m:r>
                <m:r>
                  <m:rPr>
                    <m:nor/>
                  </m:rPr>
                  <w:rPr>
                    <w:rStyle w:val="cw66"/>
                  </w:rPr>
                  <m:t xml:space="preserve">   </m:t>
                </m:r>
                <m:ctrlPr>
                  <w:rPr>
                    <w:rFonts w:ascii="Cambria Math" w:eastAsia="宋体" w:hAnsi="Cambria Math" w:cs="宋体"/>
                    <w:i/>
                  </w:rPr>
                </m:ctrlPr>
              </m:e>
            </m:eqArr>
          </m:oMath>
        </m:oMathPara>
      </w:ins>
      <w:commentRangeEnd w:id="124"/>
      <w:r w:rsidR="00F1430F">
        <w:commentReference w:id="124"/>
      </w:r>
    </w:p>
    <w:p w14:paraId="67EADDB1" w14:textId="77777777" w:rsidR="007D71C2" w:rsidRPr="00416357" w:rsidRDefault="007D71C2" w:rsidP="007D71C2">
      <w:pPr>
        <w:topLinePunct/>
      </w:pPr>
      <w:r w:rsidRPr="003673D3">
        <w:t>（</w:t>
      </w:r>
      <w:r w:rsidRPr="00416357">
        <w:t>2</w:t>
      </w:r>
      <w:r w:rsidRPr="00416357">
        <w:t>）</w:t>
      </w:r>
      <w:r w:rsidRPr="00416357">
        <w:t>一个制造周期内</w:t>
      </w:r>
      <w:r w:rsidRPr="00416357">
        <w:t>T</w:t>
      </w:r>
      <w:r w:rsidRPr="00416357">
        <w:t>内废品的库存成本</w:t>
      </w:r>
    </w:p>
    <w:p w14:paraId="3847CB62" w14:textId="77777777" w:rsidR="00F6723B" w:rsidRPr="00BF5C49" w:rsidRDefault="00F6723B" w:rsidP="007D71C2">
      <w:pPr>
        <w:topLinePunct/>
      </w:pPr>
      <w:r w:rsidRPr="00BF5C49">
        <w:t>由于修复批量为</w:t>
      </w:r>
      <w:r w:rsidRPr="00BF5C49">
        <w:rPr>
          <w:rPrChange w:author="格式修订器" w:date="2024-11-26T16:54:08Z">
            <w:rPr>
              <w:i/>
            </w:rPr>
          </w:rPrChange>
        </w:rPr>
        <w:t>Q</w:t>
      </w:r>
      <w:r w:rsidRPr="00BF5C49">
        <w:rPr>
          <w:vertAlign w:val="subscript"/>
          <w:rPrChange w:author="格式修订器" w:date="2024-11-26T16:54:08Z">
            <w:rPr>
              <w:i/>
              <w:vertAlign w:val="subscript"/>
            </w:rPr>
          </w:rPrChange>
        </w:rPr>
        <w:t>r</w:t>
      </w:r>
      <w:r w:rsidRPr="00BF5C49">
        <w:t>，因此只有当废品数达到</w:t>
      </w:r>
      <w:r w:rsidRPr="00BF5C49">
        <w:rPr>
          <w:rPrChange w:author="格式修订器" w:date="2024-11-26T16:54:08Z">
            <w:rPr>
              <w:i/>
            </w:rPr>
          </w:rPrChange>
        </w:rPr>
        <w:t>Q</w:t>
      </w:r>
      <w:r w:rsidRPr="00BF5C49">
        <w:rPr>
          <w:vertAlign w:val="subscript"/>
          <w:rPrChange w:author="格式修订器" w:date="2024-11-26T16:54:08Z">
            <w:rPr>
              <w:i/>
              <w:vertAlign w:val="subscript"/>
            </w:rPr>
          </w:rPrChange>
        </w:rPr>
        <w:t>r</w:t>
      </w:r>
      <w:r w:rsidRPr="00BF5C49">
        <w:t>时才能进行修复成为完好品，故一批废品在修复周期内的期望库存成本为：</w:t>
      </w:r>
    </w:p>
    <w:p w14:paraId="355240A6" w14:textId="77777777" w:rsidR="007D71C2" w:rsidRPr="003673D3" w:rsidRDefault="00F6723B" w:rsidP="00501C3C">
      <w:pPr>
        <w:topLinePunct/>
      </w:pPr>
      <w:r w:rsidRPr="00BF5C49">
        <w:rPr>
          <w:rPrChange w:author="格式修订器" w:date="2024-11-26T16:54:08Z">
            <w:rPr>
              <w:i/>
            </w:rPr>
          </w:rPrChange>
        </w:rPr>
        <w:t>h</w:t>
      </w:r>
      <w:r w:rsidRPr="00BF5C49">
        <w:rPr>
          <w:vertAlign w:val="subscript"/>
          <w:rPrChange w:author="格式修订器" w:date="2024-11-26T16:54:08Z">
            <w:rPr>
              <w:i/>
              <w:vertAlign w:val="subscript"/>
            </w:rPr>
          </w:rPrChange>
        </w:rPr>
        <w:t>r</w:t>
      </w:r>
      <w:r w:rsidRPr="00BF5C49">
        <w:rPr>
          <w:rPrChange w:author="格式修订器" w:date="2024-11-26T16:54:08Z">
            <w:rPr>
              <w:i/>
            </w:rPr>
          </w:rPrChange>
        </w:rPr>
        <w:t>E</w:t>
      </w:r>
      <w:r w:rsidRPr="00BF5C49">
        <w:t>[</w:t>
      </w:r>
      <w:r w:rsidRPr="00BF5C49">
        <w:t>(</w:t>
      </w:r>
      <w:r w:rsidRPr="00BF5C49">
        <w:rPr>
          <w:kern w:val="2"/>
          <w:sz w:val="21"/>
          <w:rFonts w:ascii="Times New Roman" w:eastAsia="宋体" w:hAnsi="Times New Roman" w:cs="Times New Roman"/>
          <w:i/>
          <w:szCs w:val="24"/>
        </w:rPr>
        <w:t>Δ</w:t>
      </w:r>
      <w:r w:rsidRPr="00BF5C49">
        <w:rPr>
          <w:kern w:val="2"/>
          <w:sz w:val="21"/>
          <w:rFonts w:hint="eastAsia" w:ascii="Times New Roman" w:eastAsia="宋体" w:hAnsi="Times New Roman" w:cs="Times New Roman"/>
          <w:i/>
          <w:szCs w:val="24"/>
        </w:rPr>
        <w:t>t</w:t>
      </w:r>
      <w:r w:rsidRPr="00BF5C49">
        <w:rPr>
          <w:kern w:val="2"/>
          <w:sz w:val="21"/>
          <w:rFonts w:ascii="Times New Roman" w:eastAsia="宋体" w:hAnsi="Times New Roman" w:cs="Times New Roman"/>
          <w:i/>
          <w:szCs w:val="24"/>
        </w:rPr>
        <w:t>-a</w:t>
      </w:r>
      <w:r w:rsidRPr="00BF5C49">
        <w:rPr>
          <w:kern w:val="2"/>
          <w:sz w:val="21"/>
          <w:rFonts w:ascii="Times New Roman" w:eastAsia="宋体" w:hAnsi="Times New Roman" w:cs="Times New Roman"/>
          <w:i/>
          <w:szCs w:val="24"/>
          <w:vertAlign w:val="subscript"/>
        </w:rPr>
        <w:t>1</w:t>
      </w:r>
      <w:r w:rsidRPr="003673D3">
        <w:t>)</w:t>
      </w:r>
      <w:ins w:id="503198" w:author="内容修订器" w:date="2024-11-26T16:54:07Z">
        <w:r w:rsidR="004B696B">
          <w:t xml:space="preserve"> </w:t>
        </w:r>
      </w:ins>
      <w:r w:rsidRPr="003673D3">
        <w:t xml:space="preserve">+</w:t>
      </w:r>
      <w:r w:rsidRPr="003673D3">
        <w:t>(</w:t>
      </w:r>
      <w:del w:id="503199" w:author="内容修订器" w:date="2024-11-26T16:54:12Z">
        <w:r w:rsidDel="00494EDC">
          <w:rPr>
            <w:kern w:val="2"/>
            <w:sz w:val="21"/>
            <w:rFonts w:ascii="Times New Roman" w:eastAsia="宋体" w:hAnsi="Times New Roman" w:cs="Times New Roman"/>
            <w:i/>
            <w:szCs w:val="24"/>
          </w:rPr>
          <w:delText xml:space="preserve"> </w:delText>
        </w:r>
      </w:del>
      <w:r w:rsidR="001852F3">
        <w:rPr>
          <w:kern w:val="2"/>
          <w:sz w:val="21"/>
          <w:rFonts w:ascii="Times New Roman" w:eastAsia="宋体" w:hAnsi="Times New Roman" w:cs="Times New Roman"/>
          <w:i/>
          <w:szCs w:val="24"/>
        </w:rPr>
        <w:t xml:space="preserve">Δ</w:t>
      </w:r>
      <w:r w:rsidRPr="00BF5C49">
        <w:rPr>
          <w:kern w:val="2"/>
          <w:sz w:val="21"/>
          <w:rFonts w:hint="eastAsia" w:ascii="Times New Roman" w:eastAsia="宋体" w:hAnsi="Times New Roman" w:cs="Times New Roman"/>
          <w:i/>
          <w:szCs w:val="24"/>
        </w:rPr>
        <w:t>t</w:t>
      </w:r>
      <w:r w:rsidRPr="00BF5C49">
        <w:rPr>
          <w:kern w:val="2"/>
          <w:sz w:val="21"/>
          <w:rFonts w:ascii="Times New Roman" w:eastAsia="宋体" w:hAnsi="Times New Roman" w:cs="Times New Roman"/>
          <w:i/>
          <w:szCs w:val="24"/>
        </w:rPr>
        <w:t>-a</w:t>
      </w:r>
      <w:r w:rsidRPr="00BF5C49">
        <w:rPr>
          <w:kern w:val="2"/>
          <w:sz w:val="21"/>
          <w:rFonts w:ascii="Times New Roman" w:eastAsia="宋体" w:hAnsi="Times New Roman" w:cs="Times New Roman"/>
          <w:i/>
          <w:szCs w:val="24"/>
          <w:vertAlign w:val="subscript"/>
        </w:rPr>
        <w:t>2</w:t>
      </w:r>
      <w:r w:rsidRPr="003673D3">
        <w:t>)</w:t>
      </w:r>
      <w:ins w:id="503200" w:author="内容修订器" w:date="2024-11-26T16:54:07Z">
        <w:r w:rsidR="004B696B">
          <w:t xml:space="preserve"> </w:t>
        </w:r>
      </w:ins>
      <w:r w:rsidRPr="003673D3">
        <w:t>+</w:t>
      </w:r>
      <w:r w:rsidRPr="003673D3">
        <w:t>…</w:t>
      </w:r>
      <w:r w:rsidRPr="003673D3">
        <w:t>+</w:t>
      </w:r>
      <w:r w:rsidRPr="003673D3">
        <w:t>(</w:t>
      </w:r>
      <w:r w:rsidRPr="00BF5C49">
        <w:rPr>
          <w:kern w:val="2"/>
          <w:sz w:val="21"/>
          <w:rFonts w:ascii="Times New Roman" w:eastAsia="宋体" w:hAnsi="Times New Roman" w:cs="Times New Roman"/>
          <w:i/>
          <w:szCs w:val="24"/>
        </w:rPr>
        <w:t>Δ</w:t>
      </w:r>
      <w:r w:rsidRPr="00BF5C49">
        <w:rPr>
          <w:kern w:val="2"/>
          <w:sz w:val="21"/>
          <w:rFonts w:hint="eastAsia" w:ascii="Times New Roman" w:eastAsia="宋体" w:hAnsi="Times New Roman" w:cs="Times New Roman"/>
          <w:i/>
          <w:szCs w:val="24"/>
        </w:rPr>
        <w:t>t</w:t>
      </w:r>
      <w:r w:rsidRPr="00BF5C49">
        <w:rPr>
          <w:kern w:val="2"/>
          <w:sz w:val="21"/>
          <w:rFonts w:ascii="Times New Roman" w:eastAsia="宋体" w:hAnsi="Times New Roman" w:cs="Times New Roman"/>
          <w:i/>
          <w:szCs w:val="24"/>
        </w:rPr>
        <w:t>-</w:t>
      </w:r>
      <m:oMath>
        <m:sSub>
          <m:sSubPr>
            <m:ctrlPr>
              <w:rPr>
                <w:kern w:val="2"/>
                <w:sz w:val="21"/>
                <w:rFonts w:ascii="Cambria Math" w:hAnsi="Cambria Math" w:eastAsia="宋体" w:cs="Times New Roman"/>
                <w:i/>
                <w:szCs w:val="24"/>
              </w:rPr>
            </m:ctrlPr>
          </m:sSubPr>
          <m:e>
            <m:r>
              <m:rPr/>
              <w:rPr>
                <w:rStyle w:val="cw66"/>
                <w:rPrChange w:author="公式排版器" w:date="2024-11-26T16:54:13Z">
                  <w:rPr>
                    <w:i/>
                  </w:rPr>
                </w:rPrChange>
              </w:rPr>
              <m:t>a</m:t>
            </m:r>
          </m:e>
          <m:sub>
            <m:sSub>
              <m:sSubPr>
                <m:ctrlPr>
                  <w:rPr>
                    <w:rFonts w:ascii="Cambria Math" w:hAnsi="Cambria Math"/>
                    <w:i/>
                    <w:szCs w:val="24"/>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sub>
        </m:sSub>
      </m:oMath>
      <w:r w:rsidRPr="00BF5C49">
        <w:rPr>
          <w:rPrChange w:author="格式修订器" w:date="2024-11-26T16:54:08Z">
            <w:rPr>
              <w:i/>
            </w:rPr>
          </w:rPrChange>
        </w:rPr>
        <w:t>)</w:t>
      </w:r>
      <w:r w:rsidRPr="003673D3">
        <w:t>]</w:t>
      </w:r>
    </w:p>
    <w:p w14:paraId="2F86F62D" w14:textId="6349FD6D" w:rsidR="00F6723B" w:rsidRPr="003673D3" w:rsidRDefault="00F6723B" w:rsidP="00501C3C">
      <w:pPr>
        <w:topLinePunct/>
      </w:pPr>
      <w:r w:rsidRPr="003673D3">
        <w:t>=</w:t>
      </w:r>
      <w:r w:rsidR="00C6114C" w:rsidRPr="003673D3">
        <w:rPr>
          <w:rPrChange w:author="格式修订器" w:date="2024-11-26T16:54:08Z">
            <w:rPr>
              <w:i/>
            </w:rPr>
          </w:rPrChange>
        </w:rPr>
        <w:t>h</w:t>
      </w:r>
      <w:r w:rsidR="00C6114C" w:rsidRPr="003673D3">
        <w:rPr>
          <w:vertAlign w:val="subscript"/>
          <w:rPrChange w:author="格式修订器" w:date="2024-11-26T16:54:08Z">
            <w:rPr>
              <w:i/>
              <w:vertAlign w:val="subscript"/>
            </w:rPr>
          </w:rPrChange>
        </w:rPr>
        <w:t>r</w:t>
      </w:r>
      <w:r w:rsidR="00C6114C" w:rsidRPr="003673D3">
        <w:t xml:space="preserve"> </w:t>
      </w:r>
      <w:r w:rsidRPr="00416357">
        <w:t>[</w:t>
      </w:r>
      <w:r w:rsidRPr="00416357">
        <w:rPr>
          <w:rPrChange w:author="格式修订器" w:date="2024-11-26T16:54:08Z">
            <w:rPr>
              <w:i/>
            </w:rPr>
          </w:rPrChange>
        </w:rPr>
        <w:t>E</w:t>
      </w:r>
      <w:r w:rsidRPr="00416357">
        <w:t>(</w:t>
      </w:r>
      <m:oMath>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r>
          <w:rPr>
            <w:rStyle w:val="cw66"/>
          </w:rPr>
          <m:t>Δ</m:t>
        </m:r>
        <m:r>
          <w:rPr>
            <w:rStyle w:val="cw66"/>
          </w:rPr>
          <m:t>t</m:t>
        </m:r>
      </m:oMath>
      <w:r w:rsidRPr="003673D3">
        <w:t>)</w:t>
      </w:r>
      <w:ins w:id="503201" w:author="内容修订器" w:date="2024-11-26T16:54:07Z">
        <w:r w:rsidR="004B696B">
          <w:t xml:space="preserve"> </w:t>
        </w:r>
      </w:ins>
      <w:r w:rsidR="00C6114C" w:rsidRPr="003673D3">
        <w:t>-</w:t>
      </w:r>
      <m:oMath>
        <m:nary>
          <m:naryPr>
            <m:chr m:val="∑"/>
            <m:limLoc m:val="undOvr"/>
            <m:ctrlPr/>
          </m:naryPr>
          <m:sub>
            <m:r>
              <w:rPr>
                <w:rStyle w:val="cw66"/>
              </w:rPr>
              <m:t>j=1</m:t>
            </m:r>
          </m:sub>
          <m:sup>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sup>
          <m:e>
            <m:r>
              <w:rPr>
                <w:rStyle w:val="cw66"/>
              </w:rPr>
              <m:t>E</m:t>
            </m:r>
            <m:d>
              <m:dPr>
                <m:ctrlPr>
                  <w:rPr>
                    <w:rPrChange w:author="格式修订器" w:date="2024-11-26T16:54:08Z">
                      <w:rPr>
                        <w:i/>
                      </w:rPr>
                    </w:rPrChange>
                  </w:rPr>
                </m:ctrlPr>
              </m:dPr>
              <m:e>
                <m:sSub>
                  <m:sSubPr>
                    <m:ctrlPr>
                      <w:rPr>
                        <w:rPrChange w:author="格式修订器" w:date="2024-11-26T16:54:08Z">
                          <w:rPr>
                            <w:i/>
                          </w:rPr>
                        </w:rPrChange>
                      </w:rPr>
                    </m:ctrlPr>
                  </m:sSubPr>
                  <m:e>
                    <m:r>
                      <m:rPr/>
                      <w:rPr>
                        <w:rStyle w:val="cw66"/>
                        <w:rPrChange w:author="公式排版器" w:date="2024-11-26T16:54:13Z">
                          <w:rPr>
                            <w:i/>
                          </w:rPr>
                        </w:rPrChange>
                      </w:rPr>
                      <m:t>a</m:t>
                    </m:r>
                  </m:e>
                  <m:sub>
                    <m:r>
                      <m:rPr/>
                      <w:rPr>
                        <w:rStyle w:val="cw66"/>
                        <w:rPrChange w:author="公式排版器" w:date="2024-11-26T16:54:13Z">
                          <w:rPr>
                            <w:i/>
                          </w:rPr>
                        </w:rPrChange>
                      </w:rPr>
                      <m:t>j</m:t>
                    </m:r>
                  </m:sub>
                </m:sSub>
              </m:e>
            </m:d>
          </m:e>
        </m:nary>
      </m:oMath>
      <w:r w:rsidRPr="003673D3">
        <w:t>]</w:t>
      </w:r>
    </w:p>
    <w:p w14:paraId="679ED5F7" w14:textId="108A63E2" w:rsidR="00C6114C" w:rsidRPr="003673D3" w:rsidRDefault="00C6114C" w:rsidP="00501C3C">
      <w:pPr>
        <w:pStyle w:val="cw14"/>
        <w:topLinePunct/>
        <w:textAlignment w:val="center"/>
        <w:jc w:val="right"/>
      </w:pPr>
      <w:commentRangeStart w:id="125"/>
      <w:del w:id="503202" w:author="公式排版器" w:date="2024-11-26T16:54:13Z">
        <w:r w:rsidDel="00494EDC">
          <w:delText xml:space="preserve">                    </w:delText>
        </w:r>
        <w:r w:rsidRPr="003673D3">
          <w:delText>=</w:delText>
        </w:r>
        <w:r w:rsidRPr="003673D3">
          <w:delText>h</w:delText>
        </w:r>
        <w:r w:rsidRPr="003673D3">
          <w:rPr>
            <w:vertAlign w:val="subscript"/>
          </w:rPr>
          <w:delText>r</w:delText>
        </w:r>
      </w:del>
      <m:oMath>
        <m:f>
          <m:fPr>
            <m:ctrlPr>
              <w:del w:author="公式排版器" w:date="2024-11-26T16:54:13Z">
                <w:rPr>
                  <w:vertAlign w:val="subscript"/>
                </w:rPr>
              </w:del>
            </m:ctrlPr>
          </m:fPr>
          <m:num>
            <m:sSub>
              <m:sSubPr>
                <m:ctrlPr>
                  <w:del w:author="公式排版器" w:date="2024-11-26T16:54:13Z"/>
                </m:ctrlPr>
              </m:sSubPr>
              <m:e>
                <m:r>
                  <w:del w:author="公式排版器" w:date="2024-11-26T16:54:13Z">
                    <m:rPr/>
                    <m:t>Q</m:t>
                  </w:del>
                </m:r>
              </m:e>
              <m:sub>
                <m:r>
                  <w:del w:author="公式排版器" w:date="2024-11-26T16:54:13Z">
                    <m:rPr/>
                    <m:t>r</m:t>
                  </w:del>
                </m:r>
              </m:sub>
            </m:sSub>
            <m:d>
              <m:dPr>
                <m:ctrlPr>
                  <w:del w:author="公式排版器" w:date="2024-11-26T16:54:13Z"/>
                </m:ctrlPr>
              </m:dPr>
              <m:e>
                <m:sSub>
                  <m:sSubPr>
                    <m:ctrlPr>
                      <w:del w:author="公式排版器" w:date="2024-11-26T16:54:13Z"/>
                    </m:ctrlPr>
                  </m:sSubPr>
                  <m:e>
                    <m:r>
                      <w:del w:author="公式排版器" w:date="2024-11-26T16:54:13Z">
                        <m:rPr/>
                        <m:t>Q</m:t>
                      </w:del>
                    </m:r>
                  </m:e>
                  <m:sub>
                    <m:r>
                      <w:del w:author="公式排版器" w:date="2024-11-26T16:54:13Z">
                        <m:rPr/>
                        <m:t>r</m:t>
                      </w:del>
                    </m:r>
                  </m:sub>
                </m:sSub>
                <m:r>
                  <w:del w:author="公式排版器" w:date="2024-11-26T16:54:13Z">
                    <m:t>-1</m:t>
                  </w:del>
                </m:r>
              </m:e>
            </m:d>
          </m:num>
          <m:den>
            <m:r>
              <w:del w:author="公式排版器" w:date="2024-11-26T16:54:13Z">
                <w:rPr>
                  <w:vertAlign w:val="subscript"/>
                </w:rPr>
                <m:t>2r</m:t>
              </w:del>
            </m:r>
            <m:d>
              <m:dPr>
                <m:ctrlPr>
                  <w:del w:author="公式排版器" w:date="2024-11-26T16:54:13Z"/>
                </m:ctrlPr>
              </m:dPr>
              <m:e>
                <m:sSub>
                  <m:sSubPr>
                    <m:ctrlPr>
                      <w:del w:author="公式排版器" w:date="2024-11-26T16:54:13Z"/>
                    </m:ctrlPr>
                  </m:sSubPr>
                  <m:e>
                    <m:r>
                      <w:del w:author="公式排版器" w:date="2024-11-26T16:54:13Z">
                        <m:rPr/>
                        <m:t>p</m:t>
                      </w:del>
                    </m:r>
                  </m:e>
                  <m:sub>
                    <m:r>
                      <w:del w:author="公式排版器" w:date="2024-11-26T16:54:13Z">
                        <m:rPr/>
                        <m:t>3</m:t>
                      </w:del>
                    </m:r>
                  </m:sub>
                </m:sSub>
                <m:r>
                  <w:del w:author="公式排版器" w:date="2024-11-26T16:54:13Z">
                    <m:rPr/>
                    <m:t>+</m:t>
                  </w:del>
                </m:r>
                <m:sSub>
                  <m:sSubPr>
                    <m:ctrlPr>
                      <w:del w:author="公式排版器" w:date="2024-11-26T16:54:13Z"/>
                    </m:ctrlPr>
                  </m:sSubPr>
                  <m:e>
                    <m:r>
                      <w:del w:author="公式排版器" w:date="2024-11-26T16:54:13Z">
                        <m:rPr/>
                        <m:t>p</m:t>
                      </w:del>
                    </m:r>
                  </m:e>
                  <m:sub>
                    <m:r>
                      <w:del w:author="公式排版器" w:date="2024-11-26T16:54:13Z">
                        <m:rPr/>
                        <m:t>1</m:t>
                      </w:del>
                    </m:r>
                  </m:sub>
                </m:sSub>
                <m:sSub>
                  <m:sSubPr>
                    <m:ctrlPr>
                      <w:del w:author="公式排版器" w:date="2024-11-26T16:54:13Z"/>
                    </m:ctrlPr>
                  </m:sSubPr>
                  <m:e>
                    <m:r>
                      <w:del w:author="公式排版器" w:date="2024-11-26T16:54:13Z">
                        <m:rPr/>
                        <m:t>p</m:t>
                      </w:del>
                    </m:r>
                  </m:e>
                  <m:sub>
                    <m:r>
                      <w:del w:author="公式排版器" w:date="2024-11-26T16:54:13Z">
                        <m:rPr/>
                        <m:t>2</m:t>
                      </w:del>
                    </m:r>
                  </m:sub>
                </m:sSub>
              </m:e>
            </m:d>
          </m:den>
        </m:f>
      </m:oMath>
      <w:del w:author="公式排版器" w:date="2024-11-26T16:54:13Z">
        <w:r w:rsidRPr="00BF5C49">
          <w:delText xml:space="preserve">                     </w:delText>
        </w:r>
        <w:r w:rsidRPr="003673D3">
          <w:delText>(</w:delText>
        </w:r>
        <w:r w:rsidRPr="003673D3">
          <w:delText>4-</w:delText>
        </w:r>
        <w:r w:rsidR="00BD4294">
          <w:delText>8</w:delText>
        </w:r>
        <w:r w:rsidRPr="003673D3">
          <w:delText>)</w:delText>
        </w:r>
      </w:del>
      <w:ins w:id="503203" w:author="公式排版器" w:date="2024-11-26T16:54:07Z">
        <w:r w:rsidRPr="003673D3">
          <w:t>=</w:t>
        </w:r>
        <w:r w:rsidRPr="003673D3">
          <w:rPr>
            <w:rPrChange w:author="格式修订器" w:date="2024-11-26T16:54:08Z">
              <w:rPr>
                <w:i/>
              </w:rPr>
            </w:rPrChange>
          </w:rPr>
          <w:t>h</w:t>
        </w:r>
        <w:r w:rsidRPr="003673D3">
          <w:rPr>
            <w:vertAlign w:val="subscript"/>
            <w:rPrChange w:author="格式修订器" w:date="2024-11-26T16:54:08Z">
              <w:rPr>
                <w:i/>
                <w:vertAlign w:val="subscript"/>
              </w:rPr>
            </w:rPrChange>
          </w:rPr>
          <w:t>r</w:t>
        </w:r>
        <m:oMathPara>
          <m:oMathParaPr>
            <m:jc m:val="right"/>
          </m:oMathParaPr>
          <m:oMath>
            <m:eqArr>
              <m:eqArrPr>
                <m:maxDist m:val="1"/>
                <m:objDist m:val="1"/>
                <m:ctrlPr>
                  <w:rPr>
                    <w:rFonts w:ascii="Cambria Math" w:hAnsi="Cambria Math"/>
                    <w:i/>
                    <w:iCs/>
                  </w:rPr>
                </m:ctrlPr>
              </m:eqArrPr>
              <m:e>
                <m:f>
                  <m:fPr>
                    <m:ctrlPr>
                      <w:rPr>
                        <w:vertAlign w:val="subscript"/>
                      </w:rPr>
                    </m:ctrlPr>
                  </m:fPr>
                  <m:num>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d>
                      <m:dPr>
                        <m:ctrlPr>
                          <w:rPr>
                            <w:rPrChange w:author="格式修订器" w:date="2024-11-26T16:54:08Z">
                              <w:rPr>
                                <w:i/>
                              </w:rPr>
                            </w:rPrChange>
                          </w:rPr>
                        </m:ctrlPr>
                      </m:dPr>
                      <m:e>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r>
                          <w:rPr>
                            <w:rStyle w:val="cw66"/>
                          </w:rPr>
                          <m:t>-1</m:t>
                        </m:r>
                      </m:e>
                    </m:d>
                  </m:num>
                  <m:den>
                    <m:r>
                      <w:rPr>
                        <w:rStyle w:val="cw66"/>
                        <w:rPrChange w:author="公式排版器" w:date="2024-11-26T16:54:13Z">
                          <w:rPr>
                            <w:vertAlign w:val="subscript"/>
                          </w:rPr>
                        </w:rPrChange>
                      </w:rPr>
                      <m:t>2r</m:t>
                    </m:r>
                    <m:d>
                      <m:dPr>
                        <m:ctrlPr>
                          <w:rPr>
                            <w:rPrChange w:author="格式修订器" w:date="2024-11-26T16:54:08Z">
                              <w:rPr>
                                <w:i/>
                              </w:rPr>
                            </w:rPrChange>
                          </w:rPr>
                        </m:ctrlPr>
                      </m:dPr>
                      <m:e>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3</m:t>
                            </m:r>
                          </m:sub>
                        </m:sSub>
                        <m:r>
                          <m:rPr/>
                          <w:rPr>
                            <w:rStyle w:val="cw66"/>
                            <w:rPrChange w:author="公式排版器" w:date="2024-11-26T16:54:13Z">
                              <w:rPr>
                                <w:i/>
                              </w:rPr>
                            </w:rPrChange>
                          </w:rPr>
                          <m:t>+</m:t>
                        </m:r>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1</m:t>
                            </m:r>
                          </m:sub>
                        </m:sSub>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2</m:t>
                            </m:r>
                          </m:sub>
                        </m:sSub>
                      </m:e>
                    </m:d>
                  </m:den>
                </m:f>
                <m:r>
                  <w:rPr>
                    <w:rStyle w:val="cw66"/>
                  </w:rPr>
                  <m:t>#</m:t>
                </m:r>
                <m:r>
                  <m:rPr>
                    <m:nor/>
                    <m:sty m:val="p"/>
                  </m:rPr>
                  <w:rPr>
                    <w:rStyle w:val="cw68"/>
                  </w:rPr>
                  <m:t>(</m:t>
                </m:r>
                <m:r>
                  <m:rPr>
                    <m:nor/>
                    <m:sty m:val="p"/>
                  </m:rPr>
                  <w:rPr>
                    <w:rStyle w:val="cw68"/>
                  </w:rPr>
                  <m:t>4-</m:t>
                </m:r>
                <m:r>
                  <m:rPr>
                    <m:nor/>
                    <m:sty m:val="p"/>
                  </m:rPr>
                  <w:rPr>
                    <w:rStyle w:val="cw68"/>
                  </w:rPr>
                  <m:t>8</m:t>
                </m:r>
                <m:r>
                  <m:rPr>
                    <m:nor/>
                    <m:sty m:val="p"/>
                  </m:rPr>
                  <w:rPr>
                    <w:rStyle w:val="cw68"/>
                  </w:rPr>
                  <m:t>)</m:t>
                </m:r>
                <m:r>
                  <m:rPr>
                    <m:nor/>
                  </m:rPr>
                  <w:rPr>
                    <w:rStyle w:val="cw66"/>
                  </w:rPr>
                  <m:t xml:space="preserve">   </m:t>
                </m:r>
                <m:ctrlPr>
                  <w:rPr>
                    <w:rFonts w:ascii="Cambria Math" w:eastAsia="宋体" w:hAnsi="Cambria Math" w:cs="宋体"/>
                    <w:i/>
                  </w:rPr>
                </m:ctrlPr>
              </m:e>
            </m:eqArr>
          </m:oMath>
        </m:oMathPara>
      </w:ins>
      <w:commentRangeEnd w:id="125"/>
      <w:r w:rsidR="00F1430F">
        <w:commentReference w:id="125"/>
      </w:r>
    </w:p>
    <w:p w14:paraId="538358B8" w14:textId="77777777" w:rsidR="00C6114C" w:rsidRPr="00416357" w:rsidRDefault="00C6114C" w:rsidP="00501C3C">
      <w:pPr>
        <w:topLinePunct/>
      </w:pPr>
      <w:r w:rsidRPr="003673D3">
        <w:t>因此，一个制造周期</w:t>
      </w:r>
      <w:r w:rsidRPr="00416357">
        <w:t>T</w:t>
      </w:r>
      <w:r w:rsidRPr="00416357">
        <w:t>内废品的期望库存成本为：</w:t>
      </w:r>
    </w:p>
    <w:p w14:paraId="70EF6B93" w14:textId="6BDC0A35" w:rsidR="00171282" w:rsidRPr="003673D3" w:rsidRDefault="00C6114C" w:rsidP="00501C3C">
      <w:pPr>
        <w:tabs>
          <w:tab w:val="right" w:pos="9264"/>
        </w:tabs>
        <w:ind w:leftChars="1012" w:left="2429"/>
      </w:pPr>
      <w:commentRangeStart w:id="126"/>
      <w:del w:id="503204" w:author="公式排版器" w:date="2024-11-26T16:54:12Z">
        <w:r w:rsidDel="00494EDC">
          <w:delText xml:space="preserve">              </w:delText>
        </w:r>
      </w:del>
      <w:r w:rsidRPr="00416357">
        <w:rPr>
          <w:rPrChange w:author="格式修订器" w:date="2024-11-26T16:54:08Z">
            <w:rPr>
              <w:i/>
            </w:rPr>
          </w:rPrChange>
        </w:rPr>
        <w:t>E</w:t>
      </w:r>
      <w:r w:rsidRPr="00416357">
        <w:t>(</w:t>
      </w:r>
      <m:oMath>
        <m:sSubSup>
          <m:sSubSupPr>
            <m:ctrlPr>
              <w:rPr>
                <w:kern w:val="2"/>
                <w:sz w:val="21"/>
                <w:rFonts w:ascii="Cambria Math" w:hAnsi="Cambria Math" w:eastAsia="宋体" w:cs="Times New Roman"/>
                <w:szCs w:val="24"/>
              </w:rPr>
            </m:ctrlPr>
          </m:sSubSupPr>
          <m:e>
            <m:r>
              <m:rPr>
                <m:sty m:val="p"/>
              </m:rPr>
              <w:rPr>
                <w:rStyle w:val="cw66"/>
              </w:rPr>
              <m:t>C</m:t>
            </m:r>
          </m:e>
          <m:sub>
            <m:r>
              <w:rPr>
                <w:rStyle w:val="cw66"/>
              </w:rPr>
              <m:t>h</m:t>
            </m:r>
          </m:sub>
          <m:sup>
            <m:r>
              <w:rPr>
                <w:rStyle w:val="cw66"/>
              </w:rPr>
              <m:t>r</m:t>
            </m:r>
          </m:sup>
        </m:sSubSup>
      </m:oMath>
      <w:r w:rsidRPr="003673D3">
        <w:t>)</w:t>
      </w:r>
      <w:ins w:id="503205" w:author="内容修订器" w:date="2024-11-26T16:54:07Z">
        <w:r w:rsidR="004B696B">
          <w:t xml:space="preserve"> </w:t>
        </w:r>
      </w:ins>
      <w:r w:rsidR="00B85F95" w:rsidRPr="003673D3">
        <mc:AlternateContent>
          <mc:Choice Requires="wps">
            <w:drawing>
              <wp:anchor distT="0" distB="0" distL="114300" distR="114300" simplePos="0" relativeHeight="251657216" behindDoc="0" locked="0" layoutInCell="1" allowOverlap="1" wp14:anchorId="4194C7C3" wp14:editId="03C053CB">
                <wp:simplePos x="0" y="0"/>
                <wp:positionH relativeFrom="column">
                  <wp:posOffset>386443</wp:posOffset>
                </wp:positionH>
                <wp:positionV relativeFrom="paragraph">
                  <wp:posOffset>781141</wp:posOffset>
                </wp:positionV>
                <wp:extent cx="0" cy="0"/>
                <wp:effectExtent l="0" t="0" r="0" b="0"/>
                <wp:wrapNone/>
                <wp:docPr id="2" name="直接箭头连接符 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4884821" id="直接箭头连接符 2" o:spid="_x0000_s1026" type="#_x0000_t32" style="position:absolute;left:0;text-align:left;margin-left:30.45pt;margin-top:61.5pt;width:0;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" strokecolor="#4472c4 [3204]" strokeweight=".5pt">
                <v:stroke endarrow="block" joinstyle="miter"/>
              </v:shape>
            </w:pict>
          </mc:Fallback>
        </mc:AlternateContent>
      </w:r>
      <w:r w:rsidRPr="003673D3">
        <w:t>=</w:t>
      </w:r>
      <w:r w:rsidRPr="003673D3">
        <w:rPr>
          <w:rPrChange w:author="格式修订器" w:date="2024-11-26T16:54:08Z">
            <w:rPr>
              <w:i/>
            </w:rPr>
          </w:rPrChange>
        </w:rPr>
        <w:t>n</w:t>
      </w:r>
      <w:r w:rsidRPr="003673D3">
        <w:rPr>
          <w:rPrChange w:author="格式修订器" w:date="2024-11-26T16:54:08Z">
            <w:rPr>
              <w:i/>
            </w:rPr>
          </w:rPrChange>
        </w:rPr>
        <w:t>h</w:t>
      </w:r>
      <w:r w:rsidRPr="003673D3">
        <w:rPr>
          <w:vertAlign w:val="subscript"/>
          <w:rPrChange w:author="格式修订器" w:date="2024-11-26T16:54:08Z">
            <w:rPr>
              <w:i/>
              <w:vertAlign w:val="subscript"/>
            </w:rPr>
          </w:rPrChange>
        </w:rPr>
        <w:t>r</w:t>
      </w:r>
      <m:oMath>
        <m:f>
          <m:fPr>
            <m:ctrlPr>
              <w:rPr>
                <w:vertAlign w:val="subscript"/>
                <w:rPrChange w:author="格式修订器" w:date="2024-11-26T16:54:08Z">
                  <w:rPr>
                    <w:i/>
                    <w:vertAlign w:val="subscript"/>
                  </w:rPr>
                </w:rPrChange>
              </w:rPr>
            </m:ctrlPr>
          </m:fPr>
          <m:num>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d>
              <m:dPr>
                <m:ctrlPr>
                  <w:rPr>
                    <w:rPrChange w:author="格式修订器" w:date="2024-11-26T16:54:08Z">
                      <w:rPr>
                        <w:i/>
                      </w:rPr>
                    </w:rPrChange>
                  </w:rPr>
                </m:ctrlPr>
              </m:dPr>
              <m:e>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r>
                  <w:rPr>
                    <w:rStyle w:val="cw66"/>
                  </w:rPr>
                  <m:t>-1</m:t>
                </m:r>
              </m:e>
            </m:d>
          </m:num>
          <m:den>
            <m:r>
              <m:rPr/>
              <w:rPr>
                <w:rStyle w:val="cw66"/>
                <w:rPrChange w:author="公式排版器" w:date="2024-11-26T16:54:13Z">
                  <w:rPr>
                    <w:i/>
                    <w:vertAlign w:val="subscript"/>
                  </w:rPr>
                </w:rPrChange>
              </w:rPr>
              <m:t>2r</m:t>
            </m:r>
            <m:d>
              <m:dPr>
                <m:ctrlPr>
                  <w:rPr>
                    <w:rPrChange w:author="格式修订器" w:date="2024-11-26T16:54:08Z">
                      <w:rPr>
                        <w:i/>
                      </w:rPr>
                    </w:rPrChange>
                  </w:rPr>
                </m:ctrlPr>
              </m:dPr>
              <m:e>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3</m:t>
                    </m:r>
                  </m:sub>
                </m:sSub>
                <m:r>
                  <m:rPr/>
                  <w:rPr>
                    <w:rStyle w:val="cw66"/>
                    <w:rPrChange w:author="公式排版器" w:date="2024-11-26T16:54:13Z">
                      <w:rPr>
                        <w:i/>
                      </w:rPr>
                    </w:rPrChange>
                  </w:rPr>
                  <m:t>+</m:t>
                </m:r>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1</m:t>
                    </m:r>
                  </m:sub>
                </m:sSub>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2</m:t>
                    </m:r>
                  </m:sub>
                </m:sSub>
              </m:e>
            </m:d>
          </m:den>
        </m:f>
      </m:oMath>
      <w:ins w:id="503206" w:author="公式排版器" w:date="2024-11-26T16:54:07Z">
        <w:r>
          <w:tab/>
        </w:r>
      </w:ins>
      <w:r w:rsidRPr="003673D3">
        <w:rPr>
          <w:rStyle w:val="cw68"/>
        </w:rPr>
        <w:t>(</w:t>
      </w:r>
      <w:r w:rsidRPr="003673D3">
        <w:rPr>
          <w:rStyle w:val="cw68"/>
        </w:rPr>
        <w:t>4-</w:t>
      </w:r>
      <w:r w:rsidR="00BD4294">
        <w:rPr>
          <w:rStyle w:val="cw68"/>
        </w:rPr>
        <w:t>9</w:t>
      </w:r>
      <w:r w:rsidRPr="003673D3">
        <w:rPr>
          <w:rStyle w:val="cw68"/>
        </w:rPr>
        <w:t>)</w:t>
      </w:r>
      <w:commentRangeEnd w:id="126"/>
      <w:r w:rsidR="00F1430F">
        <w:commentReference w:id="126"/>
      </w:r>
    </w:p>
    <w:p w14:paraId="2BFED35A" w14:textId="77777777" w:rsidR="00C6114C" w:rsidRPr="00416357" w:rsidRDefault="00C6114C" w:rsidP="00501C3C">
      <w:pPr>
        <w:topLinePunct/>
      </w:pPr>
      <w:r w:rsidRPr="003673D3">
        <w:t>（</w:t>
      </w:r>
      <w:r w:rsidRPr="00416357">
        <w:t>3</w:t>
      </w:r>
      <w:r w:rsidRPr="00416357">
        <w:t>）</w:t>
      </w:r>
      <w:r w:rsidRPr="00416357">
        <w:t>一个制造周期</w:t>
      </w:r>
      <w:r w:rsidRPr="00416357">
        <w:t>T</w:t>
      </w:r>
      <w:r w:rsidRPr="00416357">
        <w:t>内废品的修复成本期望值为：</w:t>
      </w:r>
    </w:p>
    <w:p w14:paraId="69FEDB5D" w14:textId="7F3E5CDC" w:rsidR="00501C3C" w:rsidRPr="003673D3" w:rsidRDefault="00501C3C" w:rsidP="00501C3C">
      <w:pPr>
        <w:tabs>
          <w:tab w:val="right" w:pos="9264"/>
        </w:tabs>
        <w:ind w:leftChars="1374" w:left="3297"/>
      </w:pPr>
      <w:commentRangeStart w:id="127"/>
      <w:commentRangeStart w:id="52"/>
      <w:commentRangeStart w:id="5"/>
      <w:del w:id="503207" w:author="公式排版器" w:date="2024-11-26T16:54:12Z">
        <w:r w:rsidDel="00494EDC">
          <w:delText xml:space="preserve">              </w:delText>
        </w:r>
      </w:del>
      <w:r w:rsidR="00C6114C" w:rsidRPr="00416357">
        <w:rPr>
          <w:rPrChange w:author="格式修订器" w:date="2024-11-26T16:54:08Z">
            <w:rPr>
              <w:i/>
            </w:rPr>
          </w:rPrChange>
        </w:rPr>
        <w:t>E</w:t>
      </w:r>
      <w:r w:rsidRPr="00BF5C49">
        <w:t>(</w:t>
      </w:r>
      <w:r w:rsidRPr="003673D3">
        <w:rPr>
          <w:kern w:val="2"/>
          <w:sz w:val="21"/>
          <w:szCs w:val="21"/>
          <w:rFonts w:ascii="Times New Roman" w:eastAsia="宋体" w:hAnsi="Times New Roman" w:cs="Times New Roman"/>
          <w:i/>
        </w:rPr>
        <w:t>C</w:t>
      </w:r>
      <w:r w:rsidRPr="003673D3">
        <w:rPr>
          <w:kern w:val="2"/>
          <w:sz w:val="21"/>
          <w:szCs w:val="21"/>
          <w:rFonts w:hint="eastAsia" w:ascii="Times New Roman" w:eastAsia="宋体" w:hAnsi="Times New Roman" w:cs="Times New Roman"/>
          <w:i/>
          <w:vertAlign w:val="subscript"/>
        </w:rPr>
        <w:t>r</w:t>
      </w:r>
      <w:r w:rsidRPr="00BF5C49">
        <w:t>)</w:t>
      </w:r>
      <w:ins w:id="503208" w:author="内容修订器" w:date="2024-11-26T16:54:07Z">
        <w:r w:rsidR="004B696B">
          <w:t xml:space="preserve"> </w:t>
        </w:r>
      </w:ins>
      <w:r w:rsidRPr="00BF5C49">
        <w:t xml:space="preserve">=n</w:t>
      </w:r>
      <w:r w:rsidRPr="00BF5C49">
        <w:t>(</w:t>
      </w:r>
      <w:r w:rsidRPr="003673D3">
        <w:rPr>
          <w:kern w:val="2"/>
          <w:sz w:val="21"/>
          <w:szCs w:val="21"/>
          <w:rFonts w:ascii="Times New Roman" w:eastAsia="宋体" w:hAnsi="Times New Roman" w:cs="Times New Roman"/>
          <w:i/>
        </w:rPr>
        <w:t>K</w:t>
      </w:r>
      <w:r w:rsidRPr="003673D3">
        <w:rPr>
          <w:kern w:val="2"/>
          <w:sz w:val="21"/>
          <w:szCs w:val="21"/>
          <w:rFonts w:ascii="Times New Roman" w:eastAsia="宋体" w:hAnsi="Times New Roman" w:cs="Times New Roman"/>
          <w:i/>
          <w:vertAlign w:val="subscript"/>
        </w:rPr>
        <w:t>r</w:t>
      </w:r>
      <w:r w:rsidRPr="003673D3">
        <w:rPr>
          <w:kern w:val="2"/>
          <w:sz w:val="21"/>
          <w:szCs w:val="21"/>
          <w:rFonts w:ascii="Times New Roman" w:eastAsia="宋体" w:hAnsi="Times New Roman" w:cs="Times New Roman"/>
        </w:rPr>
        <w:t>+</w:t>
      </w:r>
      <w:r w:rsidRPr="003673D3">
        <w:rPr>
          <w:kern w:val="2"/>
          <w:sz w:val="21"/>
          <w:szCs w:val="21"/>
          <w:rFonts w:ascii="Times New Roman" w:eastAsia="宋体" w:hAnsi="Times New Roman" w:cs="Times New Roman"/>
          <w:i/>
        </w:rPr>
        <w:t xml:space="preserve"> c</w:t>
      </w:r>
      <w:r w:rsidRPr="003673D3">
        <w:rPr>
          <w:kern w:val="2"/>
          <w:sz w:val="21"/>
          <w:szCs w:val="21"/>
          <w:rFonts w:ascii="Times New Roman" w:eastAsia="宋体" w:hAnsi="Times New Roman" w:cs="Times New Roman"/>
          <w:i/>
          <w:vertAlign w:val="subscript"/>
        </w:rPr>
        <w:t>r</w:t>
      </w:r>
      <w:r w:rsidRPr="00416357">
        <w:rPr>
          <w:kern w:val="2"/>
          <w:sz w:val="21"/>
          <w:szCs w:val="21"/>
          <w:rFonts w:ascii="Times New Roman" w:eastAsia="宋体" w:hAnsi="Times New Roman" w:cs="Times New Roman"/>
          <w:i/>
        </w:rPr>
        <w:t>Q</w:t>
      </w:r>
      <w:r w:rsidRPr="00416357">
        <w:rPr>
          <w:kern w:val="2"/>
          <w:sz w:val="21"/>
          <w:szCs w:val="21"/>
          <w:rFonts w:ascii="Times New Roman" w:eastAsia="宋体" w:hAnsi="Times New Roman" w:cs="Times New Roman"/>
          <w:i/>
          <w:vertAlign w:val="subscript"/>
        </w:rPr>
        <w:t>r</w:t>
      </w:r>
      <w:r w:rsidRPr="00BF5C49">
        <w:t xml:space="preserve">)</w:t>
      </w:r>
      <w:ins w:id="503209" w:author="公式排版器" w:date="2024-11-26T16:54:07Z">
        <w:r>
          <w:tab/>
        </w:r>
      </w:ins>
      <w:r w:rsidRPr="003673D3">
        <w:rPr>
          <w:rStyle w:val="cw68"/>
        </w:rPr>
        <w:t>(</w:t>
      </w:r>
      <w:r w:rsidRPr="003673D3">
        <w:rPr>
          <w:rStyle w:val="cw68"/>
        </w:rPr>
        <w:t>4-</w:t>
      </w:r>
      <w:r w:rsidR="00BD4294">
        <w:rPr>
          <w:rStyle w:val="cw68"/>
        </w:rPr>
        <w:t>10</w:t>
      </w:r>
      <w:r w:rsidRPr="003673D3">
        <w:rPr>
          <w:rStyle w:val="cw68"/>
        </w:rPr>
        <w:t>)</w:t>
      </w:r>
      <w:commentRangeEnd w:id="5"/>
      <w:r w:rsidR="00F1430F">
        <w:commentReference w:id="5"/>
      </w:r>
      <w:commentRangeEnd w:id="52"/>
      <w:r w:rsidR="00F1430F">
        <w:commentReference w:id="52"/>
      </w:r>
      <w:commentRangeEnd w:id="127"/>
      <w:r w:rsidR="00F1430F">
        <w:commentReference w:id="127"/>
      </w:r>
    </w:p>
    <w:p w14:paraId="71327D69" w14:textId="77777777" w:rsidR="00501C3C" w:rsidRPr="00416357" w:rsidRDefault="00501C3C" w:rsidP="00501C3C">
      <w:pPr>
        <w:topLinePunct/>
      </w:pPr>
      <w:r w:rsidRPr="003673D3">
        <w:t>（</w:t>
      </w:r>
      <w:r w:rsidRPr="00416357">
        <w:t>4</w:t>
      </w:r>
      <w:r w:rsidRPr="00416357">
        <w:t>）</w:t>
      </w:r>
      <w:r w:rsidRPr="00416357">
        <w:t>一个制造周期</w:t>
      </w:r>
      <w:r w:rsidRPr="00416357">
        <w:t>T</w:t>
      </w:r>
      <w:r w:rsidRPr="00416357">
        <w:t>内容器的制造成本期望值为：</w:t>
      </w:r>
    </w:p>
    <w:p w14:paraId="3902244C" w14:textId="6556FBD9" w:rsidR="00501C3C" w:rsidRPr="003673D3" w:rsidRDefault="00501C3C" w:rsidP="00501C3C">
      <w:pPr>
        <w:tabs>
          <w:tab w:val="right" w:pos="9264"/>
        </w:tabs>
        <w:ind w:leftChars="1439" w:left="3454"/>
      </w:pPr>
      <w:commentRangeStart w:id="128"/>
      <w:commentRangeStart w:id="53"/>
      <w:commentRangeStart w:id="6"/>
      <w:del w:id="503210" w:author="公式排版器" w:date="2024-11-26T16:54:12Z">
        <w:r w:rsidDel="00494EDC">
          <w:delText xml:space="preserve">               </w:delText>
        </w:r>
      </w:del>
      <w:r w:rsidRPr="00416357">
        <w:rPr>
          <w:rPrChange w:author="格式修订器" w:date="2024-11-26T16:54:08Z">
            <w:rPr>
              <w:i/>
            </w:rPr>
          </w:rPrChange>
        </w:rPr>
        <w:t>E</w:t>
      </w:r>
      <w:r w:rsidRPr="00BF5C49">
        <w:t>(</w:t>
      </w:r>
      <w:r w:rsidRPr="003673D3">
        <w:rPr>
          <w:kern w:val="2"/>
          <w:sz w:val="21"/>
          <w:szCs w:val="21"/>
          <w:rFonts w:ascii="Times New Roman" w:eastAsia="宋体" w:hAnsi="Times New Roman" w:cs="Times New Roman"/>
          <w:i/>
        </w:rPr>
        <w:t>C</w:t>
      </w:r>
      <w:r w:rsidRPr="003673D3">
        <w:rPr>
          <w:kern w:val="2"/>
          <w:sz w:val="21"/>
          <w:szCs w:val="21"/>
          <w:rFonts w:ascii="Times New Roman" w:eastAsia="宋体" w:hAnsi="Times New Roman" w:cs="Times New Roman"/>
          <w:i/>
          <w:vertAlign w:val="subscript"/>
        </w:rPr>
        <w:t>m</w:t>
      </w:r>
      <w:r w:rsidRPr="00BF5C49">
        <w:t>)</w:t>
      </w:r>
      <w:ins w:id="503211" w:author="内容修订器" w:date="2024-11-26T16:54:07Z">
        <w:r w:rsidR="004B696B">
          <w:t xml:space="preserve"> </w:t>
        </w:r>
      </w:ins>
      <w:r w:rsidRPr="00BF5C49">
        <w:t>=</w:t>
      </w:r>
      <w:r w:rsidRPr="003673D3">
        <w:rPr>
          <w:rPrChange w:author="格式修订器" w:date="2024-11-26T16:54:08Z">
            <w:rPr>
              <w:i/>
            </w:rPr>
          </w:rPrChange>
        </w:rPr>
        <w:t xml:space="preserve"> K</w:t>
      </w:r>
      <w:r w:rsidRPr="003673D3">
        <w:rPr>
          <w:vertAlign w:val="subscript"/>
          <w:rPrChange w:author="格式修订器" w:date="2024-11-26T16:54:08Z">
            <w:rPr>
              <w:i/>
              <w:vertAlign w:val="subscript"/>
            </w:rPr>
          </w:rPrChange>
        </w:rPr>
        <w:t>m</w:t>
      </w:r>
      <w:r w:rsidRPr="003673D3">
        <w:t>+</w:t>
      </w:r>
      <w:r w:rsidRPr="003673D3">
        <w:rPr>
          <w:rPrChange w:author="格式修订器" w:date="2024-11-26T16:54:08Z">
            <w:rPr>
              <w:i/>
            </w:rPr>
          </w:rPrChange>
        </w:rPr>
        <w:t xml:space="preserve"> c</w:t>
      </w:r>
      <w:r w:rsidRPr="003673D3">
        <w:rPr>
          <w:vertAlign w:val="subscript"/>
          <w:rPrChange w:author="格式修订器" w:date="2024-11-26T16:54:08Z">
            <w:rPr>
              <w:i/>
              <w:vertAlign w:val="subscript"/>
            </w:rPr>
          </w:rPrChange>
        </w:rPr>
        <w:t>m</w:t>
      </w:r>
      <w:r w:rsidRPr="00416357">
        <w:rPr>
          <w:rPrChange w:author="格式修订器" w:date="2024-11-26T16:54:08Z">
            <w:rPr>
              <w:i/>
            </w:rPr>
          </w:rPrChange>
        </w:rPr>
        <w:t>Q</w:t>
      </w:r>
      <w:r w:rsidRPr="00416357">
        <w:rPr>
          <w:vertAlign w:val="subscript"/>
          <w:rPrChange w:author="格式修订器" w:date="2024-11-26T16:54:08Z">
            <w:rPr>
              <w:i/>
              <w:vertAlign w:val="subscript"/>
            </w:rPr>
          </w:rPrChange>
        </w:rPr>
        <w:t>m</w:t>
      </w:r>
      <w:ins w:id="503212" w:author="公式排版器" w:date="2024-11-26T16:54:07Z">
        <w:r>
          <w:tab/>
        </w:r>
      </w:ins>
      <w:r w:rsidRPr="003673D3">
        <w:rPr>
          <w:rStyle w:val="cw68"/>
        </w:rPr>
        <w:t>(</w:t>
      </w:r>
      <w:r w:rsidRPr="003673D3">
        <w:rPr>
          <w:rStyle w:val="cw68"/>
        </w:rPr>
        <w:t>4-1</w:t>
      </w:r>
      <w:r w:rsidR="00BD4294">
        <w:rPr>
          <w:rStyle w:val="cw68"/>
        </w:rPr>
        <w:t>1</w:t>
      </w:r>
      <w:r w:rsidRPr="003673D3">
        <w:rPr>
          <w:rStyle w:val="cw68"/>
        </w:rPr>
        <w:t>)</w:t>
      </w:r>
      <w:commentRangeEnd w:id="6"/>
      <w:r w:rsidR="00F1430F">
        <w:commentReference w:id="6"/>
      </w:r>
      <w:commentRangeEnd w:id="53"/>
      <w:r w:rsidR="00F1430F">
        <w:commentReference w:id="53"/>
      </w:r>
      <w:commentRangeEnd w:id="128"/>
      <w:r w:rsidR="00F1430F">
        <w:commentReference w:id="128"/>
      </w:r>
    </w:p>
    <w:p w14:paraId="22375AE4" w14:textId="77777777" w:rsidR="00501C3C" w:rsidRPr="00416357" w:rsidRDefault="00501C3C" w:rsidP="00501C3C">
      <w:pPr>
        <w:topLinePunct/>
      </w:pPr>
      <w:r w:rsidRPr="003673D3">
        <w:t>所以，在整个制造周期</w:t>
      </w:r>
      <w:r w:rsidRPr="00416357">
        <w:t>T</w:t>
      </w:r>
      <w:r w:rsidRPr="00416357">
        <w:t>内的系统总成本的期望值为：</w:t>
      </w:r>
    </w:p>
    <w:p w14:paraId="40A6AA28" w14:textId="77777777" w:rsidR="00501C3C" w:rsidRPr="003673D3" w:rsidRDefault="00501C3C" w:rsidP="00501C3C">
      <w:pPr>
        <w:topLinePunct/>
      </w:pPr>
      <w:r w:rsidRPr="00416357">
        <w:rPr>
          <w:rPrChange w:author="格式修订器" w:date="2024-11-26T16:54:08Z">
            <w:rPr>
              <w:i/>
            </w:rPr>
          </w:rPrChange>
        </w:rPr>
        <w:t>E</w:t>
      </w:r>
      <w:r w:rsidRPr="00BF5C49">
        <w:t>(</w:t>
      </w:r>
      <w:r w:rsidRPr="003673D3">
        <w:rPr>
          <w:kern w:val="2"/>
          <w:sz w:val="21"/>
          <w:szCs w:val="21"/>
          <w:rFonts w:ascii="Times New Roman" w:eastAsia="宋体" w:hAnsi="Times New Roman" w:cs="Times New Roman"/>
          <w:i/>
        </w:rPr>
        <w:t>C</w:t>
      </w:r>
      <w:r w:rsidRPr="00BF5C49">
        <w:t>)</w:t>
      </w:r>
      <w:ins w:id="503213" w:author="内容修订器" w:date="2024-11-26T16:54:07Z">
        <w:r w:rsidR="004B696B">
          <w:t xml:space="preserve"> </w:t>
        </w:r>
      </w:ins>
      <w:r w:rsidRPr="00BF5C49">
        <w:t>=</w:t>
      </w:r>
      <w:r w:rsidRPr="003673D3">
        <w:rPr>
          <w:rPrChange w:author="格式修订器" w:date="2024-11-26T16:54:08Z">
            <w:rPr>
              <w:i/>
            </w:rPr>
          </w:rPrChange>
        </w:rPr>
        <w:t xml:space="preserve"> </w:t>
      </w:r>
      <w:r w:rsidRPr="003673D3">
        <w:t>[</w:t>
      </w:r>
      <w:r w:rsidRPr="003673D3">
        <w:rPr>
          <w:rPrChange w:author="格式修订器" w:date="2024-11-26T16:54:08Z">
            <w:rPr>
              <w:i/>
            </w:rPr>
          </w:rPrChange>
        </w:rPr>
        <w:t>E</w:t>
      </w:r>
      <w:r w:rsidRPr="003673D3">
        <w:t>(</w:t>
      </w:r>
      <w:r w:rsidRPr="003673D3">
        <w:rPr>
          <w:kern w:val="2"/>
          <w:sz w:val="21"/>
          <w:rFonts w:ascii="Times New Roman" w:eastAsia="宋体" w:hAnsi="Times New Roman" w:cs="Times New Roman"/>
          <w:i/>
          <w:szCs w:val="24"/>
        </w:rPr>
        <w:t>C</w:t>
      </w:r>
      <w:r w:rsidRPr="003673D3">
        <w:rPr>
          <w:kern w:val="2"/>
          <w:sz w:val="21"/>
          <w:rFonts w:ascii="Times New Roman" w:eastAsia="宋体" w:hAnsi="Times New Roman" w:cs="Times New Roman"/>
          <w:i/>
          <w:szCs w:val="24"/>
          <w:vertAlign w:val="subscript"/>
        </w:rPr>
        <w:t>h</w:t>
      </w:r>
      <w:r w:rsidRPr="00416357">
        <w:t>)</w:t>
      </w:r>
      <w:ins w:id="503214" w:author="内容修订器" w:date="2024-11-26T16:54:07Z">
        <w:r w:rsidR="004B696B">
          <w:t xml:space="preserve"> </w:t>
        </w:r>
      </w:ins>
      <w:r w:rsidRPr="00416357">
        <w:t>+</w:t>
      </w:r>
      <w:r w:rsidRPr="00416357">
        <w:rPr>
          <w:rPrChange w:author="格式修订器" w:date="2024-11-26T16:54:08Z">
            <w:rPr>
              <w:i/>
            </w:rPr>
          </w:rPrChange>
        </w:rPr>
        <w:t xml:space="preserve"> </w:t>
      </w:r>
      <w:r w:rsidRPr="00416357">
        <w:rPr>
          <w:rPrChange w:author="格式修订器" w:date="2024-11-26T16:54:08Z">
            <w:rPr>
              <w:i/>
            </w:rPr>
          </w:rPrChange>
        </w:rPr>
        <w:t>E</w:t>
      </w:r>
      <w:r w:rsidRPr="00416357">
        <w:t>(</w:t>
      </w:r>
      <m:oMath>
        <m:sSubSup>
          <m:sSubSupPr>
            <m:ctrlPr>
              <w:rPr>
                <w:kern w:val="2"/>
                <w:sz w:val="21"/>
                <w:rFonts w:ascii="Cambria Math" w:hAnsi="Cambria Math" w:eastAsia="宋体" w:cs="Times New Roman"/>
                <w:szCs w:val="24"/>
              </w:rPr>
            </m:ctrlPr>
          </m:sSubSupPr>
          <m:e>
            <m:r>
              <m:rPr>
                <m:sty m:val="p"/>
              </m:rPr>
              <w:rPr>
                <w:rStyle w:val="cw66"/>
              </w:rPr>
              <m:t>C</m:t>
            </m:r>
          </m:e>
          <m:sub>
            <m:r>
              <m:rPr>
                <m:sty m:val="p"/>
              </m:rPr>
              <w:rPr>
                <w:rStyle w:val="cw66"/>
              </w:rPr>
              <m:t>h</m:t>
            </m:r>
          </m:sub>
          <m:sup>
            <m:r>
              <w:rPr>
                <w:rStyle w:val="cw66"/>
              </w:rPr>
              <m:t>r</m:t>
            </m:r>
          </m:sup>
        </m:sSubSup>
      </m:oMath>
      <w:r w:rsidRPr="003673D3">
        <w:t>)</w:t>
      </w:r>
      <w:ins w:id="503215" w:author="内容修订器" w:date="2024-11-26T16:54:07Z">
        <w:r w:rsidR="004B696B">
          <w:t xml:space="preserve"> </w:t>
        </w:r>
      </w:ins>
      <w:r w:rsidRPr="003673D3">
        <w:t>+</w:t>
      </w:r>
      <w:r w:rsidRPr="003673D3">
        <w:rPr>
          <w:rPrChange w:author="格式修订器" w:date="2024-11-26T16:54:08Z">
            <w:rPr>
              <w:i/>
            </w:rPr>
          </w:rPrChange>
        </w:rPr>
        <w:t xml:space="preserve"> E</w:t>
      </w:r>
      <w:r w:rsidRPr="00BF5C49">
        <w:t>(</w:t>
      </w:r>
      <w:r w:rsidRPr="003673D3">
        <w:rPr>
          <w:kern w:val="2"/>
          <w:sz w:val="21"/>
          <w:szCs w:val="21"/>
          <w:rFonts w:ascii="Times New Roman" w:eastAsia="宋体" w:hAnsi="Times New Roman" w:cs="Times New Roman"/>
          <w:i/>
        </w:rPr>
        <w:t>C</w:t>
      </w:r>
      <w:r w:rsidRPr="003673D3">
        <w:rPr>
          <w:kern w:val="2"/>
          <w:sz w:val="21"/>
          <w:szCs w:val="21"/>
          <w:rFonts w:hint="eastAsia" w:ascii="Times New Roman" w:eastAsia="宋体" w:hAnsi="Times New Roman" w:cs="Times New Roman"/>
          <w:i/>
          <w:vertAlign w:val="subscript"/>
        </w:rPr>
        <w:t>r</w:t>
      </w:r>
      <w:r w:rsidRPr="00BF5C49">
        <w:t>)</w:t>
      </w:r>
      <w:ins w:id="503216" w:author="内容修订器" w:date="2024-11-26T16:54:07Z">
        <w:r w:rsidR="004B696B">
          <w:t xml:space="preserve"> </w:t>
        </w:r>
      </w:ins>
      <w:r w:rsidRPr="00BF5C49">
        <w:t>+</w:t>
      </w:r>
      <w:r w:rsidRPr="003673D3">
        <w:rPr>
          <w:rPrChange w:author="格式修订器" w:date="2024-11-26T16:54:08Z">
            <w:rPr>
              <w:i/>
            </w:rPr>
          </w:rPrChange>
        </w:rPr>
        <w:t xml:space="preserve"> E</w:t>
      </w:r>
      <w:r w:rsidRPr="00BF5C49">
        <w:t>(</w:t>
      </w:r>
      <w:r w:rsidRPr="003673D3">
        <w:rPr>
          <w:kern w:val="2"/>
          <w:sz w:val="21"/>
          <w:szCs w:val="21"/>
          <w:rFonts w:ascii="Times New Roman" w:eastAsia="宋体" w:hAnsi="Times New Roman" w:cs="Times New Roman"/>
          <w:i/>
        </w:rPr>
        <w:t>C</w:t>
      </w:r>
      <w:r w:rsidRPr="003673D3">
        <w:rPr>
          <w:kern w:val="2"/>
          <w:sz w:val="21"/>
          <w:szCs w:val="21"/>
          <w:rFonts w:ascii="Times New Roman" w:eastAsia="宋体" w:hAnsi="Times New Roman" w:cs="Times New Roman"/>
          <w:i/>
          <w:vertAlign w:val="subscript"/>
        </w:rPr>
        <w:t>m</w:t>
      </w:r>
      <w:r w:rsidRPr="00BF5C49">
        <w:t>)</w:t>
      </w:r>
      <w:r w:rsidRPr="00BF5C49">
        <w:t>]</w:t>
      </w:r>
      <w:r w:rsidRPr="00BF5C49">
        <w:t>/</w:t>
      </w:r>
      <m:oMath>
        <m:r>
          <w:rPr>
            <w:rStyle w:val="cw66"/>
          </w:rPr>
          <m:t xml:space="preserve"> </m:t>
        </m:r>
        <m:sSub>
          <m:sSubPr>
            <m:ctrlPr>
              <w:rPr>
                <w:rPrChange w:author="格式修订器" w:date="2024-11-26T16:54:08Z">
                  <w:rPr>
                    <w:i/>
                  </w:rPr>
                </w:rPrChange>
              </w:rPr>
            </m:ctrlPr>
          </m:sSubPr>
          <m:e>
            <m:r>
              <m:rPr/>
              <w:rPr>
                <w:rStyle w:val="cw66"/>
                <w:rPrChange w:author="公式排版器" w:date="2024-11-26T16:54:13Z">
                  <w:rPr>
                    <w:i/>
                  </w:rPr>
                </w:rPrChange>
              </w:rPr>
              <m:t>t</m:t>
            </m:r>
          </m:e>
          <m:sub>
            <m:r>
              <m:rPr/>
              <w:rPr>
                <w:rStyle w:val="cw66"/>
                <w:rPrChange w:author="公式排版器" w:date="2024-11-26T16:54:13Z">
                  <w:rPr>
                    <w:i/>
                  </w:rPr>
                </w:rPrChange>
              </w:rPr>
              <m:t>n</m:t>
            </m:r>
          </m:sub>
        </m:sSub>
      </m:oMath>
    </w:p>
    <w:p w14:paraId="54DA8564" w14:textId="476A0BE8" w:rsidR="00677BFD" w:rsidRPr="003673D3" w:rsidRDefault="00501C3C" w:rsidP="00501C3C">
      <w:pPr>
        <w:topLinePunct/>
      </w:pPr>
      <w:r w:rsidRPr="003673D3">
        <w:t>=</w:t>
      </w:r>
      <w:r w:rsidR="008A5555" w:rsidRPr="003673D3">
        <w:rPr>
          <w:rPrChange w:author="格式修订器" w:date="2024-11-26T16:54:08Z">
            <w:rPr>
              <w:i/>
            </w:rPr>
          </w:rPrChange>
        </w:rPr>
        <w:t xml:space="preserve"> h</w:t>
      </w:r>
      <w:r w:rsidR="008A5555" w:rsidRPr="003673D3">
        <w:t>[</w:t>
      </w:r>
      <m:oMath>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m</m:t>
            </m:r>
          </m:sub>
        </m:sSub>
        <m:r>
          <w:rPr>
            <w:rStyle w:val="cw66"/>
          </w:rPr>
          <m:t>+</m:t>
        </m:r>
        <m:r>
          <m:rPr/>
          <m:t>r(1-</m:t>
        </m:r>
        <m:sSub>
          <m:sSubPr>
            <m:ctrlPr>
              <w:rPr>
                <w:rPrChange w:author="格式修订器" w:date="2024-11-26T16:54:08Z">
                  <w:rPr>
                    <w:i/>
                  </w:rPr>
                </w:rPrChange>
              </w:rPr>
            </m:ctrlPr>
          </m:sSubPr>
          <m:e>
            <m:r>
              <w:rPr>
                <w:rStyle w:val="cw66"/>
              </w:rPr>
              <m:t>p</m:t>
            </m:r>
          </m:e>
          <m:sub>
            <m:r>
              <w:rPr>
                <w:rStyle w:val="cw66"/>
              </w:rPr>
              <m:t>3</m:t>
            </m:r>
          </m:sub>
        </m:sSub>
        <m:r>
          <m:rPr/>
          <m:t>-</m:t>
        </m:r>
        <m:sSub>
          <m:sSubPr>
            <m:ctrlPr>
              <w:rPr>
                <w:rPrChange w:author="格式修订器" w:date="2024-11-26T16:54:08Z">
                  <w:rPr>
                    <w:i/>
                  </w:rPr>
                </w:rPrChange>
              </w:rPr>
            </m:ctrlPr>
          </m:sSubPr>
          <m:e>
            <m:r>
              <w:rPr>
                <w:rStyle w:val="cw66"/>
              </w:rPr>
              <m:t>p</m:t>
            </m:r>
          </m:e>
          <m:sub>
            <m:r>
              <w:rPr>
                <w:rStyle w:val="cw66"/>
              </w:rPr>
              <m:t>1</m:t>
            </m:r>
          </m:sub>
        </m:sSub>
        <m:sSub>
          <m:sSubPr>
            <m:ctrlPr>
              <w:rPr>
                <w:rPrChange w:author="格式修订器" w:date="2024-11-26T16:54:08Z">
                  <w:rPr>
                    <w:i/>
                  </w:rPr>
                </w:rPrChange>
              </w:rPr>
            </m:ctrlPr>
          </m:sSubPr>
          <m:e>
            <m:r>
              <w:rPr>
                <w:rStyle w:val="cw66"/>
              </w:rPr>
              <m:t>p</m:t>
            </m:r>
          </m:e>
          <m:sub>
            <m:r>
              <w:rPr>
                <w:rStyle w:val="cw66"/>
              </w:rPr>
              <m:t>2</m:t>
            </m:r>
          </m:sub>
        </m:sSub>
        <m:r>
          <m:rPr/>
          <m:t>)</m:t>
        </m:r>
        <m:r>
          <w:rPr>
            <w:rStyle w:val="cw66"/>
          </w:rPr>
          <m:t>-</m:t>
        </m:r>
        <m:f>
          <m:fPr>
            <m:ctrlPr>
              <w:rPr>
                <w:rPrChange w:author="格式修订器" w:date="2024-11-26T16:54:08Z">
                  <w:rPr>
                    <w:i/>
                  </w:rPr>
                </w:rPrChange>
              </w:rPr>
            </m:ctrlPr>
          </m:fPr>
          <m:num>
            <m:r>
              <w:rPr>
                <w:rStyle w:val="cw66"/>
              </w:rPr>
              <m:t>1</m:t>
            </m:r>
          </m:num>
          <m:den>
            <m:r>
              <w:rPr>
                <w:rStyle w:val="cw66"/>
              </w:rPr>
              <m:t>2</m:t>
            </m:r>
          </m:den>
        </m:f>
        <m:r>
          <w:rPr>
            <w:rStyle w:val="cw66"/>
          </w:rPr>
          <m:t>d</m:t>
        </m:r>
        <m:sSub>
          <m:sSubPr>
            <m:ctrlPr>
              <w:rPr>
                <w:rPrChange w:author="格式修订器" w:date="2024-11-26T16:54:08Z">
                  <w:rPr>
                    <w:i/>
                  </w:rPr>
                </w:rPrChange>
              </w:rPr>
            </m:ctrlPr>
          </m:sSubPr>
          <m:e>
            <m:r>
              <m:rPr/>
              <w:rPr>
                <w:rStyle w:val="cw66"/>
                <w:rPrChange w:author="公式排版器" w:date="2024-11-26T16:54:13Z">
                  <w:rPr>
                    <w:i/>
                  </w:rPr>
                </w:rPrChange>
              </w:rPr>
              <m:t>t</m:t>
            </m:r>
          </m:e>
          <m:sub>
            <m:r>
              <m:rPr/>
              <w:rPr>
                <w:rStyle w:val="cw66"/>
                <w:rPrChange w:author="公式排版器" w:date="2024-11-26T16:54:13Z">
                  <w:rPr>
                    <w:i/>
                  </w:rPr>
                </w:rPrChange>
              </w:rPr>
              <m:t>n</m:t>
            </m:r>
          </m:sub>
        </m:sSub>
        <m:r>
          <w:rPr>
            <w:rStyle w:val="cw66"/>
          </w:rPr>
          <m:t>+</m:t>
        </m:r>
        <m:f>
          <m:fPr>
            <m:ctrlPr>
              <w:rPr>
                <w:rPrChange w:author="格式修订器" w:date="2024-11-26T16:54:08Z">
                  <w:rPr>
                    <w:i/>
                  </w:rPr>
                </w:rPrChange>
              </w:rPr>
            </m:ctrlPr>
          </m:fPr>
          <m:num>
            <m:d>
              <m:dPr>
                <m:ctrlPr>
                  <w:rPr>
                    <w:rPrChange w:author="格式修订器" w:date="2024-11-26T16:54:08Z">
                      <w:rPr>
                        <w:i/>
                      </w:rPr>
                    </w:rPrChange>
                  </w:rPr>
                </m:ctrlPr>
              </m:dPr>
              <m:e>
                <m:r>
                  <w:rPr>
                    <w:rStyle w:val="cw66"/>
                  </w:rPr>
                  <m:t>n+1</m:t>
                </m:r>
              </m:e>
            </m:d>
          </m:num>
          <m:den>
            <m:r>
              <w:rPr>
                <w:rStyle w:val="cw66"/>
              </w:rPr>
              <m:t>2</m:t>
            </m:r>
          </m:den>
        </m:f>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oMath>
      <w:r w:rsidR="008A5555" w:rsidRPr="003673D3">
        <w:t>]</w:t>
      </w:r>
      <w:ins w:id="503217" w:author="内容修订器" w:date="2024-11-26T16:54:07Z">
        <w:r w:rsidR="004B696B">
          <w:t xml:space="preserve"> </w:t>
        </w:r>
      </w:ins>
      <w:r w:rsidRPr="003673D3">
        <w:t>+</w:t>
      </w:r>
      <w:r w:rsidRPr="003673D3">
        <w:rPr>
          <w:rPrChange w:author="格式修订器" w:date="2024-11-26T16:54:08Z">
            <w:rPr>
              <w:i/>
            </w:rPr>
          </w:rPrChange>
        </w:rPr>
        <w:t xml:space="preserve"> n</w:t>
      </w:r>
      <w:r w:rsidRPr="003673D3">
        <w:rPr>
          <w:rPrChange w:author="格式修订器" w:date="2024-11-26T16:54:08Z">
            <w:rPr>
              <w:i/>
            </w:rPr>
          </w:rPrChange>
        </w:rPr>
        <w:t>h</w:t>
      </w:r>
      <w:r w:rsidRPr="003673D3">
        <w:rPr>
          <w:vertAlign w:val="subscript"/>
          <w:rPrChange w:author="格式修订器" w:date="2024-11-26T16:54:08Z">
            <w:rPr>
              <w:i/>
              <w:vertAlign w:val="subscript"/>
            </w:rPr>
          </w:rPrChange>
        </w:rPr>
        <w:t>r</w:t>
      </w:r>
      <m:oMath>
        <m:f>
          <m:fPr>
            <m:ctrlPr>
              <w:rPr>
                <w:vertAlign w:val="subscript"/>
              </w:rPr>
            </m:ctrlPr>
          </m:fPr>
          <m:num>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d>
              <m:dPr>
                <m:ctrlPr>
                  <w:rPr>
                    <w:rPrChange w:author="格式修订器" w:date="2024-11-26T16:54:08Z">
                      <w:rPr>
                        <w:i/>
                      </w:rPr>
                    </w:rPrChange>
                  </w:rPr>
                </m:ctrlPr>
              </m:dPr>
              <m:e>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r>
                  <w:rPr>
                    <w:rStyle w:val="cw66"/>
                  </w:rPr>
                  <m:t>-1</m:t>
                </m:r>
              </m:e>
            </m:d>
          </m:num>
          <m:den>
            <m:r>
              <w:rPr>
                <w:rStyle w:val="cw66"/>
                <w:rPrChange w:author="公式排版器" w:date="2024-11-26T16:54:13Z">
                  <w:rPr>
                    <w:vertAlign w:val="subscript"/>
                  </w:rPr>
                </w:rPrChange>
              </w:rPr>
              <m:t>2r</m:t>
            </m:r>
            <m:d>
              <m:dPr>
                <m:ctrlPr>
                  <w:rPr>
                    <w:rPrChange w:author="格式修订器" w:date="2024-11-26T16:54:08Z">
                      <w:rPr>
                        <w:i/>
                      </w:rPr>
                    </w:rPrChange>
                  </w:rPr>
                </m:ctrlPr>
              </m:dPr>
              <m:e>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3</m:t>
                    </m:r>
                  </m:sub>
                </m:sSub>
                <m:r>
                  <m:rPr/>
                  <w:rPr>
                    <w:rStyle w:val="cw66"/>
                    <w:rPrChange w:author="公式排版器" w:date="2024-11-26T16:54:13Z">
                      <w:rPr>
                        <w:i/>
                      </w:rPr>
                    </w:rPrChange>
                  </w:rPr>
                  <m:t>+</m:t>
                </m:r>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1</m:t>
                    </m:r>
                  </m:sub>
                </m:sSub>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2</m:t>
                    </m:r>
                  </m:sub>
                </m:sSub>
              </m:e>
            </m:d>
            <m:sSub>
              <m:sSubPr>
                <m:ctrlPr>
                  <w:rPr>
                    <w:rPrChange w:author="格式修订器" w:date="2024-11-26T16:54:08Z">
                      <w:rPr>
                        <w:i/>
                      </w:rPr>
                    </w:rPrChange>
                  </w:rPr>
                </m:ctrlPr>
              </m:sSubPr>
              <m:e>
                <m:r>
                  <m:rPr/>
                  <w:rPr>
                    <w:rStyle w:val="cw66"/>
                    <w:rPrChange w:author="公式排版器" w:date="2024-11-26T16:54:13Z">
                      <w:rPr>
                        <w:i/>
                      </w:rPr>
                    </w:rPrChange>
                  </w:rPr>
                  <m:t>t</m:t>
                </m:r>
              </m:e>
              <m:sub>
                <m:r>
                  <m:rPr/>
                  <w:rPr>
                    <w:rStyle w:val="cw66"/>
                    <w:rPrChange w:author="公式排版器" w:date="2024-11-26T16:54:13Z">
                      <w:rPr>
                        <w:i/>
                      </w:rPr>
                    </w:rPrChange>
                  </w:rPr>
                  <m:t>n</m:t>
                </m:r>
              </m:sub>
            </m:sSub>
          </m:den>
        </m:f>
        <m:r>
          <w:rPr>
            <w:rStyle w:val="cw66"/>
            <w:rPrChange w:author="公式排版器" w:date="2024-11-26T16:54:13Z">
              <w:rPr>
                <w:vertAlign w:val="subscript"/>
              </w:rPr>
            </w:rPrChange>
          </w:rPr>
          <m:t>+</m:t>
        </m:r>
        <m:f>
          <m:fPr>
            <m:ctrlPr>
              <w:rPr>
                <w:vertAlign w:val="subscript"/>
                <w:rPrChange w:author="格式修订器" w:date="2024-11-26T16:54:08Z">
                  <w:rPr>
                    <w:i/>
                    <w:vertAlign w:val="subscript"/>
                  </w:rPr>
                </w:rPrChange>
              </w:rPr>
            </m:ctrlPr>
          </m:fPr>
          <m:num>
            <m:r>
              <m:rPr>
                <m:sty m:val="p"/>
              </m:rPr>
              <w:rPr>
                <w:rStyle w:val="cw66"/>
              </w:rPr>
              <m:t>n</m:t>
            </m:r>
            <m:d>
              <m:dPr>
                <m:ctrlPr/>
              </m:dPr>
              <m:e>
                <m:sSub>
                  <m:sSubPr>
                    <m:ctrlPr>
                      <w:rPr>
                        <w:rPrChange w:author="格式修订器" w:date="2024-11-26T16:54:08Z">
                          <w:rPr>
                            <w:i/>
                          </w:rPr>
                        </w:rPrChange>
                      </w:rPr>
                    </m:ctrlPr>
                  </m:sSubPr>
                  <m:e>
                    <m:r>
                      <m:rPr/>
                      <w:rPr>
                        <w:rStyle w:val="cw66"/>
                        <w:rPrChange w:author="公式排版器" w:date="2024-11-26T16:54:13Z">
                          <w:rPr>
                            <w:i/>
                          </w:rPr>
                        </w:rPrChange>
                      </w:rPr>
                      <m:t>K</m:t>
                    </m:r>
                  </m:e>
                  <m:sub>
                    <m:r>
                      <m:rPr/>
                      <w:rPr>
                        <w:rStyle w:val="cw66"/>
                        <w:rPrChange w:author="公式排版器" w:date="2024-11-26T16:54:13Z">
                          <w:rPr>
                            <w:i/>
                          </w:rPr>
                        </w:rPrChange>
                      </w:rPr>
                      <m:t>r</m:t>
                    </m:r>
                  </m:sub>
                </m:sSub>
                <m:r>
                  <m:rPr>
                    <m:sty m:val="p"/>
                  </m:rPr>
                  <w:rPr>
                    <w:rStyle w:val="cw66"/>
                  </w:rPr>
                  <m:t>+</m:t>
                </m:r>
                <m:r>
                  <w:rPr>
                    <w:rStyle w:val="cw66"/>
                  </w:rPr>
                  <m:t xml:space="preserve"> </m:t>
                </m:r>
                <m:sSub>
                  <m:sSubPr>
                    <m:ctrlPr>
                      <w:rPr>
                        <w:rPrChange w:author="格式修订器" w:date="2024-11-26T16:54:08Z">
                          <w:rPr>
                            <w:i/>
                          </w:rPr>
                        </w:rPrChange>
                      </w:rPr>
                    </m:ctrlPr>
                  </m:sSubPr>
                  <m:e>
                    <m:r>
                      <m:rPr/>
                      <w:rPr>
                        <w:rStyle w:val="cw66"/>
                        <w:rPrChange w:author="公式排版器" w:date="2024-11-26T16:54:13Z">
                          <w:rPr>
                            <w:i/>
                          </w:rPr>
                        </w:rPrChange>
                      </w:rPr>
                      <m:t>c</m:t>
                    </m:r>
                  </m:e>
                  <m:sub>
                    <m:r>
                      <m:rPr/>
                      <w:rPr>
                        <w:rStyle w:val="cw66"/>
                        <w:rPrChange w:author="公式排版器" w:date="2024-11-26T16:54:13Z">
                          <w:rPr>
                            <w:i/>
                          </w:rPr>
                        </w:rPrChange>
                      </w:rPr>
                      <m:t>r</m:t>
                    </m:r>
                  </m:sub>
                </m:sSub>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e>
            </m:d>
          </m:num>
          <m:den>
            <m:sSub>
              <m:sSubPr>
                <m:ctrlPr>
                  <w:rPr>
                    <w:rPrChange w:author="格式修订器" w:date="2024-11-26T16:54:08Z">
                      <w:rPr>
                        <w:i/>
                      </w:rPr>
                    </w:rPrChange>
                  </w:rPr>
                </m:ctrlPr>
              </m:sSubPr>
              <m:e>
                <m:r>
                  <m:rPr/>
                  <w:rPr>
                    <w:rStyle w:val="cw66"/>
                    <w:rPrChange w:author="公式排版器" w:date="2024-11-26T16:54:13Z">
                      <w:rPr>
                        <w:i/>
                      </w:rPr>
                    </w:rPrChange>
                  </w:rPr>
                  <m:t>t</m:t>
                </m:r>
              </m:e>
              <m:sub>
                <m:r>
                  <m:rPr/>
                  <w:rPr>
                    <w:rStyle w:val="cw66"/>
                    <w:rPrChange w:author="公式排版器" w:date="2024-11-26T16:54:13Z">
                      <w:rPr>
                        <w:i/>
                      </w:rPr>
                    </w:rPrChange>
                  </w:rPr>
                  <m:t>n</m:t>
                </m:r>
              </m:sub>
            </m:sSub>
          </m:den>
        </m:f>
        <m:r>
          <w:rPr>
            <w:rStyle w:val="cw66"/>
            <w:rPrChange w:author="公式排版器" w:date="2024-11-26T16:54:13Z">
              <w:rPr>
                <w:vertAlign w:val="subscript"/>
              </w:rPr>
            </w:rPrChange>
          </w:rPr>
          <m:t>+</m:t>
        </m:r>
        <m:f>
          <m:fPr>
            <m:ctrlPr>
              <w:rPr>
                <w:vertAlign w:val="subscript"/>
                <w:rPrChange w:author="格式修订器" w:date="2024-11-26T16:54:08Z">
                  <w:rPr>
                    <w:i/>
                    <w:vertAlign w:val="subscript"/>
                  </w:rPr>
                </w:rPrChange>
              </w:rPr>
            </m:ctrlPr>
          </m:fPr>
          <m:num>
            <m:sSub>
              <m:sSubPr>
                <m:ctrlPr>
                  <w:rPr>
                    <w:rPrChange w:author="格式修订器" w:date="2024-11-26T16:54:08Z">
                      <w:rPr>
                        <w:i/>
                      </w:rPr>
                    </w:rPrChange>
                  </w:rPr>
                </m:ctrlPr>
              </m:sSubPr>
              <m:e>
                <m:r>
                  <w:rPr>
                    <w:rStyle w:val="cw66"/>
                  </w:rPr>
                  <m:t>K</m:t>
                </m:r>
              </m:e>
              <m:sub>
                <m:r>
                  <w:rPr>
                    <w:rStyle w:val="cw66"/>
                  </w:rPr>
                  <m:t>m</m:t>
                </m:r>
              </m:sub>
            </m:sSub>
            <m:r>
              <m:rPr>
                <m:sty m:val="p"/>
              </m:rPr>
              <w:rPr>
                <w:rStyle w:val="cw66"/>
              </w:rPr>
              <m:t>+</m:t>
            </m:r>
            <m:r>
              <w:rPr>
                <w:rStyle w:val="cw66"/>
              </w:rPr>
              <m:t xml:space="preserve"> </m:t>
            </m:r>
            <m:sSub>
              <m:sSubPr>
                <m:ctrlPr>
                  <w:rPr>
                    <w:rPrChange w:author="格式修订器" w:date="2024-11-26T16:54:08Z">
                      <w:rPr>
                        <w:i/>
                      </w:rPr>
                    </w:rPrChange>
                  </w:rPr>
                </m:ctrlPr>
              </m:sSubPr>
              <m:e>
                <m:r>
                  <w:rPr>
                    <w:rStyle w:val="cw66"/>
                  </w:rPr>
                  <m:t>c</m:t>
                </m:r>
              </m:e>
              <m:sub>
                <m:r>
                  <w:rPr>
                    <w:rStyle w:val="cw66"/>
                  </w:rPr>
                  <m:t>m</m:t>
                </m:r>
              </m:sub>
            </m:sSub>
            <m:sSub>
              <m:sSubPr>
                <m:ctrlPr>
                  <w:rPr>
                    <w:rPrChange w:author="格式修订器" w:date="2024-11-26T16:54:08Z">
                      <w:rPr>
                        <w:i/>
                      </w:rPr>
                    </w:rPrChange>
                  </w:rPr>
                </m:ctrlPr>
              </m:sSubPr>
              <m:e>
                <m:r>
                  <w:rPr>
                    <w:rStyle w:val="cw66"/>
                  </w:rPr>
                  <m:t>Q</m:t>
                </m:r>
              </m:e>
              <m:sub>
                <m:r>
                  <w:rPr>
                    <w:rStyle w:val="cw66"/>
                  </w:rPr>
                  <m:t>m</m:t>
                </m:r>
              </m:sub>
            </m:sSub>
            <m:r>
              <m:rPr>
                <m:sty m:val="p"/>
              </m:rPr>
              <w:rPr>
                <w:rStyle w:val="cw66"/>
              </w:rPr>
              <m:t xml:space="preserve"> </m:t>
            </m:r>
          </m:num>
          <m:den>
            <m:sSub>
              <m:sSubPr>
                <m:ctrlPr>
                  <w:rPr>
                    <w:rPrChange w:author="格式修订器" w:date="2024-11-26T16:54:08Z">
                      <w:rPr>
                        <w:i/>
                      </w:rPr>
                    </w:rPrChange>
                  </w:rPr>
                </m:ctrlPr>
              </m:sSubPr>
              <m:e>
                <m:r>
                  <m:rPr/>
                  <w:rPr>
                    <w:rStyle w:val="cw66"/>
                    <w:rPrChange w:author="公式排版器" w:date="2024-11-26T16:54:13Z">
                      <w:rPr>
                        <w:i/>
                      </w:rPr>
                    </w:rPrChange>
                  </w:rPr>
                  <m:t>t</m:t>
                </m:r>
              </m:e>
              <m:sub>
                <m:r>
                  <m:rPr/>
                  <w:rPr>
                    <w:rStyle w:val="cw66"/>
                    <w:rPrChange w:author="公式排版器" w:date="2024-11-26T16:54:13Z">
                      <w:rPr>
                        <w:i/>
                      </w:rPr>
                    </w:rPrChange>
                  </w:rPr>
                  <m:t>n</m:t>
                </m:r>
              </m:sub>
            </m:sSub>
          </m:den>
        </m:f>
      </m:oMath>
    </w:p>
    <w:p w14:paraId="5E3C2465" w14:textId="77777777" w:rsidR="00677BFD" w:rsidRPr="00416357" w:rsidRDefault="00677BFD" w:rsidP="00677BFD">
      <w:pPr>
        <w:topLinePunct/>
      </w:pPr>
      <w:r w:rsidRPr="003673D3">
        <w:t>将公式</w:t>
      </w:r>
      <w:r w:rsidRPr="003673D3">
        <w:t>(</w:t>
      </w:r>
      <w:r w:rsidRPr="003673D3">
        <w:rPr>
          <w:kern w:val="2"/>
          <w:sz w:val="21"/>
          <w:szCs w:val="21"/>
          <w:rFonts w:ascii="Times New Roman" w:eastAsia="宋体" w:hAnsi="Times New Roman" w:cs="Times New Roman"/>
        </w:rPr>
        <w:t>4-3</w:t>
      </w:r>
      <w:r w:rsidRPr="003673D3">
        <w:t>)</w:t>
      </w:r>
      <w:r w:rsidRPr="003673D3">
        <w:t>、公式</w:t>
      </w:r>
      <w:r w:rsidRPr="003673D3">
        <w:t>(</w:t>
      </w:r>
      <w:r w:rsidRPr="00416357">
        <w:rPr>
          <w:kern w:val="2"/>
          <w:sz w:val="21"/>
          <w:szCs w:val="21"/>
          <w:rFonts w:ascii="Times New Roman" w:eastAsia="宋体" w:hAnsi="Times New Roman" w:cs="Times New Roman"/>
        </w:rPr>
        <w:t>4-4</w:t>
      </w:r>
      <w:r w:rsidRPr="00416357">
        <w:t>)</w:t>
      </w:r>
      <w:ins w:id="503218" w:author="内容修订器" w:date="2024-11-26T16:54:07Z">
        <w:r w:rsidR="004B696B">
          <w:t xml:space="preserve"> </w:t>
        </w:r>
      </w:ins>
      <w:r w:rsidRPr="00416357">
        <w:t>代入得：</w:t>
      </w:r>
    </w:p>
    <w:p w14:paraId="444D1314" w14:textId="75A7A8E4" w:rsidR="00EF5A64" w:rsidRPr="00BF5C49" w:rsidRDefault="00677BFD" w:rsidP="00677BFD">
      <w:pPr>
        <w:topLinePunct/>
      </w:pPr>
      <w:r w:rsidRPr="00416357">
        <w:rPr>
          <w:rPrChange w:author="格式修订器" w:date="2024-11-26T16:54:08Z">
            <w:rPr>
              <w:i/>
            </w:rPr>
          </w:rPrChange>
        </w:rPr>
        <w:t>E</w:t>
      </w:r>
      <w:r w:rsidRPr="00BF5C49">
        <w:t>(</w:t>
      </w:r>
      <w:r w:rsidRPr="003673D3">
        <w:rPr>
          <w:rPrChange w:author="格式修订器" w:date="2024-11-26T16:54:08Z">
            <w:rPr>
              <w:i/>
            </w:rPr>
          </w:rPrChange>
        </w:rPr>
        <w:t>C</w:t>
      </w:r>
      <w:r w:rsidRPr="00BF5C49">
        <w:t>)</w:t>
      </w:r>
      <w:ins w:id="503219" w:author="内容修订器" w:date="2024-11-26T16:54:07Z">
        <w:r w:rsidR="004B696B">
          <w:t xml:space="preserve"> </w:t>
        </w:r>
      </w:ins>
      <w:r w:rsidRPr="00BF5C49">
        <w:t>=</w:t>
      </w:r>
      <m:oMath>
        <m:r>
          <w:rPr>
            <w:rStyle w:val="cw66"/>
          </w:rPr>
          <m:t xml:space="preserve"> </m:t>
        </m:r>
        <m:f>
          <m:fPr>
            <m:ctrlPr>
              <w:rPr>
                <w:rPrChange w:author="格式修订器" w:date="2024-11-26T16:54:08Z">
                  <w:rPr>
                    <w:i/>
                  </w:rPr>
                </w:rPrChange>
              </w:rPr>
            </m:ctrlPr>
          </m:fPr>
          <m:num>
            <m:r>
              <w:rPr>
                <w:rStyle w:val="cw66"/>
              </w:rPr>
              <m:t>1</m:t>
            </m:r>
          </m:num>
          <m:den>
            <m:r>
              <w:rPr>
                <w:rStyle w:val="cw66"/>
              </w:rPr>
              <m:t>2</m:t>
            </m:r>
          </m:den>
        </m:f>
        <m:r>
          <w:rPr>
            <w:rStyle w:val="cw66"/>
          </w:rPr>
          <m:t>h</m:t>
        </m:r>
        <m:d>
          <m:dPr>
            <m:ctrlPr>
              <w:rPr>
                <w:rPrChange w:author="格式修订器" w:date="2024-11-26T16:54:08Z">
                  <w:rPr>
                    <w:i/>
                  </w:rPr>
                </w:rPrChange>
              </w:rPr>
            </m:ctrlPr>
          </m:dPr>
          <m:e>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m</m:t>
                </m:r>
              </m:sub>
            </m:sSub>
            <m:r>
              <w:rPr>
                <w:rStyle w:val="cw66"/>
              </w:rPr>
              <m:t>+</m:t>
            </m:r>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e>
        </m:d>
        <m:r>
          <w:rPr>
            <w:rStyle w:val="cw66"/>
          </w:rPr>
          <m:t>+h</m:t>
        </m:r>
        <m:r>
          <m:rPr/>
          <w:rPr>
            <w:rStyle w:val="cw66"/>
            <w:rPrChange w:author="公式排版器" w:date="2024-11-26T16:54:13Z">
              <w:rPr>
                <w:i/>
              </w:rPr>
            </w:rPrChange>
          </w:rPr>
          <m:t>r</m:t>
        </m:r>
        <m:r>
          <m:rPr/>
          <m:t>(1-</m:t>
        </m:r>
        <m:sSub>
          <m:sSubPr>
            <m:ctrlPr>
              <w:rPr>
                <w:rPrChange w:author="格式修订器" w:date="2024-11-26T16:54:08Z">
                  <w:rPr>
                    <w:i/>
                  </w:rPr>
                </w:rPrChange>
              </w:rPr>
            </m:ctrlPr>
          </m:sSubPr>
          <m:e>
            <m:r>
              <w:rPr>
                <w:rStyle w:val="cw66"/>
              </w:rPr>
              <m:t>p</m:t>
            </m:r>
          </m:e>
          <m:sub>
            <m:r>
              <w:rPr>
                <w:rStyle w:val="cw66"/>
              </w:rPr>
              <m:t>3</m:t>
            </m:r>
          </m:sub>
        </m:sSub>
        <m:r>
          <m:rPr/>
          <m:t>-</m:t>
        </m:r>
        <m:sSub>
          <m:sSubPr>
            <m:ctrlPr>
              <w:rPr>
                <w:rPrChange w:author="格式修订器" w:date="2024-11-26T16:54:08Z">
                  <w:rPr>
                    <w:i/>
                  </w:rPr>
                </w:rPrChange>
              </w:rPr>
            </m:ctrlPr>
          </m:sSubPr>
          <m:e>
            <m:r>
              <w:rPr>
                <w:rStyle w:val="cw66"/>
              </w:rPr>
              <m:t>p</m:t>
            </m:r>
          </m:e>
          <m:sub>
            <m:r>
              <w:rPr>
                <w:rStyle w:val="cw66"/>
              </w:rPr>
              <m:t>1</m:t>
            </m:r>
          </m:sub>
        </m:sSub>
        <m:sSub>
          <m:sSubPr>
            <m:ctrlPr>
              <w:rPr>
                <w:rPrChange w:author="格式修订器" w:date="2024-11-26T16:54:08Z">
                  <w:rPr>
                    <w:i/>
                  </w:rPr>
                </w:rPrChange>
              </w:rPr>
            </m:ctrlPr>
          </m:sSubPr>
          <m:e>
            <m:r>
              <w:rPr>
                <w:rStyle w:val="cw66"/>
              </w:rPr>
              <m:t>p</m:t>
            </m:r>
          </m:e>
          <m:sub>
            <m:r>
              <w:rPr>
                <w:rStyle w:val="cw66"/>
              </w:rPr>
              <m:t>2</m:t>
            </m:r>
          </m:sub>
        </m:sSub>
        <m:r>
          <m:rPr/>
          <m:t>)+</m:t>
        </m:r>
        <m:f>
          <m:fPr>
            <m:ctrlPr>
              <w:rPr>
                <w:rPrChange w:author="格式修订器" w:date="2024-11-26T16:54:08Z">
                  <w:rPr>
                    <w:i/>
                  </w:rPr>
                </w:rPrChange>
              </w:rPr>
            </m:ctrlPr>
          </m:fPr>
          <m:num>
            <m:r>
              <w:rPr>
                <w:rStyle w:val="cw66"/>
              </w:rPr>
              <m:t>1</m:t>
            </m:r>
          </m:num>
          <m:den>
            <m:r>
              <w:rPr>
                <w:rStyle w:val="cw66"/>
              </w:rPr>
              <m:t>2</m:t>
            </m:r>
          </m:den>
        </m:f>
        <m:sSub>
          <m:sSubPr>
            <m:ctrlPr>
              <w:rPr>
                <w:rPrChange w:author="格式修订器" w:date="2024-11-26T16:54:08Z">
                  <w:rPr>
                    <w:i/>
                  </w:rPr>
                </w:rPrChange>
              </w:rPr>
            </m:ctrlPr>
          </m:sSubPr>
          <m:e>
            <m:r>
              <m:rPr/>
              <w:rPr>
                <w:rStyle w:val="cw66"/>
                <w:rPrChange w:author="公式排版器" w:date="2024-11-26T16:54:13Z">
                  <w:rPr>
                    <w:i/>
                  </w:rPr>
                </w:rPrChange>
              </w:rPr>
              <m:t>h</m:t>
            </m:r>
          </m:e>
          <m:sub>
            <m:r>
              <m:rPr/>
              <w:rPr>
                <w:rStyle w:val="cw66"/>
                <w:rPrChange w:author="公式排版器" w:date="2024-11-26T16:54:13Z">
                  <w:rPr>
                    <w:i/>
                  </w:rPr>
                </w:rPrChange>
              </w:rPr>
              <m:t>r</m:t>
            </m:r>
          </m:sub>
        </m:sSub>
        <m:d>
          <m:dPr>
            <m:ctrlPr>
              <w:rPr>
                <w:rPrChange w:author="格式修订器" w:date="2024-11-26T16:54:08Z">
                  <w:rPr>
                    <w:i/>
                  </w:rPr>
                </w:rPrChange>
              </w:rPr>
            </m:ctrlPr>
          </m:dPr>
          <m:e>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r>
              <w:rPr>
                <w:rStyle w:val="cw66"/>
              </w:rPr>
              <m:t>-1</m:t>
            </m:r>
          </m:e>
        </m:d>
        <m:r>
          <w:rPr>
            <w:rStyle w:val="cw66"/>
          </w:rPr>
          <m:t>+</m:t>
        </m:r>
        <m:f>
          <m:fPr>
            <m:ctrlPr>
              <w:rPr>
                <w:vertAlign w:val="subscript"/>
                <w:rPrChange w:author="格式修订器" w:date="2024-11-26T16:54:08Z">
                  <w:rPr>
                    <w:i/>
                    <w:vertAlign w:val="subscript"/>
                  </w:rPr>
                </w:rPrChange>
              </w:rPr>
            </m:ctrlPr>
          </m:fPr>
          <m:num>
            <m:d>
              <m:dPr>
                <m:ctrlPr/>
              </m:dPr>
              <m:e>
                <m:sSub>
                  <m:sSubPr>
                    <m:ctrlPr>
                      <w:rPr>
                        <w:rPrChange w:author="格式修订器" w:date="2024-11-26T16:54:08Z">
                          <w:rPr>
                            <w:i/>
                          </w:rPr>
                        </w:rPrChange>
                      </w:rPr>
                    </m:ctrlPr>
                  </m:sSubPr>
                  <m:e>
                    <m:r>
                      <m:rPr/>
                      <w:rPr>
                        <w:rStyle w:val="cw66"/>
                        <w:rPrChange w:author="公式排版器" w:date="2024-11-26T16:54:13Z">
                          <w:rPr>
                            <w:i/>
                          </w:rPr>
                        </w:rPrChange>
                      </w:rPr>
                      <m:t>K</m:t>
                    </m:r>
                  </m:e>
                  <m:sub>
                    <m:r>
                      <m:rPr/>
                      <w:rPr>
                        <w:rStyle w:val="cw66"/>
                        <w:rPrChange w:author="公式排版器" w:date="2024-11-26T16:54:13Z">
                          <w:rPr>
                            <w:i/>
                          </w:rPr>
                        </w:rPrChange>
                      </w:rPr>
                      <m:t>r</m:t>
                    </m:r>
                  </m:sub>
                </m:sSub>
                <m:r>
                  <m:rPr>
                    <m:sty m:val="p"/>
                  </m:rPr>
                  <w:rPr>
                    <w:rStyle w:val="cw66"/>
                  </w:rPr>
                  <m:t>+</m:t>
                </m:r>
                <m:r>
                  <w:rPr>
                    <w:rStyle w:val="cw66"/>
                  </w:rPr>
                  <m:t xml:space="preserve"> </m:t>
                </m:r>
                <m:sSub>
                  <m:sSubPr>
                    <m:ctrlPr>
                      <w:rPr>
                        <w:rPrChange w:author="格式修订器" w:date="2024-11-26T16:54:08Z">
                          <w:rPr>
                            <w:i/>
                          </w:rPr>
                        </w:rPrChange>
                      </w:rPr>
                    </m:ctrlPr>
                  </m:sSubPr>
                  <m:e>
                    <m:r>
                      <m:rPr/>
                      <w:rPr>
                        <w:rStyle w:val="cw66"/>
                        <w:rPrChange w:author="公式排版器" w:date="2024-11-26T16:54:13Z">
                          <w:rPr>
                            <w:i/>
                          </w:rPr>
                        </w:rPrChange>
                      </w:rPr>
                      <m:t>c</m:t>
                    </m:r>
                  </m:e>
                  <m:sub>
                    <m:r>
                      <m:rPr/>
                      <w:rPr>
                        <w:rStyle w:val="cw66"/>
                        <w:rPrChange w:author="公式排版器" w:date="2024-11-26T16:54:13Z">
                          <w:rPr>
                            <w:i/>
                          </w:rPr>
                        </w:rPrChange>
                      </w:rPr>
                      <m:t>r</m:t>
                    </m:r>
                  </m:sub>
                </m:sSub>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e>
            </m:d>
            <m:r>
              <w:rPr>
                <w:rStyle w:val="cw66"/>
              </w:rPr>
              <m:t xml:space="preserve">r </m:t>
            </m:r>
            <m:d>
              <m:dPr>
                <m:ctrlPr>
                  <w:rPr>
                    <w:rPrChange w:author="格式修订器" w:date="2024-11-26T16:54:08Z">
                      <w:rPr>
                        <w:i/>
                      </w:rPr>
                    </w:rPrChange>
                  </w:rPr>
                </m:ctrlPr>
              </m:dPr>
              <m:e>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3</m:t>
                    </m:r>
                  </m:sub>
                </m:sSub>
                <m:r>
                  <m:rPr/>
                  <w:rPr>
                    <w:rStyle w:val="cw66"/>
                    <w:rPrChange w:author="公式排版器" w:date="2024-11-26T16:54:13Z">
                      <w:rPr>
                        <w:i/>
                      </w:rPr>
                    </w:rPrChange>
                  </w:rPr>
                  <m:t>+</m:t>
                </m:r>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1</m:t>
                    </m:r>
                  </m:sub>
                </m:sSub>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2</m:t>
                    </m:r>
                  </m:sub>
                </m:sSub>
              </m:e>
            </m:d>
          </m:num>
          <m:den>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den>
        </m:f>
      </m:oMath>
    </w:p>
    <w:p w14:paraId="5BE1BEAE" w14:textId="468E55DE" w:rsidR="00677BFD" w:rsidRPr="003673D3" w:rsidRDefault="00EF5A64" w:rsidP="00EF5A64">
      <w:pPr>
        <w:pStyle w:val="cw14"/>
        <w:topLinePunct/>
        <w:textAlignment w:val="center"/>
        <w:jc w:val="right"/>
      </w:pPr>
      <w:del w:id="503220" w:author="公式排版器" w:date="2024-11-26T16:54:13Z"/>
      <m:oMath>
        <m:r>
          <w:del w:author="公式排版器" w:date="2024-11-26T16:54:13Z">
            <w:rPr>
              <w:vertAlign w:val="subscript"/>
            </w:rPr>
            <m:t xml:space="preserve"> +</m:t>
          </w:del>
        </m:r>
        <m:f>
          <m:fPr>
            <m:ctrlPr>
              <w:del w:author="公式排版器" w:date="2024-11-26T16:54:13Z">
                <w:rPr>
                  <w:vertAlign w:val="subscript"/>
                </w:rPr>
              </w:del>
            </m:ctrlPr>
          </m:fPr>
          <m:num>
            <m:sSub>
              <m:sSubPr>
                <m:ctrlPr>
                  <w:del w:author="公式排版器" w:date="2024-11-26T16:54:13Z"/>
                </m:ctrlPr>
              </m:sSubPr>
              <m:e>
                <m:r>
                  <w:del w:author="公式排版器" w:date="2024-11-26T16:54:13Z">
                    <m:t>(K</m:t>
                  </w:del>
                </m:r>
              </m:e>
              <m:sub>
                <m:r>
                  <w:del w:author="公式排版器" w:date="2024-11-26T16:54:13Z">
                    <m:t>m</m:t>
                  </w:del>
                </m:r>
              </m:sub>
            </m:sSub>
            <m:r>
              <w:del w:author="公式排版器" w:date="2024-11-26T16:54:13Z">
                <m:rPr>
                  <m:sty m:val="p"/>
                </m:rPr>
                <m:t>+</m:t>
              </w:del>
            </m:r>
            <m:r>
              <w:del w:author="公式排版器" w:date="2024-11-26T16:54:13Z">
                <m:t xml:space="preserve"> </m:t>
              </w:del>
            </m:r>
            <m:sSub>
              <m:sSubPr>
                <m:ctrlPr>
                  <w:del w:author="公式排版器" w:date="2024-11-26T16:54:13Z"/>
                </m:ctrlPr>
              </m:sSubPr>
              <m:e>
                <m:r>
                  <w:del w:author="公式排版器" w:date="2024-11-26T16:54:13Z">
                    <m:t>c</m:t>
                  </w:del>
                </m:r>
              </m:e>
              <m:sub>
                <m:r>
                  <w:del w:author="公式排版器" w:date="2024-11-26T16:54:13Z">
                    <m:t>m</m:t>
                  </w:del>
                </m:r>
              </m:sub>
            </m:sSub>
            <m:sSub>
              <m:sSubPr>
                <m:ctrlPr>
                  <w:del w:author="公式排版器" w:date="2024-11-26T16:54:13Z"/>
                </m:ctrlPr>
              </m:sSubPr>
              <m:e>
                <m:r>
                  <w:del w:author="公式排版器" w:date="2024-11-26T16:54:13Z">
                    <m:t>Q</m:t>
                  </w:del>
                </m:r>
              </m:e>
              <m:sub>
                <m:r>
                  <w:del w:author="公式排版器" w:date="2024-11-26T16:54:13Z">
                    <m:t>m</m:t>
                  </w:del>
                </m:r>
              </m:sub>
            </m:sSub>
            <m:r>
              <w:del w:author="公式排版器" w:date="2024-11-26T16:54:13Z">
                <m:rPr>
                  <m:sty m:val="p"/>
                </m:rPr>
                <m:t>)[</m:t>
              </w:del>
            </m:r>
            <m:r>
              <w:del w:author="公式排版器" w:date="2024-11-26T16:54:13Z">
                <m:t>d</m:t>
              </w:del>
            </m:r>
            <m:r>
              <w:del w:author="公式排版器" w:date="2024-11-26T16:54:13Z">
                <m:rPr>
                  <m:sty m:val="p"/>
                </m:rPr>
                <m:t>-</m:t>
              </w:del>
            </m:r>
            <m:r>
              <w:del w:author="公式排版器" w:date="2024-11-26T16:54:13Z">
                <m:t xml:space="preserve">r </m:t>
              </w:del>
            </m:r>
            <m:d>
              <m:dPr>
                <m:ctrlPr>
                  <w:del w:author="公式排版器" w:date="2024-11-26T16:54:13Z"/>
                </m:ctrlPr>
              </m:dPr>
              <m:e>
                <m:sSub>
                  <m:sSubPr>
                    <m:ctrlPr>
                      <w:del w:author="公式排版器" w:date="2024-11-26T16:54:13Z"/>
                    </m:ctrlPr>
                  </m:sSubPr>
                  <m:e>
                    <m:r>
                      <w:del w:author="公式排版器" w:date="2024-11-26T16:54:13Z">
                        <m:rPr/>
                        <m:t>p</m:t>
                      </w:del>
                    </m:r>
                  </m:e>
                  <m:sub>
                    <m:r>
                      <w:del w:author="公式排版器" w:date="2024-11-26T16:54:13Z">
                        <m:rPr/>
                        <m:t>3</m:t>
                      </w:del>
                    </m:r>
                  </m:sub>
                </m:sSub>
                <m:r>
                  <w:del w:author="公式排版器" w:date="2024-11-26T16:54:13Z">
                    <m:rPr/>
                    <m:t>+</m:t>
                  </w:del>
                </m:r>
                <m:sSub>
                  <m:sSubPr>
                    <m:ctrlPr>
                      <w:del w:author="公式排版器" w:date="2024-11-26T16:54:13Z"/>
                    </m:ctrlPr>
                  </m:sSubPr>
                  <m:e>
                    <m:r>
                      <w:del w:author="公式排版器" w:date="2024-11-26T16:54:13Z">
                        <m:rPr/>
                        <m:t>p</m:t>
                      </w:del>
                    </m:r>
                  </m:e>
                  <m:sub>
                    <m:r>
                      <w:del w:author="公式排版器" w:date="2024-11-26T16:54:13Z">
                        <m:rPr/>
                        <m:t>1</m:t>
                      </w:del>
                    </m:r>
                  </m:sub>
                </m:sSub>
                <m:sSub>
                  <m:sSubPr>
                    <m:ctrlPr>
                      <w:del w:author="公式排版器" w:date="2024-11-26T16:54:13Z"/>
                    </m:ctrlPr>
                  </m:sSubPr>
                  <m:e>
                    <m:r>
                      <w:del w:author="公式排版器" w:date="2024-11-26T16:54:13Z">
                        <m:rPr/>
                        <m:t>p</m:t>
                      </w:del>
                    </m:r>
                  </m:e>
                  <m:sub>
                    <m:r>
                      <w:del w:author="公式排版器" w:date="2024-11-26T16:54:13Z">
                        <m:rPr/>
                        <m:t>2</m:t>
                      </w:del>
                    </m:r>
                  </m:sub>
                </m:sSub>
              </m:e>
            </m:d>
            <m:r>
              <w:del w:author="公式排版器" w:date="2024-11-26T16:54:13Z">
                <m:rPr>
                  <m:sty m:val="p"/>
                </m:rPr>
                <m:t xml:space="preserve">] </m:t>
              </w:del>
            </m:r>
          </m:num>
          <m:den>
            <m:sSub>
              <m:sSubPr>
                <m:ctrlPr>
                  <w:del w:author="公式排版器" w:date="2024-11-26T16:54:13Z"/>
                </m:ctrlPr>
              </m:sSubPr>
              <m:e>
                <m:r>
                  <w:del w:author="公式排版器" w:date="2024-11-26T16:54:13Z">
                    <m:rPr/>
                    <m:t>Q</m:t>
                  </w:del>
                </m:r>
              </m:e>
              <m:sub>
                <m:r>
                  <w:del w:author="公式排版器" w:date="2024-11-26T16:54:13Z">
                    <m:rPr/>
                    <m:t>m</m:t>
                  </w:del>
                </m:r>
              </m:sub>
            </m:sSub>
          </m:den>
        </m:f>
      </m:oMath>
      <w:del w:author="公式排版器" w:date="2024-11-26T16:54:13Z">
        <w:r w:rsidRPr="00BF5C49">
          <w:delText xml:space="preserve">                           </w:delText>
        </w:r>
        <w:r w:rsidRPr="003673D3">
          <w:delText>(</w:delText>
        </w:r>
        <w:r w:rsidRPr="003673D3">
          <w:delText>4-1</w:delText>
        </w:r>
        <w:r w:rsidR="00BD4294">
          <w:delText>2</w:delText>
        </w:r>
        <w:r w:rsidRPr="003673D3">
          <w:delText>)</w:delText>
        </w:r>
      </w:del>
      <w:ins w:id="503221" w:author="公式排版器" w:date="2024-11-26T16:54:07Z">
        <m:oMathPara>
          <m:oMathParaPr>
            <m:jc m:val="right"/>
          </m:oMathParaPr>
          <m:oMath>
            <m:eqArr>
              <m:eqArrPr>
                <m:maxDist m:val="1"/>
                <m:objDist m:val="1"/>
                <m:ctrlPr>
                  <w:rPr>
                    <w:rFonts w:ascii="Cambria Math" w:hAnsi="Cambria Math"/>
                    <w:i/>
                    <w:iCs/>
                  </w:rPr>
                </m:ctrlPr>
              </m:eqArrPr>
              <m:e>
                <m:r>
                  <w:rPr>
                    <w:rStyle w:val="cw66"/>
                    <w:rPrChange w:author="公式排版器" w:date="2024-11-26T16:54:13Z">
                      <w:rPr>
                        <w:vertAlign w:val="subscript"/>
                      </w:rPr>
                    </w:rPrChange>
                  </w:rPr>
                  <m:t xml:space="preserve"> +</m:t>
                </m:r>
                <m:f>
                  <m:fPr>
                    <m:ctrlPr>
                      <w:rPr>
                        <w:vertAlign w:val="subscript"/>
                        <w:rPrChange w:author="格式修订器" w:date="2024-11-26T16:54:08Z">
                          <w:rPr>
                            <w:i/>
                            <w:vertAlign w:val="subscript"/>
                          </w:rPr>
                        </w:rPrChange>
                      </w:rPr>
                    </m:ctrlPr>
                  </m:fPr>
                  <m:num>
                    <m:sSub>
                      <m:sSubPr>
                        <m:ctrlPr>
                          <w:rPr>
                            <w:rPrChange w:author="格式修订器" w:date="2024-11-26T16:54:08Z">
                              <w:rPr>
                                <w:i/>
                              </w:rPr>
                            </w:rPrChange>
                          </w:rPr>
                        </m:ctrlPr>
                      </m:sSubPr>
                      <m:e>
                        <m:r>
                          <w:rPr>
                            <w:rStyle w:val="cw66"/>
                          </w:rPr>
                          <m:t>(K</m:t>
                        </m:r>
                      </m:e>
                      <m:sub>
                        <m:r>
                          <w:rPr>
                            <w:rStyle w:val="cw66"/>
                          </w:rPr>
                          <m:t>m</m:t>
                        </m:r>
                      </m:sub>
                    </m:sSub>
                    <m:r>
                      <m:rPr>
                        <m:sty m:val="p"/>
                      </m:rPr>
                      <w:rPr>
                        <w:rStyle w:val="cw66"/>
                      </w:rPr>
                      <m:t>+</m:t>
                    </m:r>
                    <m:r>
                      <w:rPr>
                        <w:rStyle w:val="cw66"/>
                      </w:rPr>
                      <m:t xml:space="preserve"> </m:t>
                    </m:r>
                    <m:sSub>
                      <m:sSubPr>
                        <m:ctrlPr>
                          <w:rPr>
                            <w:rPrChange w:author="格式修订器" w:date="2024-11-26T16:54:08Z">
                              <w:rPr>
                                <w:i/>
                              </w:rPr>
                            </w:rPrChange>
                          </w:rPr>
                        </m:ctrlPr>
                      </m:sSubPr>
                      <m:e>
                        <m:r>
                          <w:rPr>
                            <w:rStyle w:val="cw66"/>
                          </w:rPr>
                          <m:t>c</m:t>
                        </m:r>
                      </m:e>
                      <m:sub>
                        <m:r>
                          <w:rPr>
                            <w:rStyle w:val="cw66"/>
                          </w:rPr>
                          <m:t>m</m:t>
                        </m:r>
                      </m:sub>
                    </m:sSub>
                    <m:sSub>
                      <m:sSubPr>
                        <m:ctrlPr>
                          <w:rPr>
                            <w:rPrChange w:author="格式修订器" w:date="2024-11-26T16:54:08Z">
                              <w:rPr>
                                <w:i/>
                              </w:rPr>
                            </w:rPrChange>
                          </w:rPr>
                        </m:ctrlPr>
                      </m:sSubPr>
                      <m:e>
                        <m:r>
                          <w:rPr>
                            <w:rStyle w:val="cw66"/>
                          </w:rPr>
                          <m:t>Q</m:t>
                        </m:r>
                      </m:e>
                      <m:sub>
                        <m:r>
                          <w:rPr>
                            <w:rStyle w:val="cw66"/>
                          </w:rPr>
                          <m:t>m</m:t>
                        </m:r>
                      </m:sub>
                    </m:sSub>
                    <m:r>
                      <m:rPr>
                        <m:sty m:val="p"/>
                      </m:rPr>
                      <w:rPr>
                        <w:rStyle w:val="cw66"/>
                      </w:rPr>
                      <m:t>)[</m:t>
                    </m:r>
                    <m:r>
                      <w:rPr>
                        <w:rStyle w:val="cw66"/>
                      </w:rPr>
                      <m:t>d</m:t>
                    </m:r>
                    <m:r>
                      <m:rPr>
                        <m:sty m:val="p"/>
                      </m:rPr>
                      <w:rPr>
                        <w:rStyle w:val="cw66"/>
                      </w:rPr>
                      <m:t>-</m:t>
                    </m:r>
                    <m:r>
                      <w:rPr>
                        <w:rStyle w:val="cw66"/>
                      </w:rPr>
                      <m:t xml:space="preserve">r </m:t>
                    </m:r>
                    <m:d>
                      <m:dPr>
                        <m:ctrlPr>
                          <w:rPr>
                            <w:rPrChange w:author="格式修订器" w:date="2024-11-26T16:54:08Z">
                              <w:rPr>
                                <w:i/>
                              </w:rPr>
                            </w:rPrChange>
                          </w:rPr>
                        </m:ctrlPr>
                      </m:dPr>
                      <m:e>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3</m:t>
                            </m:r>
                          </m:sub>
                        </m:sSub>
                        <m:r>
                          <m:rPr/>
                          <w:rPr>
                            <w:rStyle w:val="cw66"/>
                            <w:rPrChange w:author="公式排版器" w:date="2024-11-26T16:54:13Z">
                              <w:rPr>
                                <w:i/>
                              </w:rPr>
                            </w:rPrChange>
                          </w:rPr>
                          <m:t>+</m:t>
                        </m:r>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1</m:t>
                            </m:r>
                          </m:sub>
                        </m:sSub>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2</m:t>
                            </m:r>
                          </m:sub>
                        </m:sSub>
                      </m:e>
                    </m:d>
                    <m:r>
                      <m:rPr>
                        <m:sty m:val="p"/>
                      </m:rPr>
                      <w:rPr>
                        <w:rStyle w:val="cw66"/>
                      </w:rPr>
                      <m:t xml:space="preserve">]</m:t>
                    </m:r>
                    <m:r>
                      <m:rPr>
                        <m:sty m:val="p"/>
                      </m:rPr>
                      <w:rPr>
                        <w:rStyle w:val="cw66"/>
                      </w:rPr>
                      <m:t xml:space="preserve"/>
                    </m:r>
                  </m:num>
                  <m:den>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m</m:t>
                        </m:r>
                      </m:sub>
                    </m:sSub>
                  </m:den>
                </m:f>
                <m:r>
                  <w:rPr>
                    <w:rStyle w:val="cw66"/>
                  </w:rPr>
                  <m:t>#</m:t>
                </m:r>
                <m:r>
                  <m:rPr>
                    <m:nor/>
                    <m:sty m:val="p"/>
                  </m:rPr>
                  <w:rPr>
                    <w:rStyle w:val="cw68"/>
                  </w:rPr>
                  <m:t>(</m:t>
                </m:r>
                <m:r>
                  <m:rPr>
                    <m:nor/>
                    <m:sty m:val="p"/>
                  </m:rPr>
                  <w:rPr>
                    <w:rStyle w:val="cw68"/>
                  </w:rPr>
                  <m:t>4-1</m:t>
                </m:r>
                <m:r>
                  <m:rPr>
                    <m:nor/>
                    <m:sty m:val="p"/>
                  </m:rPr>
                  <w:rPr>
                    <w:rStyle w:val="cw68"/>
                  </w:rPr>
                  <m:t>2</m:t>
                </m:r>
                <m:r>
                  <m:rPr>
                    <m:nor/>
                    <m:sty m:val="p"/>
                  </m:rPr>
                  <w:rPr>
                    <w:rStyle w:val="cw68"/>
                  </w:rPr>
                  <m:t>)</m:t>
                </m:r>
                <m:r>
                  <m:rPr>
                    <m:nor/>
                  </m:rPr>
                  <w:rPr>
                    <w:rStyle w:val="cw66"/>
                  </w:rPr>
                  <m:t xml:space="preserve">   </m:t>
                </m:r>
                <m:ctrlPr>
                  <w:rPr>
                    <w:rFonts w:ascii="Cambria Math" w:eastAsia="宋体" w:hAnsi="Cambria Math" w:cs="宋体"/>
                    <w:i/>
                  </w:rPr>
                </m:ctrlPr>
              </m:e>
            </m:eqArr>
          </m:oMath>
        </m:oMathPara>
      </w:ins>
    </w:p>
    <w:p w14:paraId="7E5CFFEF" w14:textId="77777777" w:rsidR="00EF5A64" w:rsidRPr="00416357" w:rsidRDefault="00EF5A64" w:rsidP="00EF5A64">
      <w:pPr>
        <w:topLinePunct/>
      </w:pPr>
      <w:r w:rsidRPr="003673D3">
        <w:t>因该模型的目标为求最小总成本，因此求</w:t>
      </w:r>
      <w:commentRangeStart w:id="143"/>
      <w:r w:rsidRPr="003673D3">
        <w:t>公式</w:t>
      </w:r>
      <w:r w:rsidRPr="00416357">
        <w:t>(</w:t>
      </w:r>
      <w:r w:rsidRPr="00416357">
        <w:t>4-1</w:t>
      </w:r>
      <w:commentRangeEnd w:id="143"/>
      <w:r w:rsidR="00F1430F">
        <w:commentReference w:id="143"/>
      </w:r>
      <w:r w:rsidRPr="00416357">
        <w:t>1</w:t>
      </w:r>
      <w:r w:rsidRPr="00416357">
        <w:t>)</w:t>
      </w:r>
      <w:ins w:id="503222" w:author="内容修订器" w:date="2024-11-26T16:54:07Z">
        <w:r w:rsidR="004B696B">
          <w:t xml:space="preserve"> </w:t>
        </w:r>
      </w:ins>
      <w:r w:rsidRPr="00416357">
        <w:t>的一阶偏导为：</w:t>
      </w:r>
    </w:p>
    <w:p w14:paraId="50D37526" w14:textId="090FB3A4" w:rsidR="00EF5A64" w:rsidRPr="003673D3" w:rsidRDefault="0047272C" w:rsidP="00EF5A64">
      <w:pPr>
        <w:topLinePunct/>
        <w:rPr>
          <w:ins w:id="503223" w:author="公式排版器" w:date="2024-11-26T16:54:13Z"/>
        </w:rPr>
      </w:pPr>
      <w:commentRangeStart w:id="129"/>
      <w:ins w:id="503224" w:author="公式排版器" w:date="2024-11-26T16:54:07Z">
        <m:oMathPara>
          <m:oMath>
            <m:f>
              <m:fPr>
                <m:ctrlPr/>
              </m:fPr>
              <m:num>
                <m:r>
                  <m:rPr>
                    <m:sty m:val="p"/>
                  </m:rPr>
                  <w:rPr>
                    <w:rStyle w:val="cw66"/>
                  </w:rPr>
                  <m:t>∂C</m:t>
                </m:r>
              </m:num>
              <m:den>
                <m:r>
                  <m:rPr>
                    <m:sty m:val="p"/>
                  </m:rPr>
                  <w:rPr>
                    <w:rStyle w:val="cw66"/>
                  </w:rPr>
                  <m:t>∂</m:t>
                </m:r>
                <m:sSub>
                  <m:sSubPr>
                    <m:ctrlPr/>
                  </m:sSubPr>
                  <m:e>
                    <m:r>
                      <m:rPr/>
                      <w:rPr>
                        <w:rStyle w:val="cw66"/>
                      </w:rPr>
                      <m:t>Q</m:t>
                    </m:r>
                  </m:e>
                  <m:sub>
                    <m:r>
                      <m:rPr/>
                      <w:rPr>
                        <w:rStyle w:val="cw66"/>
                      </w:rPr>
                      <m:t>m</m:t>
                    </m:r>
                  </m:sub>
                </m:sSub>
              </m:den>
            </m:f>
            <m:r>
              <w:rPr>
                <w:rStyle w:val="cw66"/>
              </w:rPr>
              <m:t>=</m:t>
            </m:r>
            <m:f>
              <m:fPr>
                <m:ctrlPr/>
              </m:fPr>
              <m:num>
                <m:r>
                  <w:rPr>
                    <w:rStyle w:val="cw66"/>
                  </w:rPr>
                  <m:t>1</m:t>
                </m:r>
              </m:num>
              <m:den>
                <m:r>
                  <w:rPr>
                    <w:rStyle w:val="cw66"/>
                  </w:rPr>
                  <m:t>2</m:t>
                </m:r>
              </m:den>
            </m:f>
            <m:r>
              <w:rPr>
                <w:rStyle w:val="cw66"/>
              </w:rPr>
              <m:t>h-</m:t>
            </m:r>
            <m:f>
              <m:fPr>
                <m:ctrlPr/>
              </m:fPr>
              <m:num>
                <m:sSub>
                  <m:sSubPr>
                    <m:ctrlPr/>
                  </m:sSubPr>
                  <m:e>
                    <m:r>
                      <w:rPr>
                        <w:rStyle w:val="cw66"/>
                      </w:rPr>
                      <m:t>K</m:t>
                    </m:r>
                  </m:e>
                  <m:sub>
                    <m:r>
                      <w:rPr>
                        <w:rStyle w:val="cw66"/>
                      </w:rPr>
                      <m:t>m</m:t>
                    </m:r>
                  </m:sub>
                </m:sSub>
                <m:d>
                  <m:dPr>
                    <m:begChr m:val="["/>
                    <m:endChr m:val="]"/>
                    <m:ctrlPr/>
                  </m:dPr>
                  <m:e>
                    <m:r>
                      <w:rPr>
                        <w:rStyle w:val="cw66"/>
                      </w:rPr>
                      <m:t>d-r</m:t>
                    </m:r>
                    <m:r>
                      <m:rPr/>
                      <m:t>(</m:t>
                    </m:r>
                    <m:sSub>
                      <m:sSubPr>
                        <m:ctrlPr/>
                      </m:sSubPr>
                      <m:e>
                        <m:r>
                          <w:rPr>
                            <w:rStyle w:val="cw66"/>
                          </w:rPr>
                          <m:t>p</m:t>
                        </m:r>
                      </m:e>
                      <m:sub>
                        <m:r>
                          <w:rPr>
                            <w:rStyle w:val="cw66"/>
                          </w:rPr>
                          <m:t>3</m:t>
                        </m:r>
                      </m:sub>
                    </m:sSub>
                    <m:r>
                      <m:rPr/>
                      <m:t>+</m:t>
                    </m:r>
                    <m:sSub>
                      <m:sSubPr>
                        <m:ctrlPr/>
                      </m:sSubPr>
                      <m:e>
                        <m:r>
                          <w:rPr>
                            <w:rStyle w:val="cw66"/>
                          </w:rPr>
                          <m:t>p</m:t>
                        </m:r>
                      </m:e>
                      <m:sub>
                        <m:r>
                          <w:rPr>
                            <w:rStyle w:val="cw66"/>
                          </w:rPr>
                          <m:t>1</m:t>
                        </m:r>
                      </m:sub>
                    </m:sSub>
                    <m:sSub>
                      <m:sSubPr>
                        <m:ctrlPr/>
                      </m:sSubPr>
                      <m:e>
                        <m:r>
                          <w:rPr>
                            <w:rStyle w:val="cw66"/>
                          </w:rPr>
                          <m:t>p</m:t>
                        </m:r>
                      </m:e>
                      <m:sub>
                        <m:r>
                          <w:rPr>
                            <w:rStyle w:val="cw66"/>
                          </w:rPr>
                          <m:t>2</m:t>
                        </m:r>
                      </m:sub>
                    </m:sSub>
                    <m:r>
                      <m:rPr/>
                      <m:t>)</m:t>
                    </m:r>
                  </m:e>
                </m:d>
              </m:num>
              <m:den>
                <m:sSubSup>
                  <m:sSubSupPr>
                    <m:ctrlPr/>
                  </m:sSubSupPr>
                  <m:e>
                    <m:r>
                      <w:rPr>
                        <w:rStyle w:val="cw66"/>
                      </w:rPr>
                      <m:t>Q</m:t>
                    </m:r>
                  </m:e>
                  <m:sub>
                    <m:r>
                      <w:rPr>
                        <w:rStyle w:val="cw66"/>
                      </w:rPr>
                      <m:t>m</m:t>
                    </m:r>
                  </m:sub>
                  <m:sup>
                    <m:r>
                      <w:rPr>
                        <w:rStyle w:val="cw66"/>
                      </w:rPr>
                      <m:t>2</m:t>
                    </m:r>
                  </m:sup>
                </m:sSubSup>
              </m:den>
            </m:f>
          </m:oMath>
          <w:r>
            <w:rPr>
              <w:rFonts w:hint="eastAsia"/>
            </w:rPr>
            <w:br/>
          </w:r>
          <m:oMath>
            <m:f>
              <m:fPr>
                <m:ctrlPr/>
              </m:fPr>
              <m:num>
                <m:r>
                  <m:rPr>
                    <m:sty m:val="p"/>
                  </m:rPr>
                  <w:rPr>
                    <w:rStyle w:val="cw66"/>
                  </w:rPr>
                  <m:t>∂C</m:t>
                </m:r>
              </m:num>
              <m:den>
                <m:r>
                  <m:rPr>
                    <m:sty m:val="p"/>
                  </m:rPr>
                  <w:rPr>
                    <w:rStyle w:val="cw66"/>
                  </w:rPr>
                  <m:t>∂</m:t>
                </m:r>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den>
            </m:f>
            <m:r>
              <w:rPr>
                <w:rStyle w:val="cw66"/>
              </w:rPr>
              <m:t>=</m:t>
            </m:r>
            <m:f>
              <m:fPr>
                <m:ctrlPr>
                  <w:rPr>
                    <w:rPrChange w:author="格式修订器" w:date="2024-11-26T16:54:08Z">
                      <w:rPr>
                        <w:i/>
                      </w:rPr>
                    </w:rPrChange>
                  </w:rPr>
                </m:ctrlPr>
              </m:fPr>
              <m:num>
                <m:r>
                  <w:rPr>
                    <w:rStyle w:val="cw66"/>
                  </w:rPr>
                  <m:t>1</m:t>
                </m:r>
              </m:num>
              <m:den>
                <m:r>
                  <w:rPr>
                    <w:rStyle w:val="cw66"/>
                  </w:rPr>
                  <m:t>2</m:t>
                </m:r>
              </m:den>
            </m:f>
            <m:r>
              <w:rPr>
                <w:rStyle w:val="cw66"/>
              </w:rPr>
              <m:t>h+</m:t>
            </m:r>
            <m:f>
              <m:fPr>
                <m:ctrlPr>
                  <w:rPr>
                    <w:rPrChange w:author="格式修订器" w:date="2024-11-26T16:54:08Z">
                      <w:rPr>
                        <w:i/>
                      </w:rPr>
                    </w:rPrChange>
                  </w:rPr>
                </m:ctrlPr>
              </m:fPr>
              <m:num>
                <m:r>
                  <w:rPr>
                    <w:rStyle w:val="cw66"/>
                  </w:rPr>
                  <m:t>1</m:t>
                </m:r>
              </m:num>
              <m:den>
                <m:r>
                  <w:rPr>
                    <w:rStyle w:val="cw66"/>
                  </w:rPr>
                  <m:t>2</m:t>
                </m:r>
              </m:den>
            </m:f>
            <m:sSub>
              <m:sSubPr>
                <m:ctrlPr>
                  <w:rPr>
                    <w:rPrChange w:author="格式修订器" w:date="2024-11-26T16:54:08Z">
                      <w:rPr>
                        <w:i/>
                      </w:rPr>
                    </w:rPrChange>
                  </w:rPr>
                </m:ctrlPr>
              </m:sSubPr>
              <m:e>
                <m:r>
                  <m:rPr/>
                  <w:rPr>
                    <w:rStyle w:val="cw66"/>
                    <w:rPrChange w:author="公式排版器" w:date="2024-11-26T16:54:13Z">
                      <w:rPr>
                        <w:i/>
                      </w:rPr>
                    </w:rPrChange>
                  </w:rPr>
                  <m:t>h</m:t>
                </m:r>
              </m:e>
              <m:sub>
                <m:r>
                  <m:rPr/>
                  <w:rPr>
                    <w:rStyle w:val="cw66"/>
                    <w:rPrChange w:author="公式排版器" w:date="2024-11-26T16:54:13Z">
                      <w:rPr>
                        <w:i/>
                      </w:rPr>
                    </w:rPrChange>
                  </w:rPr>
                  <m:t>r</m:t>
                </m:r>
              </m:sub>
            </m:sSub>
            <m:r>
              <w:rPr>
                <w:rStyle w:val="cw66"/>
              </w:rPr>
              <m:t>-</m:t>
            </m:r>
            <m:f>
              <m:fPr>
                <m:ctrlPr>
                  <w:rPr>
                    <w:rPrChange w:author="格式修订器" w:date="2024-11-26T16:54:08Z">
                      <w:rPr>
                        <w:i/>
                      </w:rPr>
                    </w:rPrChange>
                  </w:rPr>
                </m:ctrlPr>
              </m:fPr>
              <m:num>
                <m:sSub>
                  <m:sSubPr>
                    <m:ctrlPr>
                      <w:rPr>
                        <w:rPrChange w:author="格式修订器" w:date="2024-11-26T16:54:08Z">
                          <w:rPr>
                            <w:i/>
                          </w:rPr>
                        </w:rPrChange>
                      </w:rPr>
                    </m:ctrlPr>
                  </m:sSubPr>
                  <m:e>
                    <m:r>
                      <w:rPr>
                        <w:rStyle w:val="cw66"/>
                      </w:rPr>
                      <m:t>K</m:t>
                    </m:r>
                  </m:e>
                  <m:sub>
                    <m:r>
                      <w:rPr>
                        <w:rStyle w:val="cw66"/>
                      </w:rPr>
                      <m:t>r</m:t>
                    </m:r>
                  </m:sub>
                </m:sSub>
                <m:r>
                  <w:rPr>
                    <w:rStyle w:val="cw66"/>
                  </w:rPr>
                  <m:t>r</m:t>
                </m:r>
                <m:r>
                  <m:rPr/>
                  <m:t>(</m:t>
                </m:r>
                <m:sSub>
                  <m:sSubPr>
                    <m:ctrlPr>
                      <w:rPr>
                        <w:rPrChange w:author="格式修订器" w:date="2024-11-26T16:54:08Z">
                          <w:rPr>
                            <w:i/>
                          </w:rPr>
                        </w:rPrChange>
                      </w:rPr>
                    </m:ctrlPr>
                  </m:sSubPr>
                  <m:e>
                    <m:r>
                      <w:rPr>
                        <w:rStyle w:val="cw66"/>
                      </w:rPr>
                      <m:t>p</m:t>
                    </m:r>
                  </m:e>
                  <m:sub>
                    <m:r>
                      <w:rPr>
                        <w:rStyle w:val="cw66"/>
                      </w:rPr>
                      <m:t>3</m:t>
                    </m:r>
                  </m:sub>
                </m:sSub>
                <m:r>
                  <m:rPr/>
                  <m:t>+</m:t>
                </m:r>
                <m:sSub>
                  <m:sSubPr>
                    <m:ctrlPr>
                      <w:rPr>
                        <w:rPrChange w:author="格式修订器" w:date="2024-11-26T16:54:08Z">
                          <w:rPr>
                            <w:i/>
                          </w:rPr>
                        </w:rPrChange>
                      </w:rPr>
                    </m:ctrlPr>
                  </m:sSubPr>
                  <m:e>
                    <m:r>
                      <w:rPr>
                        <w:rStyle w:val="cw66"/>
                      </w:rPr>
                      <m:t>p</m:t>
                    </m:r>
                  </m:e>
                  <m:sub>
                    <m:r>
                      <w:rPr>
                        <w:rStyle w:val="cw66"/>
                      </w:rPr>
                      <m:t>1</m:t>
                    </m:r>
                  </m:sub>
                </m:sSub>
                <m:sSub>
                  <m:sSubPr>
                    <m:ctrlPr>
                      <w:rPr>
                        <w:rPrChange w:author="格式修订器" w:date="2024-11-26T16:54:08Z">
                          <w:rPr>
                            <w:i/>
                          </w:rPr>
                        </w:rPrChange>
                      </w:rPr>
                    </m:ctrlPr>
                  </m:sSubPr>
                  <m:e>
                    <m:r>
                      <w:rPr>
                        <w:rStyle w:val="cw66"/>
                      </w:rPr>
                      <m:t>p</m:t>
                    </m:r>
                  </m:e>
                  <m:sub>
                    <m:r>
                      <w:rPr>
                        <w:rStyle w:val="cw66"/>
                      </w:rPr>
                      <m:t>2</m:t>
                    </m:r>
                  </m:sub>
                </m:sSub>
                <m:r>
                  <m:rPr/>
                  <m:t>)</m:t>
                </m:r>
              </m:num>
              <m:den>
                <m:sSubSup>
                  <m:sSubSupPr>
                    <m:ctrlPr>
                      <w:rPr>
                        <w:rPrChange w:author="格式修订器" w:date="2024-11-26T16:54:08Z">
                          <w:rPr>
                            <w:i/>
                          </w:rPr>
                        </w:rPrChange>
                      </w:rPr>
                    </m:ctrlPr>
                  </m:sSubSupPr>
                  <m:e>
                    <m:r>
                      <w:rPr>
                        <w:rStyle w:val="cw66"/>
                      </w:rPr>
                      <m:t>Q</m:t>
                    </m:r>
                  </m:e>
                  <m:sub>
                    <m:r>
                      <w:rPr>
                        <w:rStyle w:val="cw66"/>
                      </w:rPr>
                      <m:t>r</m:t>
                    </m:r>
                  </m:sub>
                  <m:sup>
                    <m:r>
                      <w:rPr>
                        <w:rStyle w:val="cw66"/>
                      </w:rPr>
                      <m:t>2</m:t>
                    </m:r>
                  </m:sup>
                </m:sSubSup>
              </m:den>
            </m:f>
          </m:oMath>
        </m:oMathPara>
      </w:ins>
      <w:commentRangeEnd w:id="129"/>
      <w:r w:rsidR="00F1430F">
        <w:commentReference w:id="129"/>
      </w:r>
    </w:p>
    <w:p w14:paraId="50D37526" w14:textId="090FB3A4" w:rsidR="00EF5A64" w:rsidRPr="003673D3" w:rsidRDefault="0047272C" w:rsidP="00EF5A64">
      <w:pPr>
        <w:topLinePunct/>
        <w:rPr>
          <w:del w:author="公式排版器" w:date="2024-11-26T16:54:13Z"/>
        </w:rPr>
      </w:pPr>
      <w:del w:id="503225" w:author="公式排版器" w:date="2024-11-26T16:54:13Z">
        <m:oMathPara>
          <m:oMath>
            <m:f>
              <m:fPr>
                <m:ctrlPr/>
              </m:fPr>
              <m:num>
                <m:r>
                  <m:rPr>
                    <m:sty m:val="p"/>
                  </m:rPr>
                  <w:rPr>
                    <w:rStyle w:val="cw66"/>
                  </w:rPr>
                  <m:t>∂C</m:t>
                </m:r>
              </m:num>
              <m:den>
                <m:r>
                  <m:rPr>
                    <m:sty m:val="p"/>
                  </m:rPr>
                  <w:rPr>
                    <w:rStyle w:val="cw66"/>
                  </w:rPr>
                  <m:t>∂</m:t>
                </m:r>
                <m:sSub>
                  <m:sSubPr>
                    <m:ctrlPr/>
                  </m:sSubPr>
                  <m:e>
                    <m:r>
                      <m:rPr/>
                      <w:rPr>
                        <w:rStyle w:val="cw66"/>
                      </w:rPr>
                      <m:t>Q</m:t>
                    </m:r>
                  </m:e>
                  <m:sub>
                    <m:r>
                      <m:rPr/>
                      <w:rPr>
                        <w:rStyle w:val="cw66"/>
                      </w:rPr>
                      <m:t>m</m:t>
                    </m:r>
                  </m:sub>
                </m:sSub>
              </m:den>
            </m:f>
            <m:r>
              <w:rPr>
                <w:rStyle w:val="cw66"/>
              </w:rPr>
              <m:t>=</m:t>
            </m:r>
            <m:f>
              <m:fPr>
                <m:ctrlPr/>
              </m:fPr>
              <m:num>
                <m:r>
                  <w:rPr>
                    <w:rStyle w:val="cw66"/>
                  </w:rPr>
                  <m:t>1</m:t>
                </m:r>
              </m:num>
              <m:den>
                <m:r>
                  <w:rPr>
                    <w:rStyle w:val="cw66"/>
                  </w:rPr>
                  <m:t>2</m:t>
                </m:r>
              </m:den>
            </m:f>
            <m:r>
              <w:rPr>
                <w:rStyle w:val="cw66"/>
              </w:rPr>
              <m:t>h-</m:t>
            </m:r>
            <m:f>
              <m:fPr>
                <m:ctrlPr/>
              </m:fPr>
              <m:num>
                <m:sSub>
                  <m:sSubPr>
                    <m:ctrlPr/>
                  </m:sSubPr>
                  <m:e>
                    <m:r>
                      <w:rPr>
                        <w:rStyle w:val="cw66"/>
                      </w:rPr>
                      <m:t>K</m:t>
                    </m:r>
                  </m:e>
                  <m:sub>
                    <m:r>
                      <w:rPr>
                        <w:rStyle w:val="cw66"/>
                      </w:rPr>
                      <m:t>m</m:t>
                    </m:r>
                  </m:sub>
                </m:sSub>
                <m:d>
                  <m:dPr>
                    <m:begChr m:val="["/>
                    <m:endChr m:val="]"/>
                    <m:ctrlPr/>
                  </m:dPr>
                  <m:e>
                    <m:r>
                      <w:rPr>
                        <w:rStyle w:val="cw66"/>
                      </w:rPr>
                      <m:t>d-r</m:t>
                    </m:r>
                    <m:r>
                      <m:rPr/>
                      <m:t>(</m:t>
                    </m:r>
                    <m:sSub>
                      <m:sSubPr>
                        <m:ctrlPr/>
                      </m:sSubPr>
                      <m:e>
                        <m:r>
                          <w:rPr>
                            <w:rStyle w:val="cw66"/>
                          </w:rPr>
                          <m:t>p</m:t>
                        </m:r>
                      </m:e>
                      <m:sub>
                        <m:r>
                          <w:rPr>
                            <w:rStyle w:val="cw66"/>
                          </w:rPr>
                          <m:t>3</m:t>
                        </m:r>
                      </m:sub>
                    </m:sSub>
                    <m:r>
                      <m:rPr/>
                      <m:t>+</m:t>
                    </m:r>
                    <m:sSub>
                      <m:sSubPr>
                        <m:ctrlPr/>
                      </m:sSubPr>
                      <m:e>
                        <m:r>
                          <w:rPr>
                            <w:rStyle w:val="cw66"/>
                          </w:rPr>
                          <m:t>p</m:t>
                        </m:r>
                      </m:e>
                      <m:sub>
                        <m:r>
                          <w:rPr>
                            <w:rStyle w:val="cw66"/>
                          </w:rPr>
                          <m:t>1</m:t>
                        </m:r>
                      </m:sub>
                    </m:sSub>
                    <m:sSub>
                      <m:sSubPr>
                        <m:ctrlPr/>
                      </m:sSubPr>
                      <m:e>
                        <m:r>
                          <w:rPr>
                            <w:rStyle w:val="cw66"/>
                          </w:rPr>
                          <m:t>p</m:t>
                        </m:r>
                      </m:e>
                      <m:sub>
                        <m:r>
                          <w:rPr>
                            <w:rStyle w:val="cw66"/>
                          </w:rPr>
                          <m:t>2</m:t>
                        </m:r>
                      </m:sub>
                    </m:sSub>
                    <m:r>
                      <m:rPr/>
                      <m:t>)</m:t>
                    </m:r>
                  </m:e>
                </m:d>
              </m:num>
              <m:den>
                <m:sSubSup>
                  <m:sSubSupPr>
                    <m:ctrlPr/>
                  </m:sSubSupPr>
                  <m:e>
                    <m:r>
                      <w:rPr>
                        <w:rStyle w:val="cw66"/>
                      </w:rPr>
                      <m:t>Q</m:t>
                    </m:r>
                  </m:e>
                  <m:sub>
                    <m:r>
                      <w:rPr>
                        <w:rStyle w:val="cw66"/>
                      </w:rPr>
                      <m:t>m</m:t>
                    </m:r>
                  </m:sub>
                  <m:sup>
                    <m:r>
                      <w:rPr>
                        <w:rStyle w:val="cw66"/>
                      </w:rPr>
                      <m:t>2</m:t>
                    </m:r>
                  </m:sup>
                </m:sSubSup>
              </m:den>
            </m:f>
          </m:oMath>
        </m:oMathPara>
      </w:del>
    </w:p>
    <w:p w14:paraId="12E2C579" w14:textId="77777777" w:rsidR="00FB34F9" w:rsidRPr="003673D3" w:rsidRDefault="00FB34F9" w:rsidP="00EF5A64">
      <w:pPr>
        <w:topLinePunct/>
      </w:pPr>
      <w:r w:rsidRPr="003673D3">
        <w:t>易知当两个偏导均为</w:t>
      </w:r>
      <w:r w:rsidRPr="003673D3">
        <w:t>0</w:t>
      </w:r>
      <w:r w:rsidRPr="003673D3">
        <w:t>时，其点为极值点，同时也是所求成本的最小值，因此</w:t>
      </w:r>
    </w:p>
    <w:p w14:paraId="20BE7E90" w14:textId="3AB07ABE" w:rsidR="00EF5A64" w:rsidRPr="003673D3" w:rsidRDefault="0047272C" w:rsidP="00FB34F9">
      <w:pPr>
        <w:pStyle w:val="cw14"/>
        <w:topLinePunct/>
        <w:textAlignment w:val="center"/>
        <w:jc w:val="right"/>
      </w:pPr>
      <w:del w:id="503226" w:author="公式排版器" w:date="2024-11-26T16:54:13Z"/>
      <m:oMath>
        <m:sSubSup>
          <m:sSubSupPr>
            <m:ctrlPr>
              <w:del w:author="公式排版器" w:date="2024-11-26T16:54:13Z"/>
            </m:ctrlPr>
          </m:sSubSupPr>
          <m:e>
            <m:r>
              <w:del w:author="公式排版器" w:date="2024-11-26T16:54:13Z">
                <m:rPr/>
                <m:t>Q</m:t>
              </w:del>
            </m:r>
          </m:e>
          <m:sub>
            <m:r>
              <w:del w:author="公式排版器" w:date="2024-11-26T16:54:13Z">
                <m:rPr/>
                <m:t>m</m:t>
              </w:del>
            </m:r>
          </m:sub>
          <m:sup>
            <m:r>
              <w:del w:author="公式排版器" w:date="2024-11-26T16:54:13Z">
                <m:rPr/>
                <m:t>*</m:t>
              </w:del>
            </m:r>
          </m:sup>
        </m:sSubSup>
        <m:r>
          <w:del w:author="公式排版器" w:date="2024-11-26T16:54:13Z">
            <m:rPr/>
            <m:t>=</m:t>
          </w:del>
        </m:r>
        <m:rad>
          <m:radPr>
            <m:degHide m:val="1"/>
            <m:ctrlPr>
              <w:del w:author="公式排版器" w:date="2024-11-26T16:54:13Z"/>
            </m:ctrlPr>
          </m:radPr>
          <m:deg/>
          <m:e>
            <m:f>
              <m:fPr>
                <m:ctrlPr>
                  <w:del w:author="公式排版器" w:date="2024-11-26T16:54:13Z"/>
                </m:ctrlPr>
              </m:fPr>
              <m:num>
                <m:sSub>
                  <m:sSubPr>
                    <m:ctrlPr>
                      <w:del w:author="公式排版器" w:date="2024-11-26T16:54:13Z"/>
                    </m:ctrlPr>
                  </m:sSubPr>
                  <m:e>
                    <m:r>
                      <w:del w:author="公式排版器" w:date="2024-11-26T16:54:13Z">
                        <m:rPr/>
                        <m:t>2K</m:t>
                      </w:del>
                    </m:r>
                  </m:e>
                  <m:sub>
                    <m:r>
                      <w:del w:author="公式排版器" w:date="2024-11-26T16:54:13Z">
                        <m:rPr/>
                        <m:t>m</m:t>
                      </w:del>
                    </m:r>
                  </m:sub>
                </m:sSub>
                <m:d>
                  <m:dPr>
                    <m:begChr m:val="["/>
                    <m:endChr m:val="]"/>
                    <m:ctrlPr>
                      <w:del w:author="公式排版器" w:date="2024-11-26T16:54:13Z"/>
                    </m:ctrlPr>
                  </m:dPr>
                  <m:e>
                    <m:r>
                      <w:del w:author="公式排版器" w:date="2024-11-26T16:54:13Z">
                        <m:rPr/>
                        <m:t>d-r</m:t>
                      </w:del>
                    </m:r>
                    <m:r>
                      <w:del w:author="公式排版器" w:date="2024-11-26T16:54:13Z">
                        <m:rPr/>
                        <m:t>(</m:t>
                      </w:del>
                    </m:r>
                    <m:sSub>
                      <m:sSubPr>
                        <m:ctrlPr>
                          <w:del w:author="公式排版器" w:date="2024-11-26T16:54:13Z"/>
                        </m:ctrlPr>
                      </m:sSubPr>
                      <m:e>
                        <m:r>
                          <w:del w:author="公式排版器" w:date="2024-11-26T16:54:13Z">
                            <m:rPr/>
                            <m:t>p</m:t>
                          </w:del>
                        </m:r>
                      </m:e>
                      <m:sub>
                        <m:r>
                          <w:del w:author="公式排版器" w:date="2024-11-26T16:54:13Z">
                            <m:rPr/>
                            <m:t>3</m:t>
                          </w:del>
                        </m:r>
                      </m:sub>
                    </m:sSub>
                    <m:r>
                      <w:del w:author="公式排版器" w:date="2024-11-26T16:54:13Z">
                        <m:rPr/>
                        <m:t>+</m:t>
                      </w:del>
                    </m:r>
                    <m:sSub>
                      <m:sSubPr>
                        <m:ctrlPr>
                          <w:del w:author="公式排版器" w:date="2024-11-26T16:54:13Z"/>
                        </m:ctrlPr>
                      </m:sSubPr>
                      <m:e>
                        <m:r>
                          <w:del w:author="公式排版器" w:date="2024-11-26T16:54:13Z">
                            <m:rPr/>
                            <m:t>p</m:t>
                          </w:del>
                        </m:r>
                      </m:e>
                      <m:sub>
                        <m:r>
                          <w:del w:author="公式排版器" w:date="2024-11-26T16:54:13Z">
                            <m:rPr/>
                            <m:t>1</m:t>
                          </w:del>
                        </m:r>
                      </m:sub>
                    </m:sSub>
                    <m:sSub>
                      <m:sSubPr>
                        <m:ctrlPr>
                          <w:del w:author="公式排版器" w:date="2024-11-26T16:54:13Z"/>
                        </m:ctrlPr>
                      </m:sSubPr>
                      <m:e>
                        <m:r>
                          <w:del w:author="公式排版器" w:date="2024-11-26T16:54:13Z">
                            <m:rPr/>
                            <m:t>p</m:t>
                          </w:del>
                        </m:r>
                      </m:e>
                      <m:sub>
                        <m:r>
                          <w:del w:author="公式排版器" w:date="2024-11-26T16:54:13Z">
                            <m:rPr/>
                            <m:t>2</m:t>
                          </w:del>
                        </m:r>
                      </m:sub>
                    </m:sSub>
                    <m:r>
                      <w:del w:author="公式排版器" w:date="2024-11-26T16:54:13Z">
                        <m:rPr/>
                        <m:t>)</m:t>
                      </w:del>
                    </m:r>
                  </m:e>
                </m:d>
              </m:num>
              <m:den>
                <m:r>
                  <w:del w:author="公式排版器" w:date="2024-11-26T16:54:13Z">
                    <m:rPr/>
                    <m:t>h</m:t>
                  </w:del>
                </m:r>
              </m:den>
            </m:f>
          </m:e>
        </m:rad>
      </m:oMath>
      <w:del w:author="公式排版器" w:date="2024-11-26T16:54:13Z">
        <w:r w:rsidR="00FB34F9" w:rsidRPr="00BF5C49">
          <w:delText xml:space="preserve">                   </w:delText>
        </w:r>
        <w:r w:rsidR="00B13FA3">
          <w:delText xml:space="preserve">   </w:delText>
        </w:r>
        <w:r w:rsidR="00FB34F9" w:rsidRPr="00BF5C49">
          <w:delText xml:space="preserve">  </w:delText>
        </w:r>
        <w:r w:rsidR="00FB34F9" w:rsidRPr="003673D3">
          <w:delText>(</w:delText>
        </w:r>
        <w:r w:rsidR="00FB34F9" w:rsidRPr="003673D3">
          <w:delText>4-1</w:delText>
        </w:r>
        <w:r w:rsidR="00BD4294">
          <w:delText>3</w:delText>
        </w:r>
        <w:r w:rsidR="00FB34F9" w:rsidRPr="003673D3">
          <w:delText>)</w:delText>
        </w:r>
      </w:del>
      <w:ins w:id="503227" w:author="公式排版器" w:date="2024-11-26T16:54:07Z">
        <m:oMathPara>
          <m:oMathParaPr>
            <m:jc m:val="right"/>
          </m:oMathParaPr>
          <m:oMath>
            <m:eqArr>
              <m:eqArrPr>
                <m:maxDist m:val="1"/>
                <m:objDist m:val="1"/>
                <m:ctrlPr>
                  <w:rPr>
                    <w:rFonts w:ascii="Cambria Math" w:hAnsi="Cambria Math"/>
                    <w:i/>
                    <w:iCs/>
                  </w:rPr>
                </m:ctrlPr>
              </m:eqArrPr>
              <m:e>
                <m:sSubSup>
                  <m:sSubSupPr>
                    <m:ctrlPr>
                      <w:rPr>
                        <w:rPrChange w:author="格式修订器" w:date="2024-11-26T16:54:08Z">
                          <w:rPr>
                            <w:i/>
                          </w:rPr>
                        </w:rPrChange>
                      </w:rPr>
                    </m:ctrlPr>
                  </m:sSubSupPr>
                  <m:e>
                    <m:r>
                      <m:rPr/>
                      <w:rPr>
                        <w:rStyle w:val="cw66"/>
                        <w:rPrChange w:author="公式排版器" w:date="2024-11-26T16:54:13Z">
                          <w:rPr>
                            <w:i/>
                          </w:rPr>
                        </w:rPrChange>
                      </w:rPr>
                      <m:t>Q</m:t>
                    </m:r>
                  </m:e>
                  <m:sub>
                    <m:r>
                      <m:rPr/>
                      <w:rPr>
                        <w:rStyle w:val="cw66"/>
                        <w:rPrChange w:author="公式排版器" w:date="2024-11-26T16:54:13Z">
                          <w:rPr>
                            <w:i/>
                          </w:rPr>
                        </w:rPrChange>
                      </w:rPr>
                      <m:t>m</m:t>
                    </m:r>
                  </m:sub>
                  <m:sup>
                    <m:r>
                      <m:rPr/>
                      <w:rPr>
                        <w:rStyle w:val="cw66"/>
                        <w:rPrChange w:author="公式排版器" w:date="2024-11-26T16:54:13Z">
                          <w:rPr>
                            <w:i/>
                          </w:rPr>
                        </w:rPrChange>
                      </w:rPr>
                      <m:t>*</m:t>
                    </m:r>
                  </m:sup>
                </m:sSubSup>
                <m:r>
                  <m:rPr/>
                  <w:rPr>
                    <w:rStyle w:val="cw66"/>
                    <w:rPrChange w:author="公式排版器" w:date="2024-11-26T16:54:13Z">
                      <w:rPr>
                        <w:i/>
                      </w:rPr>
                    </w:rPrChange>
                  </w:rPr>
                  <m:t>=</m:t>
                </m:r>
                <m:rad>
                  <m:radPr>
                    <m:degHide m:val="1"/>
                    <m:ctrlPr>
                      <w:rPr>
                        <w:rPrChange w:author="格式修订器" w:date="2024-11-26T16:54:08Z">
                          <w:rPr>
                            <w:i/>
                          </w:rPr>
                        </w:rPrChange>
                      </w:rPr>
                    </m:ctrlPr>
                  </m:radPr>
                  <m:deg/>
                  <m:e>
                    <m:f>
                      <m:fPr>
                        <m:ctrlPr>
                          <w:rPr>
                            <w:rPrChange w:author="格式修订器" w:date="2024-11-26T16:54:08Z">
                              <w:rPr>
                                <w:i/>
                              </w:rPr>
                            </w:rPrChange>
                          </w:rPr>
                        </m:ctrlPr>
                      </m:fPr>
                      <m:num>
                        <m:sSub>
                          <m:sSubPr>
                            <m:ctrlPr>
                              <w:rPr>
                                <w:rPrChange w:author="格式修订器" w:date="2024-11-26T16:54:08Z">
                                  <w:rPr>
                                    <w:i/>
                                  </w:rPr>
                                </w:rPrChange>
                              </w:rPr>
                            </m:ctrlPr>
                          </m:sSubPr>
                          <m:e>
                            <m:r>
                              <m:rPr/>
                              <w:rPr>
                                <w:rStyle w:val="cw66"/>
                                <w:rPrChange w:author="公式排版器" w:date="2024-11-26T16:54:13Z">
                                  <w:rPr>
                                    <w:i/>
                                  </w:rPr>
                                </w:rPrChange>
                              </w:rPr>
                              <m:t>2K</m:t>
                            </m:r>
                          </m:e>
                          <m:sub>
                            <m:r>
                              <m:rPr/>
                              <w:rPr>
                                <w:rStyle w:val="cw66"/>
                                <w:rPrChange w:author="公式排版器" w:date="2024-11-26T16:54:13Z">
                                  <w:rPr>
                                    <w:i/>
                                  </w:rPr>
                                </w:rPrChange>
                              </w:rPr>
                              <m:t>m</m:t>
                            </m:r>
                          </m:sub>
                        </m:sSub>
                        <m:d>
                          <m:dPr>
                            <m:begChr m:val="["/>
                            <m:endChr m:val="]"/>
                            <m:ctrlPr>
                              <w:rPr>
                                <w:rPrChange w:author="格式修订器" w:date="2024-11-26T16:54:08Z">
                                  <w:rPr>
                                    <w:i/>
                                  </w:rPr>
                                </w:rPrChange>
                              </w:rPr>
                            </m:ctrlPr>
                          </m:dPr>
                          <m:e>
                            <m:r>
                              <m:rPr/>
                              <w:rPr>
                                <w:rStyle w:val="cw66"/>
                                <w:rPrChange w:author="公式排版器" w:date="2024-11-26T16:54:13Z">
                                  <w:rPr>
                                    <w:i/>
                                  </w:rPr>
                                </w:rPrChange>
                              </w:rPr>
                              <m:t>d-r</m:t>
                            </m:r>
                            <m:r>
                              <m:rPr/>
                              <w:rPr>
                                <w:rStyle w:val="cw66"/>
                                <w:rPrChange w:author="公式排版器" w:date="2024-11-26T16:54:13Z">
                                  <w:rPr>
                                    <w:i/>
                                  </w:rPr>
                                </w:rPrChange>
                              </w:rPr>
                              <m:t>(</m:t>
                            </m:r>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3</m:t>
                                </m:r>
                              </m:sub>
                            </m:sSub>
                            <m:r>
                              <m:rPr/>
                              <w:rPr>
                                <w:rStyle w:val="cw66"/>
                                <w:rPrChange w:author="公式排版器" w:date="2024-11-26T16:54:13Z">
                                  <w:rPr>
                                    <w:i/>
                                  </w:rPr>
                                </w:rPrChange>
                              </w:rPr>
                              <m:t>+</m:t>
                            </m:r>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1</m:t>
                                </m:r>
                              </m:sub>
                            </m:sSub>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2</m:t>
                                </m:r>
                              </m:sub>
                            </m:sSub>
                            <m:r>
                              <m:rPr/>
                              <w:rPr>
                                <w:rStyle w:val="cw66"/>
                                <w:rPrChange w:author="公式排版器" w:date="2024-11-26T16:54:13Z">
                                  <w:rPr>
                                    <w:i/>
                                  </w:rPr>
                                </w:rPrChange>
                              </w:rPr>
                              <m:t>)</m:t>
                            </m:r>
                          </m:e>
                        </m:d>
                      </m:num>
                      <m:den>
                        <m:r>
                          <m:rPr/>
                          <w:rPr>
                            <w:rStyle w:val="cw66"/>
                            <w:rPrChange w:author="公式排版器" w:date="2024-11-26T16:54:13Z">
                              <w:rPr>
                                <w:i/>
                              </w:rPr>
                            </w:rPrChange>
                          </w:rPr>
                          <m:t>h</m:t>
                        </m:r>
                      </m:den>
                    </m:f>
                  </m:e>
                </m:rad>
                <m:r>
                  <w:rPr>
                    <w:rStyle w:val="cw66"/>
                  </w:rPr>
                  <m:t>#</m:t>
                </m:r>
                <m:r>
                  <m:rPr>
                    <m:nor/>
                    <m:sty m:val="p"/>
                  </m:rPr>
                  <w:rPr>
                    <w:rStyle w:val="cw68"/>
                  </w:rPr>
                  <m:t>(</m:t>
                </m:r>
                <m:r>
                  <m:rPr>
                    <m:nor/>
                    <m:sty m:val="p"/>
                  </m:rPr>
                  <w:rPr>
                    <w:rStyle w:val="cw68"/>
                  </w:rPr>
                  <m:t>4-1</m:t>
                </m:r>
                <m:r>
                  <m:rPr>
                    <m:nor/>
                    <m:sty m:val="p"/>
                  </m:rPr>
                  <w:rPr>
                    <w:rStyle w:val="cw68"/>
                  </w:rPr>
                  <m:t>3</m:t>
                </m:r>
                <m:r>
                  <m:rPr>
                    <m:nor/>
                    <m:sty m:val="p"/>
                  </m:rPr>
                  <w:rPr>
                    <w:rStyle w:val="cw68"/>
                  </w:rPr>
                  <m:t>)</m:t>
                </m:r>
                <m:r>
                  <m:rPr>
                    <m:nor/>
                  </m:rPr>
                  <w:rPr>
                    <w:rStyle w:val="cw66"/>
                  </w:rPr>
                  <m:t xml:space="preserve">   </m:t>
                </m:r>
                <m:ctrlPr>
                  <w:rPr>
                    <w:rFonts w:ascii="Cambria Math" w:eastAsia="宋体" w:hAnsi="Cambria Math" w:cs="宋体"/>
                    <w:i/>
                  </w:rPr>
                </m:ctrlPr>
              </m:e>
            </m:eqArr>
          </m:oMath>
        </m:oMathPara>
      </w:ins>
    </w:p>
    <w:p w14:paraId="470A185A" w14:textId="01829281" w:rsidR="00FB34F9" w:rsidRPr="003673D3" w:rsidRDefault="0047272C" w:rsidP="00FB34F9">
      <w:pPr>
        <w:pStyle w:val="cw14"/>
        <w:topLinePunct/>
        <w:textAlignment w:val="center"/>
        <w:jc w:val="right"/>
      </w:pPr>
      <w:del w:id="503228" w:author="公式排版器" w:date="2024-11-26T16:54:13Z"/>
      <m:oMath>
        <m:sSubSup>
          <m:sSubSupPr>
            <m:ctrlPr>
              <w:del w:author="公式排版器" w:date="2024-11-26T16:54:13Z"/>
            </m:ctrlPr>
          </m:sSubSupPr>
          <m:e>
            <m:r>
              <w:del w:author="公式排版器" w:date="2024-11-26T16:54:13Z">
                <m:rPr/>
                <m:t>Q</m:t>
              </w:del>
            </m:r>
          </m:e>
          <m:sub>
            <m:r>
              <w:del w:author="公式排版器" w:date="2024-11-26T16:54:13Z">
                <m:rPr/>
                <m:t>r</m:t>
              </w:del>
            </m:r>
          </m:sub>
          <m:sup>
            <m:r>
              <w:del w:author="公式排版器" w:date="2024-11-26T16:54:13Z">
                <m:rPr/>
                <m:t>*</m:t>
              </w:del>
            </m:r>
          </m:sup>
        </m:sSubSup>
        <m:r>
          <w:del w:author="公式排版器" w:date="2024-11-26T16:54:13Z">
            <m:rPr/>
            <m:t>=</m:t>
          </w:del>
        </m:r>
        <m:rad>
          <m:radPr>
            <m:degHide m:val="1"/>
            <m:ctrlPr>
              <w:del w:author="公式排版器" w:date="2024-11-26T16:54:13Z"/>
            </m:ctrlPr>
          </m:radPr>
          <m:deg/>
          <m:e>
            <m:f>
              <m:fPr>
                <m:ctrlPr>
                  <w:del w:author="公式排版器" w:date="2024-11-26T16:54:13Z"/>
                </m:ctrlPr>
              </m:fPr>
              <m:num>
                <m:sSub>
                  <m:sSubPr>
                    <m:ctrlPr>
                      <w:del w:author="公式排版器" w:date="2024-11-26T16:54:13Z"/>
                    </m:ctrlPr>
                  </m:sSubPr>
                  <m:e>
                    <m:r>
                      <w:del w:author="公式排版器" w:date="2024-11-26T16:54:13Z">
                        <m:rPr/>
                        <m:t>2K</m:t>
                      </w:del>
                    </m:r>
                  </m:e>
                  <m:sub>
                    <m:r>
                      <w:del w:author="公式排版器" w:date="2024-11-26T16:54:13Z">
                        <m:rPr/>
                        <m:t>r</m:t>
                      </w:del>
                    </m:r>
                  </m:sub>
                </m:sSub>
                <m:r>
                  <w:del w:author="公式排版器" w:date="2024-11-26T16:54:13Z">
                    <m:rPr/>
                    <m:t>r</m:t>
                  </w:del>
                </m:r>
                <m:r>
                  <w:del w:author="公式排版器" w:date="2024-11-26T16:54:13Z">
                    <m:rPr/>
                    <m:t>(</m:t>
                  </w:del>
                </m:r>
                <m:sSub>
                  <m:sSubPr>
                    <m:ctrlPr>
                      <w:del w:author="公式排版器" w:date="2024-11-26T16:54:13Z"/>
                    </m:ctrlPr>
                  </m:sSubPr>
                  <m:e>
                    <m:r>
                      <w:del w:author="公式排版器" w:date="2024-11-26T16:54:13Z">
                        <m:rPr/>
                        <m:t>p</m:t>
                      </w:del>
                    </m:r>
                  </m:e>
                  <m:sub>
                    <m:r>
                      <w:del w:author="公式排版器" w:date="2024-11-26T16:54:13Z">
                        <m:rPr/>
                        <m:t>3</m:t>
                      </w:del>
                    </m:r>
                  </m:sub>
                </m:sSub>
                <m:r>
                  <w:del w:author="公式排版器" w:date="2024-11-26T16:54:13Z">
                    <m:rPr/>
                    <m:t>+</m:t>
                  </w:del>
                </m:r>
                <m:sSub>
                  <m:sSubPr>
                    <m:ctrlPr>
                      <w:del w:author="公式排版器" w:date="2024-11-26T16:54:13Z"/>
                    </m:ctrlPr>
                  </m:sSubPr>
                  <m:e>
                    <m:r>
                      <w:del w:author="公式排版器" w:date="2024-11-26T16:54:13Z">
                        <m:rPr/>
                        <m:t>p</m:t>
                      </w:del>
                    </m:r>
                  </m:e>
                  <m:sub>
                    <m:r>
                      <w:del w:author="公式排版器" w:date="2024-11-26T16:54:13Z">
                        <m:rPr/>
                        <m:t>1</m:t>
                      </w:del>
                    </m:r>
                  </m:sub>
                </m:sSub>
                <m:sSub>
                  <m:sSubPr>
                    <m:ctrlPr>
                      <w:del w:author="公式排版器" w:date="2024-11-26T16:54:13Z"/>
                    </m:ctrlPr>
                  </m:sSubPr>
                  <m:e>
                    <m:r>
                      <w:del w:author="公式排版器" w:date="2024-11-26T16:54:13Z">
                        <m:rPr/>
                        <m:t>p</m:t>
                      </w:del>
                    </m:r>
                  </m:e>
                  <m:sub>
                    <m:r>
                      <w:del w:author="公式排版器" w:date="2024-11-26T16:54:13Z">
                        <m:rPr/>
                        <m:t>2</m:t>
                      </w:del>
                    </m:r>
                  </m:sub>
                </m:sSub>
                <m:r>
                  <w:del w:author="公式排版器" w:date="2024-11-26T16:54:13Z">
                    <m:rPr/>
                    <m:t>)</m:t>
                  </w:del>
                </m:r>
              </m:num>
              <m:den>
                <m:r>
                  <w:del w:author="公式排版器" w:date="2024-11-26T16:54:13Z">
                    <m:rPr/>
                    <m:t>h+</m:t>
                  </w:del>
                </m:r>
                <m:sSub>
                  <m:sSubPr>
                    <m:ctrlPr>
                      <w:del w:author="公式排版器" w:date="2024-11-26T16:54:13Z"/>
                    </m:ctrlPr>
                  </m:sSubPr>
                  <m:e>
                    <m:r>
                      <w:del w:author="公式排版器" w:date="2024-11-26T16:54:13Z">
                        <m:rPr/>
                        <m:t>h</m:t>
                      </w:del>
                    </m:r>
                  </m:e>
                  <m:sub>
                    <m:r>
                      <w:del w:author="公式排版器" w:date="2024-11-26T16:54:13Z">
                        <m:rPr/>
                        <m:t>r</m:t>
                      </w:del>
                    </m:r>
                  </m:sub>
                </m:sSub>
              </m:den>
            </m:f>
          </m:e>
        </m:rad>
      </m:oMath>
      <w:del w:author="公式排版器" w:date="2024-11-26T16:54:13Z">
        <w:r w:rsidR="00FB34F9" w:rsidRPr="00BF5C49">
          <w:delText xml:space="preserve">                      </w:delText>
        </w:r>
        <w:r w:rsidR="00B13FA3">
          <w:delText xml:space="preserve">  </w:delText>
        </w:r>
        <w:r w:rsidR="00FB34F9" w:rsidRPr="00BF5C49">
          <w:delText xml:space="preserve">   </w:delText>
        </w:r>
        <w:r w:rsidR="00FB34F9" w:rsidRPr="003673D3">
          <w:delText>(</w:delText>
        </w:r>
        <w:r w:rsidR="00FB34F9" w:rsidRPr="003673D3">
          <w:delText>4-1</w:delText>
        </w:r>
        <w:r w:rsidR="00BD4294">
          <w:delText>4</w:delText>
        </w:r>
        <w:r w:rsidR="00FB34F9" w:rsidRPr="003673D3">
          <w:delText>)</w:delText>
        </w:r>
      </w:del>
      <w:ins w:id="503229" w:author="公式排版器" w:date="2024-11-26T16:54:07Z">
        <m:oMathPara>
          <m:oMathParaPr>
            <m:jc m:val="right"/>
          </m:oMathParaPr>
          <m:oMath>
            <m:eqArr>
              <m:eqArrPr>
                <m:maxDist m:val="1"/>
                <m:objDist m:val="1"/>
                <m:ctrlPr>
                  <w:rPr>
                    <w:rFonts w:ascii="Cambria Math" w:hAnsi="Cambria Math"/>
                    <w:i/>
                    <w:iCs/>
                  </w:rPr>
                </m:ctrlPr>
              </m:eqArrPr>
              <m:e>
                <m:sSubSup>
                  <m:sSubSupPr>
                    <m:ctrlPr>
                      <w:rPr>
                        <w:rPrChange w:author="格式修订器" w:date="2024-11-26T16:54:08Z">
                          <w:rPr>
                            <w:i/>
                          </w:rPr>
                        </w:rPrChange>
                      </w:rPr>
                    </m:ctrlPr>
                  </m:sSubSupPr>
                  <m:e>
                    <m:r>
                      <m:rPr/>
                      <w:rPr>
                        <w:rStyle w:val="cw66"/>
                        <w:rPrChange w:author="公式排版器" w:date="2024-11-26T16:54:13Z">
                          <w:rPr>
                            <w:i/>
                          </w:rPr>
                        </w:rPrChange>
                      </w:rPr>
                      <m:t>Q</m:t>
                    </m:r>
                  </m:e>
                  <m:sub>
                    <m:r>
                      <m:rPr/>
                      <w:rPr>
                        <w:rStyle w:val="cw66"/>
                        <w:rPrChange w:author="公式排版器" w:date="2024-11-26T16:54:13Z">
                          <w:rPr>
                            <w:i/>
                          </w:rPr>
                        </w:rPrChange>
                      </w:rPr>
                      <m:t>r</m:t>
                    </m:r>
                  </m:sub>
                  <m:sup>
                    <m:r>
                      <m:rPr/>
                      <w:rPr>
                        <w:rStyle w:val="cw66"/>
                        <w:rPrChange w:author="公式排版器" w:date="2024-11-26T16:54:13Z">
                          <w:rPr>
                            <w:i/>
                          </w:rPr>
                        </w:rPrChange>
                      </w:rPr>
                      <m:t>*</m:t>
                    </m:r>
                  </m:sup>
                </m:sSubSup>
                <m:r>
                  <m:rPr/>
                  <w:rPr>
                    <w:rStyle w:val="cw66"/>
                    <w:rPrChange w:author="公式排版器" w:date="2024-11-26T16:54:13Z">
                      <w:rPr>
                        <w:i/>
                      </w:rPr>
                    </w:rPrChange>
                  </w:rPr>
                  <m:t>=</m:t>
                </m:r>
                <m:rad>
                  <m:radPr>
                    <m:degHide m:val="1"/>
                    <m:ctrlPr>
                      <w:rPr>
                        <w:rPrChange w:author="格式修订器" w:date="2024-11-26T16:54:08Z">
                          <w:rPr>
                            <w:i/>
                          </w:rPr>
                        </w:rPrChange>
                      </w:rPr>
                    </m:ctrlPr>
                  </m:radPr>
                  <m:deg/>
                  <m:e>
                    <m:f>
                      <m:fPr>
                        <m:ctrlPr>
                          <w:rPr>
                            <w:rPrChange w:author="格式修订器" w:date="2024-11-26T16:54:08Z">
                              <w:rPr>
                                <w:i/>
                              </w:rPr>
                            </w:rPrChange>
                          </w:rPr>
                        </m:ctrlPr>
                      </m:fPr>
                      <m:num>
                        <m:sSub>
                          <m:sSubPr>
                            <m:ctrlPr>
                              <w:rPr>
                                <w:rPrChange w:author="格式修订器" w:date="2024-11-26T16:54:08Z">
                                  <w:rPr>
                                    <w:i/>
                                  </w:rPr>
                                </w:rPrChange>
                              </w:rPr>
                            </m:ctrlPr>
                          </m:sSubPr>
                          <m:e>
                            <m:r>
                              <m:rPr/>
                              <w:rPr>
                                <w:rStyle w:val="cw66"/>
                                <w:rPrChange w:author="公式排版器" w:date="2024-11-26T16:54:13Z">
                                  <w:rPr>
                                    <w:i/>
                                  </w:rPr>
                                </w:rPrChange>
                              </w:rPr>
                              <m:t>2K</m:t>
                            </m:r>
                          </m:e>
                          <m:sub>
                            <m:r>
                              <m:rPr/>
                              <w:rPr>
                                <w:rStyle w:val="cw66"/>
                                <w:rPrChange w:author="公式排版器" w:date="2024-11-26T16:54:13Z">
                                  <w:rPr>
                                    <w:i/>
                                  </w:rPr>
                                </w:rPrChange>
                              </w:rPr>
                              <m:t>r</m:t>
                            </m:r>
                          </m:sub>
                        </m:sSub>
                        <m:r>
                          <m:rPr/>
                          <w:rPr>
                            <w:rStyle w:val="cw66"/>
                            <w:rPrChange w:author="公式排版器" w:date="2024-11-26T16:54:13Z">
                              <w:rPr>
                                <w:i/>
                              </w:rPr>
                            </w:rPrChange>
                          </w:rPr>
                          <m:t>r</m:t>
                        </m:r>
                        <m:r>
                          <m:rPr/>
                          <w:rPr>
                            <w:rStyle w:val="cw66"/>
                            <w:rPrChange w:author="公式排版器" w:date="2024-11-26T16:54:13Z">
                              <w:rPr>
                                <w:i/>
                              </w:rPr>
                            </w:rPrChange>
                          </w:rPr>
                          <m:t>(</m:t>
                        </m:r>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3</m:t>
                            </m:r>
                          </m:sub>
                        </m:sSub>
                        <m:r>
                          <m:rPr/>
                          <w:rPr>
                            <w:rStyle w:val="cw66"/>
                            <w:rPrChange w:author="公式排版器" w:date="2024-11-26T16:54:13Z">
                              <w:rPr>
                                <w:i/>
                              </w:rPr>
                            </w:rPrChange>
                          </w:rPr>
                          <m:t>+</m:t>
                        </m:r>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1</m:t>
                            </m:r>
                          </m:sub>
                        </m:sSub>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2</m:t>
                            </m:r>
                          </m:sub>
                        </m:sSub>
                        <m:r>
                          <m:rPr/>
                          <w:rPr>
                            <w:rStyle w:val="cw66"/>
                            <w:rPrChange w:author="公式排版器" w:date="2024-11-26T16:54:13Z">
                              <w:rPr>
                                <w:i/>
                              </w:rPr>
                            </w:rPrChange>
                          </w:rPr>
                          <m:t>)</m:t>
                        </m:r>
                      </m:num>
                      <m:den>
                        <m:r>
                          <m:rPr/>
                          <w:rPr>
                            <w:rStyle w:val="cw66"/>
                            <w:rPrChange w:author="公式排版器" w:date="2024-11-26T16:54:13Z">
                              <w:rPr>
                                <w:i/>
                              </w:rPr>
                            </w:rPrChange>
                          </w:rPr>
                          <m:t>h+</m:t>
                        </m:r>
                        <m:sSub>
                          <m:sSubPr>
                            <m:ctrlPr>
                              <w:rPr>
                                <w:rPrChange w:author="格式修订器" w:date="2024-11-26T16:54:08Z">
                                  <w:rPr>
                                    <w:i/>
                                  </w:rPr>
                                </w:rPrChange>
                              </w:rPr>
                            </m:ctrlPr>
                          </m:sSubPr>
                          <m:e>
                            <m:r>
                              <m:rPr/>
                              <w:rPr>
                                <w:rStyle w:val="cw66"/>
                                <w:rPrChange w:author="公式排版器" w:date="2024-11-26T16:54:13Z">
                                  <w:rPr>
                                    <w:i/>
                                  </w:rPr>
                                </w:rPrChange>
                              </w:rPr>
                              <m:t>h</m:t>
                            </m:r>
                          </m:e>
                          <m:sub>
                            <m:r>
                              <m:rPr/>
                              <w:rPr>
                                <w:rStyle w:val="cw66"/>
                                <w:rPrChange w:author="公式排版器" w:date="2024-11-26T16:54:13Z">
                                  <w:rPr>
                                    <w:i/>
                                  </w:rPr>
                                </w:rPrChange>
                              </w:rPr>
                              <m:t>r</m:t>
                            </m:r>
                          </m:sub>
                        </m:sSub>
                      </m:den>
                    </m:f>
                  </m:e>
                </m:rad>
                <m:r>
                  <w:rPr>
                    <w:rStyle w:val="cw66"/>
                  </w:rPr>
                  <m:t>#</m:t>
                </m:r>
                <m:r>
                  <m:rPr>
                    <m:nor/>
                    <m:sty m:val="p"/>
                  </m:rPr>
                  <w:rPr>
                    <w:rStyle w:val="cw68"/>
                  </w:rPr>
                  <m:t>(</m:t>
                </m:r>
                <m:r>
                  <m:rPr>
                    <m:nor/>
                    <m:sty m:val="p"/>
                  </m:rPr>
                  <w:rPr>
                    <w:rStyle w:val="cw68"/>
                  </w:rPr>
                  <m:t>4-1</m:t>
                </m:r>
                <m:r>
                  <m:rPr>
                    <m:nor/>
                    <m:sty m:val="p"/>
                  </m:rPr>
                  <w:rPr>
                    <w:rStyle w:val="cw68"/>
                  </w:rPr>
                  <m:t>4</m:t>
                </m:r>
                <m:r>
                  <m:rPr>
                    <m:nor/>
                    <m:sty m:val="p"/>
                  </m:rPr>
                  <w:rPr>
                    <w:rStyle w:val="cw68"/>
                  </w:rPr>
                  <m:t>)</m:t>
                </m:r>
                <m:r>
                  <m:rPr>
                    <m:nor/>
                  </m:rPr>
                  <w:rPr>
                    <w:rStyle w:val="cw66"/>
                  </w:rPr>
                  <m:t xml:space="preserve">   </m:t>
                </m:r>
                <m:ctrlPr>
                  <w:rPr>
                    <w:rFonts w:ascii="Cambria Math" w:eastAsia="宋体" w:hAnsi="Cambria Math" w:cs="宋体"/>
                    <w:i/>
                  </w:rPr>
                </m:ctrlPr>
              </m:e>
            </m:eqArr>
          </m:oMath>
        </m:oMathPara>
      </w:ins>
    </w:p>
    <w:p w14:paraId="69551DD1" w14:textId="7362BA98" w:rsidR="002F1D2C" w:rsidRPr="003673D3" w:rsidRDefault="0047272C" w:rsidP="006974F5">
      <w:pPr>
        <w:topLinePunct/>
        <w:rPr>
          <w:ins w:id="503230" w:author="公式排版器" w:date="2024-11-26T16:54:13Z"/>
        </w:rPr>
      </w:pPr>
      <w:commentRangeStart w:id="130"/>
      <w:ins w:id="503231" w:author="公式排版器" w:date="2024-11-26T16:54:07Z">
        <m:oMathPara>
          <m:oMathParaPr>
            <m:jc m:val="center"/>
          </m:oMathParaPr>
          <m:oMath>
            <m:sSup>
              <m:sSupPr>
                <m:ctrlPr/>
              </m:sSupPr>
              <m:e>
                <m:r>
                  <w:rPr>
                    <w:rStyle w:val="cw66"/>
                  </w:rPr>
                  <m:t>C</m:t>
                </m:r>
              </m:e>
              <m:sup>
                <m:r>
                  <w:rPr>
                    <w:rStyle w:val="cw66"/>
                  </w:rPr>
                  <m:t>*</m:t>
                </m:r>
              </m:sup>
            </m:sSup>
            <m:r>
              <w:rPr>
                <w:rStyle w:val="cw66"/>
              </w:rPr>
              <m:t>=</m:t>
            </m:r>
            <m:r>
              <w:rPr>
                <w:rStyle w:val="cw66"/>
              </w:rPr>
              <m:t xml:space="preserve"> </m:t>
            </m:r>
            <m:f>
              <m:fPr>
                <m:ctrlPr/>
              </m:fPr>
              <m:num>
                <m:r>
                  <m:rPr/>
                  <w:rPr>
                    <w:rStyle w:val="cw66"/>
                  </w:rPr>
                  <m:t>1</m:t>
                </m:r>
              </m:num>
              <m:den>
                <m:r>
                  <m:rPr/>
                  <w:rPr>
                    <w:rStyle w:val="cw66"/>
                  </w:rPr>
                  <m:t>2</m:t>
                </m:r>
              </m:den>
            </m:f>
            <m:r>
              <m:rPr/>
              <w:rPr>
                <w:rStyle w:val="cw66"/>
              </w:rPr>
              <m:t>h</m:t>
            </m:r>
            <m:d>
              <m:dPr>
                <m:ctrlPr/>
              </m:dPr>
              <m:e>
                <m:rad>
                  <m:radPr>
                    <m:degHide m:val="1"/>
                    <m:ctrlPr/>
                  </m:radPr>
                  <m:deg/>
                  <m:e>
                    <m:f>
                      <m:fPr>
                        <m:ctrlPr/>
                      </m:fPr>
                      <m:num>
                        <m:sSub>
                          <m:sSubPr>
                            <m:ctrlPr/>
                          </m:sSubPr>
                          <m:e>
                            <m:r>
                              <m:rPr/>
                              <w:rPr>
                                <w:rStyle w:val="cw66"/>
                              </w:rPr>
                              <m:t>2K</m:t>
                            </m:r>
                          </m:e>
                          <m:sub>
                            <m:r>
                              <m:rPr/>
                              <w:rPr>
                                <w:rStyle w:val="cw66"/>
                              </w:rPr>
                              <m:t>m</m:t>
                            </m:r>
                          </m:sub>
                        </m:sSub>
                        <m:d>
                          <m:dPr>
                            <m:begChr m:val="["/>
                            <m:endChr m:val="]"/>
                            <m:ctrlPr/>
                          </m:dPr>
                          <m:e>
                            <m:r>
                              <m:rPr/>
                              <w:rPr>
                                <w:rStyle w:val="cw66"/>
                              </w:rPr>
                              <m:t>d-r</m:t>
                            </m:r>
                            <m:r>
                              <m:rPr/>
                              <w:rPr>
                                <w:rStyle w:val="cw66"/>
                              </w:rPr>
                              <m:t>(</m:t>
                            </m:r>
                            <m:sSub>
                              <m:sSubPr>
                                <m:ctrlPr/>
                              </m:sSubPr>
                              <m:e>
                                <m:r>
                                  <m:rPr/>
                                  <w:rPr>
                                    <w:rStyle w:val="cw66"/>
                                  </w:rPr>
                                  <m:t>p</m:t>
                                </m:r>
                              </m:e>
                              <m:sub>
                                <m:r>
                                  <m:rPr/>
                                  <w:rPr>
                                    <w:rStyle w:val="cw66"/>
                                  </w:rPr>
                                  <m:t>3</m:t>
                                </m:r>
                              </m:sub>
                            </m:sSub>
                            <m:r>
                              <m:rPr/>
                              <w:rPr>
                                <w:rStyle w:val="cw66"/>
                              </w:rPr>
                              <m:t>+</m:t>
                            </m:r>
                            <m:sSub>
                              <m:sSubPr>
                                <m:ctrlPr/>
                              </m:sSubPr>
                              <m:e>
                                <m:r>
                                  <m:rPr/>
                                  <w:rPr>
                                    <w:rStyle w:val="cw66"/>
                                  </w:rPr>
                                  <m:t>p</m:t>
                                </m:r>
                              </m:e>
                              <m:sub>
                                <m:r>
                                  <m:rPr/>
                                  <w:rPr>
                                    <w:rStyle w:val="cw66"/>
                                  </w:rPr>
                                  <m:t>1</m:t>
                                </m:r>
                              </m:sub>
                            </m:sSub>
                            <m:sSub>
                              <m:sSubPr>
                                <m:ctrlPr/>
                              </m:sSubPr>
                              <m:e>
                                <m:r>
                                  <m:rPr/>
                                  <w:rPr>
                                    <w:rStyle w:val="cw66"/>
                                  </w:rPr>
                                  <m:t>p</m:t>
                                </m:r>
                              </m:e>
                              <m:sub>
                                <m:r>
                                  <m:rPr/>
                                  <w:rPr>
                                    <w:rStyle w:val="cw66"/>
                                  </w:rPr>
                                  <m:t>2</m:t>
                                </m:r>
                              </m:sub>
                            </m:sSub>
                            <m:r>
                              <m:rPr/>
                              <w:rPr>
                                <w:rStyle w:val="cw66"/>
                              </w:rPr>
                              <m:t>)</m:t>
                            </m:r>
                          </m:e>
                        </m:d>
                      </m:num>
                      <m:den>
                        <m:r>
                          <m:rPr/>
                          <w:rPr>
                            <w:rStyle w:val="cw66"/>
                          </w:rPr>
                          <m:t>h</m:t>
                        </m:r>
                      </m:den>
                    </m:f>
                  </m:e>
                </m:rad>
                <m:r>
                  <m:rPr/>
                  <w:rPr>
                    <w:rStyle w:val="cw66"/>
                  </w:rPr>
                  <m:t>+</m:t>
                </m:r>
                <m:rad>
                  <m:radPr>
                    <m:degHide m:val="1"/>
                    <m:ctrlPr/>
                  </m:radPr>
                  <m:deg/>
                  <m:e>
                    <m:f>
                      <m:fPr>
                        <m:ctrlPr/>
                      </m:fPr>
                      <m:num>
                        <m:sSub>
                          <m:sSubPr>
                            <m:ctrlPr/>
                          </m:sSubPr>
                          <m:e>
                            <m:r>
                              <m:rPr/>
                              <w:rPr>
                                <w:rStyle w:val="cw66"/>
                              </w:rPr>
                              <m:t>2K</m:t>
                            </m:r>
                          </m:e>
                          <m:sub>
                            <m:r>
                              <m:rPr/>
                              <w:rPr>
                                <w:rStyle w:val="cw66"/>
                              </w:rPr>
                              <m:t>r</m:t>
                            </m:r>
                          </m:sub>
                        </m:sSub>
                        <m:r>
                          <m:rPr/>
                          <w:rPr>
                            <w:rStyle w:val="cw66"/>
                          </w:rPr>
                          <m:t>r</m:t>
                        </m:r>
                        <m:r>
                          <m:rPr/>
                          <w:rPr>
                            <w:rStyle w:val="cw66"/>
                          </w:rPr>
                          <m:t>(</m:t>
                        </m:r>
                        <m:sSub>
                          <m:sSubPr>
                            <m:ctrlPr/>
                          </m:sSubPr>
                          <m:e>
                            <m:r>
                              <m:rPr/>
                              <w:rPr>
                                <w:rStyle w:val="cw66"/>
                              </w:rPr>
                              <m:t>p</m:t>
                            </m:r>
                          </m:e>
                          <m:sub>
                            <m:r>
                              <m:rPr/>
                              <w:rPr>
                                <w:rStyle w:val="cw66"/>
                              </w:rPr>
                              <m:t>3</m:t>
                            </m:r>
                          </m:sub>
                        </m:sSub>
                        <m:r>
                          <m:rPr/>
                          <w:rPr>
                            <w:rStyle w:val="cw66"/>
                          </w:rPr>
                          <m:t>+</m:t>
                        </m:r>
                        <m:sSub>
                          <m:sSubPr>
                            <m:ctrlPr/>
                          </m:sSubPr>
                          <m:e>
                            <m:r>
                              <m:rPr/>
                              <w:rPr>
                                <w:rStyle w:val="cw66"/>
                              </w:rPr>
                              <m:t>p</m:t>
                            </m:r>
                          </m:e>
                          <m:sub>
                            <m:r>
                              <m:rPr/>
                              <w:rPr>
                                <w:rStyle w:val="cw66"/>
                              </w:rPr>
                              <m:t>1</m:t>
                            </m:r>
                          </m:sub>
                        </m:sSub>
                        <m:sSub>
                          <m:sSubPr>
                            <m:ctrlPr/>
                          </m:sSubPr>
                          <m:e>
                            <m:r>
                              <m:rPr/>
                              <w:rPr>
                                <w:rStyle w:val="cw66"/>
                              </w:rPr>
                              <m:t>p</m:t>
                            </m:r>
                          </m:e>
                          <m:sub>
                            <m:r>
                              <m:rPr/>
                              <w:rPr>
                                <w:rStyle w:val="cw66"/>
                              </w:rPr>
                              <m:t>2</m:t>
                            </m:r>
                          </m:sub>
                        </m:sSub>
                        <m:r>
                          <m:rPr/>
                          <w:rPr>
                            <w:rStyle w:val="cw66"/>
                          </w:rPr>
                          <m:t>)</m:t>
                        </m:r>
                      </m:num>
                      <m:den>
                        <m:r>
                          <m:rPr/>
                          <w:rPr>
                            <w:rStyle w:val="cw66"/>
                          </w:rPr>
                          <m:t>h+</m:t>
                        </m:r>
                        <m:sSub>
                          <m:sSubPr>
                            <m:ctrlPr/>
                          </m:sSubPr>
                          <m:e>
                            <m:r>
                              <m:rPr/>
                              <w:rPr>
                                <w:rStyle w:val="cw66"/>
                              </w:rPr>
                              <m:t>h</m:t>
                            </m:r>
                          </m:e>
                          <m:sub>
                            <m:r>
                              <m:rPr/>
                              <w:rPr>
                                <w:rStyle w:val="cw66"/>
                              </w:rPr>
                              <m:t>r</m:t>
                            </m:r>
                          </m:sub>
                        </m:sSub>
                      </m:den>
                    </m:f>
                  </m:e>
                </m:rad>
              </m:e>
            </m:d>
            <m:r>
              <w:rPr>
                <w:rStyle w:val="cw66"/>
              </w:rPr>
              <m:t>+</m:t>
            </m:r>
          </m:oMath>
          <w:r>
            <w:rPr>
              <w:rFonts w:hint="eastAsia"/>
            </w:rPr>
            <w:br/>
          </w:r>
          <m:oMath>
            <m:r>
              <w:rPr>
                <w:rStyle w:val="cw66"/>
              </w:rPr>
              <m:t>h</m:t>
            </m:r>
            <m:r>
              <m:rPr/>
              <w:rPr>
                <w:rStyle w:val="cw66"/>
                <w:rPrChange w:author="公式排版器" w:date="2024-11-26T16:54:13Z">
                  <w:rPr>
                    <w:i/>
                  </w:rPr>
                </w:rPrChange>
              </w:rPr>
              <m:t>r</m:t>
            </m:r>
            <m:r>
              <m:rPr/>
              <m:t>(1-</m:t>
            </m:r>
            <m:sSub>
              <m:sSubPr>
                <m:ctrlPr>
                  <w:rPr>
                    <w:rPrChange w:author="格式修订器" w:date="2024-11-26T16:54:08Z">
                      <w:rPr>
                        <w:i/>
                      </w:rPr>
                    </w:rPrChange>
                  </w:rPr>
                </m:ctrlPr>
              </m:sSubPr>
              <m:e>
                <m:r>
                  <w:rPr>
                    <w:rStyle w:val="cw66"/>
                  </w:rPr>
                  <m:t>p</m:t>
                </m:r>
              </m:e>
              <m:sub>
                <m:r>
                  <w:rPr>
                    <w:rStyle w:val="cw66"/>
                  </w:rPr>
                  <m:t>3</m:t>
                </m:r>
              </m:sub>
            </m:sSub>
            <m:r>
              <m:rPr/>
              <m:t>-</m:t>
            </m:r>
            <m:sSub>
              <m:sSubPr>
                <m:ctrlPr>
                  <w:rPr>
                    <w:rPrChange w:author="格式修订器" w:date="2024-11-26T16:54:08Z">
                      <w:rPr>
                        <w:i/>
                      </w:rPr>
                    </w:rPrChange>
                  </w:rPr>
                </m:ctrlPr>
              </m:sSubPr>
              <m:e>
                <m:r>
                  <w:rPr>
                    <w:rStyle w:val="cw66"/>
                  </w:rPr>
                  <m:t>p</m:t>
                </m:r>
              </m:e>
              <m:sub>
                <m:r>
                  <w:rPr>
                    <w:rStyle w:val="cw66"/>
                  </w:rPr>
                  <m:t>1</m:t>
                </m:r>
              </m:sub>
            </m:sSub>
            <m:sSub>
              <m:sSubPr>
                <m:ctrlPr>
                  <w:rPr>
                    <w:rPrChange w:author="格式修订器" w:date="2024-11-26T16:54:08Z">
                      <w:rPr>
                        <w:i/>
                      </w:rPr>
                    </w:rPrChange>
                  </w:rPr>
                </m:ctrlPr>
              </m:sSubPr>
              <m:e>
                <m:r>
                  <w:rPr>
                    <w:rStyle w:val="cw66"/>
                  </w:rPr>
                  <m:t>p</m:t>
                </m:r>
              </m:e>
              <m:sub>
                <m:r>
                  <w:rPr>
                    <w:rStyle w:val="cw66"/>
                  </w:rPr>
                  <m:t>2</m:t>
                </m:r>
              </m:sub>
            </m:sSub>
            <m:r>
              <m:rPr/>
              <m:t>)+</m:t>
            </m:r>
          </m:oMath>
        </m:oMathPara>
      </w:ins>
      <w:commentRangeEnd w:id="130"/>
      <w:r w:rsidR="00F1430F">
        <w:commentReference w:id="130"/>
      </w:r>
    </w:p>
    <w:p w14:paraId="69551DD1" w14:textId="7362BA98" w:rsidR="002F1D2C" w:rsidRPr="003673D3" w:rsidRDefault="0047272C" w:rsidP="006974F5">
      <w:pPr>
        <w:topLinePunct/>
        <w:rPr>
          <w:del w:author="公式排版器" w:date="2024-11-26T16:54:13Z"/>
        </w:rPr>
      </w:pPr>
      <w:del w:id="503232" w:author="公式排版器" w:date="2024-11-26T16:54:13Z">
        <m:oMathPara>
          <m:oMathParaPr>
            <m:jc m:val="center"/>
          </m:oMathParaPr>
          <m:oMath>
            <m:sSup>
              <m:sSupPr>
                <m:ctrlPr/>
              </m:sSupPr>
              <m:e>
                <m:r>
                  <w:rPr>
                    <w:rStyle w:val="cw66"/>
                  </w:rPr>
                  <m:t>C</m:t>
                </m:r>
              </m:e>
              <m:sup>
                <m:r>
                  <w:rPr>
                    <w:rStyle w:val="cw66"/>
                  </w:rPr>
                  <m:t>*</m:t>
                </m:r>
              </m:sup>
            </m:sSup>
            <m:r>
              <w:rPr>
                <w:rStyle w:val="cw66"/>
              </w:rPr>
              <m:t>=</m:t>
            </m:r>
            <m:r>
              <w:rPr>
                <w:rStyle w:val="cw66"/>
              </w:rPr>
              <m:t xml:space="preserve"> </m:t>
            </m:r>
            <m:f>
              <m:fPr>
                <m:ctrlPr/>
              </m:fPr>
              <m:num>
                <m:r>
                  <m:rPr/>
                  <w:rPr>
                    <w:rStyle w:val="cw66"/>
                  </w:rPr>
                  <m:t>1</m:t>
                </m:r>
              </m:num>
              <m:den>
                <m:r>
                  <m:rPr/>
                  <w:rPr>
                    <w:rStyle w:val="cw66"/>
                  </w:rPr>
                  <m:t>2</m:t>
                </m:r>
              </m:den>
            </m:f>
            <m:r>
              <m:rPr/>
              <w:rPr>
                <w:rStyle w:val="cw66"/>
              </w:rPr>
              <m:t>h</m:t>
            </m:r>
            <m:d>
              <m:dPr>
                <m:ctrlPr/>
              </m:dPr>
              <m:e>
                <m:rad>
                  <m:radPr>
                    <m:degHide m:val="1"/>
                    <m:ctrlPr/>
                  </m:radPr>
                  <m:deg/>
                  <m:e>
                    <m:f>
                      <m:fPr>
                        <m:ctrlPr/>
                      </m:fPr>
                      <m:num>
                        <m:sSub>
                          <m:sSubPr>
                            <m:ctrlPr/>
                          </m:sSubPr>
                          <m:e>
                            <m:r>
                              <m:rPr/>
                              <w:rPr>
                                <w:rStyle w:val="cw66"/>
                              </w:rPr>
                              <m:t>2K</m:t>
                            </m:r>
                          </m:e>
                          <m:sub>
                            <m:r>
                              <m:rPr/>
                              <w:rPr>
                                <w:rStyle w:val="cw66"/>
                              </w:rPr>
                              <m:t>m</m:t>
                            </m:r>
                          </m:sub>
                        </m:sSub>
                        <m:d>
                          <m:dPr>
                            <m:begChr m:val="["/>
                            <m:endChr m:val="]"/>
                            <m:ctrlPr/>
                          </m:dPr>
                          <m:e>
                            <m:r>
                              <m:rPr/>
                              <w:rPr>
                                <w:rStyle w:val="cw66"/>
                              </w:rPr>
                              <m:t>d-r</m:t>
                            </m:r>
                            <m:r>
                              <m:rPr/>
                              <w:rPr>
                                <w:rStyle w:val="cw66"/>
                              </w:rPr>
                              <m:t>(</m:t>
                            </m:r>
                            <m:sSub>
                              <m:sSubPr>
                                <m:ctrlPr/>
                              </m:sSubPr>
                              <m:e>
                                <m:r>
                                  <m:rPr/>
                                  <w:rPr>
                                    <w:rStyle w:val="cw66"/>
                                  </w:rPr>
                                  <m:t>p</m:t>
                                </m:r>
                              </m:e>
                              <m:sub>
                                <m:r>
                                  <m:rPr/>
                                  <w:rPr>
                                    <w:rStyle w:val="cw66"/>
                                  </w:rPr>
                                  <m:t>3</m:t>
                                </m:r>
                              </m:sub>
                            </m:sSub>
                            <m:r>
                              <m:rPr/>
                              <w:rPr>
                                <w:rStyle w:val="cw66"/>
                              </w:rPr>
                              <m:t>+</m:t>
                            </m:r>
                            <m:sSub>
                              <m:sSubPr>
                                <m:ctrlPr/>
                              </m:sSubPr>
                              <m:e>
                                <m:r>
                                  <m:rPr/>
                                  <w:rPr>
                                    <w:rStyle w:val="cw66"/>
                                  </w:rPr>
                                  <m:t>p</m:t>
                                </m:r>
                              </m:e>
                              <m:sub>
                                <m:r>
                                  <m:rPr/>
                                  <w:rPr>
                                    <w:rStyle w:val="cw66"/>
                                  </w:rPr>
                                  <m:t>1</m:t>
                                </m:r>
                              </m:sub>
                            </m:sSub>
                            <m:sSub>
                              <m:sSubPr>
                                <m:ctrlPr/>
                              </m:sSubPr>
                              <m:e>
                                <m:r>
                                  <m:rPr/>
                                  <w:rPr>
                                    <w:rStyle w:val="cw66"/>
                                  </w:rPr>
                                  <m:t>p</m:t>
                                </m:r>
                              </m:e>
                              <m:sub>
                                <m:r>
                                  <m:rPr/>
                                  <w:rPr>
                                    <w:rStyle w:val="cw66"/>
                                  </w:rPr>
                                  <m:t>2</m:t>
                                </m:r>
                              </m:sub>
                            </m:sSub>
                            <m:r>
                              <m:rPr/>
                              <w:rPr>
                                <w:rStyle w:val="cw66"/>
                              </w:rPr>
                              <m:t>)</m:t>
                            </m:r>
                          </m:e>
                        </m:d>
                      </m:num>
                      <m:den>
                        <m:r>
                          <m:rPr/>
                          <w:rPr>
                            <w:rStyle w:val="cw66"/>
                          </w:rPr>
                          <m:t>h</m:t>
                        </m:r>
                      </m:den>
                    </m:f>
                  </m:e>
                </m:rad>
                <m:r>
                  <m:rPr/>
                  <w:rPr>
                    <w:rStyle w:val="cw66"/>
                  </w:rPr>
                  <m:t>+</m:t>
                </m:r>
                <m:rad>
                  <m:radPr>
                    <m:degHide m:val="1"/>
                    <m:ctrlPr/>
                  </m:radPr>
                  <m:deg/>
                  <m:e>
                    <m:f>
                      <m:fPr>
                        <m:ctrlPr/>
                      </m:fPr>
                      <m:num>
                        <m:sSub>
                          <m:sSubPr>
                            <m:ctrlPr/>
                          </m:sSubPr>
                          <m:e>
                            <m:r>
                              <m:rPr/>
                              <w:rPr>
                                <w:rStyle w:val="cw66"/>
                              </w:rPr>
                              <m:t>2K</m:t>
                            </m:r>
                          </m:e>
                          <m:sub>
                            <m:r>
                              <m:rPr/>
                              <w:rPr>
                                <w:rStyle w:val="cw66"/>
                              </w:rPr>
                              <m:t>r</m:t>
                            </m:r>
                          </m:sub>
                        </m:sSub>
                        <m:r>
                          <m:rPr/>
                          <w:rPr>
                            <w:rStyle w:val="cw66"/>
                          </w:rPr>
                          <m:t>r</m:t>
                        </m:r>
                        <m:r>
                          <m:rPr/>
                          <w:rPr>
                            <w:rStyle w:val="cw66"/>
                          </w:rPr>
                          <m:t>(</m:t>
                        </m:r>
                        <m:sSub>
                          <m:sSubPr>
                            <m:ctrlPr/>
                          </m:sSubPr>
                          <m:e>
                            <m:r>
                              <m:rPr/>
                              <w:rPr>
                                <w:rStyle w:val="cw66"/>
                              </w:rPr>
                              <m:t>p</m:t>
                            </m:r>
                          </m:e>
                          <m:sub>
                            <m:r>
                              <m:rPr/>
                              <w:rPr>
                                <w:rStyle w:val="cw66"/>
                              </w:rPr>
                              <m:t>3</m:t>
                            </m:r>
                          </m:sub>
                        </m:sSub>
                        <m:r>
                          <m:rPr/>
                          <w:rPr>
                            <w:rStyle w:val="cw66"/>
                          </w:rPr>
                          <m:t>+</m:t>
                        </m:r>
                        <m:sSub>
                          <m:sSubPr>
                            <m:ctrlPr/>
                          </m:sSubPr>
                          <m:e>
                            <m:r>
                              <m:rPr/>
                              <w:rPr>
                                <w:rStyle w:val="cw66"/>
                              </w:rPr>
                              <m:t>p</m:t>
                            </m:r>
                          </m:e>
                          <m:sub>
                            <m:r>
                              <m:rPr/>
                              <w:rPr>
                                <w:rStyle w:val="cw66"/>
                              </w:rPr>
                              <m:t>1</m:t>
                            </m:r>
                          </m:sub>
                        </m:sSub>
                        <m:sSub>
                          <m:sSubPr>
                            <m:ctrlPr/>
                          </m:sSubPr>
                          <m:e>
                            <m:r>
                              <m:rPr/>
                              <w:rPr>
                                <w:rStyle w:val="cw66"/>
                              </w:rPr>
                              <m:t>p</m:t>
                            </m:r>
                          </m:e>
                          <m:sub>
                            <m:r>
                              <m:rPr/>
                              <w:rPr>
                                <w:rStyle w:val="cw66"/>
                              </w:rPr>
                              <m:t>2</m:t>
                            </m:r>
                          </m:sub>
                        </m:sSub>
                        <m:r>
                          <m:rPr/>
                          <w:rPr>
                            <w:rStyle w:val="cw66"/>
                          </w:rPr>
                          <m:t>)</m:t>
                        </m:r>
                      </m:num>
                      <m:den>
                        <m:r>
                          <m:rPr/>
                          <w:rPr>
                            <w:rStyle w:val="cw66"/>
                          </w:rPr>
                          <m:t>h+</m:t>
                        </m:r>
                        <m:sSub>
                          <m:sSubPr>
                            <m:ctrlPr/>
                          </m:sSubPr>
                          <m:e>
                            <m:r>
                              <m:rPr/>
                              <w:rPr>
                                <w:rStyle w:val="cw66"/>
                              </w:rPr>
                              <m:t>h</m:t>
                            </m:r>
                          </m:e>
                          <m:sub>
                            <m:r>
                              <m:rPr/>
                              <w:rPr>
                                <w:rStyle w:val="cw66"/>
                              </w:rPr>
                              <m:t>r</m:t>
                            </m:r>
                          </m:sub>
                        </m:sSub>
                      </m:den>
                    </m:f>
                  </m:e>
                </m:rad>
              </m:e>
            </m:d>
            <m:r>
              <w:rPr>
                <w:rStyle w:val="cw66"/>
              </w:rPr>
              <m:t>+</m:t>
            </m:r>
          </m:oMath>
        </m:oMathPara>
      </w:del>
    </w:p>
    <w:p w14:paraId="3AAB7D23" w14:textId="0E8E3A2A" w:rsidR="002F1D2C" w:rsidRPr="00BF5C49" w:rsidRDefault="0047272C" w:rsidP="002F1D2C">
      <w:pPr>
        <w:topLinePunct/>
      </w:pPr>
      <m:oMath>
        <m:f>
          <m:fPr>
            <m:ctrlPr/>
          </m:fPr>
          <m:num>
            <m:r>
              <w:rPr>
                <w:rStyle w:val="cw66"/>
              </w:rPr>
              <m:t>1</m:t>
            </m:r>
          </m:num>
          <m:den>
            <m:r>
              <w:rPr>
                <w:rStyle w:val="cw66"/>
              </w:rPr>
              <m:t>2</m:t>
            </m:r>
          </m:den>
        </m:f>
        <m:sSub>
          <m:sSubPr>
            <m:ctrlPr/>
          </m:sSubPr>
          <m:e>
            <m:r>
              <m:rPr/>
              <w:rPr>
                <w:rStyle w:val="cw66"/>
              </w:rPr>
              <m:t>h</m:t>
            </m:r>
          </m:e>
          <m:sub>
            <m:r>
              <m:rPr/>
              <w:rPr>
                <w:rStyle w:val="cw66"/>
              </w:rPr>
              <m:t>r</m:t>
            </m:r>
          </m:sub>
        </m:sSub>
        <m:d>
          <m:dPr>
            <m:ctrlPr/>
          </m:dPr>
          <m:e>
            <m:rad>
              <m:radPr>
                <m:degHide m:val="1"/>
                <m:ctrlPr/>
              </m:radPr>
              <m:deg/>
              <m:e>
                <m:f>
                  <m:fPr>
                    <m:ctrlPr/>
                  </m:fPr>
                  <m:num>
                    <m:sSub>
                      <m:sSubPr>
                        <m:ctrlPr/>
                      </m:sSubPr>
                      <m:e>
                        <m:r>
                          <w:rPr>
                            <w:rStyle w:val="cw66"/>
                          </w:rPr>
                          <m:t>2K</m:t>
                        </m:r>
                      </m:e>
                      <m:sub>
                        <m:r>
                          <w:rPr>
                            <w:rStyle w:val="cw66"/>
                          </w:rPr>
                          <m:t>r</m:t>
                        </m:r>
                      </m:sub>
                    </m:sSub>
                    <m:r>
                      <w:rPr>
                        <w:rStyle w:val="cw66"/>
                      </w:rPr>
                      <m:t>r</m:t>
                    </m:r>
                    <m:d>
                      <m:dPr>
                        <m:ctrlPr/>
                      </m:dPr>
                      <m:e>
                        <m:sSub>
                          <m:sSubPr>
                            <m:ctrlPr/>
                          </m:sSubPr>
                          <m:e>
                            <m:r>
                              <w:rPr>
                                <w:rStyle w:val="cw66"/>
                              </w:rPr>
                              <m:t>p</m:t>
                            </m:r>
                          </m:e>
                          <m:sub>
                            <m:r>
                              <w:rPr>
                                <w:rStyle w:val="cw66"/>
                              </w:rPr>
                              <m:t>3</m:t>
                            </m:r>
                          </m:sub>
                        </m:sSub>
                        <m:r>
                          <m:rPr>
                            <m:sty m:val="p"/>
                          </m:rPr>
                          <w:rPr>
                            <w:rStyle w:val="cw66"/>
                          </w:rPr>
                          <m:t>+</m:t>
                        </m:r>
                        <m:sSub>
                          <m:sSubPr>
                            <m:ctrlPr/>
                          </m:sSubPr>
                          <m:e>
                            <m:r>
                              <w:rPr>
                                <w:rStyle w:val="cw66"/>
                              </w:rPr>
                              <m:t>p</m:t>
                            </m:r>
                          </m:e>
                          <m:sub>
                            <m:r>
                              <w:rPr>
                                <w:rStyle w:val="cw66"/>
                              </w:rPr>
                              <m:t>1</m:t>
                            </m:r>
                          </m:sub>
                        </m:sSub>
                        <m:sSub>
                          <m:sSubPr>
                            <m:ctrlPr/>
                          </m:sSubPr>
                          <m:e>
                            <m:r>
                              <w:rPr>
                                <w:rStyle w:val="cw66"/>
                              </w:rPr>
                              <m:t>p</m:t>
                            </m:r>
                          </m:e>
                          <m:sub>
                            <m:r>
                              <w:rPr>
                                <w:rStyle w:val="cw66"/>
                              </w:rPr>
                              <m:t>2</m:t>
                            </m:r>
                          </m:sub>
                        </m:sSub>
                      </m:e>
                    </m:d>
                  </m:num>
                  <m:den>
                    <m:r>
                      <w:rPr>
                        <w:rStyle w:val="cw66"/>
                      </w:rPr>
                      <m:t>h+</m:t>
                    </m:r>
                    <m:sSub>
                      <m:sSubPr>
                        <m:ctrlPr/>
                      </m:sSubPr>
                      <m:e>
                        <m:r>
                          <w:rPr>
                            <w:rStyle w:val="cw66"/>
                          </w:rPr>
                          <m:t>h</m:t>
                        </m:r>
                      </m:e>
                      <m:sub>
                        <m:r>
                          <w:rPr>
                            <w:rStyle w:val="cw66"/>
                          </w:rPr>
                          <m:t>r</m:t>
                        </m:r>
                      </m:sub>
                    </m:sSub>
                  </m:den>
                </m:f>
              </m:e>
            </m:rad>
            <m:r>
              <m:rPr>
                <m:sty m:val="p"/>
              </m:rPr>
              <w:rPr>
                <w:rStyle w:val="cw66"/>
              </w:rPr>
              <m:t xml:space="preserve"> </m:t>
            </m:r>
            <m:r>
              <w:rPr>
                <w:rStyle w:val="cw66"/>
              </w:rPr>
              <m:t>-1</m:t>
            </m:r>
          </m:e>
        </m:d>
      </m:oMath>
      <w:r w:rsidR="002F1D2C" w:rsidRPr="00BF5C49">
        <w:t>+</w:t>
      </w:r>
    </w:p>
    <w:p w14:paraId="5FEC75A4" w14:textId="091577E4" w:rsidR="002F1D2C" w:rsidRPr="00BF5C49" w:rsidRDefault="0047272C" w:rsidP="002F1D2C">
      <w:pPr>
        <w:topLinePunct/>
      </w:pPr>
      <w:commentRangeStart w:id="131"/>
      <m:oMathPara>
        <m:oMathParaPr>
          <m:jc m:val="left"/>
        </m:oMathParaPr>
        <m:oMath>
          <m:rad>
            <m:radPr>
              <m:degHide m:val="1"/>
              <m:ctrlPr/>
            </m:radPr>
            <m:deg/>
            <m:e>
              <m:f>
                <m:fPr>
                  <m:ctrlPr/>
                </m:fPr>
                <m:num>
                  <m:sSub>
                    <m:sSubPr>
                      <m:ctrlPr/>
                    </m:sSubPr>
                    <m:e>
                      <m:r>
                        <m:rPr/>
                        <w:rPr>
                          <w:rStyle w:val="cw66"/>
                        </w:rPr>
                        <m:t>K</m:t>
                      </m:r>
                    </m:e>
                    <m:sub>
                      <m:r>
                        <m:rPr/>
                        <w:rPr>
                          <w:rStyle w:val="cw66"/>
                        </w:rPr>
                        <m:t>r</m:t>
                      </m:r>
                    </m:sub>
                  </m:sSub>
                  <m:r>
                    <m:rPr/>
                    <w:rPr>
                      <w:rStyle w:val="cw66"/>
                    </w:rPr>
                    <m:t>r</m:t>
                  </m:r>
                  <m:r>
                    <m:rPr/>
                    <w:rPr>
                      <w:rStyle w:val="cw66"/>
                    </w:rPr>
                    <m:t>(</m:t>
                  </m:r>
                  <m:sSub>
                    <m:sSubPr>
                      <m:ctrlPr/>
                    </m:sSubPr>
                    <m:e>
                      <m:r>
                        <m:rPr/>
                        <w:rPr>
                          <w:rStyle w:val="cw66"/>
                        </w:rPr>
                        <m:t>p</m:t>
                      </m:r>
                    </m:e>
                    <m:sub>
                      <m:r>
                        <m:rPr/>
                        <w:rPr>
                          <w:rStyle w:val="cw66"/>
                        </w:rPr>
                        <m:t>3</m:t>
                      </m:r>
                    </m:sub>
                  </m:sSub>
                  <m:r>
                    <m:rPr/>
                    <w:rPr>
                      <w:rStyle w:val="cw66"/>
                    </w:rPr>
                    <m:t>+</m:t>
                  </m:r>
                  <m:sSub>
                    <m:sSubPr>
                      <m:ctrlPr/>
                    </m:sSubPr>
                    <m:e>
                      <m:r>
                        <m:rPr/>
                        <w:rPr>
                          <w:rStyle w:val="cw66"/>
                        </w:rPr>
                        <m:t>p</m:t>
                      </m:r>
                    </m:e>
                    <m:sub>
                      <m:r>
                        <m:rPr/>
                        <w:rPr>
                          <w:rStyle w:val="cw66"/>
                        </w:rPr>
                        <m:t>1</m:t>
                      </m:r>
                    </m:sub>
                  </m:sSub>
                  <m:sSub>
                    <m:sSubPr>
                      <m:ctrlPr/>
                    </m:sSubPr>
                    <m:e>
                      <m:r>
                        <m:rPr/>
                        <w:rPr>
                          <w:rStyle w:val="cw66"/>
                        </w:rPr>
                        <m:t>p</m:t>
                      </m:r>
                    </m:e>
                    <m:sub>
                      <m:r>
                        <m:rPr/>
                        <w:rPr>
                          <w:rStyle w:val="cw66"/>
                        </w:rPr>
                        <m:t>2</m:t>
                      </m:r>
                    </m:sub>
                  </m:sSub>
                  <m:r>
                    <m:rPr/>
                    <w:rPr>
                      <w:rStyle w:val="cw66"/>
                    </w:rPr>
                    <m:t>)(h+</m:t>
                  </m:r>
                  <m:sSub>
                    <m:sSubPr>
                      <m:ctrlPr/>
                    </m:sSubPr>
                    <m:e>
                      <m:r>
                        <m:rPr/>
                        <w:rPr>
                          <w:rStyle w:val="cw66"/>
                        </w:rPr>
                        <m:t>h</m:t>
                      </m:r>
                    </m:e>
                    <m:sub>
                      <m:r>
                        <m:rPr/>
                        <w:rPr>
                          <w:rStyle w:val="cw66"/>
                        </w:rPr>
                        <m:t>r</m:t>
                      </m:r>
                    </m:sub>
                  </m:sSub>
                  <m:r>
                    <m:rPr/>
                    <w:rPr>
                      <w:rStyle w:val="cw66"/>
                    </w:rPr>
                    <m:t>)</m:t>
                  </m:r>
                </m:num>
                <m:den>
                  <m:r>
                    <m:rPr/>
                    <w:rPr>
                      <w:rStyle w:val="cw66"/>
                    </w:rPr>
                    <m:t>2</m:t>
                  </m:r>
                </m:den>
              </m:f>
            </m:e>
          </m:rad>
          <m:r>
            <w:rPr>
              <w:rStyle w:val="cw66"/>
            </w:rPr>
            <m:t>+</m:t>
          </m:r>
        </m:oMath>
      </m:oMathPara>
      <w:commentRangeEnd w:id="131"/>
      <w:r w:rsidR="00F1430F">
        <w:commentReference w:id="131"/>
      </w:r>
    </w:p>
    <w:p w14:paraId="0D69F64A" w14:textId="599E49FE" w:rsidR="002F1D2C" w:rsidRPr="00BF5C49" w:rsidRDefault="0047272C" w:rsidP="002F1D2C">
      <w:pPr>
        <w:topLinePunct/>
      </w:pPr>
      <m:oMath>
        <m:sSub>
          <m:sSubPr>
            <m:ctrlPr/>
          </m:sSubPr>
          <m:e>
            <m:r>
              <m:rPr/>
              <w:rPr>
                <w:rStyle w:val="cw66"/>
              </w:rPr>
              <m:t>c</m:t>
            </m:r>
          </m:e>
          <m:sub>
            <m:r>
              <m:rPr/>
              <w:rPr>
                <w:rStyle w:val="cw66"/>
              </w:rPr>
              <m:t>r</m:t>
            </m:r>
          </m:sub>
        </m:sSub>
        <m:r>
          <m:rPr>
            <m:sty m:val="p"/>
          </m:rPr>
          <w:rPr>
            <w:rStyle w:val="cw66"/>
          </w:rPr>
          <m:t xml:space="preserve">r </m:t>
        </m:r>
        <m:d>
          <m:dPr>
            <m:ctrlPr/>
          </m:dPr>
          <m:e>
            <m:sSub>
              <m:sSubPr>
                <m:ctrlPr/>
              </m:sSubPr>
              <m:e>
                <m:r>
                  <m:rPr/>
                  <w:rPr>
                    <w:rStyle w:val="cw66"/>
                  </w:rPr>
                  <m:t>p</m:t>
                </m:r>
              </m:e>
              <m:sub>
                <m:r>
                  <m:rPr/>
                  <w:rPr>
                    <w:rStyle w:val="cw66"/>
                  </w:rPr>
                  <m:t>3</m:t>
                </m:r>
              </m:sub>
            </m:sSub>
            <m:r>
              <m:rPr/>
              <w:rPr>
                <w:rStyle w:val="cw66"/>
              </w:rPr>
              <m:t>+</m:t>
            </m:r>
            <m:sSub>
              <m:sSubPr>
                <m:ctrlPr/>
              </m:sSubPr>
              <m:e>
                <m:r>
                  <m:rPr/>
                  <w:rPr>
                    <w:rStyle w:val="cw66"/>
                  </w:rPr>
                  <m:t>p</m:t>
                </m:r>
              </m:e>
              <m:sub>
                <m:r>
                  <m:rPr/>
                  <w:rPr>
                    <w:rStyle w:val="cw66"/>
                  </w:rPr>
                  <m:t>1</m:t>
                </m:r>
              </m:sub>
            </m:sSub>
            <m:sSub>
              <m:sSubPr>
                <m:ctrlPr/>
              </m:sSubPr>
              <m:e>
                <m:r>
                  <m:rPr/>
                  <w:rPr>
                    <w:rStyle w:val="cw66"/>
                  </w:rPr>
                  <m:t>p</m:t>
                </m:r>
              </m:e>
              <m:sub>
                <m:r>
                  <m:rPr/>
                  <w:rPr>
                    <w:rStyle w:val="cw66"/>
                  </w:rPr>
                  <m:t>2</m:t>
                </m:r>
              </m:sub>
            </m:sSub>
          </m:e>
        </m:d>
      </m:oMath>
      <w:r w:rsidR="002F1D2C" w:rsidRPr="00BF5C49">
        <w:t>+</w:t>
      </w:r>
    </w:p>
    <w:p w14:paraId="351A22F7" w14:textId="2F2AA037" w:rsidR="002F1D2C" w:rsidRPr="00BF5C49" w:rsidRDefault="0047272C" w:rsidP="002F1D2C">
      <w:pPr>
        <w:topLinePunct/>
      </w:pPr>
      <w:commentRangeStart w:id="132"/>
      <m:oMathPara>
        <m:oMathParaPr>
          <m:jc m:val="left"/>
        </m:oMathParaPr>
        <m:oMath>
          <m:rad>
            <m:radPr>
              <m:degHide m:val="1"/>
              <m:ctrlPr/>
            </m:radPr>
            <m:deg/>
            <m:e>
              <m:f>
                <m:fPr>
                  <m:ctrlPr/>
                </m:fPr>
                <m:num>
                  <m:sSub>
                    <m:sSubPr>
                      <m:ctrlPr/>
                    </m:sSubPr>
                    <m:e>
                      <m:r>
                        <m:rPr/>
                        <w:rPr>
                          <w:rStyle w:val="cw66"/>
                        </w:rPr>
                        <m:t>K</m:t>
                      </m:r>
                    </m:e>
                    <m:sub>
                      <m:r>
                        <m:rPr/>
                        <w:rPr>
                          <w:rStyle w:val="cw66"/>
                        </w:rPr>
                        <m:t>m</m:t>
                      </m:r>
                    </m:sub>
                  </m:sSub>
                  <m:r>
                    <m:rPr/>
                    <w:rPr>
                      <w:rStyle w:val="cw66"/>
                    </w:rPr>
                    <m:t>[d-r</m:t>
                  </m:r>
                  <m:r>
                    <m:rPr/>
                    <w:rPr>
                      <w:rStyle w:val="cw66"/>
                    </w:rPr>
                    <m:t>(</m:t>
                  </m:r>
                  <m:sSub>
                    <m:sSubPr>
                      <m:ctrlPr/>
                    </m:sSubPr>
                    <m:e>
                      <m:r>
                        <m:rPr/>
                        <w:rPr>
                          <w:rStyle w:val="cw66"/>
                        </w:rPr>
                        <m:t>p</m:t>
                      </m:r>
                    </m:e>
                    <m:sub>
                      <m:r>
                        <m:rPr/>
                        <w:rPr>
                          <w:rStyle w:val="cw66"/>
                        </w:rPr>
                        <m:t>3</m:t>
                      </m:r>
                    </m:sub>
                  </m:sSub>
                  <m:r>
                    <m:rPr/>
                    <w:rPr>
                      <w:rStyle w:val="cw66"/>
                    </w:rPr>
                    <m:t>+</m:t>
                  </m:r>
                  <m:sSub>
                    <m:sSubPr>
                      <m:ctrlPr/>
                    </m:sSubPr>
                    <m:e>
                      <m:r>
                        <m:rPr/>
                        <w:rPr>
                          <w:rStyle w:val="cw66"/>
                        </w:rPr>
                        <m:t>p</m:t>
                      </m:r>
                    </m:e>
                    <m:sub>
                      <m:r>
                        <m:rPr/>
                        <w:rPr>
                          <w:rStyle w:val="cw66"/>
                        </w:rPr>
                        <m:t>1</m:t>
                      </m:r>
                    </m:sub>
                  </m:sSub>
                  <m:sSub>
                    <m:sSubPr>
                      <m:ctrlPr/>
                    </m:sSubPr>
                    <m:e>
                      <m:r>
                        <m:rPr/>
                        <w:rPr>
                          <w:rStyle w:val="cw66"/>
                        </w:rPr>
                        <m:t>p</m:t>
                      </m:r>
                    </m:e>
                    <m:sub>
                      <m:r>
                        <m:rPr/>
                        <w:rPr>
                          <w:rStyle w:val="cw66"/>
                        </w:rPr>
                        <m:t>2</m:t>
                      </m:r>
                    </m:sub>
                  </m:sSub>
                  <m:r>
                    <m:rPr/>
                    <w:rPr>
                      <w:rStyle w:val="cw66"/>
                    </w:rPr>
                    <m:t>)]h</m:t>
                  </m:r>
                </m:num>
                <m:den>
                  <m:r>
                    <m:rPr/>
                    <w:rPr>
                      <w:rStyle w:val="cw66"/>
                    </w:rPr>
                    <m:t>2</m:t>
                  </m:r>
                </m:den>
              </m:f>
            </m:e>
          </m:rad>
          <m:r>
            <w:rPr>
              <w:rStyle w:val="cw66"/>
            </w:rPr>
            <m:t>+</m:t>
          </m:r>
        </m:oMath>
      </m:oMathPara>
      <w:commentRangeEnd w:id="132"/>
      <w:r w:rsidR="00F1430F">
        <w:commentReference w:id="132"/>
      </w:r>
    </w:p>
    <w:p w14:paraId="46BC2C68" w14:textId="3747674B" w:rsidR="00FB34F9" w:rsidRPr="00BF5C49" w:rsidRDefault="0047272C" w:rsidP="002F1D2C">
      <w:pPr>
        <w:pStyle w:val="cw14"/>
        <w:topLinePunct/>
        <w:textAlignment w:val="center"/>
        <w:jc w:val="right"/>
      </w:pPr>
      <w:del w:id="503233" w:author="公式排版器" w:date="2024-11-26T16:54:13Z"/>
      <m:oMath>
        <m:sSub>
          <m:sSubPr>
            <m:ctrlPr>
              <w:del w:author="公式排版器" w:date="2024-11-26T16:54:13Z"/>
            </m:ctrlPr>
          </m:sSubPr>
          <m:e>
            <m:r>
              <w:del w:author="公式排版器" w:date="2024-11-26T16:54:13Z">
                <m:t>c</m:t>
              </w:del>
            </m:r>
          </m:e>
          <m:sub>
            <m:r>
              <w:del w:author="公式排版器" w:date="2024-11-26T16:54:13Z">
                <m:t>m</m:t>
              </w:del>
            </m:r>
          </m:sub>
        </m:sSub>
        <m:d>
          <m:dPr>
            <m:begChr m:val="["/>
            <m:endChr m:val="]"/>
            <m:ctrlPr>
              <w:del w:author="公式排版器" w:date="2024-11-26T16:54:13Z"/>
            </m:ctrlPr>
          </m:dPr>
          <m:e>
            <m:r>
              <w:del w:author="公式排版器" w:date="2024-11-26T16:54:13Z">
                <m:t>d</m:t>
              </w:del>
            </m:r>
            <m:r>
              <w:del w:author="公式排版器" w:date="2024-11-26T16:54:13Z">
                <m:rPr>
                  <m:sty m:val="p"/>
                </m:rPr>
                <m:t>-</m:t>
              </w:del>
            </m:r>
            <m:r>
              <w:del w:author="公式排版器" w:date="2024-11-26T16:54:13Z">
                <m:t>r</m:t>
              </w:del>
            </m:r>
            <m:r>
              <w:del w:author="公式排版器" w:date="2024-11-26T16:54:13Z">
                <m:rPr>
                  <m:sty m:val="p"/>
                </m:rPr>
                <m:t xml:space="preserve"> </m:t>
              </w:del>
            </m:r>
            <m:d>
              <m:dPr>
                <m:ctrlPr>
                  <w:del w:author="公式排版器" w:date="2024-11-26T16:54:13Z"/>
                </m:ctrlPr>
              </m:dPr>
              <m:e>
                <m:sSub>
                  <m:sSubPr>
                    <m:ctrlPr>
                      <w:del w:author="公式排版器" w:date="2024-11-26T16:54:13Z"/>
                    </m:ctrlPr>
                  </m:sSubPr>
                  <m:e>
                    <m:r>
                      <w:del w:author="公式排版器" w:date="2024-11-26T16:54:13Z">
                        <m:rPr/>
                        <m:t>p</m:t>
                      </w:del>
                    </m:r>
                  </m:e>
                  <m:sub>
                    <m:r>
                      <w:del w:author="公式排版器" w:date="2024-11-26T16:54:13Z">
                        <m:rPr/>
                        <m:t>3</m:t>
                      </w:del>
                    </m:r>
                  </m:sub>
                </m:sSub>
                <m:r>
                  <w:del w:author="公式排版器" w:date="2024-11-26T16:54:13Z">
                    <m:rPr/>
                    <m:t>+</m:t>
                  </w:del>
                </m:r>
                <m:sSub>
                  <m:sSubPr>
                    <m:ctrlPr>
                      <w:del w:author="公式排版器" w:date="2024-11-26T16:54:13Z"/>
                    </m:ctrlPr>
                  </m:sSubPr>
                  <m:e>
                    <m:r>
                      <w:del w:author="公式排版器" w:date="2024-11-26T16:54:13Z">
                        <m:rPr/>
                        <m:t>p</m:t>
                      </w:del>
                    </m:r>
                  </m:e>
                  <m:sub>
                    <m:r>
                      <w:del w:author="公式排版器" w:date="2024-11-26T16:54:13Z">
                        <m:rPr/>
                        <m:t>1</m:t>
                      </w:del>
                    </m:r>
                  </m:sub>
                </m:sSub>
                <m:sSub>
                  <m:sSubPr>
                    <m:ctrlPr>
                      <w:del w:author="公式排版器" w:date="2024-11-26T16:54:13Z"/>
                    </m:ctrlPr>
                  </m:sSubPr>
                  <m:e>
                    <m:r>
                      <w:del w:author="公式排版器" w:date="2024-11-26T16:54:13Z">
                        <m:rPr/>
                        <m:t>p</m:t>
                      </w:del>
                    </m:r>
                  </m:e>
                  <m:sub>
                    <m:r>
                      <w:del w:author="公式排版器" w:date="2024-11-26T16:54:13Z">
                        <m:rPr/>
                        <m:t>2</m:t>
                      </w:del>
                    </m:r>
                  </m:sub>
                </m:sSub>
              </m:e>
            </m:d>
          </m:e>
        </m:d>
      </m:oMath>
      <w:del w:author="公式排版器" w:date="2024-11-26T16:54:13Z">
        <w:r w:rsidR="002F1D2C" w:rsidRPr="00BF5C49">
          <w:delText xml:space="preserve"> </w:delText>
        </w:r>
        <w:r w:rsidR="002F1D2C" w:rsidRPr="00BF5C49">
          <w:delText xml:space="preserve">                      </w:delText>
        </w:r>
        <w:r w:rsidR="00B13FA3">
          <w:delText xml:space="preserve">  </w:delText>
        </w:r>
        <w:r w:rsidR="002F1D2C" w:rsidRPr="00BF5C49">
          <w:delText xml:space="preserve">  </w:delText>
        </w:r>
        <w:r w:rsidR="002F1D2C" w:rsidRPr="00BF5C49">
          <w:delText xml:space="preserve">(</w:delText>
        </w:r>
        <w:r w:rsidR="002F1D2C" w:rsidRPr="00BF5C49">
          <w:delText xml:space="preserve">4-1</w:delText>
        </w:r>
        <w:r w:rsidR="00BD4294">
          <w:delText xml:space="preserve">5</w:delText>
        </w:r>
        <w:r w:rsidR="002F1D2C" w:rsidRPr="00BF5C49">
          <w:delText xml:space="preserve">)</w:delText>
        </w:r>
      </w:del>
      <w:ins w:id="503234" w:author="公式排版器" w:date="2024-11-26T16:54:07Z">
        <m:oMathPara>
          <m:oMathParaPr>
            <m:jc m:val="right"/>
          </m:oMathParaPr>
          <m:oMath>
            <m:eqArr>
              <m:eqArrPr>
                <m:maxDist m:val="1"/>
                <m:objDist m:val="1"/>
                <m:ctrlPr>
                  <w:rPr>
                    <w:rFonts w:ascii="Cambria Math" w:hAnsi="Cambria Math"/>
                    <w:i/>
                    <w:iCs/>
                  </w:rPr>
                </m:ctrlPr>
              </m:eqArrPr>
              <m:e>
                <m:sSub>
                  <m:sSubPr>
                    <m:ctrlPr>
                      <w:rPr>
                        <w:rPrChange w:author="格式修订器" w:date="2024-11-26T16:54:08Z">
                          <w:rPr>
                            <w:i/>
                          </w:rPr>
                        </w:rPrChange>
                      </w:rPr>
                    </m:ctrlPr>
                  </m:sSubPr>
                  <m:e>
                    <m:r>
                      <w:rPr>
                        <w:rStyle w:val="cw66"/>
                      </w:rPr>
                      <m:t>c</m:t>
                    </m:r>
                  </m:e>
                  <m:sub>
                    <m:r>
                      <w:rPr>
                        <w:rStyle w:val="cw66"/>
                      </w:rPr>
                      <m:t>m</m:t>
                    </m:r>
                  </m:sub>
                </m:sSub>
                <m:d>
                  <m:dPr>
                    <m:begChr m:val="["/>
                    <m:endChr m:val="]"/>
                    <m:ctrlPr/>
                  </m:dPr>
                  <m:e>
                    <m:r>
                      <w:rPr>
                        <w:rStyle w:val="cw66"/>
                      </w:rPr>
                      <m:t>d</m:t>
                    </m:r>
                    <m:r>
                      <m:rPr>
                        <m:sty m:val="p"/>
                      </m:rPr>
                      <w:rPr>
                        <w:rStyle w:val="cw66"/>
                      </w:rPr>
                      <m:t>-</m:t>
                    </m:r>
                    <m:r>
                      <w:rPr>
                        <w:rStyle w:val="cw66"/>
                      </w:rPr>
                      <m:t>r</m:t>
                    </m:r>
                    <m:r>
                      <m:rPr>
                        <m:sty m:val="p"/>
                      </m:rPr>
                      <w:rPr>
                        <w:rStyle w:val="cw66"/>
                      </w:rPr>
                      <m:t xml:space="preserve"/>
                    </m:r>
                    <m:r>
                      <m:rPr>
                        <m:sty m:val="p"/>
                      </m:rPr>
                      <w:rPr>
                        <w:rStyle w:val="cw66"/>
                      </w:rPr>
                      <m:t xml:space="preserve"/>
                    </m:r>
                    <m:d>
                      <m:dPr>
                        <m:ctrlPr>
                          <w:rPr>
                            <w:rPrChange w:author="格式修订器" w:date="2024-11-26T16:54:08Z">
                              <w:rPr>
                                <w:i/>
                              </w:rPr>
                            </w:rPrChange>
                          </w:rPr>
                        </m:ctrlPr>
                      </m:dPr>
                      <m:e>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3</m:t>
                            </m:r>
                          </m:sub>
                        </m:sSub>
                        <m:r>
                          <m:rPr/>
                          <w:rPr>
                            <w:rStyle w:val="cw66"/>
                            <w:rPrChange w:author="公式排版器" w:date="2024-11-26T16:54:13Z">
                              <w:rPr>
                                <w:i/>
                              </w:rPr>
                            </w:rPrChange>
                          </w:rPr>
                          <m:t>+</m:t>
                        </m:r>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1</m:t>
                            </m:r>
                          </m:sub>
                        </m:sSub>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2</m:t>
                            </m:r>
                          </m:sub>
                        </m:sSub>
                      </m:e>
                    </m:d>
                  </m:e>
                </m:d>
                <m:r>
                  <w:rPr>
                    <w:rStyle w:val="cw66"/>
                  </w:rPr>
                  <m:t>#</m:t>
                </m:r>
                <m:r>
                  <m:rPr>
                    <m:nor/>
                    <m:sty m:val="p"/>
                  </m:rPr>
                  <w:rPr>
                    <w:rStyle w:val="cw68"/>
                  </w:rPr>
                  <m:t xml:space="preserve">(</m:t>
                </m:r>
                <m:r>
                  <m:rPr>
                    <m:nor/>
                    <m:sty m:val="p"/>
                  </m:rPr>
                  <w:rPr>
                    <w:rStyle w:val="cw68"/>
                  </w:rPr>
                  <m:t xml:space="preserve">4-1</m:t>
                </m:r>
                <m:r>
                  <m:rPr>
                    <m:nor/>
                    <m:sty m:val="p"/>
                  </m:rPr>
                  <w:rPr>
                    <w:rStyle w:val="cw68"/>
                  </w:rPr>
                  <m:t xml:space="preserve">5</m:t>
                </m:r>
                <m:r>
                  <m:rPr>
                    <m:nor/>
                    <m:sty m:val="p"/>
                  </m:rPr>
                  <w:rPr>
                    <w:rStyle w:val="cw68"/>
                  </w:rPr>
                  <m:t xml:space="preserve">)</m:t>
                </m:r>
                <m:r>
                  <m:rPr>
                    <m:nor/>
                  </m:rPr>
                  <w:rPr>
                    <w:rStyle w:val="cw66"/>
                  </w:rPr>
                  <m:t xml:space="preserve">   </m:t>
                </m:r>
                <m:ctrlPr>
                  <w:rPr>
                    <w:rFonts w:ascii="Cambria Math" w:eastAsia="宋体" w:hAnsi="Cambria Math" w:cs="宋体"/>
                    <w:i/>
                  </w:rPr>
                </m:ctrlPr>
              </m:e>
            </m:eqArr>
          </m:oMath>
        </m:oMathPara>
      </w:ins>
    </w:p>
    <w:p w14:paraId="3C0060FB" w14:textId="77777777" w:rsidR="002F1D2C" w:rsidRPr="003673D3" w:rsidRDefault="002F1D2C" w:rsidP="002F1D2C">
      <w:pPr>
        <w:pStyle w:val="4"/>
        <w:topLinePunct/>
      </w:pPr>
      <w:commentRangeStart w:id="37"/>
      <w:r w:rsidRPr="003673D3">
        <w:t>情况</w:t>
      </w:r>
      <w:r w:rsidRPr="003673D3">
        <w:t>2</w:t>
      </w:r>
      <w:r w:rsidRPr="003673D3">
        <w:t>：</w:t>
      </w:r>
      <w:r w:rsidRPr="003673D3">
        <w:t>批量修复时修复容器中的次品和废品</w:t>
      </w:r>
      <w:commentRangeEnd w:id="37"/>
      <w:r w:rsidR="00F1430F">
        <w:commentReference w:id="37"/>
      </w:r>
    </w:p>
    <w:p w14:paraId="759556CB" w14:textId="77777777" w:rsidR="002F1D2C" w:rsidRPr="00416357" w:rsidRDefault="002F1D2C" w:rsidP="002F1D2C">
      <w:pPr>
        <w:topLinePunct/>
      </w:pPr>
      <w:r w:rsidRPr="003673D3">
        <w:t>由情况</w:t>
      </w:r>
      <w:r w:rsidRPr="00416357">
        <w:t>1</w:t>
      </w:r>
      <w:r w:rsidRPr="00416357">
        <w:t>推导过程易得：</w:t>
      </w:r>
    </w:p>
    <w:p w14:paraId="7D2FB33C" w14:textId="75E667BE" w:rsidR="007645CD" w:rsidRPr="003673D3" w:rsidRDefault="0047272C" w:rsidP="007645CD">
      <w:pPr>
        <w:topLinePunct/>
        <w:rPr>
          <w:ins w:id="503235" w:author="公式排版器" w:date="2024-11-26T16:54:13Z"/>
        </w:rPr>
      </w:pPr>
      <w:commentRangeStart w:id="133"/>
      <w:ins w:id="503236" w:author="公式排版器" w:date="2024-11-26T16:54:07Z">
        <m:oMathPara>
          <m:oMathParaPr>
            <m:jc m:val="center"/>
          </m:oMathParaPr>
          <m:oMath>
            <m:sSup>
              <m:sSupPr>
                <m:ctrlPr/>
              </m:sSupPr>
              <m:e>
                <m:r>
                  <w:rPr>
                    <w:rStyle w:val="cw66"/>
                  </w:rPr>
                  <m:t>C</m:t>
                </m:r>
              </m:e>
              <m:sup>
                <m:r>
                  <w:rPr>
                    <w:rStyle w:val="cw66"/>
                  </w:rPr>
                  <m:t>*</m:t>
                </m:r>
              </m:sup>
            </m:sSup>
            <m:r>
              <w:rPr>
                <w:rStyle w:val="cw66"/>
              </w:rPr>
              <m:t>´=</m:t>
            </m:r>
            <m:r>
              <w:rPr>
                <w:rStyle w:val="cw66"/>
              </w:rPr>
              <m:t xml:space="preserve"> </m:t>
            </m:r>
            <m:f>
              <m:fPr>
                <m:ctrlPr/>
              </m:fPr>
              <m:num>
                <m:r>
                  <w:rPr>
                    <w:rStyle w:val="cw66"/>
                  </w:rPr>
                  <m:t>1</m:t>
                </m:r>
              </m:num>
              <m:den>
                <m:r>
                  <w:rPr>
                    <w:rStyle w:val="cw66"/>
                  </w:rPr>
                  <m:t>2</m:t>
                </m:r>
              </m:den>
            </m:f>
            <m:r>
              <w:rPr>
                <w:rStyle w:val="cw66"/>
              </w:rPr>
              <m:t>h</m:t>
            </m:r>
            <m:d>
              <m:dPr>
                <m:ctrlPr/>
              </m:dPr>
              <m:e>
                <m:rad>
                  <m:radPr>
                    <m:degHide m:val="1"/>
                    <m:ctrlPr/>
                  </m:radPr>
                  <m:deg/>
                  <m:e>
                    <m:f>
                      <m:fPr>
                        <m:ctrlPr/>
                      </m:fPr>
                      <m:num>
                        <m:sSub>
                          <m:sSubPr>
                            <m:ctrlPr/>
                          </m:sSubPr>
                          <m:e>
                            <m:r>
                              <w:rPr>
                                <w:rStyle w:val="cw66"/>
                              </w:rPr>
                              <m:t>2K</m:t>
                            </m:r>
                          </m:e>
                          <m:sub>
                            <m:r>
                              <w:rPr>
                                <w:rStyle w:val="cw66"/>
                              </w:rPr>
                              <m:t>m</m:t>
                            </m:r>
                          </m:sub>
                        </m:sSub>
                        <m:d>
                          <m:dPr>
                            <m:begChr m:val="["/>
                            <m:endChr m:val="]"/>
                            <m:ctrlPr/>
                          </m:dPr>
                          <m:e>
                            <m:r>
                              <w:rPr>
                                <w:rStyle w:val="cw66"/>
                              </w:rPr>
                              <m:t>d-r</m:t>
                            </m:r>
                            <m:r>
                              <m:rPr/>
                              <m:t>(</m:t>
                            </m:r>
                            <m:sSub>
                              <m:sSubPr>
                                <m:ctrlPr/>
                              </m:sSubPr>
                              <m:e>
                                <m:sSub>
                                  <m:sSubPr>
                                    <m:ctrlPr/>
                                  </m:sSubPr>
                                  <m:e>
                                    <m:r>
                                      <w:rPr>
                                        <w:rStyle w:val="cw66"/>
                                      </w:rPr>
                                      <m:t>p</m:t>
                                    </m:r>
                                  </m:e>
                                  <m:sub>
                                    <m:r>
                                      <w:rPr>
                                        <w:rStyle w:val="cw66"/>
                                      </w:rPr>
                                      <m:t>1</m:t>
                                    </m:r>
                                  </m:sub>
                                </m:sSub>
                                <m:r>
                                  <w:rPr>
                                    <w:rStyle w:val="cw66"/>
                                  </w:rPr>
                                  <m:t>+p</m:t>
                                </m:r>
                              </m:e>
                              <m:sub>
                                <m:r>
                                  <w:rPr>
                                    <w:rStyle w:val="cw66"/>
                                  </w:rPr>
                                  <m:t>3</m:t>
                                </m:r>
                              </m:sub>
                            </m:sSub>
                            <m:r>
                              <m:rPr/>
                              <m:t>+</m:t>
                            </m:r>
                            <m:sSub>
                              <m:sSubPr>
                                <m:ctrlPr/>
                              </m:sSubPr>
                              <m:e>
                                <m:r>
                                  <w:rPr>
                                    <w:rStyle w:val="cw66"/>
                                  </w:rPr>
                                  <m:t>p</m:t>
                                </m:r>
                              </m:e>
                              <m:sub>
                                <m:r>
                                  <w:rPr>
                                    <w:rStyle w:val="cw66"/>
                                  </w:rPr>
                                  <m:t>1</m:t>
                                </m:r>
                              </m:sub>
                            </m:sSub>
                            <m:sSub>
                              <m:sSubPr>
                                <m:ctrlPr/>
                              </m:sSubPr>
                              <m:e>
                                <m:r>
                                  <w:rPr>
                                    <w:rStyle w:val="cw66"/>
                                  </w:rPr>
                                  <m:t>p</m:t>
                                </m:r>
                              </m:e>
                              <m:sub>
                                <m:r>
                                  <w:rPr>
                                    <w:rStyle w:val="cw66"/>
                                  </w:rPr>
                                  <m:t>2</m:t>
                                </m:r>
                              </m:sub>
                            </m:sSub>
                            <m:r>
                              <m:rPr/>
                              <m:t>)</m:t>
                            </m:r>
                          </m:e>
                        </m:d>
                      </m:num>
                      <m:den>
                        <m:r>
                          <w:rPr>
                            <w:rStyle w:val="cw66"/>
                          </w:rPr>
                          <m:t>h</m:t>
                        </m:r>
                      </m:den>
                    </m:f>
                  </m:e>
                </m:rad>
                <m:r>
                  <w:rPr>
                    <w:rStyle w:val="cw66"/>
                  </w:rPr>
                  <m:t>+</m:t>
                </m:r>
                <m:rad>
                  <m:radPr>
                    <m:degHide m:val="1"/>
                    <m:ctrlPr/>
                  </m:radPr>
                  <m:deg/>
                  <m:e>
                    <m:f>
                      <m:fPr>
                        <m:ctrlPr/>
                      </m:fPr>
                      <m:num>
                        <m:sSub>
                          <m:sSubPr>
                            <m:ctrlPr/>
                          </m:sSubPr>
                          <m:e>
                            <m:r>
                              <w:rPr>
                                <w:rStyle w:val="cw66"/>
                              </w:rPr>
                              <m:t>2K</m:t>
                            </m:r>
                          </m:e>
                          <m:sub>
                            <m:r>
                              <w:rPr>
                                <w:rStyle w:val="cw66"/>
                              </w:rPr>
                              <m:t>r</m:t>
                            </m:r>
                          </m:sub>
                        </m:sSub>
                        <m:r>
                          <w:rPr>
                            <w:rStyle w:val="cw66"/>
                          </w:rPr>
                          <m:t>r</m:t>
                        </m:r>
                        <m:r>
                          <m:rPr/>
                          <m:t>(</m:t>
                        </m:r>
                        <m:sSub>
                          <m:sSubPr>
                            <m:ctrlPr/>
                          </m:sSubPr>
                          <m:e>
                            <m:r>
                              <w:rPr>
                                <w:rStyle w:val="cw66"/>
                              </w:rPr>
                              <m:t>p</m:t>
                            </m:r>
                          </m:e>
                          <m:sub>
                            <m:r>
                              <w:rPr>
                                <w:rStyle w:val="cw66"/>
                              </w:rPr>
                              <m:t>1</m:t>
                            </m:r>
                          </m:sub>
                        </m:sSub>
                        <m:r>
                          <w:rPr>
                            <w:rStyle w:val="cw66"/>
                          </w:rPr>
                          <m:t>+</m:t>
                        </m:r>
                        <m:sSub>
                          <m:sSubPr>
                            <m:ctrlPr/>
                          </m:sSubPr>
                          <m:e>
                            <m:r>
                              <w:rPr>
                                <w:rStyle w:val="cw66"/>
                              </w:rPr>
                              <m:t>p</m:t>
                            </m:r>
                          </m:e>
                          <m:sub>
                            <m:r>
                              <w:rPr>
                                <w:rStyle w:val="cw66"/>
                              </w:rPr>
                              <m:t>3</m:t>
                            </m:r>
                          </m:sub>
                        </m:sSub>
                        <m:r>
                          <m:rPr/>
                          <m:t>+</m:t>
                        </m:r>
                        <m:sSub>
                          <m:sSubPr>
                            <m:ctrlPr/>
                          </m:sSubPr>
                          <m:e>
                            <m:r>
                              <w:rPr>
                                <w:rStyle w:val="cw66"/>
                              </w:rPr>
                              <m:t>p</m:t>
                            </m:r>
                          </m:e>
                          <m:sub>
                            <m:r>
                              <w:rPr>
                                <w:rStyle w:val="cw66"/>
                              </w:rPr>
                              <m:t>1</m:t>
                            </m:r>
                          </m:sub>
                        </m:sSub>
                        <m:sSub>
                          <m:sSubPr>
                            <m:ctrlPr/>
                          </m:sSubPr>
                          <m:e>
                            <m:r>
                              <w:rPr>
                                <w:rStyle w:val="cw66"/>
                              </w:rPr>
                              <m:t>p</m:t>
                            </m:r>
                          </m:e>
                          <m:sub>
                            <m:r>
                              <w:rPr>
                                <w:rStyle w:val="cw66"/>
                              </w:rPr>
                              <m:t>2</m:t>
                            </m:r>
                          </m:sub>
                        </m:sSub>
                        <m:r>
                          <m:rPr/>
                          <m:t>)</m:t>
                        </m:r>
                      </m:num>
                      <m:den>
                        <m:r>
                          <w:rPr>
                            <w:rStyle w:val="cw66"/>
                          </w:rPr>
                          <m:t>h+</m:t>
                        </m:r>
                        <m:sSub>
                          <m:sSubPr>
                            <m:ctrlPr/>
                          </m:sSubPr>
                          <m:e>
                            <m:r>
                              <m:rPr/>
                              <w:rPr>
                                <w:rStyle w:val="cw66"/>
                              </w:rPr>
                              <m:t>h</m:t>
                            </m:r>
                          </m:e>
                          <m:sub>
                            <m:r>
                              <m:rPr/>
                              <w:rPr>
                                <w:rStyle w:val="cw66"/>
                              </w:rPr>
                              <m:t>r</m:t>
                            </m:r>
                          </m:sub>
                        </m:sSub>
                      </m:den>
                    </m:f>
                  </m:e>
                </m:rad>
              </m:e>
            </m:d>
            <m:r>
              <w:rPr>
                <w:rStyle w:val="cw66"/>
              </w:rPr>
              <m:t>+</m:t>
            </m:r>
          </m:oMath>
          <w:r>
            <w:rPr>
              <w:rFonts w:hint="eastAsia"/>
            </w:rPr>
            <w:br/>
          </w:r>
          <m:oMath>
            <m:r>
              <w:rPr>
                <w:rStyle w:val="cw66"/>
              </w:rPr>
              <m:t>h</m:t>
            </m:r>
            <m:r>
              <m:rPr/>
              <m:t>r(1-</m:t>
            </m:r>
            <m:sSub>
              <m:sSubPr>
                <m:ctrlPr>
                  <w:rPr>
                    <w:rPrChange w:author="格式修订器" w:date="2024-11-26T16:54:08Z">
                      <w:rPr>
                        <w:i/>
                      </w:rPr>
                    </w:rPrChange>
                  </w:rPr>
                </m:ctrlPr>
              </m:sSubPr>
              <m:e>
                <m:r>
                  <w:rPr>
                    <w:rStyle w:val="cw66"/>
                  </w:rPr>
                  <m:t>p</m:t>
                </m:r>
              </m:e>
              <m:sub>
                <m:r>
                  <w:rPr>
                    <w:rStyle w:val="cw66"/>
                  </w:rPr>
                  <m:t>3</m:t>
                </m:r>
              </m:sub>
            </m:sSub>
            <m:r>
              <m:rPr/>
              <m:t>-</m:t>
            </m:r>
            <m:sSub>
              <m:sSubPr>
                <m:ctrlPr>
                  <w:rPr>
                    <w:rPrChange w:author="格式修订器" w:date="2024-11-26T16:54:08Z">
                      <w:rPr>
                        <w:i/>
                      </w:rPr>
                    </w:rPrChange>
                  </w:rPr>
                </m:ctrlPr>
              </m:sSubPr>
              <m:e>
                <m:r>
                  <w:rPr>
                    <w:rStyle w:val="cw66"/>
                  </w:rPr>
                  <m:t>p</m:t>
                </m:r>
              </m:e>
              <m:sub>
                <m:r>
                  <w:rPr>
                    <w:rStyle w:val="cw66"/>
                  </w:rPr>
                  <m:t>1</m:t>
                </m:r>
              </m:sub>
            </m:sSub>
            <m:sSub>
              <m:sSubPr>
                <m:ctrlPr>
                  <w:rPr>
                    <w:rPrChange w:author="格式修订器" w:date="2024-11-26T16:54:08Z">
                      <w:rPr>
                        <w:i/>
                      </w:rPr>
                    </w:rPrChange>
                  </w:rPr>
                </m:ctrlPr>
              </m:sSubPr>
              <m:e>
                <m:r>
                  <w:rPr>
                    <w:rStyle w:val="cw66"/>
                  </w:rPr>
                  <m:t>p</m:t>
                </m:r>
              </m:e>
              <m:sub>
                <m:r>
                  <w:rPr>
                    <w:rStyle w:val="cw66"/>
                  </w:rPr>
                  <m:t>2</m:t>
                </m:r>
              </m:sub>
            </m:sSub>
            <m:r>
              <m:rPr/>
              <m:t>-</m:t>
            </m:r>
            <m:sSub>
              <m:sSubPr>
                <m:ctrlPr>
                  <w:rPr>
                    <w:rPrChange w:author="格式修订器" w:date="2024-11-26T16:54:08Z">
                      <w:rPr>
                        <w:i/>
                      </w:rPr>
                    </w:rPrChange>
                  </w:rPr>
                </m:ctrlPr>
              </m:sSubPr>
              <m:e>
                <m:r>
                  <w:rPr>
                    <w:rStyle w:val="cw66"/>
                  </w:rPr>
                  <m:t>p</m:t>
                </m:r>
              </m:e>
              <m:sub>
                <m:r>
                  <w:rPr>
                    <w:rStyle w:val="cw66"/>
                  </w:rPr>
                  <m:t>1</m:t>
                </m:r>
              </m:sub>
            </m:sSub>
            <m:r>
              <m:rPr/>
              <m:t>)+</m:t>
            </m:r>
          </m:oMath>
        </m:oMathPara>
      </w:ins>
      <w:commentRangeEnd w:id="133"/>
      <w:r w:rsidR="00F1430F">
        <w:commentReference w:id="133"/>
      </w:r>
    </w:p>
    <w:p w14:paraId="7D2FB33C" w14:textId="75E667BE" w:rsidR="007645CD" w:rsidRPr="003673D3" w:rsidRDefault="0047272C" w:rsidP="007645CD">
      <w:pPr>
        <w:topLinePunct/>
        <w:rPr>
          <w:del w:author="公式排版器" w:date="2024-11-26T16:54:13Z"/>
        </w:rPr>
      </w:pPr>
      <w:del w:id="503237" w:author="公式排版器" w:date="2024-11-26T16:54:13Z">
        <m:oMathPara>
          <m:oMathParaPr>
            <m:jc m:val="center"/>
          </m:oMathParaPr>
          <m:oMath>
            <m:sSup>
              <m:sSupPr>
                <m:ctrlPr/>
              </m:sSupPr>
              <m:e>
                <m:r>
                  <w:rPr>
                    <w:rStyle w:val="cw66"/>
                  </w:rPr>
                  <m:t>C</m:t>
                </m:r>
              </m:e>
              <m:sup>
                <m:r>
                  <w:rPr>
                    <w:rStyle w:val="cw66"/>
                  </w:rPr>
                  <m:t>*</m:t>
                </m:r>
              </m:sup>
            </m:sSup>
            <m:r>
              <w:rPr>
                <w:rStyle w:val="cw66"/>
              </w:rPr>
              <m:t>´=</m:t>
            </m:r>
            <m:r>
              <w:rPr>
                <w:rStyle w:val="cw66"/>
              </w:rPr>
              <m:t xml:space="preserve"> </m:t>
            </m:r>
            <m:f>
              <m:fPr>
                <m:ctrlPr/>
              </m:fPr>
              <m:num>
                <m:r>
                  <w:rPr>
                    <w:rStyle w:val="cw66"/>
                  </w:rPr>
                  <m:t>1</m:t>
                </m:r>
              </m:num>
              <m:den>
                <m:r>
                  <w:rPr>
                    <w:rStyle w:val="cw66"/>
                  </w:rPr>
                  <m:t>2</m:t>
                </m:r>
              </m:den>
            </m:f>
            <m:r>
              <w:rPr>
                <w:rStyle w:val="cw66"/>
              </w:rPr>
              <m:t>h</m:t>
            </m:r>
            <m:d>
              <m:dPr>
                <m:ctrlPr/>
              </m:dPr>
              <m:e>
                <m:rad>
                  <m:radPr>
                    <m:degHide m:val="1"/>
                    <m:ctrlPr/>
                  </m:radPr>
                  <m:deg/>
                  <m:e>
                    <m:f>
                      <m:fPr>
                        <m:ctrlPr/>
                      </m:fPr>
                      <m:num>
                        <m:sSub>
                          <m:sSubPr>
                            <m:ctrlPr/>
                          </m:sSubPr>
                          <m:e>
                            <m:r>
                              <w:rPr>
                                <w:rStyle w:val="cw66"/>
                              </w:rPr>
                              <m:t>2K</m:t>
                            </m:r>
                          </m:e>
                          <m:sub>
                            <m:r>
                              <w:rPr>
                                <w:rStyle w:val="cw66"/>
                              </w:rPr>
                              <m:t>m</m:t>
                            </m:r>
                          </m:sub>
                        </m:sSub>
                        <m:d>
                          <m:dPr>
                            <m:begChr m:val="["/>
                            <m:endChr m:val="]"/>
                            <m:ctrlPr/>
                          </m:dPr>
                          <m:e>
                            <m:r>
                              <w:rPr>
                                <w:rStyle w:val="cw66"/>
                              </w:rPr>
                              <m:t>d-r</m:t>
                            </m:r>
                            <m:r>
                              <m:rPr/>
                              <m:t>(</m:t>
                            </m:r>
                            <m:sSub>
                              <m:sSubPr>
                                <m:ctrlPr/>
                              </m:sSubPr>
                              <m:e>
                                <m:sSub>
                                  <m:sSubPr>
                                    <m:ctrlPr/>
                                  </m:sSubPr>
                                  <m:e>
                                    <m:r>
                                      <w:rPr>
                                        <w:rStyle w:val="cw66"/>
                                      </w:rPr>
                                      <m:t>p</m:t>
                                    </m:r>
                                  </m:e>
                                  <m:sub>
                                    <m:r>
                                      <w:rPr>
                                        <w:rStyle w:val="cw66"/>
                                      </w:rPr>
                                      <m:t>1</m:t>
                                    </m:r>
                                  </m:sub>
                                </m:sSub>
                                <m:r>
                                  <w:rPr>
                                    <w:rStyle w:val="cw66"/>
                                  </w:rPr>
                                  <m:t>+p</m:t>
                                </m:r>
                              </m:e>
                              <m:sub>
                                <m:r>
                                  <w:rPr>
                                    <w:rStyle w:val="cw66"/>
                                  </w:rPr>
                                  <m:t>3</m:t>
                                </m:r>
                              </m:sub>
                            </m:sSub>
                            <m:r>
                              <m:rPr/>
                              <m:t>+</m:t>
                            </m:r>
                            <m:sSub>
                              <m:sSubPr>
                                <m:ctrlPr/>
                              </m:sSubPr>
                              <m:e>
                                <m:r>
                                  <w:rPr>
                                    <w:rStyle w:val="cw66"/>
                                  </w:rPr>
                                  <m:t>p</m:t>
                                </m:r>
                              </m:e>
                              <m:sub>
                                <m:r>
                                  <w:rPr>
                                    <w:rStyle w:val="cw66"/>
                                  </w:rPr>
                                  <m:t>1</m:t>
                                </m:r>
                              </m:sub>
                            </m:sSub>
                            <m:sSub>
                              <m:sSubPr>
                                <m:ctrlPr/>
                              </m:sSubPr>
                              <m:e>
                                <m:r>
                                  <w:rPr>
                                    <w:rStyle w:val="cw66"/>
                                  </w:rPr>
                                  <m:t>p</m:t>
                                </m:r>
                              </m:e>
                              <m:sub>
                                <m:r>
                                  <w:rPr>
                                    <w:rStyle w:val="cw66"/>
                                  </w:rPr>
                                  <m:t>2</m:t>
                                </m:r>
                              </m:sub>
                            </m:sSub>
                            <m:r>
                              <m:rPr/>
                              <m:t>)</m:t>
                            </m:r>
                          </m:e>
                        </m:d>
                      </m:num>
                      <m:den>
                        <m:r>
                          <w:rPr>
                            <w:rStyle w:val="cw66"/>
                          </w:rPr>
                          <m:t>h</m:t>
                        </m:r>
                      </m:den>
                    </m:f>
                  </m:e>
                </m:rad>
                <m:r>
                  <w:rPr>
                    <w:rStyle w:val="cw66"/>
                  </w:rPr>
                  <m:t>+</m:t>
                </m:r>
                <m:rad>
                  <m:radPr>
                    <m:degHide m:val="1"/>
                    <m:ctrlPr/>
                  </m:radPr>
                  <m:deg/>
                  <m:e>
                    <m:f>
                      <m:fPr>
                        <m:ctrlPr/>
                      </m:fPr>
                      <m:num>
                        <m:sSub>
                          <m:sSubPr>
                            <m:ctrlPr/>
                          </m:sSubPr>
                          <m:e>
                            <m:r>
                              <w:rPr>
                                <w:rStyle w:val="cw66"/>
                              </w:rPr>
                              <m:t>2K</m:t>
                            </m:r>
                          </m:e>
                          <m:sub>
                            <m:r>
                              <w:rPr>
                                <w:rStyle w:val="cw66"/>
                              </w:rPr>
                              <m:t>r</m:t>
                            </m:r>
                          </m:sub>
                        </m:sSub>
                        <m:r>
                          <w:rPr>
                            <w:rStyle w:val="cw66"/>
                          </w:rPr>
                          <m:t>r</m:t>
                        </m:r>
                        <m:r>
                          <m:rPr/>
                          <m:t>(</m:t>
                        </m:r>
                        <m:sSub>
                          <m:sSubPr>
                            <m:ctrlPr/>
                          </m:sSubPr>
                          <m:e>
                            <m:r>
                              <w:rPr>
                                <w:rStyle w:val="cw66"/>
                              </w:rPr>
                              <m:t>p</m:t>
                            </m:r>
                          </m:e>
                          <m:sub>
                            <m:r>
                              <w:rPr>
                                <w:rStyle w:val="cw66"/>
                              </w:rPr>
                              <m:t>1</m:t>
                            </m:r>
                          </m:sub>
                        </m:sSub>
                        <m:r>
                          <w:rPr>
                            <w:rStyle w:val="cw66"/>
                          </w:rPr>
                          <m:t>+</m:t>
                        </m:r>
                        <m:sSub>
                          <m:sSubPr>
                            <m:ctrlPr/>
                          </m:sSubPr>
                          <m:e>
                            <m:r>
                              <w:rPr>
                                <w:rStyle w:val="cw66"/>
                              </w:rPr>
                              <m:t>p</m:t>
                            </m:r>
                          </m:e>
                          <m:sub>
                            <m:r>
                              <w:rPr>
                                <w:rStyle w:val="cw66"/>
                              </w:rPr>
                              <m:t>3</m:t>
                            </m:r>
                          </m:sub>
                        </m:sSub>
                        <m:r>
                          <m:rPr/>
                          <m:t>+</m:t>
                        </m:r>
                        <m:sSub>
                          <m:sSubPr>
                            <m:ctrlPr/>
                          </m:sSubPr>
                          <m:e>
                            <m:r>
                              <w:rPr>
                                <w:rStyle w:val="cw66"/>
                              </w:rPr>
                              <m:t>p</m:t>
                            </m:r>
                          </m:e>
                          <m:sub>
                            <m:r>
                              <w:rPr>
                                <w:rStyle w:val="cw66"/>
                              </w:rPr>
                              <m:t>1</m:t>
                            </m:r>
                          </m:sub>
                        </m:sSub>
                        <m:sSub>
                          <m:sSubPr>
                            <m:ctrlPr/>
                          </m:sSubPr>
                          <m:e>
                            <m:r>
                              <w:rPr>
                                <w:rStyle w:val="cw66"/>
                              </w:rPr>
                              <m:t>p</m:t>
                            </m:r>
                          </m:e>
                          <m:sub>
                            <m:r>
                              <w:rPr>
                                <w:rStyle w:val="cw66"/>
                              </w:rPr>
                              <m:t>2</m:t>
                            </m:r>
                          </m:sub>
                        </m:sSub>
                        <m:r>
                          <m:rPr/>
                          <m:t>)</m:t>
                        </m:r>
                      </m:num>
                      <m:den>
                        <m:r>
                          <w:rPr>
                            <w:rStyle w:val="cw66"/>
                          </w:rPr>
                          <m:t>h+</m:t>
                        </m:r>
                        <m:sSub>
                          <m:sSubPr>
                            <m:ctrlPr/>
                          </m:sSubPr>
                          <m:e>
                            <m:r>
                              <m:rPr/>
                              <w:rPr>
                                <w:rStyle w:val="cw66"/>
                              </w:rPr>
                              <m:t>h</m:t>
                            </m:r>
                          </m:e>
                          <m:sub>
                            <m:r>
                              <m:rPr/>
                              <w:rPr>
                                <w:rStyle w:val="cw66"/>
                              </w:rPr>
                              <m:t>r</m:t>
                            </m:r>
                          </m:sub>
                        </m:sSub>
                      </m:den>
                    </m:f>
                  </m:e>
                </m:rad>
              </m:e>
            </m:d>
            <m:r>
              <w:rPr>
                <w:rStyle w:val="cw66"/>
              </w:rPr>
              <m:t>+</m:t>
            </m:r>
          </m:oMath>
        </m:oMathPara>
      </w:del>
    </w:p>
    <w:p w14:paraId="46248E0E" w14:textId="26843171" w:rsidR="007645CD" w:rsidRPr="00BF5C49" w:rsidRDefault="0047272C" w:rsidP="007645CD">
      <w:pPr>
        <w:topLinePunct/>
      </w:pPr>
      <m:oMath>
        <m:f>
          <m:fPr>
            <m:ctrlPr/>
          </m:fPr>
          <m:num>
            <m:r>
              <w:rPr>
                <w:rStyle w:val="cw66"/>
              </w:rPr>
              <m:t>1</m:t>
            </m:r>
          </m:num>
          <m:den>
            <m:r>
              <w:rPr>
                <w:rStyle w:val="cw66"/>
              </w:rPr>
              <m:t>2</m:t>
            </m:r>
          </m:den>
        </m:f>
        <m:sSub>
          <m:sSubPr>
            <m:ctrlPr/>
          </m:sSubPr>
          <m:e>
            <m:r>
              <m:rPr/>
              <w:rPr>
                <w:rStyle w:val="cw66"/>
              </w:rPr>
              <m:t>h</m:t>
            </m:r>
          </m:e>
          <m:sub>
            <m:r>
              <m:rPr/>
              <w:rPr>
                <w:rStyle w:val="cw66"/>
              </w:rPr>
              <m:t>r</m:t>
            </m:r>
          </m:sub>
        </m:sSub>
        <m:d>
          <m:dPr>
            <m:ctrlPr/>
          </m:dPr>
          <m:e>
            <m:rad>
              <m:radPr>
                <m:degHide m:val="1"/>
                <m:ctrlPr/>
              </m:radPr>
              <m:deg/>
              <m:e>
                <m:f>
                  <m:fPr>
                    <m:ctrlPr/>
                  </m:fPr>
                  <m:num>
                    <m:sSub>
                      <m:sSubPr>
                        <m:ctrlPr/>
                      </m:sSubPr>
                      <m:e>
                        <m:r>
                          <w:rPr>
                            <w:rStyle w:val="cw66"/>
                          </w:rPr>
                          <m:t>2K</m:t>
                        </m:r>
                      </m:e>
                      <m:sub>
                        <m:r>
                          <w:rPr>
                            <w:rStyle w:val="cw66"/>
                          </w:rPr>
                          <m:t>r</m:t>
                        </m:r>
                      </m:sub>
                    </m:sSub>
                    <m:r>
                      <w:rPr>
                        <w:rStyle w:val="cw66"/>
                      </w:rPr>
                      <m:t>r</m:t>
                    </m:r>
                    <m:d>
                      <m:dPr>
                        <m:ctrlPr/>
                      </m:dPr>
                      <m:e>
                        <m:sSub>
                          <m:sSubPr>
                            <m:ctrlPr/>
                          </m:sSubPr>
                          <m:e>
                            <m:sSub>
                              <m:sSubPr>
                                <m:ctrlPr/>
                              </m:sSubPr>
                              <m:e>
                                <m:r>
                                  <w:rPr>
                                    <w:rStyle w:val="cw66"/>
                                  </w:rPr>
                                  <m:t>p</m:t>
                                </m:r>
                              </m:e>
                              <m:sub>
                                <m:r>
                                  <w:rPr>
                                    <w:rStyle w:val="cw66"/>
                                  </w:rPr>
                                  <m:t>1</m:t>
                                </m:r>
                              </m:sub>
                            </m:sSub>
                            <m:r>
                              <w:rPr>
                                <w:rStyle w:val="cw66"/>
                              </w:rPr>
                              <m:t>+p</m:t>
                            </m:r>
                          </m:e>
                          <m:sub>
                            <m:r>
                              <w:rPr>
                                <w:rStyle w:val="cw66"/>
                              </w:rPr>
                              <m:t>3</m:t>
                            </m:r>
                          </m:sub>
                        </m:sSub>
                        <m:r>
                          <m:rPr>
                            <m:sty m:val="p"/>
                          </m:rPr>
                          <w:rPr>
                            <w:rStyle w:val="cw66"/>
                          </w:rPr>
                          <m:t>+</m:t>
                        </m:r>
                        <m:sSub>
                          <m:sSubPr>
                            <m:ctrlPr/>
                          </m:sSubPr>
                          <m:e>
                            <m:r>
                              <w:rPr>
                                <w:rStyle w:val="cw66"/>
                              </w:rPr>
                              <m:t>p</m:t>
                            </m:r>
                          </m:e>
                          <m:sub>
                            <m:r>
                              <w:rPr>
                                <w:rStyle w:val="cw66"/>
                              </w:rPr>
                              <m:t>1</m:t>
                            </m:r>
                          </m:sub>
                        </m:sSub>
                        <m:sSub>
                          <m:sSubPr>
                            <m:ctrlPr/>
                          </m:sSubPr>
                          <m:e>
                            <m:r>
                              <w:rPr>
                                <w:rStyle w:val="cw66"/>
                              </w:rPr>
                              <m:t>p</m:t>
                            </m:r>
                          </m:e>
                          <m:sub>
                            <m:r>
                              <w:rPr>
                                <w:rStyle w:val="cw66"/>
                              </w:rPr>
                              <m:t>2</m:t>
                            </m:r>
                          </m:sub>
                        </m:sSub>
                      </m:e>
                    </m:d>
                  </m:num>
                  <m:den>
                    <m:r>
                      <w:rPr>
                        <w:rStyle w:val="cw66"/>
                      </w:rPr>
                      <m:t>h+</m:t>
                    </m:r>
                    <m:sSub>
                      <m:sSubPr>
                        <m:ctrlPr/>
                      </m:sSubPr>
                      <m:e>
                        <m:r>
                          <w:rPr>
                            <w:rStyle w:val="cw66"/>
                          </w:rPr>
                          <m:t>h</m:t>
                        </m:r>
                      </m:e>
                      <m:sub>
                        <m:r>
                          <w:rPr>
                            <w:rStyle w:val="cw66"/>
                          </w:rPr>
                          <m:t>r</m:t>
                        </m:r>
                      </m:sub>
                    </m:sSub>
                  </m:den>
                </m:f>
              </m:e>
            </m:rad>
            <m:r>
              <m:rPr>
                <m:sty m:val="p"/>
              </m:rPr>
              <w:rPr>
                <w:rStyle w:val="cw66"/>
              </w:rPr>
              <m:t xml:space="preserve"> </m:t>
            </m:r>
            <m:r>
              <w:rPr>
                <w:rStyle w:val="cw66"/>
              </w:rPr>
              <m:t>-1</m:t>
            </m:r>
          </m:e>
        </m:d>
      </m:oMath>
      <w:r w:rsidR="007645CD" w:rsidRPr="00BF5C49">
        <w:t>+</w:t>
      </w:r>
    </w:p>
    <w:p w14:paraId="036A8841" w14:textId="4343D90C" w:rsidR="007645CD" w:rsidRPr="00BF5C49" w:rsidRDefault="0047272C" w:rsidP="007645CD">
      <w:pPr>
        <w:topLinePunct/>
      </w:pPr>
      <w:commentRangeStart w:id="134"/>
      <m:oMathPara>
        <m:oMathParaPr>
          <m:jc m:val="left"/>
        </m:oMathParaPr>
        <m:oMath>
          <m:rad>
            <m:radPr>
              <m:degHide m:val="1"/>
              <m:ctrlPr/>
            </m:radPr>
            <m:deg/>
            <m:e>
              <m:f>
                <m:fPr>
                  <m:ctrlPr/>
                </m:fPr>
                <m:num>
                  <m:sSub>
                    <m:sSubPr>
                      <m:ctrlPr/>
                    </m:sSubPr>
                    <m:e>
                      <m:r>
                        <w:rPr>
                          <w:rStyle w:val="cw66"/>
                        </w:rPr>
                        <m:t>K</m:t>
                      </m:r>
                    </m:e>
                    <m:sub>
                      <m:r>
                        <w:rPr>
                          <w:rStyle w:val="cw66"/>
                        </w:rPr>
                        <m:t>r</m:t>
                      </m:r>
                    </m:sub>
                  </m:sSub>
                  <m:r>
                    <w:rPr>
                      <w:rStyle w:val="cw66"/>
                    </w:rPr>
                    <m:t>r</m:t>
                  </m:r>
                  <m:r>
                    <m:rPr/>
                    <m:t>(</m:t>
                  </m:r>
                  <m:sSub>
                    <m:sSubPr>
                      <m:ctrlPr/>
                    </m:sSubPr>
                    <m:e>
                      <m:r>
                        <w:rPr>
                          <w:rStyle w:val="cw66"/>
                        </w:rPr>
                        <m:t>p</m:t>
                      </m:r>
                    </m:e>
                    <m:sub>
                      <m:r>
                        <w:rPr>
                          <w:rStyle w:val="cw66"/>
                        </w:rPr>
                        <m:t>1</m:t>
                      </m:r>
                    </m:sub>
                  </m:sSub>
                  <m:r>
                    <w:rPr>
                      <w:rStyle w:val="cw66"/>
                    </w:rPr>
                    <m:t>+</m:t>
                  </m:r>
                  <m:sSub>
                    <m:sSubPr>
                      <m:ctrlPr/>
                    </m:sSubPr>
                    <m:e>
                      <m:r>
                        <w:rPr>
                          <w:rStyle w:val="cw66"/>
                        </w:rPr>
                        <m:t>p</m:t>
                      </m:r>
                    </m:e>
                    <m:sub>
                      <m:r>
                        <w:rPr>
                          <w:rStyle w:val="cw66"/>
                        </w:rPr>
                        <m:t>3</m:t>
                      </m:r>
                    </m:sub>
                  </m:sSub>
                  <m:r>
                    <m:rPr/>
                    <m:t>+</m:t>
                  </m:r>
                  <m:sSub>
                    <m:sSubPr>
                      <m:ctrlPr/>
                    </m:sSubPr>
                    <m:e>
                      <m:r>
                        <w:rPr>
                          <w:rStyle w:val="cw66"/>
                        </w:rPr>
                        <m:t>p</m:t>
                      </m:r>
                    </m:e>
                    <m:sub>
                      <m:r>
                        <w:rPr>
                          <w:rStyle w:val="cw66"/>
                        </w:rPr>
                        <m:t>1</m:t>
                      </m:r>
                    </m:sub>
                  </m:sSub>
                  <m:sSub>
                    <m:sSubPr>
                      <m:ctrlPr/>
                    </m:sSubPr>
                    <m:e>
                      <m:r>
                        <w:rPr>
                          <w:rStyle w:val="cw66"/>
                        </w:rPr>
                        <m:t>p</m:t>
                      </m:r>
                    </m:e>
                    <m:sub>
                      <m:r>
                        <w:rPr>
                          <w:rStyle w:val="cw66"/>
                        </w:rPr>
                        <m:t>2</m:t>
                      </m:r>
                    </m:sub>
                  </m:sSub>
                  <m:r>
                    <m:rPr/>
                    <m:t>)(</m:t>
                  </m:r>
                  <m:r>
                    <w:rPr>
                      <w:rStyle w:val="cw66"/>
                    </w:rPr>
                    <m:t>h+</m:t>
                  </m:r>
                  <m:sSub>
                    <m:sSubPr>
                      <m:ctrlPr/>
                    </m:sSubPr>
                    <m:e>
                      <m:r>
                        <m:rPr/>
                        <w:rPr>
                          <w:rStyle w:val="cw66"/>
                        </w:rPr>
                        <m:t>h</m:t>
                      </m:r>
                    </m:e>
                    <m:sub>
                      <m:r>
                        <m:rPr/>
                        <w:rPr>
                          <w:rStyle w:val="cw66"/>
                        </w:rPr>
                        <m:t>r</m:t>
                      </m:r>
                    </m:sub>
                  </m:sSub>
                  <m:r>
                    <w:rPr>
                      <w:rStyle w:val="cw66"/>
                    </w:rPr>
                    <m:t>)</m:t>
                  </m:r>
                </m:num>
                <m:den>
                  <m:r>
                    <w:rPr>
                      <w:rStyle w:val="cw66"/>
                    </w:rPr>
                    <m:t>2</m:t>
                  </m:r>
                </m:den>
              </m:f>
            </m:e>
          </m:rad>
          <m:r>
            <w:rPr>
              <w:rStyle w:val="cw66"/>
            </w:rPr>
            <m:t>+</m:t>
          </m:r>
        </m:oMath>
      </m:oMathPara>
      <w:commentRangeEnd w:id="134"/>
      <w:r w:rsidR="00F1430F">
        <w:commentReference w:id="134"/>
      </w:r>
    </w:p>
    <w:p w14:paraId="28F9DEEF" w14:textId="6C0CBBAE" w:rsidR="007645CD" w:rsidRPr="00BF5C49" w:rsidRDefault="0047272C" w:rsidP="007645CD">
      <w:pPr>
        <w:topLinePunct/>
      </w:pPr>
      <m:oMath>
        <m:sSub>
          <m:sSubPr>
            <m:ctrlPr/>
          </m:sSubPr>
          <m:e>
            <m:r>
              <m:rPr/>
              <w:rPr>
                <w:rStyle w:val="cw66"/>
              </w:rPr>
              <m:t>c</m:t>
            </m:r>
          </m:e>
          <m:sub>
            <m:r>
              <m:rPr/>
              <w:rPr>
                <w:rStyle w:val="cw66"/>
              </w:rPr>
              <m:t>r</m:t>
            </m:r>
          </m:sub>
        </m:sSub>
        <m:r>
          <m:rPr>
            <m:sty m:val="p"/>
          </m:rPr>
          <w:rPr>
            <w:rStyle w:val="cw66"/>
          </w:rPr>
          <m:t xml:space="preserve">r </m:t>
        </m:r>
        <m:d>
          <m:dPr>
            <m:ctrlPr/>
          </m:dPr>
          <m:e>
            <m:sSub>
              <m:sSubPr>
                <m:ctrlPr/>
              </m:sSubPr>
              <m:e>
                <m:r>
                  <w:rPr>
                    <w:rStyle w:val="cw66"/>
                  </w:rPr>
                  <m:t>p</m:t>
                </m:r>
              </m:e>
              <m:sub>
                <m:r>
                  <w:rPr>
                    <w:rStyle w:val="cw66"/>
                  </w:rPr>
                  <m:t>1</m:t>
                </m:r>
              </m:sub>
            </m:sSub>
            <m:r>
              <w:rPr>
                <w:rStyle w:val="cw66"/>
              </w:rPr>
              <m:t>+</m:t>
            </m:r>
            <m:sSub>
              <m:sSubPr>
                <m:ctrlPr/>
              </m:sSubPr>
              <m:e>
                <m:r>
                  <m:rPr/>
                  <w:rPr>
                    <w:rStyle w:val="cw66"/>
                  </w:rPr>
                  <m:t>p</m:t>
                </m:r>
              </m:e>
              <m:sub>
                <m:r>
                  <m:rPr/>
                  <w:rPr>
                    <w:rStyle w:val="cw66"/>
                  </w:rPr>
                  <m:t>3</m:t>
                </m:r>
              </m:sub>
            </m:sSub>
            <m:r>
              <m:rPr/>
              <w:rPr>
                <w:rStyle w:val="cw66"/>
              </w:rPr>
              <m:t>+</m:t>
            </m:r>
            <m:sSub>
              <m:sSubPr>
                <m:ctrlPr/>
              </m:sSubPr>
              <m:e>
                <m:r>
                  <m:rPr/>
                  <w:rPr>
                    <w:rStyle w:val="cw66"/>
                  </w:rPr>
                  <m:t>p</m:t>
                </m:r>
              </m:e>
              <m:sub>
                <m:r>
                  <m:rPr/>
                  <w:rPr>
                    <w:rStyle w:val="cw66"/>
                  </w:rPr>
                  <m:t>1</m:t>
                </m:r>
              </m:sub>
            </m:sSub>
            <m:sSub>
              <m:sSubPr>
                <m:ctrlPr/>
              </m:sSubPr>
              <m:e>
                <m:r>
                  <m:rPr/>
                  <w:rPr>
                    <w:rStyle w:val="cw66"/>
                  </w:rPr>
                  <m:t>p</m:t>
                </m:r>
              </m:e>
              <m:sub>
                <m:r>
                  <m:rPr/>
                  <w:rPr>
                    <w:rStyle w:val="cw66"/>
                  </w:rPr>
                  <m:t>2</m:t>
                </m:r>
              </m:sub>
            </m:sSub>
          </m:e>
        </m:d>
      </m:oMath>
      <w:r w:rsidR="007645CD" w:rsidRPr="00BF5C49">
        <w:t>+</w:t>
      </w:r>
    </w:p>
    <w:p w14:paraId="14EA4EF1" w14:textId="69C48DDD" w:rsidR="007645CD" w:rsidRPr="00BF5C49" w:rsidRDefault="0047272C" w:rsidP="007645CD">
      <w:pPr>
        <w:topLinePunct/>
      </w:pPr>
      <w:commentRangeStart w:id="135"/>
      <m:oMathPara>
        <m:oMathParaPr>
          <m:jc m:val="left"/>
        </m:oMathParaPr>
        <m:oMath>
          <m:rad>
            <m:radPr>
              <m:degHide m:val="1"/>
              <m:ctrlPr/>
            </m:radPr>
            <m:deg/>
            <m:e>
              <m:f>
                <m:fPr>
                  <m:ctrlPr/>
                </m:fPr>
                <m:num>
                  <m:sSub>
                    <m:sSubPr>
                      <m:ctrlPr/>
                    </m:sSubPr>
                    <m:e>
                      <m:r>
                        <w:rPr>
                          <w:rStyle w:val="cw66"/>
                        </w:rPr>
                        <m:t>K</m:t>
                      </m:r>
                    </m:e>
                    <m:sub>
                      <m:r>
                        <w:rPr>
                          <w:rStyle w:val="cw66"/>
                        </w:rPr>
                        <m:t>m</m:t>
                      </m:r>
                    </m:sub>
                  </m:sSub>
                  <m:r>
                    <w:rPr>
                      <w:rStyle w:val="cw66"/>
                    </w:rPr>
                    <m:t>[d-r</m:t>
                  </m:r>
                  <m:r>
                    <m:rPr/>
                    <m:t>(</m:t>
                  </m:r>
                  <m:sSub>
                    <m:sSubPr>
                      <m:ctrlPr/>
                    </m:sSubPr>
                    <m:e>
                      <m:r>
                        <w:rPr>
                          <w:rStyle w:val="cw66"/>
                        </w:rPr>
                        <m:t>p</m:t>
                      </m:r>
                    </m:e>
                    <m:sub>
                      <m:r>
                        <w:rPr>
                          <w:rStyle w:val="cw66"/>
                        </w:rPr>
                        <m:t>1</m:t>
                      </m:r>
                    </m:sub>
                  </m:sSub>
                  <m:r>
                    <w:rPr>
                      <w:rStyle w:val="cw66"/>
                    </w:rPr>
                    <m:t>+</m:t>
                  </m:r>
                  <m:sSub>
                    <m:sSubPr>
                      <m:ctrlPr/>
                    </m:sSubPr>
                    <m:e>
                      <m:r>
                        <w:rPr>
                          <w:rStyle w:val="cw66"/>
                        </w:rPr>
                        <m:t>p</m:t>
                      </m:r>
                    </m:e>
                    <m:sub>
                      <m:r>
                        <w:rPr>
                          <w:rStyle w:val="cw66"/>
                        </w:rPr>
                        <m:t>3</m:t>
                      </m:r>
                    </m:sub>
                  </m:sSub>
                  <m:r>
                    <m:rPr/>
                    <m:t>+</m:t>
                  </m:r>
                  <m:sSub>
                    <m:sSubPr>
                      <m:ctrlPr/>
                    </m:sSubPr>
                    <m:e>
                      <m:r>
                        <w:rPr>
                          <w:rStyle w:val="cw66"/>
                        </w:rPr>
                        <m:t>p</m:t>
                      </m:r>
                    </m:e>
                    <m:sub>
                      <m:r>
                        <w:rPr>
                          <w:rStyle w:val="cw66"/>
                        </w:rPr>
                        <m:t>1</m:t>
                      </m:r>
                    </m:sub>
                  </m:sSub>
                  <m:sSub>
                    <m:sSubPr>
                      <m:ctrlPr/>
                    </m:sSubPr>
                    <m:e>
                      <m:r>
                        <w:rPr>
                          <w:rStyle w:val="cw66"/>
                        </w:rPr>
                        <m:t>p</m:t>
                      </m:r>
                    </m:e>
                    <m:sub>
                      <m:r>
                        <w:rPr>
                          <w:rStyle w:val="cw66"/>
                        </w:rPr>
                        <m:t>2</m:t>
                      </m:r>
                    </m:sub>
                  </m:sSub>
                  <m:r>
                    <m:rPr/>
                    <m:t>)</m:t>
                  </m:r>
                  <m:r>
                    <m:rPr/>
                    <w:rPr>
                      <w:rStyle w:val="cw66"/>
                    </w:rPr>
                    <m:t>]</m:t>
                  </m:r>
                  <m:r>
                    <w:rPr>
                      <w:rStyle w:val="cw66"/>
                    </w:rPr>
                    <m:t>h</m:t>
                  </m:r>
                </m:num>
                <m:den>
                  <m:r>
                    <w:rPr>
                      <w:rStyle w:val="cw66"/>
                    </w:rPr>
                    <m:t>2</m:t>
                  </m:r>
                </m:den>
              </m:f>
            </m:e>
          </m:rad>
          <m:r>
            <w:rPr>
              <w:rStyle w:val="cw66"/>
            </w:rPr>
            <m:t>+</m:t>
          </m:r>
        </m:oMath>
      </m:oMathPara>
      <w:commentRangeEnd w:id="135"/>
      <w:r w:rsidR="00F1430F">
        <w:commentReference w:id="135"/>
      </w:r>
    </w:p>
    <w:p w14:paraId="7BE33E67" w14:textId="7AB06614" w:rsidR="007645CD" w:rsidRDefault="0047272C" w:rsidP="007645CD">
      <w:pPr>
        <w:pStyle w:val="cw14"/>
        <w:topLinePunct/>
        <w:textAlignment w:val="center"/>
        <w:jc w:val="right"/>
      </w:pPr>
      <w:del w:id="503238" w:author="公式排版器" w:date="2024-11-26T16:54:13Z"/>
      <m:oMath>
        <m:sSub>
          <m:sSubPr>
            <m:ctrlPr>
              <w:del w:author="公式排版器" w:date="2024-11-26T16:54:13Z"/>
            </m:ctrlPr>
          </m:sSubPr>
          <m:e>
            <m:r>
              <w:del w:author="公式排版器" w:date="2024-11-26T16:54:13Z">
                <m:t>c</m:t>
              </w:del>
            </m:r>
          </m:e>
          <m:sub>
            <m:r>
              <w:del w:author="公式排版器" w:date="2024-11-26T16:54:13Z">
                <m:t>m</m:t>
              </w:del>
            </m:r>
          </m:sub>
        </m:sSub>
        <m:d>
          <m:dPr>
            <m:begChr m:val="["/>
            <m:endChr m:val="]"/>
            <m:ctrlPr>
              <w:del w:author="公式排版器" w:date="2024-11-26T16:54:13Z"/>
            </m:ctrlPr>
          </m:dPr>
          <m:e>
            <m:r>
              <w:del w:author="公式排版器" w:date="2024-11-26T16:54:13Z">
                <m:t>d</m:t>
              </w:del>
            </m:r>
            <m:r>
              <w:del w:author="公式排版器" w:date="2024-11-26T16:54:13Z">
                <m:rPr>
                  <m:sty m:val="p"/>
                </m:rPr>
                <m:t xml:space="preserve">-r </m:t>
              </w:del>
            </m:r>
            <m:d>
              <m:dPr>
                <m:ctrlPr>
                  <w:del w:author="公式排版器" w:date="2024-11-26T16:54:13Z"/>
                </m:ctrlPr>
              </m:dPr>
              <m:e>
                <m:sSub>
                  <m:sSubPr>
                    <m:ctrlPr>
                      <w:del w:author="公式排版器" w:date="2024-11-26T16:54:13Z"/>
                    </m:ctrlPr>
                  </m:sSubPr>
                  <m:e>
                    <m:sSub>
                      <m:sSubPr>
                        <m:ctrlPr>
                          <w:del w:author="公式排版器" w:date="2024-11-26T16:54:13Z"/>
                        </m:ctrlPr>
                      </m:sSubPr>
                      <m:e>
                        <m:r>
                          <w:del w:author="公式排版器" w:date="2024-11-26T16:54:13Z">
                            <m:t>p</m:t>
                          </w:del>
                        </m:r>
                      </m:e>
                      <m:sub>
                        <m:r>
                          <w:del w:author="公式排版器" w:date="2024-11-26T16:54:13Z">
                            <m:t>1</m:t>
                          </w:del>
                        </m:r>
                      </m:sub>
                    </m:sSub>
                    <m:r>
                      <w:del w:author="公式排版器" w:date="2024-11-26T16:54:13Z">
                        <m:rPr/>
                        <m:t>+</m:t>
                      </w:del>
                    </m:r>
                    <m:r>
                      <w:del w:author="公式排版器" w:date="2024-11-26T16:54:13Z">
                        <m:rPr/>
                        <m:t>p</m:t>
                      </w:del>
                    </m:r>
                  </m:e>
                  <m:sub>
                    <m:r>
                      <w:del w:author="公式排版器" w:date="2024-11-26T16:54:13Z">
                        <m:rPr/>
                        <m:t>3</m:t>
                      </w:del>
                    </m:r>
                  </m:sub>
                </m:sSub>
                <m:r>
                  <w:del w:author="公式排版器" w:date="2024-11-26T16:54:13Z">
                    <m:rPr/>
                    <m:t>+</m:t>
                  </w:del>
                </m:r>
                <m:sSub>
                  <m:sSubPr>
                    <m:ctrlPr>
                      <w:del w:author="公式排版器" w:date="2024-11-26T16:54:13Z"/>
                    </m:ctrlPr>
                  </m:sSubPr>
                  <m:e>
                    <m:r>
                      <w:del w:author="公式排版器" w:date="2024-11-26T16:54:13Z">
                        <m:rPr/>
                        <m:t>p</m:t>
                      </w:del>
                    </m:r>
                  </m:e>
                  <m:sub>
                    <m:r>
                      <w:del w:author="公式排版器" w:date="2024-11-26T16:54:13Z">
                        <m:rPr/>
                        <m:t>1</m:t>
                      </w:del>
                    </m:r>
                  </m:sub>
                </m:sSub>
                <m:sSub>
                  <m:sSubPr>
                    <m:ctrlPr>
                      <w:del w:author="公式排版器" w:date="2024-11-26T16:54:13Z"/>
                    </m:ctrlPr>
                  </m:sSubPr>
                  <m:e>
                    <m:r>
                      <w:del w:author="公式排版器" w:date="2024-11-26T16:54:13Z">
                        <m:rPr/>
                        <m:t>p</m:t>
                      </w:del>
                    </m:r>
                  </m:e>
                  <m:sub>
                    <m:r>
                      <w:del w:author="公式排版器" w:date="2024-11-26T16:54:13Z">
                        <m:rPr/>
                        <m:t>2</m:t>
                      </w:del>
                    </m:r>
                  </m:sub>
                </m:sSub>
              </m:e>
            </m:d>
          </m:e>
        </m:d>
      </m:oMath>
      <w:del w:author="公式排版器" w:date="2024-11-26T16:54:13Z">
        <w:r w:rsidR="007645CD" w:rsidRPr="003673D3">
          <w:delText xml:space="preserve"> </w:delText>
        </w:r>
        <w:r w:rsidR="007645CD" w:rsidRPr="003673D3">
          <w:delText xml:space="preserve">                     </w:delText>
        </w:r>
        <w:r w:rsidR="007645CD" w:rsidRPr="00BF5C49">
          <w:delText>(</w:delText>
        </w:r>
        <w:r w:rsidR="007645CD" w:rsidRPr="00BF5C49">
          <w:delText>4-1</w:delText>
        </w:r>
        <w:r w:rsidR="00BD4294">
          <w:delText>6</w:delText>
        </w:r>
        <w:r w:rsidR="007645CD" w:rsidRPr="00BF5C49">
          <w:delText>)</w:delText>
        </w:r>
        <w:r w:rsidDel="00494EDC">
          <w:delText xml:space="preserve">        </w:delText>
        </w:r>
      </w:del>
      <w:ins w:id="503239" w:author="公式排版器" w:date="2024-11-26T16:54:07Z">
        <m:oMathPara>
          <m:oMathParaPr>
            <m:jc m:val="right"/>
          </m:oMathParaPr>
          <m:oMath>
            <m:eqArr>
              <m:eqArrPr>
                <m:maxDist m:val="1"/>
                <m:objDist m:val="1"/>
                <m:ctrlPr>
                  <w:rPr>
                    <w:rFonts w:ascii="Cambria Math" w:hAnsi="Cambria Math"/>
                    <w:i/>
                    <w:iCs/>
                  </w:rPr>
                </m:ctrlPr>
              </m:eqArrPr>
              <m:e>
                <m:sSub>
                  <m:sSubPr>
                    <m:ctrlPr>
                      <w:rPr>
                        <w:rPrChange w:author="格式修订器" w:date="2024-11-26T16:54:08Z">
                          <w:rPr>
                            <w:i/>
                          </w:rPr>
                        </w:rPrChange>
                      </w:rPr>
                    </m:ctrlPr>
                  </m:sSubPr>
                  <m:e>
                    <m:r>
                      <w:rPr>
                        <w:rStyle w:val="cw66"/>
                      </w:rPr>
                      <m:t>c</m:t>
                    </m:r>
                  </m:e>
                  <m:sub>
                    <m:r>
                      <w:rPr>
                        <w:rStyle w:val="cw66"/>
                      </w:rPr>
                      <m:t>m</m:t>
                    </m:r>
                  </m:sub>
                </m:sSub>
                <m:d>
                  <m:dPr>
                    <m:begChr m:val="["/>
                    <m:endChr m:val="]"/>
                    <m:ctrlPr/>
                  </m:dPr>
                  <m:e>
                    <m:r>
                      <w:rPr>
                        <w:rStyle w:val="cw66"/>
                      </w:rPr>
                      <m:t>d</m:t>
                    </m:r>
                    <m:r>
                      <m:rPr>
                        <m:sty m:val="p"/>
                      </m:rPr>
                      <w:rPr>
                        <w:rStyle w:val="cw66"/>
                      </w:rPr>
                      <m:t xml:space="preserve">-r</m:t>
                    </m:r>
                    <m:r>
                      <m:rPr>
                        <m:sty m:val="p"/>
                      </m:rPr>
                      <w:rPr>
                        <w:rStyle w:val="cw66"/>
                      </w:rPr>
                      <m:t xml:space="preserve"/>
                    </m:r>
                    <m:d>
                      <m:dPr>
                        <m:ctrlPr>
                          <w:rPr>
                            <w:rPrChange w:author="格式修订器" w:date="2024-11-26T16:54:08Z">
                              <w:rPr>
                                <w:i/>
                              </w:rPr>
                            </w:rPrChange>
                          </w:rPr>
                        </m:ctrlPr>
                      </m:dPr>
                      <m:e>
                        <m:sSub>
                          <m:sSubPr>
                            <m:ctrlPr>
                              <w:rPr>
                                <w:rPrChange w:author="格式修订器" w:date="2024-11-26T16:54:08Z">
                                  <w:rPr>
                                    <w:i/>
                                  </w:rPr>
                                </w:rPrChange>
                              </w:rPr>
                            </m:ctrlPr>
                          </m:sSubPr>
                          <m:e>
                            <m:sSub>
                              <m:sSubPr>
                                <m:ctrlPr>
                                  <w:rPr>
                                    <w:rPrChange w:author="格式修订器" w:date="2024-11-26T16:54:08Z">
                                      <w:rPr>
                                        <w:i/>
                                      </w:rPr>
                                    </w:rPrChange>
                                  </w:rPr>
                                </m:ctrlPr>
                              </m:sSubPr>
                              <m:e>
                                <m:r>
                                  <w:rPr>
                                    <w:rStyle w:val="cw66"/>
                                  </w:rPr>
                                  <m:t>p</m:t>
                                </m:r>
                              </m:e>
                              <m:sub>
                                <m:r>
                                  <w:rPr>
                                    <w:rStyle w:val="cw66"/>
                                  </w:rPr>
                                  <m:t>1</m:t>
                                </m:r>
                              </m:sub>
                            </m:sSub>
                            <m:r>
                              <m:rPr/>
                              <w:rPr>
                                <w:rStyle w:val="cw66"/>
                              </w:rPr>
                              <m:t>+</m:t>
                            </m:r>
                            <m:r>
                              <m:rPr/>
                              <w:rPr>
                                <w:rStyle w:val="cw66"/>
                                <w:rPrChange w:author="公式排版器" w:date="2024-11-26T16:54:13Z">
                                  <w:rPr>
                                    <w:i/>
                                  </w:rPr>
                                </w:rPrChange>
                              </w:rPr>
                              <m:t>p</m:t>
                            </m:r>
                          </m:e>
                          <m:sub>
                            <m:r>
                              <m:rPr/>
                              <w:rPr>
                                <w:rStyle w:val="cw66"/>
                                <w:rPrChange w:author="公式排版器" w:date="2024-11-26T16:54:13Z">
                                  <w:rPr>
                                    <w:i/>
                                  </w:rPr>
                                </w:rPrChange>
                              </w:rPr>
                              <m:t>3</m:t>
                            </m:r>
                          </m:sub>
                        </m:sSub>
                        <m:r>
                          <m:rPr/>
                          <w:rPr>
                            <w:rStyle w:val="cw66"/>
                            <w:rPrChange w:author="公式排版器" w:date="2024-11-26T16:54:13Z">
                              <w:rPr>
                                <w:i/>
                              </w:rPr>
                            </w:rPrChange>
                          </w:rPr>
                          <m:t>+</m:t>
                        </m:r>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1</m:t>
                            </m:r>
                          </m:sub>
                        </m:sSub>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2</m:t>
                            </m:r>
                          </m:sub>
                        </m:sSub>
                      </m:e>
                    </m:d>
                  </m:e>
                </m:d>
                <m:r>
                  <w:rPr>
                    <w:rStyle w:val="cw66"/>
                  </w:rPr>
                  <m:t>#</m:t>
                </m:r>
                <m:r>
                  <m:rPr>
                    <m:nor/>
                    <m:sty m:val="p"/>
                  </m:rPr>
                  <w:rPr>
                    <w:rStyle w:val="cw68"/>
                  </w:rPr>
                  <m:t>(</m:t>
                </m:r>
                <m:r>
                  <m:rPr>
                    <m:nor/>
                    <m:sty m:val="p"/>
                  </m:rPr>
                  <w:rPr>
                    <w:rStyle w:val="cw68"/>
                  </w:rPr>
                  <m:t>4-1</m:t>
                </m:r>
                <m:r>
                  <m:rPr>
                    <m:nor/>
                    <m:sty m:val="p"/>
                  </m:rPr>
                  <w:rPr>
                    <w:rStyle w:val="cw68"/>
                  </w:rPr>
                  <m:t>6</m:t>
                </m:r>
                <m:r>
                  <m:rPr>
                    <m:nor/>
                    <m:sty m:val="p"/>
                  </m:rPr>
                  <w:rPr>
                    <w:rStyle w:val="cw68"/>
                  </w:rPr>
                  <m:t>)</m:t>
                </m:r>
                <m:r>
                  <m:rPr>
                    <m:nor/>
                    <m:sty m:val="p"/>
                  </m:rPr>
                </m:r>
                <m:r>
                  <m:rPr>
                    <m:nor/>
                  </m:rPr>
                  <w:rPr>
                    <w:rStyle w:val="cw66"/>
                  </w:rPr>
                  <m:t xml:space="preserve">   </m:t>
                </m:r>
                <m:ctrlPr>
                  <w:rPr>
                    <w:rFonts w:ascii="Cambria Math" w:eastAsia="宋体" w:hAnsi="Cambria Math" w:cs="宋体"/>
                    <w:i/>
                  </w:rPr>
                </m:ctrlPr>
              </m:e>
            </m:eqArr>
          </m:oMath>
        </m:oMathPara>
      </w:ins>
    </w:p>
    <w:p w14:paraId="0A579913" w14:textId="45C59E0C" w:rsidR="00A90D50" w:rsidRDefault="00A90D50" w:rsidP="00E80896">
      <w:pPr>
        <w:topLinePunct/>
      </w:pPr>
      <w:r>
        <w:t>命题</w:t>
      </w:r>
      <w:r>
        <w:t>4</w:t>
      </w:r>
      <w:r>
        <w:t>-1</w:t>
      </w:r>
      <w:del w:id="503240" w:author="内容修订器" w:date="2024-11-26T16:54:12Z">
        <w:r w:rsidDel="00494EDC">
          <w:delText xml:space="preserve"> </w:delText>
        </w:r>
      </w:del>
      <w:r w:rsidR="007E0F54" w:rsidRPr="00BF5C49">
        <w:t>单位时间内库存管理系统平均总成本</w:t>
      </w:r>
      <w:r w:rsidR="007E0F54">
        <w:t>函数</w:t>
      </w:r>
      <w:r w:rsidR="007E0F54" w:rsidRPr="002345DA">
        <w:rPr>
          <w:rPrChange w:author="格式修订器" w:date="2024-11-26T16:54:08Z">
            <w:rPr>
              <w:i/>
            </w:rPr>
          </w:rPrChange>
        </w:rPr>
        <w:t>C</w:t>
      </w:r>
      <w:r w:rsidR="007E0F54" w:rsidRPr="002345DA">
        <w:t>(</w:t>
      </w:r>
      <m:oMath>
        <m:sSub>
          <m:sSubPr>
            <m:ctrlPr>
              <w:rPr>
                <w:rPrChange w:author="格式修订器" w:date="2024-11-26T16:54:08Z">
                  <w:rPr>
                    <w:i/>
                  </w:rPr>
                </w:rPrChange>
                <w:rFonts w:hint="eastAsia"/>
              </w:rPr>
            </m:ctrlPr>
          </m:sSubPr>
          <m:e>
            <m:r>
              <m:rPr/>
              <w:rPr>
                <w:rStyle w:val="cw66"/>
                <w:rPrChange w:author="公式排版器" w:date="2024-11-26T16:54:13Z">
                  <w:rPr>
                    <w:i/>
                  </w:rPr>
                </w:rPrChange>
              </w:rPr>
              <m:t>Q</m:t>
            </m:r>
          </m:e>
          <m:sub>
            <m:r>
              <m:rPr/>
              <w:rPr>
                <w:rStyle w:val="cw66"/>
                <w:rPrChange w:author="公式排版器" w:date="2024-11-26T16:54:13Z">
                  <w:rPr>
                    <w:i/>
                  </w:rPr>
                </w:rPrChange>
              </w:rPr>
              <m:t>m</m:t>
            </m:r>
          </m:sub>
        </m:sSub>
      </m:oMath>
      <w:r>
        <w:rPr>
          <w:rPrChange w:author="格式修订器" w:date="2024-11-26T16:54:08Z">
            <w:rPr>
              <w:i/>
            </w:rPr>
          </w:rPrChange>
          <w:rFonts w:hint="eastAsia"/>
        </w:rPr>
        <w:t xml:space="preserve">,</w:t>
      </w:r>
      <w:del w:id="503241" w:author="内容修订器" w:date="2024-11-26T16:54:13Z">
        <w:r w:rsidDel="00C56070">
          <w:rPr>
            <w:rFonts w:hint="eastAsia"/>
          </w:rPr>
          <w:delText xml:space="preserve"> </w:delText>
        </w:r>
      </w:del>
      <m:oMath>
        <m:r>
          <w:rPr>
            <w:rStyle w:val="cw66"/>
          </w:rPr>
          <m:t xml:space="preserve"> </m:t>
        </m:r>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oMath>
      <w:r w:rsidR="007E0F54" w:rsidRPr="002345DA">
        <w:t>)</w:t>
      </w:r>
      <w:ins w:id="503242" w:author="内容修订器" w:date="2024-11-26T16:54:07Z">
        <w:r w:rsidR="004B696B">
          <w:t xml:space="preserve"> </w:t>
        </w:r>
      </w:ins>
      <w:r w:rsidR="007E0F54">
        <w:t>存在最优解，即取得最小值</w:t>
      </w:r>
      <w:r w:rsidR="00875C9B">
        <w:t>。</w:t>
      </w:r>
    </w:p>
    <w:p w14:paraId="494D089A" w14:textId="502DB6C6" w:rsidR="00875C9B" w:rsidRDefault="00875C9B" w:rsidP="00E80896">
      <w:pPr>
        <w:topLinePunct/>
      </w:pPr>
      <w:r>
        <w:t>证明：</w:t>
      </w:r>
      <w:r w:rsidR="004066EB" w:rsidRPr="00BF5C49">
        <w:t>单位时间内库存管理系统平均总成本</w:t>
      </w:r>
      <w:r w:rsidR="004066EB">
        <w:t>函数</w:t>
      </w:r>
      <w:r w:rsidR="004066EB" w:rsidRPr="002345DA">
        <w:rPr>
          <w:rPrChange w:author="格式修订器" w:date="2024-11-26T16:54:08Z">
            <w:rPr>
              <w:i/>
            </w:rPr>
          </w:rPrChange>
        </w:rPr>
        <w:t>C</w:t>
      </w:r>
      <w:r w:rsidR="004066EB" w:rsidRPr="002345DA">
        <w:t>(</w:t>
      </w:r>
      <m:oMath>
        <m:sSub>
          <m:sSubPr>
            <m:ctrlPr>
              <w:rPr>
                <w:rPrChange w:author="格式修订器" w:date="2024-11-26T16:54:08Z">
                  <w:rPr>
                    <w:i/>
                  </w:rPr>
                </w:rPrChange>
                <w:rFonts w:hint="eastAsia"/>
              </w:rPr>
            </m:ctrlPr>
          </m:sSubPr>
          <m:e>
            <m:r>
              <m:rPr/>
              <w:rPr>
                <w:rStyle w:val="cw66"/>
                <w:rPrChange w:author="公式排版器" w:date="2024-11-26T16:54:13Z">
                  <w:rPr>
                    <w:i/>
                  </w:rPr>
                </w:rPrChange>
              </w:rPr>
              <m:t>Q</m:t>
            </m:r>
          </m:e>
          <m:sub>
            <m:r>
              <m:rPr/>
              <w:rPr>
                <w:rStyle w:val="cw66"/>
                <w:rPrChange w:author="公式排版器" w:date="2024-11-26T16:54:13Z">
                  <w:rPr>
                    <w:i/>
                  </w:rPr>
                </w:rPrChange>
              </w:rPr>
              <m:t>m</m:t>
            </m:r>
          </m:sub>
        </m:sSub>
      </m:oMath>
      <w:r>
        <w:rPr>
          <w:rPrChange w:author="格式修订器" w:date="2024-11-26T16:54:08Z">
            <w:rPr>
              <w:i/>
            </w:rPr>
          </w:rPrChange>
          <w:rFonts w:hint="eastAsia"/>
        </w:rPr>
        <w:t xml:space="preserve">,</w:t>
      </w:r>
      <w:del w:id="503243" w:author="内容修订器" w:date="2024-11-26T16:54:13Z">
        <w:r w:rsidDel="00C56070">
          <w:rPr>
            <w:rFonts w:hint="eastAsia"/>
          </w:rPr>
          <w:delText xml:space="preserve"> </w:delText>
        </w:r>
      </w:del>
      <m:oMath>
        <m:r>
          <w:rPr>
            <w:rStyle w:val="cw66"/>
          </w:rPr>
          <m:t xml:space="preserve"> </m:t>
        </m:r>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oMath>
      <w:r w:rsidR="004066EB" w:rsidRPr="002345DA">
        <w:t>)</w:t>
      </w:r>
      <w:ins w:id="503244" w:author="内容修订器" w:date="2024-11-26T16:54:07Z">
        <w:r w:rsidR="004B696B">
          <w:t xml:space="preserve"> </w:t>
        </w:r>
      </w:ins>
      <w:r w:rsidR="004066EB">
        <w:t>可表示为：</w:t>
      </w:r>
    </w:p>
    <w:p w14:paraId="3846F98A" w14:textId="7AB5F968" w:rsidR="004066EB" w:rsidRDefault="004066EB" w:rsidP="004066EB">
      <w:pPr>
        <w:tabs>
          <w:tab w:val="right" w:pos="9264"/>
        </w:tabs>
        <w:ind w:leftChars="1261" w:left="3027"/>
      </w:pPr>
      <w:r w:rsidRPr="002345DA">
        <w:rPr>
          <w:rPrChange w:author="格式修订器" w:date="2024-11-26T16:54:08Z">
            <w:rPr>
              <w:i/>
            </w:rPr>
          </w:rPrChange>
        </w:rPr>
        <w:t>C</w:t>
      </w:r>
      <w:r w:rsidRPr="002345DA">
        <w:t>(</w:t>
      </w:r>
      <m:oMath>
        <m:sSub>
          <m:sSubPr>
            <m:ctrlPr>
              <w:rPr>
                <w:kern w:val="2"/>
                <w:sz w:val="21"/>
                <w:rFonts w:ascii="Cambria Math" w:hAnsi="Cambria Math" w:eastAsia="宋体" w:cs="Times New Roman"/>
                <w:i/>
                <w:szCs w:val="24"/>
              </w:rPr>
            </m:ctrlPr>
          </m:sSubPr>
          <m:e>
            <m:r>
              <m:rPr/>
              <w:rPr>
                <w:rStyle w:val="cw66"/>
                <w:rPrChange w:author="公式排版器" w:date="2024-11-26T16:54:13Z">
                  <w:rPr>
                    <w:i/>
                  </w:rPr>
                </w:rPrChange>
              </w:rPr>
              <m:t>Q</m:t>
            </m:r>
          </m:e>
          <m:sub>
            <m:r>
              <m:rPr/>
              <w:rPr>
                <w:rStyle w:val="cw66"/>
                <w:rPrChange w:author="公式排版器" w:date="2024-11-26T16:54:13Z">
                  <w:rPr>
                    <w:i/>
                  </w:rPr>
                </w:rPrChange>
              </w:rPr>
              <m:t>m</m:t>
            </m:r>
          </m:sub>
        </m:sSub>
      </m:oMath>
      <w:r w:rsidRPr="002345DA">
        <w:rPr>
          <w:i/>
          <w:szCs w:val="24"/>
        </w:rPr>
        <w:t>,</w:t>
      </w:r>
      <m:oMath>
        <m:r>
          <w:rPr>
            <w:rStyle w:val="cw66"/>
          </w:rPr>
          <m:t xml:space="preserve"> </m:t>
        </m:r>
        <m:sSub>
          <m:sSubPr>
            <m:ctrlPr>
              <w:rPr>
                <w:rFonts w:ascii="Cambria Math" w:hAnsi="Cambria Math"/>
                <w:i/>
                <w:szCs w:val="24"/>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oMath>
      <w:r w:rsidRPr="002345DA">
        <w:t>)</w:t>
      </w:r>
      <w:r>
        <w:t>=</w:t>
      </w:r>
      <w:r w:rsidRPr="003673D3">
        <w:rPr>
          <w:rPrChange w:author="格式修订器" w:date="2024-11-26T16:54:08Z">
            <w:rPr>
              <w:i/>
            </w:rPr>
          </w:rPrChange>
        </w:rPr>
        <w:t>h</w:t>
      </w:r>
      <w:r w:rsidRPr="003673D3">
        <w:t>[</w:t>
      </w:r>
      <m:oMath>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m</m:t>
            </m:r>
          </m:sub>
        </m:sSub>
        <m:r>
          <w:rPr>
            <w:rStyle w:val="cw66"/>
          </w:rPr>
          <m:t>+</m:t>
        </m:r>
        <m:r>
          <m:rPr/>
          <m:t>r(1-</m:t>
        </m:r>
        <m:sSub>
          <m:sSubPr>
            <m:ctrlPr>
              <w:rPr>
                <w:rPrChange w:author="格式修订器" w:date="2024-11-26T16:54:08Z">
                  <w:rPr>
                    <w:i/>
                  </w:rPr>
                </w:rPrChange>
              </w:rPr>
            </m:ctrlPr>
          </m:sSubPr>
          <m:e>
            <m:r>
              <w:rPr>
                <w:rStyle w:val="cw66"/>
              </w:rPr>
              <m:t>p</m:t>
            </m:r>
          </m:e>
          <m:sub>
            <m:r>
              <w:rPr>
                <w:rStyle w:val="cw66"/>
              </w:rPr>
              <m:t>3</m:t>
            </m:r>
          </m:sub>
        </m:sSub>
        <m:r>
          <m:rPr/>
          <m:t>-</m:t>
        </m:r>
        <m:sSub>
          <m:sSubPr>
            <m:ctrlPr>
              <w:rPr>
                <w:rPrChange w:author="格式修订器" w:date="2024-11-26T16:54:08Z">
                  <w:rPr>
                    <w:i/>
                  </w:rPr>
                </w:rPrChange>
              </w:rPr>
            </m:ctrlPr>
          </m:sSubPr>
          <m:e>
            <m:r>
              <w:rPr>
                <w:rStyle w:val="cw66"/>
              </w:rPr>
              <m:t>p</m:t>
            </m:r>
          </m:e>
          <m:sub>
            <m:r>
              <w:rPr>
                <w:rStyle w:val="cw66"/>
              </w:rPr>
              <m:t>1</m:t>
            </m:r>
          </m:sub>
        </m:sSub>
        <m:sSub>
          <m:sSubPr>
            <m:ctrlPr>
              <w:rPr>
                <w:rPrChange w:author="格式修订器" w:date="2024-11-26T16:54:08Z">
                  <w:rPr>
                    <w:i/>
                  </w:rPr>
                </w:rPrChange>
              </w:rPr>
            </m:ctrlPr>
          </m:sSubPr>
          <m:e>
            <m:r>
              <w:rPr>
                <w:rStyle w:val="cw66"/>
              </w:rPr>
              <m:t>p</m:t>
            </m:r>
          </m:e>
          <m:sub>
            <m:r>
              <w:rPr>
                <w:rStyle w:val="cw66"/>
              </w:rPr>
              <m:t>2</m:t>
            </m:r>
          </m:sub>
        </m:sSub>
        <m:r>
          <m:rPr/>
          <m:t>)</m:t>
        </m:r>
        <m:r>
          <w:rPr>
            <w:rStyle w:val="cw66"/>
          </w:rPr>
          <m:t>-</m:t>
        </m:r>
        <m:f>
          <m:fPr>
            <m:ctrlPr>
              <w:rPr>
                <w:rPrChange w:author="格式修订器" w:date="2024-11-26T16:54:08Z">
                  <w:rPr>
                    <w:i/>
                  </w:rPr>
                </w:rPrChange>
              </w:rPr>
            </m:ctrlPr>
          </m:fPr>
          <m:num>
            <m:r>
              <w:rPr>
                <w:rStyle w:val="cw66"/>
              </w:rPr>
              <m:t>1</m:t>
            </m:r>
          </m:num>
          <m:den>
            <m:r>
              <w:rPr>
                <w:rStyle w:val="cw66"/>
              </w:rPr>
              <m:t>2</m:t>
            </m:r>
          </m:den>
        </m:f>
        <m:r>
          <w:rPr>
            <w:rStyle w:val="cw66"/>
          </w:rPr>
          <m:t>d</m:t>
        </m:r>
        <m:sSub>
          <m:sSubPr>
            <m:ctrlPr>
              <w:rPr>
                <w:rPrChange w:author="格式修订器" w:date="2024-11-26T16:54:08Z">
                  <w:rPr>
                    <w:i/>
                  </w:rPr>
                </w:rPrChange>
              </w:rPr>
            </m:ctrlPr>
          </m:sSubPr>
          <m:e>
            <m:r>
              <m:rPr/>
              <w:rPr>
                <w:rStyle w:val="cw66"/>
                <w:rPrChange w:author="公式排版器" w:date="2024-11-26T16:54:13Z">
                  <w:rPr>
                    <w:i/>
                  </w:rPr>
                </w:rPrChange>
              </w:rPr>
              <m:t>t</m:t>
            </m:r>
          </m:e>
          <m:sub>
            <m:r>
              <m:rPr/>
              <w:rPr>
                <w:rStyle w:val="cw66"/>
                <w:rPrChange w:author="公式排版器" w:date="2024-11-26T16:54:13Z">
                  <w:rPr>
                    <w:i/>
                  </w:rPr>
                </w:rPrChange>
              </w:rPr>
              <m:t>n</m:t>
            </m:r>
          </m:sub>
        </m:sSub>
        <m:r>
          <w:rPr>
            <w:rStyle w:val="cw66"/>
          </w:rPr>
          <m:t>+</m:t>
        </m:r>
        <m:f>
          <m:fPr>
            <m:ctrlPr>
              <w:rPr>
                <w:rPrChange w:author="格式修订器" w:date="2024-11-26T16:54:08Z">
                  <w:rPr>
                    <w:i/>
                  </w:rPr>
                </w:rPrChange>
              </w:rPr>
            </m:ctrlPr>
          </m:fPr>
          <m:num>
            <m:d>
              <m:dPr>
                <m:ctrlPr>
                  <w:rPr>
                    <w:rPrChange w:author="格式修订器" w:date="2024-11-26T16:54:08Z">
                      <w:rPr>
                        <w:i/>
                      </w:rPr>
                    </w:rPrChange>
                  </w:rPr>
                </m:ctrlPr>
              </m:dPr>
              <m:e>
                <m:r>
                  <w:rPr>
                    <w:rStyle w:val="cw66"/>
                  </w:rPr>
                  <m:t>n+1</m:t>
                </m:r>
              </m:e>
            </m:d>
          </m:num>
          <m:den>
            <m:r>
              <w:rPr>
                <w:rStyle w:val="cw66"/>
              </w:rPr>
              <m:t>2</m:t>
            </m:r>
          </m:den>
        </m:f>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oMath>
      <w:r w:rsidRPr="003673D3">
        <w:t>]</w:t>
      </w:r>
      <w:ins w:id="503245" w:author="内容修订器" w:date="2024-11-26T16:54:07Z">
        <w:r w:rsidR="004B696B">
          <w:t xml:space="preserve"> </w:t>
        </w:r>
      </w:ins>
      <w:r w:rsidRPr="003673D3">
        <w:t>+</w:t>
      </w:r>
      <w:r w:rsidRPr="003673D3">
        <w:rPr>
          <w:rPrChange w:author="格式修订器" w:date="2024-11-26T16:54:08Z">
            <w:rPr>
              <w:i/>
            </w:rPr>
          </w:rPrChange>
        </w:rPr>
        <w:t xml:space="preserve"> n</w:t>
      </w:r>
      <w:r w:rsidRPr="003673D3">
        <w:rPr>
          <w:rPrChange w:author="格式修订器" w:date="2024-11-26T16:54:08Z">
            <w:rPr>
              <w:i/>
            </w:rPr>
          </w:rPrChange>
        </w:rPr>
        <w:t>h</w:t>
      </w:r>
      <w:r w:rsidRPr="003673D3">
        <w:rPr>
          <w:vertAlign w:val="subscript"/>
          <w:rPrChange w:author="格式修订器" w:date="2024-11-26T16:54:08Z">
            <w:rPr>
              <w:i/>
              <w:vertAlign w:val="subscript"/>
            </w:rPr>
          </w:rPrChange>
        </w:rPr>
        <w:t>r</w:t>
      </w:r>
      <m:oMath>
        <m:f>
          <m:fPr>
            <m:ctrlPr>
              <w:rPr>
                <w:vertAlign w:val="subscript"/>
              </w:rPr>
            </m:ctrlPr>
          </m:fPr>
          <m:num>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d>
              <m:dPr>
                <m:ctrlPr>
                  <w:rPr>
                    <w:rPrChange w:author="格式修订器" w:date="2024-11-26T16:54:08Z">
                      <w:rPr>
                        <w:i/>
                      </w:rPr>
                    </w:rPrChange>
                  </w:rPr>
                </m:ctrlPr>
              </m:dPr>
              <m:e>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r>
                  <w:rPr>
                    <w:rStyle w:val="cw66"/>
                  </w:rPr>
                  <m:t>-1</m:t>
                </m:r>
              </m:e>
            </m:d>
          </m:num>
          <m:den>
            <m:r>
              <w:rPr>
                <w:rStyle w:val="cw66"/>
                <w:rPrChange w:author="公式排版器" w:date="2024-11-26T16:54:13Z">
                  <w:rPr>
                    <w:vertAlign w:val="subscript"/>
                  </w:rPr>
                </w:rPrChange>
              </w:rPr>
              <m:t>2r</m:t>
            </m:r>
            <m:d>
              <m:dPr>
                <m:ctrlPr>
                  <w:rPr>
                    <w:rPrChange w:author="格式修订器" w:date="2024-11-26T16:54:08Z">
                      <w:rPr>
                        <w:i/>
                      </w:rPr>
                    </w:rPrChange>
                  </w:rPr>
                </m:ctrlPr>
              </m:dPr>
              <m:e>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3</m:t>
                    </m:r>
                  </m:sub>
                </m:sSub>
                <m:r>
                  <m:rPr/>
                  <w:rPr>
                    <w:rStyle w:val="cw66"/>
                    <w:rPrChange w:author="公式排版器" w:date="2024-11-26T16:54:13Z">
                      <w:rPr>
                        <w:i/>
                      </w:rPr>
                    </w:rPrChange>
                  </w:rPr>
                  <m:t>+</m:t>
                </m:r>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1</m:t>
                    </m:r>
                  </m:sub>
                </m:sSub>
                <m:sSub>
                  <m:sSubPr>
                    <m:ctrlPr>
                      <w:rPr>
                        <w:rPrChange w:author="格式修订器" w:date="2024-11-26T16:54:08Z">
                          <w:rPr>
                            <w:i/>
                          </w:rPr>
                        </w:rPrChange>
                      </w:rPr>
                    </m:ctrlPr>
                  </m:sSubPr>
                  <m:e>
                    <m:r>
                      <m:rPr/>
                      <w:rPr>
                        <w:rStyle w:val="cw66"/>
                        <w:rPrChange w:author="公式排版器" w:date="2024-11-26T16:54:13Z">
                          <w:rPr>
                            <w:i/>
                          </w:rPr>
                        </w:rPrChange>
                      </w:rPr>
                      <m:t>p</m:t>
                    </m:r>
                  </m:e>
                  <m:sub>
                    <m:r>
                      <m:rPr/>
                      <w:rPr>
                        <w:rStyle w:val="cw66"/>
                        <w:rPrChange w:author="公式排版器" w:date="2024-11-26T16:54:13Z">
                          <w:rPr>
                            <w:i/>
                          </w:rPr>
                        </w:rPrChange>
                      </w:rPr>
                      <m:t>2</m:t>
                    </m:r>
                  </m:sub>
                </m:sSub>
              </m:e>
            </m:d>
            <m:sSub>
              <m:sSubPr>
                <m:ctrlPr>
                  <w:rPr>
                    <w:rPrChange w:author="格式修订器" w:date="2024-11-26T16:54:08Z">
                      <w:rPr>
                        <w:i/>
                      </w:rPr>
                    </w:rPrChange>
                  </w:rPr>
                </m:ctrlPr>
              </m:sSubPr>
              <m:e>
                <m:r>
                  <m:rPr/>
                  <w:rPr>
                    <w:rStyle w:val="cw66"/>
                    <w:rPrChange w:author="公式排版器" w:date="2024-11-26T16:54:13Z">
                      <w:rPr>
                        <w:i/>
                      </w:rPr>
                    </w:rPrChange>
                  </w:rPr>
                  <m:t>t</m:t>
                </m:r>
              </m:e>
              <m:sub>
                <m:r>
                  <m:rPr/>
                  <w:rPr>
                    <w:rStyle w:val="cw66"/>
                    <w:rPrChange w:author="公式排版器" w:date="2024-11-26T16:54:13Z">
                      <w:rPr>
                        <w:i/>
                      </w:rPr>
                    </w:rPrChange>
                  </w:rPr>
                  <m:t>n</m:t>
                </m:r>
              </m:sub>
            </m:sSub>
          </m:den>
        </m:f>
        <m:r>
          <w:rPr>
            <w:rStyle w:val="cw66"/>
            <w:rPrChange w:author="公式排版器" w:date="2024-11-26T16:54:13Z">
              <w:rPr>
                <w:vertAlign w:val="subscript"/>
              </w:rPr>
            </w:rPrChange>
          </w:rPr>
          <m:t xml:space="preserve">+                          </m:t>
        </m:r>
        <m:f>
          <m:fPr>
            <m:ctrlPr>
              <w:rPr>
                <w:vertAlign w:val="subscript"/>
                <w:rPrChange w:author="格式修订器" w:date="2024-11-26T16:54:08Z">
                  <w:rPr>
                    <w:i/>
                    <w:vertAlign w:val="subscript"/>
                  </w:rPr>
                </w:rPrChange>
              </w:rPr>
            </m:ctrlPr>
          </m:fPr>
          <m:num>
            <m:r>
              <m:rPr>
                <m:sty m:val="p"/>
              </m:rPr>
              <w:rPr>
                <w:rStyle w:val="cw66"/>
              </w:rPr>
              <m:t>n</m:t>
            </m:r>
            <m:d>
              <m:dPr>
                <m:ctrlPr/>
              </m:dPr>
              <m:e>
                <m:sSub>
                  <m:sSubPr>
                    <m:ctrlPr>
                      <w:rPr>
                        <w:rPrChange w:author="格式修订器" w:date="2024-11-26T16:54:08Z">
                          <w:rPr>
                            <w:i/>
                          </w:rPr>
                        </w:rPrChange>
                      </w:rPr>
                    </m:ctrlPr>
                  </m:sSubPr>
                  <m:e>
                    <m:r>
                      <m:rPr/>
                      <w:rPr>
                        <w:rStyle w:val="cw66"/>
                        <w:rPrChange w:author="公式排版器" w:date="2024-11-26T16:54:13Z">
                          <w:rPr>
                            <w:i/>
                          </w:rPr>
                        </w:rPrChange>
                      </w:rPr>
                      <m:t>K</m:t>
                    </m:r>
                  </m:e>
                  <m:sub>
                    <m:r>
                      <m:rPr/>
                      <w:rPr>
                        <w:rStyle w:val="cw66"/>
                        <w:rPrChange w:author="公式排版器" w:date="2024-11-26T16:54:13Z">
                          <w:rPr>
                            <w:i/>
                          </w:rPr>
                        </w:rPrChange>
                      </w:rPr>
                      <m:t>r</m:t>
                    </m:r>
                  </m:sub>
                </m:sSub>
                <m:r>
                  <m:rPr>
                    <m:sty m:val="p"/>
                  </m:rPr>
                  <w:rPr>
                    <w:rStyle w:val="cw66"/>
                  </w:rPr>
                  <m:t>+</m:t>
                </m:r>
                <m:r>
                  <w:rPr>
                    <w:rStyle w:val="cw66"/>
                  </w:rPr>
                  <m:t xml:space="preserve"> </m:t>
                </m:r>
                <m:sSub>
                  <m:sSubPr>
                    <m:ctrlPr>
                      <w:rPr>
                        <w:rPrChange w:author="格式修订器" w:date="2024-11-26T16:54:08Z">
                          <w:rPr>
                            <w:i/>
                          </w:rPr>
                        </w:rPrChange>
                      </w:rPr>
                    </m:ctrlPr>
                  </m:sSubPr>
                  <m:e>
                    <m:r>
                      <m:rPr/>
                      <w:rPr>
                        <w:rStyle w:val="cw66"/>
                        <w:rPrChange w:author="公式排版器" w:date="2024-11-26T16:54:13Z">
                          <w:rPr>
                            <w:i/>
                          </w:rPr>
                        </w:rPrChange>
                      </w:rPr>
                      <m:t>c</m:t>
                    </m:r>
                  </m:e>
                  <m:sub>
                    <m:r>
                      <m:rPr/>
                      <w:rPr>
                        <w:rStyle w:val="cw66"/>
                        <w:rPrChange w:author="公式排版器" w:date="2024-11-26T16:54:13Z">
                          <w:rPr>
                            <w:i/>
                          </w:rPr>
                        </w:rPrChange>
                      </w:rPr>
                      <m:t>r</m:t>
                    </m:r>
                  </m:sub>
                </m:sSub>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e>
            </m:d>
          </m:num>
          <m:den>
            <m:sSub>
              <m:sSubPr>
                <m:ctrlPr>
                  <w:rPr>
                    <w:rPrChange w:author="格式修订器" w:date="2024-11-26T16:54:08Z">
                      <w:rPr>
                        <w:i/>
                      </w:rPr>
                    </w:rPrChange>
                  </w:rPr>
                </m:ctrlPr>
              </m:sSubPr>
              <m:e>
                <m:r>
                  <m:rPr/>
                  <w:rPr>
                    <w:rStyle w:val="cw66"/>
                    <w:rPrChange w:author="公式排版器" w:date="2024-11-26T16:54:13Z">
                      <w:rPr>
                        <w:i/>
                      </w:rPr>
                    </w:rPrChange>
                  </w:rPr>
                  <m:t>t</m:t>
                </m:r>
              </m:e>
              <m:sub>
                <m:r>
                  <m:rPr/>
                  <w:rPr>
                    <w:rStyle w:val="cw66"/>
                    <w:rPrChange w:author="公式排版器" w:date="2024-11-26T16:54:13Z">
                      <w:rPr>
                        <w:i/>
                      </w:rPr>
                    </w:rPrChange>
                  </w:rPr>
                  <m:t>n</m:t>
                </m:r>
              </m:sub>
            </m:sSub>
          </m:den>
        </m:f>
        <m:r>
          <w:rPr>
            <w:rStyle w:val="cw66"/>
            <w:rPrChange w:author="公式排版器" w:date="2024-11-26T16:54:13Z">
              <w:rPr>
                <w:vertAlign w:val="subscript"/>
              </w:rPr>
            </w:rPrChange>
          </w:rPr>
          <m:t>+</m:t>
        </m:r>
        <m:f>
          <m:fPr>
            <m:ctrlPr>
              <w:rPr>
                <w:vertAlign w:val="subscript"/>
                <w:rPrChange w:author="格式修订器" w:date="2024-11-26T16:54:08Z">
                  <w:rPr>
                    <w:i/>
                    <w:vertAlign w:val="subscript"/>
                  </w:rPr>
                </w:rPrChange>
              </w:rPr>
            </m:ctrlPr>
          </m:fPr>
          <m:num>
            <m:sSub>
              <m:sSubPr>
                <m:ctrlPr>
                  <w:rPr>
                    <w:rPrChange w:author="格式修订器" w:date="2024-11-26T16:54:08Z">
                      <w:rPr>
                        <w:i/>
                      </w:rPr>
                    </w:rPrChange>
                  </w:rPr>
                </m:ctrlPr>
              </m:sSubPr>
              <m:e>
                <m:r>
                  <w:rPr>
                    <w:rStyle w:val="cw66"/>
                  </w:rPr>
                  <m:t>K</m:t>
                </m:r>
              </m:e>
              <m:sub>
                <m:r>
                  <w:rPr>
                    <w:rStyle w:val="cw66"/>
                  </w:rPr>
                  <m:t>m</m:t>
                </m:r>
              </m:sub>
            </m:sSub>
            <m:r>
              <m:rPr>
                <m:sty m:val="p"/>
              </m:rPr>
              <w:rPr>
                <w:rStyle w:val="cw66"/>
              </w:rPr>
              <m:t>+</m:t>
            </m:r>
            <m:r>
              <w:rPr>
                <w:rStyle w:val="cw66"/>
              </w:rPr>
              <m:t xml:space="preserve"> </m:t>
            </m:r>
            <m:sSub>
              <m:sSubPr>
                <m:ctrlPr>
                  <w:rPr>
                    <w:rPrChange w:author="格式修订器" w:date="2024-11-26T16:54:08Z">
                      <w:rPr>
                        <w:i/>
                      </w:rPr>
                    </w:rPrChange>
                  </w:rPr>
                </m:ctrlPr>
              </m:sSubPr>
              <m:e>
                <m:r>
                  <w:rPr>
                    <w:rStyle w:val="cw66"/>
                  </w:rPr>
                  <m:t>c</m:t>
                </m:r>
              </m:e>
              <m:sub>
                <m:r>
                  <w:rPr>
                    <w:rStyle w:val="cw66"/>
                  </w:rPr>
                  <m:t>m</m:t>
                </m:r>
              </m:sub>
            </m:sSub>
            <m:sSub>
              <m:sSubPr>
                <m:ctrlPr>
                  <w:rPr>
                    <w:rPrChange w:author="格式修订器" w:date="2024-11-26T16:54:08Z">
                      <w:rPr>
                        <w:i/>
                      </w:rPr>
                    </w:rPrChange>
                  </w:rPr>
                </m:ctrlPr>
              </m:sSubPr>
              <m:e>
                <m:r>
                  <w:rPr>
                    <w:rStyle w:val="cw66"/>
                  </w:rPr>
                  <m:t>Q</m:t>
                </m:r>
              </m:e>
              <m:sub>
                <m:r>
                  <w:rPr>
                    <w:rStyle w:val="cw66"/>
                  </w:rPr>
                  <m:t>m</m:t>
                </m:r>
              </m:sub>
            </m:sSub>
            <m:r>
              <m:rPr>
                <m:sty m:val="p"/>
              </m:rPr>
              <w:rPr>
                <w:rStyle w:val="cw66"/>
              </w:rPr>
              <m:t xml:space="preserve"> </m:t>
            </m:r>
          </m:num>
          <m:den>
            <m:sSub>
              <m:sSubPr>
                <m:ctrlPr>
                  <w:rPr>
                    <w:rPrChange w:author="格式修订器" w:date="2024-11-26T16:54:08Z">
                      <w:rPr>
                        <w:i/>
                      </w:rPr>
                    </w:rPrChange>
                  </w:rPr>
                </m:ctrlPr>
              </m:sSubPr>
              <m:e>
                <m:r>
                  <m:rPr/>
                  <w:rPr>
                    <w:rStyle w:val="cw66"/>
                    <w:rPrChange w:author="公式排版器" w:date="2024-11-26T16:54:13Z">
                      <w:rPr>
                        <w:i/>
                      </w:rPr>
                    </w:rPrChange>
                  </w:rPr>
                  <m:t>t</m:t>
                </m:r>
              </m:e>
              <m:sub>
                <m:r>
                  <m:rPr/>
                  <w:rPr>
                    <w:rStyle w:val="cw66"/>
                    <w:rPrChange w:author="公式排版器" w:date="2024-11-26T16:54:13Z">
                      <w:rPr>
                        <w:i/>
                      </w:rPr>
                    </w:rPrChange>
                  </w:rPr>
                  <m:t>n</m:t>
                </m:r>
              </m:sub>
            </m:sSub>
          </m:den>
        </m:f>
      </m:oMath>
      <w:del w:id="503246" w:author="公式排版器" w:date="2024-11-26T16:54:13Z">
        <w:r w:rsidDel="00494EDC">
          <w:rPr>
            <w:vertAlign w:val="subscript"/>
          </w:rPr>
          <w:delText xml:space="preserve"> </w:delText>
        </w:r>
      </w:del>
      <w:del w:id="503247" w:author="公式排版器" w:date="2024-11-26T16:54:13Z">
        <w:r w:rsidDel="00494EDC">
          <w:rPr>
            <w:vertAlign w:val="subscript"/>
          </w:rPr>
          <w:delText xml:space="preserve">          </w:delText>
        </w:r>
      </w:del>
      <w:del w:id="503248" w:author="公式排版器" w:date="2024-11-26T16:54:13Z">
        <w:r w:rsidDel="00494EDC">
          <w:delText xml:space="preserve"> </w:delText>
        </w:r>
      </w:del>
      <w:del w:id="503249" w:author="公式排版器" w:date="2024-11-26T16:54:13Z">
        <w:r w:rsidDel="00494EDC">
          <w:delText xml:space="preserve">             </w:delText>
        </w:r>
      </w:del>
      <w:ins w:id="503250" w:author="公式排版器" w:date="2024-11-26T16:54:07Z">
        <w:r>
          <w:tab/>
        </w:r>
      </w:ins>
      <w:r w:rsidRPr="00BF5C49">
        <w:rPr>
          <w:rStyle w:val="cw68"/>
        </w:rPr>
        <w:t>(</w:t>
      </w:r>
      <w:r w:rsidRPr="00BF5C49">
        <w:rPr>
          <w:rStyle w:val="cw68"/>
        </w:rPr>
        <w:t>4-1</w:t>
      </w:r>
      <w:r w:rsidR="00BD4294">
        <w:rPr>
          <w:rStyle w:val="cw68"/>
        </w:rPr>
        <w:t>7</w:t>
      </w:r>
      <w:r w:rsidRPr="00BF5C49">
        <w:rPr>
          <w:rStyle w:val="cw68"/>
        </w:rPr>
        <w:t>)</w:t>
      </w:r>
    </w:p>
    <w:p w14:paraId="04C9A86B" w14:textId="4F0FFA7A" w:rsidR="004066EB" w:rsidRDefault="002E3DC3" w:rsidP="002E3DC3">
      <w:pPr>
        <w:topLinePunct/>
      </w:pPr>
      <w:r w:rsidRPr="002E3DC3">
        <w:t>因为</w:t>
      </w:r>
      <w:r w:rsidRPr="002345DA">
        <w:rPr>
          <w:rPrChange w:author="格式修订器" w:date="2024-11-26T16:54:08Z">
            <w:rPr>
              <w:i/>
            </w:rPr>
          </w:rPrChange>
        </w:rPr>
        <w:t>C</w:t>
      </w:r>
      <w:r w:rsidRPr="002345DA">
        <w:t>(</w:t>
      </w:r>
      <m:oMath>
        <m:sSub>
          <m:sSubPr>
            <m:ctrlPr>
              <w:rPr>
                <w:kern w:val="2"/>
                <w:sz w:val="21"/>
                <w:i/>
                <w:szCs w:val="24"/>
                <w:rFonts w:hint="eastAsia"/>
              </w:rPr>
            </m:ctrlPr>
          </m:sSubPr>
          <m:e>
            <m:r>
              <m:rPr/>
              <w:rPr>
                <w:rStyle w:val="cw66"/>
                <w:rPrChange w:author="公式排版器" w:date="2024-11-26T16:54:13Z">
                  <w:rPr>
                    <w:i/>
                  </w:rPr>
                </w:rPrChange>
              </w:rPr>
              <m:t>Q</m:t>
            </m:r>
          </m:e>
          <m:sub>
            <m:r>
              <m:rPr/>
              <w:rPr>
                <w:rStyle w:val="cw66"/>
                <w:rPrChange w:author="公式排版器" w:date="2024-11-26T16:54:13Z">
                  <w:rPr>
                    <w:i/>
                  </w:rPr>
                </w:rPrChange>
              </w:rPr>
              <m:t>m</m:t>
            </m:r>
          </m:sub>
        </m:sSub>
      </m:oMath>
      <w:r>
        <w:rPr>
          <w:kern w:val="2"/>
          <w:sz w:val="21"/>
          <w:i/>
          <w:szCs w:val="24"/>
          <w:rFonts w:hint="eastAsia"/>
        </w:rPr>
        <w:t xml:space="preserve">,</w:t>
      </w:r>
      <w:del w:id="503251" w:author="内容修订器" w:date="2024-11-26T16:54:13Z">
        <w:r w:rsidDel="00C56070">
          <w:rPr>
            <w:kern w:val="2"/>
            <w:sz w:val="21"/>
            <w:i/>
            <w:szCs w:val="24"/>
            <w:rFonts w:hint="eastAsia"/>
          </w:rPr>
          <w:delText xml:space="preserve"> </w:delText>
        </w:r>
      </w:del>
      <m:oMath>
        <m:r>
          <w:rPr>
            <w:rStyle w:val="cw66"/>
          </w:rPr>
          <m:t xml:space="preserve"> </m:t>
        </m:r>
        <m:sSub>
          <m:sSubPr>
            <m:ctrlPr>
              <w:rPr>
                <w:rFonts w:ascii="Cambria Math" w:hAnsi="Cambria Math"/>
                <w:i/>
                <w:szCs w:val="24"/>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oMath>
      <w:r w:rsidRPr="002345DA">
        <w:t>)</w:t>
      </w:r>
      <w:ins w:id="503252" w:author="内容修订器" w:date="2024-11-26T16:54:07Z">
        <w:r w:rsidR="004B696B">
          <w:t xml:space="preserve"> </w:t>
        </w:r>
      </w:ins>
      <w:r>
        <w:t>关于</w:t>
      </w:r>
      <m:oMath>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m</m:t>
            </m:r>
          </m:sub>
        </m:sSub>
      </m:oMath>
      <w:r>
        <w:t>和</w:t>
      </w:r>
      <m:oMath>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oMath>
      <w:r>
        <w:t>可导，因此</w:t>
      </w:r>
      <w:r w:rsidRPr="002345DA">
        <w:rPr>
          <w:rPrChange w:author="格式修订器" w:date="2024-11-26T16:54:08Z">
            <w:rPr>
              <w:i/>
            </w:rPr>
          </w:rPrChange>
        </w:rPr>
        <w:t>C</w:t>
      </w:r>
      <w:r w:rsidRPr="002345DA">
        <w:t>(</w:t>
      </w:r>
      <m:oMath>
        <m:sSub>
          <m:sSubPr>
            <m:ctrlPr>
              <w:rPr>
                <w:kern w:val="2"/>
                <w:sz w:val="21"/>
                <w:i/>
                <w:szCs w:val="24"/>
                <w:rFonts w:hint="eastAsia"/>
              </w:rPr>
            </m:ctrlPr>
          </m:sSubPr>
          <m:e>
            <m:r>
              <m:rPr/>
              <w:rPr>
                <w:rStyle w:val="cw66"/>
                <w:rPrChange w:author="公式排版器" w:date="2024-11-26T16:54:13Z">
                  <w:rPr>
                    <w:i/>
                  </w:rPr>
                </w:rPrChange>
              </w:rPr>
              <m:t>Q</m:t>
            </m:r>
          </m:e>
          <m:sub>
            <m:r>
              <m:rPr/>
              <w:rPr>
                <w:rStyle w:val="cw66"/>
                <w:rPrChange w:author="公式排版器" w:date="2024-11-26T16:54:13Z">
                  <w:rPr>
                    <w:i/>
                  </w:rPr>
                </w:rPrChange>
              </w:rPr>
              <m:t>m</m:t>
            </m:r>
          </m:sub>
        </m:sSub>
      </m:oMath>
      <w:r>
        <w:rPr>
          <w:kern w:val="2"/>
          <w:sz w:val="21"/>
          <w:i/>
          <w:szCs w:val="24"/>
          <w:rFonts w:hint="eastAsia"/>
        </w:rPr>
        <w:t xml:space="preserve">,</w:t>
      </w:r>
      <w:del w:id="503253" w:author="内容修订器" w:date="2024-11-26T16:54:13Z">
        <w:r w:rsidDel="00C56070">
          <w:rPr>
            <w:kern w:val="2"/>
            <w:sz w:val="21"/>
            <w:i/>
            <w:szCs w:val="24"/>
            <w:rFonts w:hint="eastAsia"/>
          </w:rPr>
          <w:delText xml:space="preserve"> </w:delText>
        </w:r>
      </w:del>
      <m:oMath>
        <m:r>
          <w:rPr>
            <w:rStyle w:val="cw66"/>
          </w:rPr>
          <m:t xml:space="preserve"> </m:t>
        </m:r>
        <m:sSub>
          <m:sSubPr>
            <m:ctrlPr>
              <w:rPr>
                <w:rFonts w:ascii="Cambria Math" w:hAnsi="Cambria Math"/>
                <w:i/>
                <w:szCs w:val="24"/>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oMath>
      <w:r w:rsidRPr="002345DA">
        <w:t>)</w:t>
      </w:r>
      <w:ins w:id="503254" w:author="内容修订器" w:date="2024-11-26T16:54:07Z">
        <w:r w:rsidR="004B696B">
          <w:t xml:space="preserve"> </w:t>
        </w:r>
      </w:ins>
      <w:r>
        <w:t>关于</w:t>
      </w:r>
      <m:oMath>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m</m:t>
            </m:r>
          </m:sub>
        </m:sSub>
      </m:oMath>
      <w:r>
        <w:t>和</w:t>
      </w:r>
      <m:oMath>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oMath>
      <w:r>
        <w:t>的一阶偏导为：</w:t>
      </w:r>
    </w:p>
    <w:p w14:paraId="753E161B" w14:textId="281DFD43" w:rsidR="002E3DC3" w:rsidRPr="003673D3" w:rsidRDefault="002E3DC3" w:rsidP="002E3DC3">
      <w:pPr>
        <w:pStyle w:val="cw14"/>
        <w:topLinePunct/>
        <w:textAlignment w:val="center"/>
        <w:jc w:val="right"/>
      </w:pPr>
      <w:del w:id="503255" w:author="公式排版器" w:date="2024-11-26T16:54:13Z">
        <w:r w:rsidDel="00494EDC">
          <w:delText xml:space="preserve"> </w:delText>
        </w:r>
        <w:r w:rsidDel="00494EDC">
          <w:delText xml:space="preserve">                </w:delText>
        </w:r>
      </w:del>
      <m:oMath>
        <m:f>
          <m:fPr>
            <m:ctrlPr>
              <w:del w:author="公式排版器" w:date="2024-11-26T16:54:13Z"/>
            </m:ctrlPr>
          </m:fPr>
          <m:num>
            <m:r>
              <w:del w:author="公式排版器" w:date="2024-11-26T16:54:13Z">
                <m:rPr>
                  <m:sty m:val="p"/>
                </m:rPr>
                <m:t>∂C</m:t>
              </w:del>
            </m:r>
          </m:num>
          <m:den>
            <m:r>
              <w:del w:author="公式排版器" w:date="2024-11-26T16:54:13Z">
                <m:rPr>
                  <m:sty m:val="p"/>
                </m:rPr>
                <m:t>∂</m:t>
              </w:del>
            </m:r>
            <m:sSub>
              <m:sSubPr>
                <m:ctrlPr>
                  <w:del w:author="公式排版器" w:date="2024-11-26T16:54:13Z"/>
                </m:ctrlPr>
              </m:sSubPr>
              <m:e>
                <m:r>
                  <w:del w:author="公式排版器" w:date="2024-11-26T16:54:13Z">
                    <m:rPr/>
                    <m:t>Q</m:t>
                  </w:del>
                </m:r>
              </m:e>
              <m:sub>
                <m:r>
                  <w:del w:author="公式排版器" w:date="2024-11-26T16:54:13Z">
                    <m:rPr/>
                    <m:t>m</m:t>
                  </w:del>
                </m:r>
              </m:sub>
            </m:sSub>
          </m:den>
        </m:f>
        <m:r>
          <w:del w:author="公式排版器" w:date="2024-11-26T16:54:13Z">
            <m:t>=</m:t>
          </w:del>
        </m:r>
        <m:f>
          <m:fPr>
            <m:ctrlPr>
              <w:del w:author="公式排版器" w:date="2024-11-26T16:54:13Z"/>
            </m:ctrlPr>
          </m:fPr>
          <m:num>
            <m:r>
              <w:del w:author="公式排版器" w:date="2024-11-26T16:54:13Z">
                <m:t>1</m:t>
              </w:del>
            </m:r>
          </m:num>
          <m:den>
            <m:r>
              <w:del w:author="公式排版器" w:date="2024-11-26T16:54:13Z">
                <m:t>2</m:t>
              </w:del>
            </m:r>
          </m:den>
        </m:f>
        <m:r>
          <w:del w:author="公式排版器" w:date="2024-11-26T16:54:13Z">
            <m:t>h-</m:t>
          </w:del>
        </m:r>
        <m:f>
          <m:fPr>
            <m:ctrlPr>
              <w:del w:author="公式排版器" w:date="2024-11-26T16:54:13Z"/>
            </m:ctrlPr>
          </m:fPr>
          <m:num>
            <m:sSub>
              <m:sSubPr>
                <m:ctrlPr>
                  <w:del w:author="公式排版器" w:date="2024-11-26T16:54:13Z"/>
                </m:ctrlPr>
              </m:sSubPr>
              <m:e>
                <m:r>
                  <w:del w:author="公式排版器" w:date="2024-11-26T16:54:13Z">
                    <m:t>K</m:t>
                  </w:del>
                </m:r>
              </m:e>
              <m:sub>
                <m:r>
                  <w:del w:author="公式排版器" w:date="2024-11-26T16:54:13Z">
                    <m:t>m</m:t>
                  </w:del>
                </m:r>
              </m:sub>
            </m:sSub>
            <m:d>
              <m:dPr>
                <m:begChr m:val="["/>
                <m:endChr m:val="]"/>
                <m:ctrlPr>
                  <w:del w:author="公式排版器" w:date="2024-11-26T16:54:13Z"/>
                </m:ctrlPr>
              </m:dPr>
              <m:e>
                <m:r>
                  <w:del w:author="公式排版器" w:date="2024-11-26T16:54:13Z">
                    <m:t>d-r</m:t>
                  </w:del>
                </m:r>
                <m:r>
                  <w:del w:author="公式排版器" w:date="2024-11-26T16:54:13Z">
                    <m:rPr/>
                    <m:t>(</m:t>
                  </w:del>
                </m:r>
                <m:sSub>
                  <m:sSubPr>
                    <m:ctrlPr>
                      <w:del w:author="公式排版器" w:date="2024-11-26T16:54:13Z"/>
                    </m:ctrlPr>
                  </m:sSubPr>
                  <m:e>
                    <m:r>
                      <w:del w:author="公式排版器" w:date="2024-11-26T16:54:13Z">
                        <m:t>p</m:t>
                      </w:del>
                    </m:r>
                  </m:e>
                  <m:sub>
                    <m:r>
                      <w:del w:author="公式排版器" w:date="2024-11-26T16:54:13Z">
                        <m:t>3</m:t>
                      </w:del>
                    </m:r>
                  </m:sub>
                </m:sSub>
                <m:r>
                  <w:del w:author="公式排版器" w:date="2024-11-26T16:54:13Z">
                    <m:rPr/>
                    <m:t>+</m:t>
                  </w:del>
                </m:r>
                <m:sSub>
                  <m:sSubPr>
                    <m:ctrlPr>
                      <w:del w:author="公式排版器" w:date="2024-11-26T16:54:13Z"/>
                    </m:ctrlPr>
                  </m:sSubPr>
                  <m:e>
                    <m:r>
                      <w:del w:author="公式排版器" w:date="2024-11-26T16:54:13Z">
                        <m:t>p</m:t>
                      </w:del>
                    </m:r>
                  </m:e>
                  <m:sub>
                    <m:r>
                      <w:del w:author="公式排版器" w:date="2024-11-26T16:54:13Z">
                        <m:t>1</m:t>
                      </w:del>
                    </m:r>
                  </m:sub>
                </m:sSub>
                <m:sSub>
                  <m:sSubPr>
                    <m:ctrlPr>
                      <w:del w:author="公式排版器" w:date="2024-11-26T16:54:13Z"/>
                    </m:ctrlPr>
                  </m:sSubPr>
                  <m:e>
                    <m:r>
                      <w:del w:author="公式排版器" w:date="2024-11-26T16:54:13Z">
                        <m:t>p</m:t>
                      </w:del>
                    </m:r>
                  </m:e>
                  <m:sub>
                    <m:r>
                      <w:del w:author="公式排版器" w:date="2024-11-26T16:54:13Z">
                        <m:t>2</m:t>
                      </w:del>
                    </m:r>
                  </m:sub>
                </m:sSub>
                <m:r>
                  <w:del w:author="公式排版器" w:date="2024-11-26T16:54:13Z">
                    <m:rPr/>
                    <m:t>)</m:t>
                  </w:del>
                </m:r>
              </m:e>
            </m:d>
          </m:num>
          <m:den>
            <m:sSubSup>
              <m:sSubSupPr>
                <m:ctrlPr>
                  <w:del w:author="公式排版器" w:date="2024-11-26T16:54:13Z"/>
                </m:ctrlPr>
              </m:sSubSupPr>
              <m:e>
                <m:r>
                  <w:del w:author="公式排版器" w:date="2024-11-26T16:54:13Z">
                    <m:t>Q</m:t>
                  </w:del>
                </m:r>
              </m:e>
              <m:sub>
                <m:r>
                  <w:del w:author="公式排版器" w:date="2024-11-26T16:54:13Z">
                    <m:t>m</m:t>
                  </w:del>
                </m:r>
              </m:sub>
              <m:sup>
                <m:r>
                  <w:del w:author="公式排版器" w:date="2024-11-26T16:54:13Z">
                    <m:t>2</m:t>
                  </w:del>
                </m:r>
              </m:sup>
            </m:sSubSup>
          </m:den>
        </m:f>
      </m:oMath>
      <w:del w:author="公式排版器" w:date="2024-11-26T16:54:13Z">
        <w:r w:rsidDel="009802C4">
          <w:delText xml:space="preserve"> </w:delText>
        </w:r>
        <w:r w:rsidRPr="003673D3">
          <w:delText xml:space="preserve"> </w:delText>
        </w:r>
        <w:r w:rsidDel="009802C4">
          <w:delText xml:space="preserve">          </w:delText>
        </w:r>
        <w:r w:rsidRPr="00BF5C49">
          <w:delText>(</w:delText>
        </w:r>
        <w:r w:rsidRPr="00BF5C49">
          <w:delText>4-1</w:delText>
        </w:r>
        <w:r w:rsidR="00BD4294">
          <w:delText>8</w:delText>
        </w:r>
        <w:r w:rsidRPr="00BF5C49">
          <w:delText>)</w:delText>
        </w:r>
      </w:del>
      <w:ins w:id="503256" w:author="公式排版器" w:date="2024-11-26T16:54:07Z">
        <m:oMathPara>
          <m:oMathParaPr>
            <m:jc m:val="right"/>
          </m:oMathParaPr>
          <m:oMath>
            <m:eqArr>
              <m:eqArrPr>
                <m:maxDist m:val="1"/>
                <m:objDist m:val="1"/>
                <m:ctrlPr>
                  <w:rPr>
                    <w:rFonts w:ascii="Cambria Math" w:hAnsi="Cambria Math"/>
                    <w:i/>
                    <w:iCs/>
                  </w:rPr>
                </m:ctrlPr>
              </m:eqArrPr>
              <m:e>
                <m:f>
                  <m:fPr>
                    <m:ctrlPr/>
                  </m:fPr>
                  <m:num>
                    <m:r>
                      <m:rPr>
                        <m:sty m:val="p"/>
                      </m:rPr>
                      <w:rPr>
                        <w:rStyle w:val="cw66"/>
                      </w:rPr>
                      <m:t>∂C</m:t>
                    </m:r>
                  </m:num>
                  <m:den>
                    <m:r>
                      <m:rPr>
                        <m:sty m:val="p"/>
                      </m:rPr>
                      <w:rPr>
                        <w:rStyle w:val="cw66"/>
                      </w:rPr>
                      <m:t>∂</m:t>
                    </m:r>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m</m:t>
                        </m:r>
                      </m:sub>
                    </m:sSub>
                  </m:den>
                </m:f>
                <m:r>
                  <w:rPr>
                    <w:rStyle w:val="cw66"/>
                  </w:rPr>
                  <m:t>=</m:t>
                </m:r>
                <m:f>
                  <m:fPr>
                    <m:ctrlPr>
                      <w:rPr>
                        <w:rPrChange w:author="格式修订器" w:date="2024-11-26T16:54:08Z">
                          <w:rPr>
                            <w:i/>
                          </w:rPr>
                        </w:rPrChange>
                      </w:rPr>
                    </m:ctrlPr>
                  </m:fPr>
                  <m:num>
                    <m:r>
                      <w:rPr>
                        <w:rStyle w:val="cw66"/>
                      </w:rPr>
                      <m:t>1</m:t>
                    </m:r>
                  </m:num>
                  <m:den>
                    <m:r>
                      <w:rPr>
                        <w:rStyle w:val="cw66"/>
                      </w:rPr>
                      <m:t>2</m:t>
                    </m:r>
                  </m:den>
                </m:f>
                <m:r>
                  <w:rPr>
                    <w:rStyle w:val="cw66"/>
                  </w:rPr>
                  <m:t>h-</m:t>
                </m:r>
                <m:f>
                  <m:fPr>
                    <m:ctrlPr>
                      <w:rPr>
                        <w:rPrChange w:author="格式修订器" w:date="2024-11-26T16:54:08Z">
                          <w:rPr>
                            <w:i/>
                          </w:rPr>
                        </w:rPrChange>
                      </w:rPr>
                    </m:ctrlPr>
                  </m:fPr>
                  <m:num>
                    <m:sSub>
                      <m:sSubPr>
                        <m:ctrlPr>
                          <w:rPr>
                            <w:rPrChange w:author="格式修订器" w:date="2024-11-26T16:54:08Z">
                              <w:rPr>
                                <w:i/>
                              </w:rPr>
                            </w:rPrChange>
                          </w:rPr>
                        </m:ctrlPr>
                      </m:sSubPr>
                      <m:e>
                        <m:r>
                          <w:rPr>
                            <w:rStyle w:val="cw66"/>
                          </w:rPr>
                          <m:t>K</m:t>
                        </m:r>
                      </m:e>
                      <m:sub>
                        <m:r>
                          <w:rPr>
                            <w:rStyle w:val="cw66"/>
                          </w:rPr>
                          <m:t>m</m:t>
                        </m:r>
                      </m:sub>
                    </m:sSub>
                    <m:d>
                      <m:dPr>
                        <m:begChr m:val="["/>
                        <m:endChr m:val="]"/>
                        <m:ctrlPr>
                          <w:rPr>
                            <w:rPrChange w:author="格式修订器" w:date="2024-11-26T16:54:08Z">
                              <w:rPr>
                                <w:i/>
                              </w:rPr>
                            </w:rPrChange>
                          </w:rPr>
                        </m:ctrlPr>
                      </m:dPr>
                      <m:e>
                        <m:r>
                          <w:rPr>
                            <w:rStyle w:val="cw66"/>
                          </w:rPr>
                          <m:t>d-r</m:t>
                        </m:r>
                        <m:r>
                          <m:rPr/>
                          <m:t>(</m:t>
                        </m:r>
                        <m:sSub>
                          <m:sSubPr>
                            <m:ctrlPr>
                              <w:rPr>
                                <w:rPrChange w:author="格式修订器" w:date="2024-11-26T16:54:08Z">
                                  <w:rPr>
                                    <w:i/>
                                  </w:rPr>
                                </w:rPrChange>
                              </w:rPr>
                            </m:ctrlPr>
                          </m:sSubPr>
                          <m:e>
                            <m:r>
                              <w:rPr>
                                <w:rStyle w:val="cw66"/>
                              </w:rPr>
                              <m:t>p</m:t>
                            </m:r>
                          </m:e>
                          <m:sub>
                            <m:r>
                              <w:rPr>
                                <w:rStyle w:val="cw66"/>
                              </w:rPr>
                              <m:t>3</m:t>
                            </m:r>
                          </m:sub>
                        </m:sSub>
                        <m:r>
                          <m:rPr/>
                          <m:t>+</m:t>
                        </m:r>
                        <m:sSub>
                          <m:sSubPr>
                            <m:ctrlPr>
                              <w:rPr>
                                <w:rPrChange w:author="格式修订器" w:date="2024-11-26T16:54:08Z">
                                  <w:rPr>
                                    <w:i/>
                                  </w:rPr>
                                </w:rPrChange>
                              </w:rPr>
                            </m:ctrlPr>
                          </m:sSubPr>
                          <m:e>
                            <m:r>
                              <w:rPr>
                                <w:rStyle w:val="cw66"/>
                              </w:rPr>
                              <m:t>p</m:t>
                            </m:r>
                          </m:e>
                          <m:sub>
                            <m:r>
                              <w:rPr>
                                <w:rStyle w:val="cw66"/>
                              </w:rPr>
                              <m:t>1</m:t>
                            </m:r>
                          </m:sub>
                        </m:sSub>
                        <m:sSub>
                          <m:sSubPr>
                            <m:ctrlPr>
                              <w:rPr>
                                <w:rPrChange w:author="格式修订器" w:date="2024-11-26T16:54:08Z">
                                  <w:rPr>
                                    <w:i/>
                                  </w:rPr>
                                </w:rPrChange>
                              </w:rPr>
                            </m:ctrlPr>
                          </m:sSubPr>
                          <m:e>
                            <m:r>
                              <w:rPr>
                                <w:rStyle w:val="cw66"/>
                              </w:rPr>
                              <m:t>p</m:t>
                            </m:r>
                          </m:e>
                          <m:sub>
                            <m:r>
                              <w:rPr>
                                <w:rStyle w:val="cw66"/>
                              </w:rPr>
                              <m:t>2</m:t>
                            </m:r>
                          </m:sub>
                        </m:sSub>
                        <m:r>
                          <m:rPr/>
                          <m:t>)</m:t>
                        </m:r>
                      </m:e>
                    </m:d>
                  </m:num>
                  <m:den>
                    <m:sSubSup>
                      <m:sSubSupPr>
                        <m:ctrlPr>
                          <w:rPr>
                            <w:rPrChange w:author="格式修订器" w:date="2024-11-26T16:54:08Z">
                              <w:rPr>
                                <w:i/>
                              </w:rPr>
                            </w:rPrChange>
                          </w:rPr>
                        </m:ctrlPr>
                      </m:sSubSupPr>
                      <m:e>
                        <m:r>
                          <w:rPr>
                            <w:rStyle w:val="cw66"/>
                          </w:rPr>
                          <m:t>Q</m:t>
                        </m:r>
                      </m:e>
                      <m:sub>
                        <m:r>
                          <w:rPr>
                            <w:rStyle w:val="cw66"/>
                          </w:rPr>
                          <m:t>m</m:t>
                        </m:r>
                      </m:sub>
                      <m:sup>
                        <m:r>
                          <w:rPr>
                            <w:rStyle w:val="cw66"/>
                          </w:rPr>
                          <m:t>2</m:t>
                        </m:r>
                      </m:sup>
                    </m:sSubSup>
                  </m:den>
                </m:f>
                <m:r>
                  <w:rPr>
                    <w:rStyle w:val="cw66"/>
                  </w:rPr>
                  <m:t>#</m:t>
                </m:r>
                <m:r>
                  <m:rPr>
                    <m:nor/>
                    <m:sty m:val="p"/>
                  </m:rPr>
                  <w:rPr>
                    <w:rStyle w:val="cw68"/>
                  </w:rPr>
                  <m:t>(</m:t>
                </m:r>
                <m:r>
                  <m:rPr>
                    <m:nor/>
                    <m:sty m:val="p"/>
                  </m:rPr>
                  <w:rPr>
                    <w:rStyle w:val="cw68"/>
                  </w:rPr>
                  <m:t>4-1</m:t>
                </m:r>
                <m:r>
                  <m:rPr>
                    <m:nor/>
                    <m:sty m:val="p"/>
                  </m:rPr>
                  <w:rPr>
                    <w:rStyle w:val="cw68"/>
                  </w:rPr>
                  <m:t>8</m:t>
                </m:r>
                <m:r>
                  <m:rPr>
                    <m:nor/>
                    <m:sty m:val="p"/>
                  </m:rPr>
                  <w:rPr>
                    <w:rStyle w:val="cw68"/>
                  </w:rPr>
                  <m:t>)</m:t>
                </m:r>
                <m:r>
                  <m:rPr>
                    <m:nor/>
                  </m:rPr>
                  <w:rPr>
                    <w:rStyle w:val="cw66"/>
                  </w:rPr>
                  <m:t xml:space="preserve">   </m:t>
                </m:r>
                <m:ctrlPr>
                  <w:rPr>
                    <w:rFonts w:ascii="Cambria Math" w:eastAsia="宋体" w:hAnsi="Cambria Math" w:cs="宋体"/>
                    <w:i/>
                  </w:rPr>
                </m:ctrlPr>
              </m:e>
            </m:eqArr>
          </m:oMath>
        </m:oMathPara>
      </w:ins>
    </w:p>
    <w:p w14:paraId="69E30DD4" w14:textId="3D915AE5" w:rsidR="002E3DC3" w:rsidRPr="003673D3" w:rsidRDefault="002E3DC3" w:rsidP="002E3DC3">
      <w:pPr>
        <w:pStyle w:val="cw14"/>
        <w:topLinePunct/>
        <w:textAlignment w:val="center"/>
        <w:jc w:val="right"/>
      </w:pPr>
      <w:del w:id="503257" w:author="公式排版器" w:date="2024-11-26T16:54:13Z"/>
      <m:oMath>
        <m:r>
          <w:del w:author="公式排版器" w:date="2024-11-26T16:54:13Z">
            <m:rPr>
              <m:sty m:val="p"/>
            </m:rPr>
            <m:t xml:space="preserve">                                                     </m:t>
          </w:del>
        </m:r>
        <m:f>
          <m:fPr>
            <m:ctrlPr>
              <w:del w:author="公式排版器" w:date="2024-11-26T16:54:13Z"/>
            </m:ctrlPr>
          </m:fPr>
          <m:num>
            <m:r>
              <w:del w:author="公式排版器" w:date="2024-11-26T16:54:13Z">
                <m:rPr>
                  <m:sty m:val="p"/>
                </m:rPr>
                <m:t>∂C</m:t>
              </w:del>
            </m:r>
          </m:num>
          <m:den>
            <m:r>
              <w:del w:author="公式排版器" w:date="2024-11-26T16:54:13Z">
                <m:rPr>
                  <m:sty m:val="p"/>
                </m:rPr>
                <m:t>∂</m:t>
              </w:del>
            </m:r>
            <m:sSub>
              <m:sSubPr>
                <m:ctrlPr>
                  <w:del w:author="公式排版器" w:date="2024-11-26T16:54:13Z"/>
                </m:ctrlPr>
              </m:sSubPr>
              <m:e>
                <m:r>
                  <w:del w:author="公式排版器" w:date="2024-11-26T16:54:13Z">
                    <m:rPr/>
                    <m:t>Q</m:t>
                  </w:del>
                </m:r>
              </m:e>
              <m:sub>
                <m:r>
                  <w:del w:author="公式排版器" w:date="2024-11-26T16:54:13Z">
                    <m:rPr/>
                    <m:t>r</m:t>
                  </w:del>
                </m:r>
              </m:sub>
            </m:sSub>
          </m:den>
        </m:f>
        <m:r>
          <w:del w:author="公式排版器" w:date="2024-11-26T16:54:13Z">
            <m:t>=</m:t>
          </w:del>
        </m:r>
        <m:f>
          <m:fPr>
            <m:ctrlPr>
              <w:del w:author="公式排版器" w:date="2024-11-26T16:54:13Z"/>
            </m:ctrlPr>
          </m:fPr>
          <m:num>
            <m:r>
              <w:del w:author="公式排版器" w:date="2024-11-26T16:54:13Z">
                <m:t>1</m:t>
              </w:del>
            </m:r>
          </m:num>
          <m:den>
            <m:r>
              <w:del w:author="公式排版器" w:date="2024-11-26T16:54:13Z">
                <m:t>2</m:t>
              </w:del>
            </m:r>
          </m:den>
        </m:f>
        <m:r>
          <w:del w:author="公式排版器" w:date="2024-11-26T16:54:13Z">
            <m:t>h+</m:t>
          </w:del>
        </m:r>
        <m:f>
          <m:fPr>
            <m:ctrlPr>
              <w:del w:author="公式排版器" w:date="2024-11-26T16:54:13Z"/>
            </m:ctrlPr>
          </m:fPr>
          <m:num>
            <m:r>
              <w:del w:author="公式排版器" w:date="2024-11-26T16:54:13Z">
                <m:t>1</m:t>
              </w:del>
            </m:r>
          </m:num>
          <m:den>
            <m:r>
              <w:del w:author="公式排版器" w:date="2024-11-26T16:54:13Z">
                <m:t>2</m:t>
              </w:del>
            </m:r>
          </m:den>
        </m:f>
        <m:sSub>
          <m:sSubPr>
            <m:ctrlPr>
              <w:del w:author="公式排版器" w:date="2024-11-26T16:54:13Z"/>
            </m:ctrlPr>
          </m:sSubPr>
          <m:e>
            <m:r>
              <w:del w:author="公式排版器" w:date="2024-11-26T16:54:13Z">
                <m:rPr/>
                <m:t>h</m:t>
              </w:del>
            </m:r>
          </m:e>
          <m:sub>
            <m:r>
              <w:del w:author="公式排版器" w:date="2024-11-26T16:54:13Z">
                <m:rPr/>
                <m:t>r</m:t>
              </w:del>
            </m:r>
          </m:sub>
        </m:sSub>
        <m:r>
          <w:del w:author="公式排版器" w:date="2024-11-26T16:54:13Z">
            <m:t>-</m:t>
          </w:del>
        </m:r>
        <m:f>
          <m:fPr>
            <m:ctrlPr>
              <w:del w:author="公式排版器" w:date="2024-11-26T16:54:13Z"/>
            </m:ctrlPr>
          </m:fPr>
          <m:num>
            <m:sSub>
              <m:sSubPr>
                <m:ctrlPr>
                  <w:del w:author="公式排版器" w:date="2024-11-26T16:54:13Z"/>
                </m:ctrlPr>
              </m:sSubPr>
              <m:e>
                <m:r>
                  <w:del w:author="公式排版器" w:date="2024-11-26T16:54:13Z">
                    <m:t>K</m:t>
                  </w:del>
                </m:r>
              </m:e>
              <m:sub>
                <m:r>
                  <w:del w:author="公式排版器" w:date="2024-11-26T16:54:13Z">
                    <m:t>r</m:t>
                  </w:del>
                </m:r>
              </m:sub>
            </m:sSub>
            <m:r>
              <w:del w:author="公式排版器" w:date="2024-11-26T16:54:13Z">
                <m:t>r</m:t>
              </w:del>
            </m:r>
            <m:r>
              <w:del w:author="公式排版器" w:date="2024-11-26T16:54:13Z">
                <m:rPr/>
                <m:t>(</m:t>
              </w:del>
            </m:r>
            <m:sSub>
              <m:sSubPr>
                <m:ctrlPr>
                  <w:del w:author="公式排版器" w:date="2024-11-26T16:54:13Z"/>
                </m:ctrlPr>
              </m:sSubPr>
              <m:e>
                <m:r>
                  <w:del w:author="公式排版器" w:date="2024-11-26T16:54:13Z">
                    <m:t>p</m:t>
                  </w:del>
                </m:r>
              </m:e>
              <m:sub>
                <m:r>
                  <w:del w:author="公式排版器" w:date="2024-11-26T16:54:13Z">
                    <m:t>3</m:t>
                  </w:del>
                </m:r>
              </m:sub>
            </m:sSub>
            <m:r>
              <w:del w:author="公式排版器" w:date="2024-11-26T16:54:13Z">
                <m:rPr/>
                <m:t>+</m:t>
              </w:del>
            </m:r>
            <m:sSub>
              <m:sSubPr>
                <m:ctrlPr>
                  <w:del w:author="公式排版器" w:date="2024-11-26T16:54:13Z"/>
                </m:ctrlPr>
              </m:sSubPr>
              <m:e>
                <m:r>
                  <w:del w:author="公式排版器" w:date="2024-11-26T16:54:13Z">
                    <m:t>p</m:t>
                  </w:del>
                </m:r>
              </m:e>
              <m:sub>
                <m:r>
                  <w:del w:author="公式排版器" w:date="2024-11-26T16:54:13Z">
                    <m:t>1</m:t>
                  </w:del>
                </m:r>
              </m:sub>
            </m:sSub>
            <m:sSub>
              <m:sSubPr>
                <m:ctrlPr>
                  <w:del w:author="公式排版器" w:date="2024-11-26T16:54:13Z"/>
                </m:ctrlPr>
              </m:sSubPr>
              <m:e>
                <m:r>
                  <w:del w:author="公式排版器" w:date="2024-11-26T16:54:13Z">
                    <m:t>p</m:t>
                  </w:del>
                </m:r>
              </m:e>
              <m:sub>
                <m:r>
                  <w:del w:author="公式排版器" w:date="2024-11-26T16:54:13Z">
                    <m:t>2</m:t>
                  </w:del>
                </m:r>
              </m:sub>
            </m:sSub>
            <m:r>
              <w:del w:author="公式排版器" w:date="2024-11-26T16:54:13Z">
                <m:rPr/>
                <m:t>)</m:t>
              </w:del>
            </m:r>
          </m:num>
          <m:den>
            <m:sSubSup>
              <m:sSubSupPr>
                <m:ctrlPr>
                  <w:del w:author="公式排版器" w:date="2024-11-26T16:54:13Z"/>
                </m:ctrlPr>
              </m:sSubSupPr>
              <m:e>
                <m:r>
                  <w:del w:author="公式排版器" w:date="2024-11-26T16:54:13Z">
                    <m:t>Q</m:t>
                  </w:del>
                </m:r>
              </m:e>
              <m:sub>
                <m:r>
                  <w:del w:author="公式排版器" w:date="2024-11-26T16:54:13Z">
                    <m:t>r</m:t>
                  </w:del>
                </m:r>
              </m:sub>
              <m:sup>
                <m:r>
                  <w:del w:author="公式排版器" w:date="2024-11-26T16:54:13Z">
                    <m:t>2</m:t>
                  </w:del>
                </m:r>
              </m:sup>
            </m:sSubSup>
          </m:den>
        </m:f>
      </m:oMath>
      <w:del w:author="公式排版器" w:date="2024-11-26T16:54:13Z">
        <w:r w:rsidDel="009802C4">
          <w:delText xml:space="preserve"> </w:delText>
        </w:r>
        <w:r w:rsidRPr="003673D3">
          <w:delText xml:space="preserve"> </w:delText>
        </w:r>
        <w:r w:rsidDel="009802C4">
          <w:delText xml:space="preserve">         </w:delText>
        </w:r>
        <w:r w:rsidRPr="00BF5C49">
          <w:delText>(</w:delText>
        </w:r>
        <w:r w:rsidRPr="00BF5C49">
          <w:delText>4-1</w:delText>
        </w:r>
        <w:r w:rsidR="00BD4294">
          <w:delText>9</w:delText>
        </w:r>
        <w:r w:rsidRPr="00BF5C49">
          <w:delText>)</w:delText>
        </w:r>
      </w:del>
      <w:ins w:id="503258" w:author="公式排版器" w:date="2024-11-26T16:54:07Z">
        <m:oMathPara>
          <m:oMathParaPr>
            <m:jc m:val="right"/>
          </m:oMathParaPr>
          <m:oMath>
            <m:eqArr>
              <m:eqArrPr>
                <m:maxDist m:val="1"/>
                <m:objDist m:val="1"/>
                <m:ctrlPr>
                  <w:rPr>
                    <w:rFonts w:ascii="Cambria Math" w:hAnsi="Cambria Math"/>
                    <w:i/>
                    <w:iCs/>
                  </w:rPr>
                </m:ctrlPr>
              </m:eqArrPr>
              <m:e>
                <m:r>
                  <m:rPr>
                    <m:sty m:val="p"/>
                  </m:rPr>
                  <w:rPr>
                    <w:rStyle w:val="cw66"/>
                  </w:rPr>
                  <m:t xml:space="preserve"/>
                </m:r>
                <m:r>
                  <m:rPr>
                    <m:sty m:val="p"/>
                  </m:rPr>
                  <w:rPr>
                    <w:rStyle w:val="cw66"/>
                  </w:rPr>
                  <m:t xml:space="preserve"/>
                </m:r>
                <m:f>
                  <m:fPr>
                    <m:ctrlPr/>
                  </m:fPr>
                  <m:num>
                    <m:r>
                      <m:rPr>
                        <m:sty m:val="p"/>
                      </m:rPr>
                      <w:rPr>
                        <w:rStyle w:val="cw66"/>
                      </w:rPr>
                      <m:t>∂C</m:t>
                    </m:r>
                  </m:num>
                  <m:den>
                    <m:r>
                      <m:rPr>
                        <m:sty m:val="p"/>
                      </m:rPr>
                      <w:rPr>
                        <w:rStyle w:val="cw66"/>
                      </w:rPr>
                      <m:t>∂</m:t>
                    </m:r>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den>
                </m:f>
                <m:r>
                  <w:rPr>
                    <w:rStyle w:val="cw66"/>
                  </w:rPr>
                  <m:t>=</m:t>
                </m:r>
                <m:f>
                  <m:fPr>
                    <m:ctrlPr>
                      <w:rPr>
                        <w:rPrChange w:author="格式修订器" w:date="2024-11-26T16:54:08Z">
                          <w:rPr>
                            <w:i/>
                          </w:rPr>
                        </w:rPrChange>
                      </w:rPr>
                    </m:ctrlPr>
                  </m:fPr>
                  <m:num>
                    <m:r>
                      <w:rPr>
                        <w:rStyle w:val="cw66"/>
                      </w:rPr>
                      <m:t>1</m:t>
                    </m:r>
                  </m:num>
                  <m:den>
                    <m:r>
                      <w:rPr>
                        <w:rStyle w:val="cw66"/>
                      </w:rPr>
                      <m:t>2</m:t>
                    </m:r>
                  </m:den>
                </m:f>
                <m:r>
                  <w:rPr>
                    <w:rStyle w:val="cw66"/>
                  </w:rPr>
                  <m:t>h+</m:t>
                </m:r>
                <m:f>
                  <m:fPr>
                    <m:ctrlPr>
                      <w:rPr>
                        <w:rPrChange w:author="格式修订器" w:date="2024-11-26T16:54:08Z">
                          <w:rPr>
                            <w:i/>
                          </w:rPr>
                        </w:rPrChange>
                      </w:rPr>
                    </m:ctrlPr>
                  </m:fPr>
                  <m:num>
                    <m:r>
                      <w:rPr>
                        <w:rStyle w:val="cw66"/>
                      </w:rPr>
                      <m:t>1</m:t>
                    </m:r>
                  </m:num>
                  <m:den>
                    <m:r>
                      <w:rPr>
                        <w:rStyle w:val="cw66"/>
                      </w:rPr>
                      <m:t>2</m:t>
                    </m:r>
                  </m:den>
                </m:f>
                <m:sSub>
                  <m:sSubPr>
                    <m:ctrlPr>
                      <w:rPr>
                        <w:rPrChange w:author="格式修订器" w:date="2024-11-26T16:54:08Z">
                          <w:rPr>
                            <w:i/>
                          </w:rPr>
                        </w:rPrChange>
                      </w:rPr>
                    </m:ctrlPr>
                  </m:sSubPr>
                  <m:e>
                    <m:r>
                      <m:rPr/>
                      <w:rPr>
                        <w:rStyle w:val="cw66"/>
                        <w:rPrChange w:author="公式排版器" w:date="2024-11-26T16:54:13Z">
                          <w:rPr>
                            <w:i/>
                          </w:rPr>
                        </w:rPrChange>
                      </w:rPr>
                      <m:t>h</m:t>
                    </m:r>
                  </m:e>
                  <m:sub>
                    <m:r>
                      <m:rPr/>
                      <w:rPr>
                        <w:rStyle w:val="cw66"/>
                        <w:rPrChange w:author="公式排版器" w:date="2024-11-26T16:54:13Z">
                          <w:rPr>
                            <w:i/>
                          </w:rPr>
                        </w:rPrChange>
                      </w:rPr>
                      <m:t>r</m:t>
                    </m:r>
                  </m:sub>
                </m:sSub>
                <m:r>
                  <w:rPr>
                    <w:rStyle w:val="cw66"/>
                  </w:rPr>
                  <m:t>-</m:t>
                </m:r>
                <m:f>
                  <m:fPr>
                    <m:ctrlPr>
                      <w:rPr>
                        <w:rPrChange w:author="格式修订器" w:date="2024-11-26T16:54:08Z">
                          <w:rPr>
                            <w:i/>
                          </w:rPr>
                        </w:rPrChange>
                      </w:rPr>
                    </m:ctrlPr>
                  </m:fPr>
                  <m:num>
                    <m:sSub>
                      <m:sSubPr>
                        <m:ctrlPr>
                          <w:rPr>
                            <w:rPrChange w:author="格式修订器" w:date="2024-11-26T16:54:08Z">
                              <w:rPr>
                                <w:i/>
                              </w:rPr>
                            </w:rPrChange>
                          </w:rPr>
                        </m:ctrlPr>
                      </m:sSubPr>
                      <m:e>
                        <m:r>
                          <w:rPr>
                            <w:rStyle w:val="cw66"/>
                          </w:rPr>
                          <m:t>K</m:t>
                        </m:r>
                      </m:e>
                      <m:sub>
                        <m:r>
                          <w:rPr>
                            <w:rStyle w:val="cw66"/>
                          </w:rPr>
                          <m:t>r</m:t>
                        </m:r>
                      </m:sub>
                    </m:sSub>
                    <m:r>
                      <w:rPr>
                        <w:rStyle w:val="cw66"/>
                      </w:rPr>
                      <m:t>r</m:t>
                    </m:r>
                    <m:r>
                      <m:rPr/>
                      <m:t>(</m:t>
                    </m:r>
                    <m:sSub>
                      <m:sSubPr>
                        <m:ctrlPr>
                          <w:rPr>
                            <w:rPrChange w:author="格式修订器" w:date="2024-11-26T16:54:08Z">
                              <w:rPr>
                                <w:i/>
                              </w:rPr>
                            </w:rPrChange>
                          </w:rPr>
                        </m:ctrlPr>
                      </m:sSubPr>
                      <m:e>
                        <m:r>
                          <w:rPr>
                            <w:rStyle w:val="cw66"/>
                          </w:rPr>
                          <m:t>p</m:t>
                        </m:r>
                      </m:e>
                      <m:sub>
                        <m:r>
                          <w:rPr>
                            <w:rStyle w:val="cw66"/>
                          </w:rPr>
                          <m:t>3</m:t>
                        </m:r>
                      </m:sub>
                    </m:sSub>
                    <m:r>
                      <m:rPr/>
                      <m:t>+</m:t>
                    </m:r>
                    <m:sSub>
                      <m:sSubPr>
                        <m:ctrlPr>
                          <w:rPr>
                            <w:rPrChange w:author="格式修订器" w:date="2024-11-26T16:54:08Z">
                              <w:rPr>
                                <w:i/>
                              </w:rPr>
                            </w:rPrChange>
                          </w:rPr>
                        </m:ctrlPr>
                      </m:sSubPr>
                      <m:e>
                        <m:r>
                          <w:rPr>
                            <w:rStyle w:val="cw66"/>
                          </w:rPr>
                          <m:t>p</m:t>
                        </m:r>
                      </m:e>
                      <m:sub>
                        <m:r>
                          <w:rPr>
                            <w:rStyle w:val="cw66"/>
                          </w:rPr>
                          <m:t>1</m:t>
                        </m:r>
                      </m:sub>
                    </m:sSub>
                    <m:sSub>
                      <m:sSubPr>
                        <m:ctrlPr>
                          <w:rPr>
                            <w:rPrChange w:author="格式修订器" w:date="2024-11-26T16:54:08Z">
                              <w:rPr>
                                <w:i/>
                              </w:rPr>
                            </w:rPrChange>
                          </w:rPr>
                        </m:ctrlPr>
                      </m:sSubPr>
                      <m:e>
                        <m:r>
                          <w:rPr>
                            <w:rStyle w:val="cw66"/>
                          </w:rPr>
                          <m:t>p</m:t>
                        </m:r>
                      </m:e>
                      <m:sub>
                        <m:r>
                          <w:rPr>
                            <w:rStyle w:val="cw66"/>
                          </w:rPr>
                          <m:t>2</m:t>
                        </m:r>
                      </m:sub>
                    </m:sSub>
                    <m:r>
                      <m:rPr/>
                      <m:t>)</m:t>
                    </m:r>
                  </m:num>
                  <m:den>
                    <m:sSubSup>
                      <m:sSubSupPr>
                        <m:ctrlPr>
                          <w:rPr>
                            <w:rPrChange w:author="格式修订器" w:date="2024-11-26T16:54:08Z">
                              <w:rPr>
                                <w:i/>
                              </w:rPr>
                            </w:rPrChange>
                          </w:rPr>
                        </m:ctrlPr>
                      </m:sSubSupPr>
                      <m:e>
                        <m:r>
                          <w:rPr>
                            <w:rStyle w:val="cw66"/>
                          </w:rPr>
                          <m:t>Q</m:t>
                        </m:r>
                      </m:e>
                      <m:sub>
                        <m:r>
                          <w:rPr>
                            <w:rStyle w:val="cw66"/>
                          </w:rPr>
                          <m:t>r</m:t>
                        </m:r>
                      </m:sub>
                      <m:sup>
                        <m:r>
                          <w:rPr>
                            <w:rStyle w:val="cw66"/>
                          </w:rPr>
                          <m:t>2</m:t>
                        </m:r>
                      </m:sup>
                    </m:sSubSup>
                  </m:den>
                </m:f>
                <m:r>
                  <w:rPr>
                    <w:rStyle w:val="cw66"/>
                  </w:rPr>
                  <m:t>#</m:t>
                </m:r>
                <m:r>
                  <m:rPr>
                    <m:nor/>
                    <m:sty m:val="p"/>
                  </m:rPr>
                  <w:rPr>
                    <w:rStyle w:val="cw68"/>
                  </w:rPr>
                  <m:t>(</m:t>
                </m:r>
                <m:r>
                  <m:rPr>
                    <m:nor/>
                    <m:sty m:val="p"/>
                  </m:rPr>
                  <w:rPr>
                    <w:rStyle w:val="cw68"/>
                  </w:rPr>
                  <m:t>4-1</m:t>
                </m:r>
                <m:r>
                  <m:rPr>
                    <m:nor/>
                    <m:sty m:val="p"/>
                  </m:rPr>
                  <w:rPr>
                    <w:rStyle w:val="cw68"/>
                  </w:rPr>
                  <m:t>9</m:t>
                </m:r>
                <m:r>
                  <m:rPr>
                    <m:nor/>
                    <m:sty m:val="p"/>
                  </m:rPr>
                  <w:rPr>
                    <w:rStyle w:val="cw68"/>
                  </w:rPr>
                  <m:t>)</m:t>
                </m:r>
                <m:r>
                  <m:rPr>
                    <m:nor/>
                  </m:rPr>
                  <w:rPr>
                    <w:rStyle w:val="cw66"/>
                  </w:rPr>
                  <m:t xml:space="preserve">   </m:t>
                </m:r>
                <m:ctrlPr>
                  <w:rPr>
                    <w:rFonts w:ascii="Cambria Math" w:eastAsia="宋体" w:hAnsi="Cambria Math" w:cs="宋体"/>
                    <w:i/>
                  </w:rPr>
                </m:ctrlPr>
              </m:e>
            </m:eqArr>
          </m:oMath>
        </m:oMathPara>
      </w:ins>
    </w:p>
    <w:p w14:paraId="3309082B" w14:textId="0D0C4821" w:rsidR="002E3DC3" w:rsidRDefault="002E3DC3" w:rsidP="002E3DC3">
      <w:pPr>
        <w:topLinePunct/>
      </w:pPr>
      <w:r>
        <w:t>公</w:t>
      </w:r>
      <w:commentRangeStart w:id="109"/>
      <w:r>
        <w:t>式</w:t>
      </w:r>
      <w:r>
        <w:t>4</w:t>
      </w:r>
      <w:r>
        <w:t>-</w:t>
      </w:r>
      <w:commentRangeEnd w:id="109"/>
      <w:r w:rsidR="00F1430F">
        <w:commentReference w:id="109"/>
      </w:r>
      <w:r>
        <w:t>17</w:t>
      </w:r>
      <w:r>
        <w:t>对</w:t>
      </w:r>
      <m:oMath>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m</m:t>
            </m:r>
          </m:sub>
        </m:sSub>
      </m:oMath>
      <w:r>
        <w:t>得：</w:t>
      </w:r>
    </w:p>
    <w:p w14:paraId="2B37CF30" w14:textId="3237736A" w:rsidR="002E3DC3" w:rsidRDefault="00C1153F" w:rsidP="002E3DC3">
      <w:pPr>
        <w:pStyle w:val="cw14"/>
        <w:topLinePunct/>
        <w:textAlignment w:val="center"/>
        <w:jc w:val="right"/>
      </w:pPr>
      <w:del w:id="503259" w:author="公式排版器" w:date="2024-11-26T16:54:13Z">
        <w:r w:rsidDel="00494EDC">
          <w:delText xml:space="preserve"> </w:delText>
        </w:r>
        <w:r w:rsidDel="00494EDC">
          <w:delText xml:space="preserve">                </w:delText>
        </w:r>
      </w:del>
      <m:oMath>
        <m:f>
          <m:fPr>
            <m:ctrlPr>
              <w:del w:author="公式排版器" w:date="2024-11-26T16:54:13Z"/>
            </m:ctrlPr>
          </m:fPr>
          <m:num>
            <m:sSub>
              <m:sSubPr>
                <m:ctrlPr>
                  <w:del w:author="公式排版器" w:date="2024-11-26T16:54:13Z"/>
                </m:ctrlPr>
              </m:sSubPr>
              <m:e>
                <m:r>
                  <w:del w:author="公式排版器" w:date="2024-11-26T16:54:13Z">
                    <m:t>2K</m:t>
                  </w:del>
                </m:r>
              </m:e>
              <m:sub>
                <m:r>
                  <w:del w:author="公式排版器" w:date="2024-11-26T16:54:13Z">
                    <m:t>m</m:t>
                  </w:del>
                </m:r>
              </m:sub>
            </m:sSub>
            <m:d>
              <m:dPr>
                <m:begChr m:val="["/>
                <m:endChr m:val="]"/>
                <m:ctrlPr>
                  <w:del w:author="公式排版器" w:date="2024-11-26T16:54:13Z"/>
                </m:ctrlPr>
              </m:dPr>
              <m:e>
                <m:r>
                  <w:del w:author="公式排版器" w:date="2024-11-26T16:54:13Z">
                    <m:t>d-r</m:t>
                  </w:del>
                </m:r>
                <m:r>
                  <w:del w:author="公式排版器" w:date="2024-11-26T16:54:13Z">
                    <m:rPr/>
                    <m:t>(</m:t>
                  </w:del>
                </m:r>
                <m:sSub>
                  <m:sSubPr>
                    <m:ctrlPr>
                      <w:del w:author="公式排版器" w:date="2024-11-26T16:54:13Z"/>
                    </m:ctrlPr>
                  </m:sSubPr>
                  <m:e>
                    <m:r>
                      <w:del w:author="公式排版器" w:date="2024-11-26T16:54:13Z">
                        <m:t>p</m:t>
                      </w:del>
                    </m:r>
                  </m:e>
                  <m:sub>
                    <m:r>
                      <w:del w:author="公式排版器" w:date="2024-11-26T16:54:13Z">
                        <m:t>3</m:t>
                      </w:del>
                    </m:r>
                  </m:sub>
                </m:sSub>
                <m:r>
                  <w:del w:author="公式排版器" w:date="2024-11-26T16:54:13Z">
                    <m:rPr/>
                    <m:t>+</m:t>
                  </w:del>
                </m:r>
                <m:sSub>
                  <m:sSubPr>
                    <m:ctrlPr>
                      <w:del w:author="公式排版器" w:date="2024-11-26T16:54:13Z"/>
                    </m:ctrlPr>
                  </m:sSubPr>
                  <m:e>
                    <m:r>
                      <w:del w:author="公式排版器" w:date="2024-11-26T16:54:13Z">
                        <m:t>p</m:t>
                      </w:del>
                    </m:r>
                  </m:e>
                  <m:sub>
                    <m:r>
                      <w:del w:author="公式排版器" w:date="2024-11-26T16:54:13Z">
                        <m:t>1</m:t>
                      </w:del>
                    </m:r>
                  </m:sub>
                </m:sSub>
                <m:sSub>
                  <m:sSubPr>
                    <m:ctrlPr>
                      <w:del w:author="公式排版器" w:date="2024-11-26T16:54:13Z"/>
                    </m:ctrlPr>
                  </m:sSubPr>
                  <m:e>
                    <m:r>
                      <w:del w:author="公式排版器" w:date="2024-11-26T16:54:13Z">
                        <m:t>p</m:t>
                      </w:del>
                    </m:r>
                  </m:e>
                  <m:sub>
                    <m:r>
                      <w:del w:author="公式排版器" w:date="2024-11-26T16:54:13Z">
                        <m:t>2</m:t>
                      </w:del>
                    </m:r>
                  </m:sub>
                </m:sSub>
                <m:r>
                  <w:del w:author="公式排版器" w:date="2024-11-26T16:54:13Z">
                    <m:rPr/>
                    <m:t>)</m:t>
                  </w:del>
                </m:r>
              </m:e>
            </m:d>
          </m:num>
          <m:den>
            <m:sSubSup>
              <m:sSubSupPr>
                <m:ctrlPr>
                  <w:del w:author="公式排版器" w:date="2024-11-26T16:54:13Z"/>
                </m:ctrlPr>
              </m:sSubSupPr>
              <m:e>
                <m:r>
                  <w:del w:author="公式排版器" w:date="2024-11-26T16:54:13Z">
                    <m:t>Q</m:t>
                  </w:del>
                </m:r>
              </m:e>
              <m:sub>
                <m:r>
                  <w:del w:author="公式排版器" w:date="2024-11-26T16:54:13Z">
                    <m:t>m</m:t>
                  </w:del>
                </m:r>
              </m:sub>
              <m:sup>
                <m:r>
                  <w:del w:author="公式排版器" w:date="2024-11-26T16:54:13Z">
                    <m:t>3</m:t>
                  </w:del>
                </m:r>
              </m:sup>
            </m:sSubSup>
          </m:den>
        </m:f>
      </m:oMath>
      <w:del w:author="公式排版器" w:date="2024-11-26T16:54:13Z">
        <w:r w:rsidR="002E3DC3">
          <w:delText>=</w:delText>
        </w:r>
        <w:r w:rsidR="002E3DC3">
          <w:delText>A</w:delText>
        </w:r>
        <w:r w:rsidDel="009802C4">
          <w:delText xml:space="preserve">              </w:delText>
        </w:r>
        <w:r w:rsidR="002E3DC3">
          <w:delText>(</w:delText>
        </w:r>
        <w:r w:rsidR="002E3DC3">
          <w:delText>4-</w:delText>
        </w:r>
        <w:r w:rsidR="00BD4294">
          <w:delText>20</w:delText>
        </w:r>
        <w:r w:rsidR="002E3DC3">
          <w:delText>)</w:delText>
        </w:r>
      </w:del>
      <w:ins w:id="503260" w:author="公式排版器" w:date="2024-11-26T16:54:07Z">
        <m:oMathPara>
          <m:oMathParaPr>
            <m:jc m:val="right"/>
          </m:oMathParaPr>
          <m:oMath>
            <m:eqArr>
              <m:eqArrPr>
                <m:maxDist m:val="1"/>
                <m:objDist m:val="1"/>
                <m:ctrlPr>
                  <w:rPr>
                    <w:rFonts w:ascii="Cambria Math" w:hAnsi="Cambria Math"/>
                    <w:i/>
                    <w:iCs/>
                  </w:rPr>
                </m:ctrlPr>
              </m:eqArrPr>
              <m:e>
                <m:f>
                  <m:fPr>
                    <m:ctrlPr>
                      <w:rPr>
                        <w:rPrChange w:author="格式修订器" w:date="2024-11-26T16:54:08Z">
                          <w:rPr>
                            <w:i/>
                          </w:rPr>
                        </w:rPrChange>
                      </w:rPr>
                    </m:ctrlPr>
                  </m:fPr>
                  <m:num>
                    <m:sSub>
                      <m:sSubPr>
                        <m:ctrlPr>
                          <w:rPr>
                            <w:rPrChange w:author="格式修订器" w:date="2024-11-26T16:54:08Z">
                              <w:rPr>
                                <w:i/>
                              </w:rPr>
                            </w:rPrChange>
                          </w:rPr>
                        </m:ctrlPr>
                      </m:sSubPr>
                      <m:e>
                        <m:r>
                          <w:rPr>
                            <w:rStyle w:val="cw66"/>
                          </w:rPr>
                          <m:t>2K</m:t>
                        </m:r>
                      </m:e>
                      <m:sub>
                        <m:r>
                          <w:rPr>
                            <w:rStyle w:val="cw66"/>
                          </w:rPr>
                          <m:t>m</m:t>
                        </m:r>
                      </m:sub>
                    </m:sSub>
                    <m:d>
                      <m:dPr>
                        <m:begChr m:val="["/>
                        <m:endChr m:val="]"/>
                        <m:ctrlPr>
                          <w:rPr>
                            <w:rPrChange w:author="格式修订器" w:date="2024-11-26T16:54:08Z">
                              <w:rPr>
                                <w:i/>
                              </w:rPr>
                            </w:rPrChange>
                          </w:rPr>
                        </m:ctrlPr>
                      </m:dPr>
                      <m:e>
                        <m:r>
                          <w:rPr>
                            <w:rStyle w:val="cw66"/>
                          </w:rPr>
                          <m:t>d-r</m:t>
                        </m:r>
                        <m:r>
                          <m:rPr/>
                          <m:t>(</m:t>
                        </m:r>
                        <m:sSub>
                          <m:sSubPr>
                            <m:ctrlPr>
                              <w:rPr>
                                <w:rPrChange w:author="格式修订器" w:date="2024-11-26T16:54:08Z">
                                  <w:rPr>
                                    <w:i/>
                                  </w:rPr>
                                </w:rPrChange>
                              </w:rPr>
                            </m:ctrlPr>
                          </m:sSubPr>
                          <m:e>
                            <m:r>
                              <w:rPr>
                                <w:rStyle w:val="cw66"/>
                              </w:rPr>
                              <m:t>p</m:t>
                            </m:r>
                          </m:e>
                          <m:sub>
                            <m:r>
                              <w:rPr>
                                <w:rStyle w:val="cw66"/>
                              </w:rPr>
                              <m:t>3</m:t>
                            </m:r>
                          </m:sub>
                        </m:sSub>
                        <m:r>
                          <m:rPr/>
                          <m:t>+</m:t>
                        </m:r>
                        <m:sSub>
                          <m:sSubPr>
                            <m:ctrlPr>
                              <w:rPr>
                                <w:rPrChange w:author="格式修订器" w:date="2024-11-26T16:54:08Z">
                                  <w:rPr>
                                    <w:i/>
                                  </w:rPr>
                                </w:rPrChange>
                              </w:rPr>
                            </m:ctrlPr>
                          </m:sSubPr>
                          <m:e>
                            <m:r>
                              <w:rPr>
                                <w:rStyle w:val="cw66"/>
                              </w:rPr>
                              <m:t>p</m:t>
                            </m:r>
                          </m:e>
                          <m:sub>
                            <m:r>
                              <w:rPr>
                                <w:rStyle w:val="cw66"/>
                              </w:rPr>
                              <m:t>1</m:t>
                            </m:r>
                          </m:sub>
                        </m:sSub>
                        <m:sSub>
                          <m:sSubPr>
                            <m:ctrlPr>
                              <w:rPr>
                                <w:rPrChange w:author="格式修订器" w:date="2024-11-26T16:54:08Z">
                                  <w:rPr>
                                    <w:i/>
                                  </w:rPr>
                                </w:rPrChange>
                              </w:rPr>
                            </m:ctrlPr>
                          </m:sSubPr>
                          <m:e>
                            <m:r>
                              <w:rPr>
                                <w:rStyle w:val="cw66"/>
                              </w:rPr>
                              <m:t>p</m:t>
                            </m:r>
                          </m:e>
                          <m:sub>
                            <m:r>
                              <w:rPr>
                                <w:rStyle w:val="cw66"/>
                              </w:rPr>
                              <m:t>2</m:t>
                            </m:r>
                          </m:sub>
                        </m:sSub>
                        <m:r>
                          <m:rPr/>
                          <m:t>)</m:t>
                        </m:r>
                      </m:e>
                    </m:d>
                  </m:num>
                  <m:den>
                    <m:sSubSup>
                      <m:sSubSupPr>
                        <m:ctrlPr>
                          <w:rPr>
                            <w:rPrChange w:author="格式修订器" w:date="2024-11-26T16:54:08Z">
                              <w:rPr>
                                <w:i/>
                              </w:rPr>
                            </w:rPrChange>
                          </w:rPr>
                        </m:ctrlPr>
                      </m:sSubSupPr>
                      <m:e>
                        <m:r>
                          <w:rPr>
                            <w:rStyle w:val="cw66"/>
                          </w:rPr>
                          <m:t>Q</m:t>
                        </m:r>
                      </m:e>
                      <m:sub>
                        <m:r>
                          <w:rPr>
                            <w:rStyle w:val="cw66"/>
                          </w:rPr>
                          <m:t>m</m:t>
                        </m:r>
                      </m:sub>
                      <m:sup>
                        <m:r>
                          <w:rPr>
                            <w:rStyle w:val="cw66"/>
                          </w:rPr>
                          <m:t>3</m:t>
                        </m:r>
                      </m:sup>
                    </m:sSubSup>
                  </m:den>
                </m:f>
                <m:r>
                  <w:rPr>
                    <w:rStyle w:val="cw66"/>
                  </w:rPr>
                  <m:t>#</m:t>
                </m:r>
                <m:r>
                  <m:rPr>
                    <m:nor/>
                    <m:sty m:val="p"/>
                  </m:rPr>
                  <w:rPr>
                    <w:rStyle w:val="cw68"/>
                  </w:rPr>
                  <m:t>(</m:t>
                </m:r>
                <m:r>
                  <m:rPr>
                    <m:nor/>
                    <m:sty m:val="p"/>
                  </m:rPr>
                  <w:rPr>
                    <w:rStyle w:val="cw68"/>
                  </w:rPr>
                  <m:t>4-</m:t>
                </m:r>
                <m:r>
                  <m:rPr>
                    <m:nor/>
                    <m:sty m:val="p"/>
                  </m:rPr>
                  <w:rPr>
                    <w:rStyle w:val="cw68"/>
                  </w:rPr>
                  <m:t>20</m:t>
                </m:r>
                <m:r>
                  <m:rPr>
                    <m:nor/>
                    <m:sty m:val="p"/>
                  </m:rPr>
                  <w:rPr>
                    <w:rStyle w:val="cw68"/>
                  </w:rPr>
                  <m:t>)</m:t>
                </m:r>
                <m:r>
                  <m:rPr>
                    <m:nor/>
                  </m:rPr>
                  <w:rPr>
                    <w:rStyle w:val="cw66"/>
                  </w:rPr>
                  <m:t xml:space="preserve">   </m:t>
                </m:r>
                <m:ctrlPr>
                  <w:rPr>
                    <w:rFonts w:ascii="Cambria Math" w:eastAsia="宋体" w:hAnsi="Cambria Math" w:cs="宋体"/>
                    <w:i/>
                  </w:rPr>
                </m:ctrlPr>
              </m:e>
            </m:eqArr>
          </m:oMath>
        </m:oMathPara>
      </w:ins>
    </w:p>
    <w:p w14:paraId="0A8FCB7C" w14:textId="0D5C1C1F" w:rsidR="002E3DC3" w:rsidRDefault="002E3DC3" w:rsidP="002E3DC3">
      <w:pPr>
        <w:topLinePunct/>
      </w:pPr>
      <w:r>
        <w:t>公</w:t>
      </w:r>
      <w:commentRangeStart w:id="110"/>
      <w:r>
        <w:t>式</w:t>
      </w:r>
      <w:r>
        <w:t>4</w:t>
      </w:r>
      <w:r>
        <w:t>-</w:t>
      </w:r>
      <w:commentRangeEnd w:id="110"/>
      <w:r w:rsidR="00F1430F">
        <w:commentReference w:id="110"/>
      </w:r>
      <w:r>
        <w:t>17</w:t>
      </w:r>
      <w:r>
        <w:t>对</w:t>
      </w:r>
      <m:oMath>
        <m:sSub>
          <m:sSubPr>
            <m:ctrlPr>
              <w:rPr>
                <w:rPrChange w:author="格式修订器" w:date="2024-11-26T16:54:08Z">
                  <w:rPr>
                    <w:i/>
                  </w:rPr>
                </w:rPrChange>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oMath>
      <w:r>
        <w:t>得</w:t>
      </w:r>
      <w:r>
        <w:t>B</w:t>
      </w:r>
      <w:r>
        <w:t>=0</w:t>
      </w:r>
      <w:r>
        <w:t>，公式</w:t>
      </w:r>
      <w:commentRangeStart w:id="144"/>
      <w:r>
        <w:t>4</w:t>
      </w:r>
      <w:r>
        <w:t>-1</w:t>
      </w:r>
      <w:commentRangeEnd w:id="144"/>
      <w:r w:rsidR="00F1430F">
        <w:commentReference w:id="144"/>
      </w:r>
      <w:r>
        <w:t>8</w:t>
      </w:r>
      <w:r>
        <w:t>对</w:t>
      </w:r>
      <m:oMath>
        <m:sSub>
          <m:sSubPr>
            <m:ctrlPr>
              <w:rPr>
                <w:rPrChange w:author="格式修订器" w:date="2024-11-26T16:54:08Z">
                  <w:rPr>
                    <w:i/>
                  </w:rPr>
                </w:rPrChange>
              </w:rPr>
            </m:ctrlPr>
          </m:sSubPr>
          <m:e>
            <m:r>
              <m:rPr/>
              <w:rPr>
                <w:rStyle w:val="cw66"/>
                <w:rPrChange w:author="公式排版器" w:date="2024-11-26T16:54:13Z">
                  <w:rPr>
                    <w:i/>
                  </w:rPr>
                </w:rPrChange>
              </w:rPr>
              <m:t>Q</m:t>
            </m:r>
          </m:e>
          <m:sub>
            <m:r>
              <w:rPr>
                <w:rStyle w:val="cw66"/>
              </w:rPr>
              <m:t>r</m:t>
            </m:r>
          </m:sub>
        </m:sSub>
      </m:oMath>
      <w:r>
        <w:t>得：</w:t>
      </w:r>
    </w:p>
    <w:p w14:paraId="04029636" w14:textId="5FACA3FD" w:rsidR="002E3DC3" w:rsidRDefault="00C1153F" w:rsidP="00C1153F">
      <w:pPr>
        <w:pStyle w:val="cw14"/>
        <w:topLinePunct/>
        <w:textAlignment w:val="center"/>
        <w:jc w:val="right"/>
      </w:pPr>
      <w:del w:id="503261" w:author="公式排版器" w:date="2024-11-26T16:54:13Z">
        <w:r w:rsidDel="00494EDC">
          <w:delText xml:space="preserve"> </w:delText>
        </w:r>
        <w:r w:rsidDel="00494EDC">
          <w:delText xml:space="preserve">                  </w:delText>
        </w:r>
      </w:del>
      <m:oMath>
        <m:f>
          <m:fPr>
            <m:ctrlPr>
              <w:del w:author="公式排版器" w:date="2024-11-26T16:54:13Z"/>
            </m:ctrlPr>
          </m:fPr>
          <m:num>
            <m:sSub>
              <m:sSubPr>
                <m:ctrlPr>
                  <w:del w:author="公式排版器" w:date="2024-11-26T16:54:13Z"/>
                </m:ctrlPr>
              </m:sSubPr>
              <m:e>
                <m:r>
                  <w:del w:author="公式排版器" w:date="2024-11-26T16:54:13Z">
                    <m:t>2K</m:t>
                  </w:del>
                </m:r>
              </m:e>
              <m:sub>
                <m:r>
                  <w:del w:author="公式排版器" w:date="2024-11-26T16:54:13Z">
                    <m:t>r</m:t>
                  </w:del>
                </m:r>
              </m:sub>
            </m:sSub>
            <m:r>
              <w:del w:author="公式排版器" w:date="2024-11-26T16:54:13Z">
                <m:t>r</m:t>
              </w:del>
            </m:r>
            <m:r>
              <w:del w:author="公式排版器" w:date="2024-11-26T16:54:13Z">
                <m:rPr/>
                <m:t>(</m:t>
              </w:del>
            </m:r>
            <m:sSub>
              <m:sSubPr>
                <m:ctrlPr>
                  <w:del w:author="公式排版器" w:date="2024-11-26T16:54:13Z"/>
                </m:ctrlPr>
              </m:sSubPr>
              <m:e>
                <m:r>
                  <w:del w:author="公式排版器" w:date="2024-11-26T16:54:13Z">
                    <m:t>p</m:t>
                  </w:del>
                </m:r>
              </m:e>
              <m:sub>
                <m:r>
                  <w:del w:author="公式排版器" w:date="2024-11-26T16:54:13Z">
                    <m:t>3</m:t>
                  </w:del>
                </m:r>
              </m:sub>
            </m:sSub>
            <m:r>
              <w:del w:author="公式排版器" w:date="2024-11-26T16:54:13Z">
                <m:rPr/>
                <m:t>+</m:t>
              </w:del>
            </m:r>
            <m:sSub>
              <m:sSubPr>
                <m:ctrlPr>
                  <w:del w:author="公式排版器" w:date="2024-11-26T16:54:13Z"/>
                </m:ctrlPr>
              </m:sSubPr>
              <m:e>
                <m:r>
                  <w:del w:author="公式排版器" w:date="2024-11-26T16:54:13Z">
                    <m:t>p</m:t>
                  </w:del>
                </m:r>
              </m:e>
              <m:sub>
                <m:r>
                  <w:del w:author="公式排版器" w:date="2024-11-26T16:54:13Z">
                    <m:t>1</m:t>
                  </w:del>
                </m:r>
              </m:sub>
            </m:sSub>
            <m:sSub>
              <m:sSubPr>
                <m:ctrlPr>
                  <w:del w:author="公式排版器" w:date="2024-11-26T16:54:13Z"/>
                </m:ctrlPr>
              </m:sSubPr>
              <m:e>
                <m:r>
                  <w:del w:author="公式排版器" w:date="2024-11-26T16:54:13Z">
                    <m:t>p</m:t>
                  </w:del>
                </m:r>
              </m:e>
              <m:sub>
                <m:r>
                  <w:del w:author="公式排版器" w:date="2024-11-26T16:54:13Z">
                    <m:t>2</m:t>
                  </w:del>
                </m:r>
              </m:sub>
            </m:sSub>
            <m:r>
              <w:del w:author="公式排版器" w:date="2024-11-26T16:54:13Z">
                <m:rPr/>
                <m:t>)</m:t>
              </w:del>
            </m:r>
          </m:num>
          <m:den>
            <m:sSubSup>
              <m:sSubSupPr>
                <m:ctrlPr>
                  <w:del w:author="公式排版器" w:date="2024-11-26T16:54:13Z"/>
                </m:ctrlPr>
              </m:sSubSupPr>
              <m:e>
                <m:r>
                  <w:del w:author="公式排版器" w:date="2024-11-26T16:54:13Z">
                    <m:t>Q</m:t>
                  </w:del>
                </m:r>
              </m:e>
              <m:sub>
                <m:r>
                  <w:del w:author="公式排版器" w:date="2024-11-26T16:54:13Z">
                    <m:t>r</m:t>
                  </w:del>
                </m:r>
              </m:sub>
              <m:sup>
                <m:r>
                  <w:del w:author="公式排版器" w:date="2024-11-26T16:54:13Z">
                    <m:t>3</m:t>
                  </w:del>
                </m:r>
              </m:sup>
            </m:sSubSup>
          </m:den>
        </m:f>
      </m:oMath>
      <w:del w:author="公式排版器" w:date="2024-11-26T16:54:13Z">
        <w:r w:rsidDel="009802C4">
          <w:delText>=</w:delText>
        </w:r>
        <w:r w:rsidDel="009802C4">
          <w:delText xml:space="preserve">C                </w:delText>
        </w:r>
        <w:r w:rsidDel="009802C4">
          <w:delText>(</w:delText>
        </w:r>
        <w:r w:rsidDel="009802C4">
          <w:delText>4-2</w:delText>
        </w:r>
        <w:r w:rsidR="00BD4294">
          <w:delText>1</w:delText>
        </w:r>
        <w:r w:rsidDel="009802C4">
          <w:delText>)</w:delText>
        </w:r>
      </w:del>
      <w:ins w:id="503262" w:author="公式排版器" w:date="2024-11-26T16:54:07Z">
        <m:oMathPara>
          <m:oMathParaPr>
            <m:jc m:val="right"/>
          </m:oMathParaPr>
          <m:oMath>
            <m:eqArr>
              <m:eqArrPr>
                <m:maxDist m:val="1"/>
                <m:objDist m:val="1"/>
                <m:ctrlPr>
                  <w:rPr>
                    <w:rFonts w:ascii="Cambria Math" w:hAnsi="Cambria Math"/>
                    <w:i/>
                    <w:iCs/>
                  </w:rPr>
                </m:ctrlPr>
              </m:eqArrPr>
              <m:e>
                <m:f>
                  <m:fPr>
                    <m:ctrlPr>
                      <w:rPr>
                        <w:rPrChange w:author="格式修订器" w:date="2024-11-26T16:54:08Z">
                          <w:rPr>
                            <w:i/>
                          </w:rPr>
                        </w:rPrChange>
                      </w:rPr>
                    </m:ctrlPr>
                  </m:fPr>
                  <m:num>
                    <m:sSub>
                      <m:sSubPr>
                        <m:ctrlPr>
                          <w:rPr>
                            <w:rPrChange w:author="格式修订器" w:date="2024-11-26T16:54:08Z">
                              <w:rPr>
                                <w:i/>
                              </w:rPr>
                            </w:rPrChange>
                          </w:rPr>
                        </m:ctrlPr>
                      </m:sSubPr>
                      <m:e>
                        <m:r>
                          <w:rPr>
                            <w:rStyle w:val="cw66"/>
                          </w:rPr>
                          <m:t>2K</m:t>
                        </m:r>
                      </m:e>
                      <m:sub>
                        <m:r>
                          <w:rPr>
                            <w:rStyle w:val="cw66"/>
                          </w:rPr>
                          <m:t>r</m:t>
                        </m:r>
                      </m:sub>
                    </m:sSub>
                    <m:r>
                      <w:rPr>
                        <w:rStyle w:val="cw66"/>
                      </w:rPr>
                      <m:t>r</m:t>
                    </m:r>
                    <m:r>
                      <m:rPr/>
                      <m:t>(</m:t>
                    </m:r>
                    <m:sSub>
                      <m:sSubPr>
                        <m:ctrlPr>
                          <w:rPr>
                            <w:rPrChange w:author="格式修订器" w:date="2024-11-26T16:54:08Z">
                              <w:rPr>
                                <w:i/>
                              </w:rPr>
                            </w:rPrChange>
                          </w:rPr>
                        </m:ctrlPr>
                      </m:sSubPr>
                      <m:e>
                        <m:r>
                          <w:rPr>
                            <w:rStyle w:val="cw66"/>
                          </w:rPr>
                          <m:t>p</m:t>
                        </m:r>
                      </m:e>
                      <m:sub>
                        <m:r>
                          <w:rPr>
                            <w:rStyle w:val="cw66"/>
                          </w:rPr>
                          <m:t>3</m:t>
                        </m:r>
                      </m:sub>
                    </m:sSub>
                    <m:r>
                      <m:rPr/>
                      <m:t>+</m:t>
                    </m:r>
                    <m:sSub>
                      <m:sSubPr>
                        <m:ctrlPr>
                          <w:rPr>
                            <w:rPrChange w:author="格式修订器" w:date="2024-11-26T16:54:08Z">
                              <w:rPr>
                                <w:i/>
                              </w:rPr>
                            </w:rPrChange>
                          </w:rPr>
                        </m:ctrlPr>
                      </m:sSubPr>
                      <m:e>
                        <m:r>
                          <w:rPr>
                            <w:rStyle w:val="cw66"/>
                          </w:rPr>
                          <m:t>p</m:t>
                        </m:r>
                      </m:e>
                      <m:sub>
                        <m:r>
                          <w:rPr>
                            <w:rStyle w:val="cw66"/>
                          </w:rPr>
                          <m:t>1</m:t>
                        </m:r>
                      </m:sub>
                    </m:sSub>
                    <m:sSub>
                      <m:sSubPr>
                        <m:ctrlPr>
                          <w:rPr>
                            <w:rPrChange w:author="格式修订器" w:date="2024-11-26T16:54:08Z">
                              <w:rPr>
                                <w:i/>
                              </w:rPr>
                            </w:rPrChange>
                          </w:rPr>
                        </m:ctrlPr>
                      </m:sSubPr>
                      <m:e>
                        <m:r>
                          <w:rPr>
                            <w:rStyle w:val="cw66"/>
                          </w:rPr>
                          <m:t>p</m:t>
                        </m:r>
                      </m:e>
                      <m:sub>
                        <m:r>
                          <w:rPr>
                            <w:rStyle w:val="cw66"/>
                          </w:rPr>
                          <m:t>2</m:t>
                        </m:r>
                      </m:sub>
                    </m:sSub>
                    <m:r>
                      <m:rPr/>
                      <m:t>)</m:t>
                    </m:r>
                  </m:num>
                  <m:den>
                    <m:sSubSup>
                      <m:sSubSupPr>
                        <m:ctrlPr>
                          <w:rPr>
                            <w:rPrChange w:author="格式修订器" w:date="2024-11-26T16:54:08Z">
                              <w:rPr>
                                <w:i/>
                              </w:rPr>
                            </w:rPrChange>
                          </w:rPr>
                        </m:ctrlPr>
                      </m:sSubSupPr>
                      <m:e>
                        <m:r>
                          <w:rPr>
                            <w:rStyle w:val="cw66"/>
                          </w:rPr>
                          <m:t>Q</m:t>
                        </m:r>
                      </m:e>
                      <m:sub>
                        <m:r>
                          <w:rPr>
                            <w:rStyle w:val="cw66"/>
                          </w:rPr>
                          <m:t>r</m:t>
                        </m:r>
                      </m:sub>
                      <m:sup>
                        <m:r>
                          <w:rPr>
                            <w:rStyle w:val="cw66"/>
                          </w:rPr>
                          <m:t>3</m:t>
                        </m:r>
                      </m:sup>
                    </m:sSubSup>
                  </m:den>
                </m:f>
                <m:r>
                  <w:rPr>
                    <w:rStyle w:val="cw66"/>
                  </w:rPr>
                  <m:t>#</m:t>
                </m:r>
                <m:r>
                  <m:rPr>
                    <m:nor/>
                    <m:sty m:val="p"/>
                  </m:rPr>
                  <w:rPr>
                    <w:rStyle w:val="cw68"/>
                  </w:rPr>
                  <m:t>(</m:t>
                </m:r>
                <m:r>
                  <m:rPr>
                    <m:nor/>
                    <m:sty m:val="p"/>
                  </m:rPr>
                  <w:rPr>
                    <w:rStyle w:val="cw68"/>
                  </w:rPr>
                  <m:t>4-2</m:t>
                </m:r>
                <m:r>
                  <m:rPr>
                    <m:nor/>
                    <m:sty m:val="p"/>
                  </m:rPr>
                  <w:rPr>
                    <w:rStyle w:val="cw68"/>
                  </w:rPr>
                  <m:t>1</m:t>
                </m:r>
                <m:r>
                  <m:rPr>
                    <m:nor/>
                    <m:sty m:val="p"/>
                  </m:rPr>
                  <w:rPr>
                    <w:rStyle w:val="cw68"/>
                  </w:rPr>
                  <m:t>)</m:t>
                </m:r>
                <m:r>
                  <m:rPr>
                    <m:nor/>
                  </m:rPr>
                  <w:rPr>
                    <w:rStyle w:val="cw66"/>
                  </w:rPr>
                  <m:t xml:space="preserve">   </m:t>
                </m:r>
                <m:ctrlPr>
                  <w:rPr>
                    <w:rFonts w:ascii="Cambria Math" w:eastAsia="宋体" w:hAnsi="Cambria Math" w:cs="宋体"/>
                    <w:i/>
                  </w:rPr>
                </m:ctrlPr>
              </m:e>
            </m:eqArr>
          </m:oMath>
        </m:oMathPara>
      </w:ins>
    </w:p>
    <w:p w14:paraId="548B9EE7" w14:textId="3761A080" w:rsidR="002E3DC3" w:rsidRPr="002E3DC3" w:rsidRDefault="00C1153F" w:rsidP="00C1153F">
      <w:pPr>
        <w:topLinePunct/>
      </w:pPr>
      <w:r>
        <w:t>由于</w:t>
      </w:r>
      <w:r>
        <w:t>Δ</w:t>
      </w:r>
      <w:r>
        <w:t>=</w:t>
      </w:r>
      <m:oMath>
        <m:sSup>
          <m:sSupPr>
            <m:ctrlPr/>
          </m:sSupPr>
          <m:e>
            <m:r>
              <w:rPr>
                <w:rStyle w:val="cw66"/>
              </w:rPr>
              <m:t>B</m:t>
            </m:r>
          </m:e>
          <m:sup>
            <m:r>
              <w:rPr>
                <w:rStyle w:val="cw66"/>
              </w:rPr>
              <m:t>2</m:t>
            </m:r>
          </m:sup>
        </m:sSup>
        <m:r>
          <w:rPr>
            <w:rStyle w:val="cw66"/>
          </w:rPr>
          <m:t>-AC</m:t>
        </m:r>
      </m:oMath>
      <w:r>
        <w:t xml:space="preserve"> &lt;</w:t>
      </w:r>
      <w:del w:id="503263" w:author="内容修订器" w:date="2024-11-26T16:54:13Z">
        <w:r w:rsidDel="00C56070">
          <w:delText xml:space="preserve"> </w:delText>
        </w:r>
      </w:del>
      <w:r w:rsidR="004B696B">
        <w:t xml:space="preserve">0</w:t>
      </w:r>
      <w:r>
        <w:t>，且</w:t>
      </w:r>
      <w:r>
        <w:t>A</w:t>
      </w:r>
      <w:r>
        <w:t>=</w:t>
      </w:r>
      <m:oMath>
        <m:f>
          <m:fPr>
            <m:ctrlPr>
              <w:rPr>
                <w:rPrChange w:author="格式修订器" w:date="2024-11-26T16:54:08Z">
                  <w:rPr>
                    <w:i/>
                  </w:rPr>
                </w:rPrChange>
              </w:rPr>
            </m:ctrlPr>
          </m:fPr>
          <m:num>
            <m:sSub>
              <m:sSubPr>
                <m:ctrlPr>
                  <w:rPr>
                    <w:rPrChange w:author="格式修订器" w:date="2024-11-26T16:54:08Z">
                      <w:rPr>
                        <w:i/>
                      </w:rPr>
                    </w:rPrChange>
                  </w:rPr>
                </m:ctrlPr>
              </m:sSubPr>
              <m:e>
                <m:r>
                  <w:rPr>
                    <w:rStyle w:val="cw66"/>
                  </w:rPr>
                  <m:t>2K</m:t>
                </m:r>
              </m:e>
              <m:sub>
                <m:r>
                  <w:rPr>
                    <w:rStyle w:val="cw66"/>
                  </w:rPr>
                  <m:t>m</m:t>
                </m:r>
              </m:sub>
            </m:sSub>
            <m:d>
              <m:dPr>
                <m:begChr m:val="["/>
                <m:endChr m:val="]"/>
                <m:ctrlPr>
                  <w:rPr>
                    <w:rPrChange w:author="格式修订器" w:date="2024-11-26T16:54:08Z">
                      <w:rPr>
                        <w:i/>
                      </w:rPr>
                    </w:rPrChange>
                  </w:rPr>
                </m:ctrlPr>
              </m:dPr>
              <m:e>
                <m:r>
                  <w:rPr>
                    <w:rStyle w:val="cw66"/>
                  </w:rPr>
                  <m:t>d-r</m:t>
                </m:r>
                <m:r>
                  <m:rPr/>
                  <m:t>(</m:t>
                </m:r>
                <m:sSub>
                  <m:sSubPr>
                    <m:ctrlPr>
                      <w:rPr>
                        <w:rPrChange w:author="格式修订器" w:date="2024-11-26T16:54:08Z">
                          <w:rPr>
                            <w:i/>
                          </w:rPr>
                        </w:rPrChange>
                      </w:rPr>
                    </m:ctrlPr>
                  </m:sSubPr>
                  <m:e>
                    <m:r>
                      <w:rPr>
                        <w:rStyle w:val="cw66"/>
                      </w:rPr>
                      <m:t>p</m:t>
                    </m:r>
                  </m:e>
                  <m:sub>
                    <m:r>
                      <w:rPr>
                        <w:rStyle w:val="cw66"/>
                      </w:rPr>
                      <m:t>3</m:t>
                    </m:r>
                  </m:sub>
                </m:sSub>
                <m:r>
                  <m:rPr/>
                  <m:t>+</m:t>
                </m:r>
                <m:sSub>
                  <m:sSubPr>
                    <m:ctrlPr>
                      <w:rPr>
                        <w:rPrChange w:author="格式修订器" w:date="2024-11-26T16:54:08Z">
                          <w:rPr>
                            <w:i/>
                          </w:rPr>
                        </w:rPrChange>
                      </w:rPr>
                    </m:ctrlPr>
                  </m:sSubPr>
                  <m:e>
                    <m:r>
                      <w:rPr>
                        <w:rStyle w:val="cw66"/>
                      </w:rPr>
                      <m:t>p</m:t>
                    </m:r>
                  </m:e>
                  <m:sub>
                    <m:r>
                      <w:rPr>
                        <w:rStyle w:val="cw66"/>
                      </w:rPr>
                      <m:t>1</m:t>
                    </m:r>
                  </m:sub>
                </m:sSub>
                <m:sSub>
                  <m:sSubPr>
                    <m:ctrlPr>
                      <w:rPr>
                        <w:rPrChange w:author="格式修订器" w:date="2024-11-26T16:54:08Z">
                          <w:rPr>
                            <w:i/>
                          </w:rPr>
                        </w:rPrChange>
                      </w:rPr>
                    </m:ctrlPr>
                  </m:sSubPr>
                  <m:e>
                    <m:r>
                      <w:rPr>
                        <w:rStyle w:val="cw66"/>
                      </w:rPr>
                      <m:t>p</m:t>
                    </m:r>
                  </m:e>
                  <m:sub>
                    <m:r>
                      <w:rPr>
                        <w:rStyle w:val="cw66"/>
                      </w:rPr>
                      <m:t>2</m:t>
                    </m:r>
                  </m:sub>
                </m:sSub>
                <m:r>
                  <m:rPr/>
                  <m:t>)</m:t>
                </m:r>
              </m:e>
            </m:d>
          </m:num>
          <m:den>
            <m:sSubSup>
              <m:sSubSupPr>
                <m:ctrlPr>
                  <w:rPr>
                    <w:rPrChange w:author="格式修订器" w:date="2024-11-26T16:54:08Z">
                      <w:rPr>
                        <w:i/>
                      </w:rPr>
                    </w:rPrChange>
                  </w:rPr>
                </m:ctrlPr>
              </m:sSubSupPr>
              <m:e>
                <m:r>
                  <w:rPr>
                    <w:rStyle w:val="cw66"/>
                  </w:rPr>
                  <m:t>Q</m:t>
                </m:r>
              </m:e>
              <m:sub>
                <m:r>
                  <w:rPr>
                    <w:rStyle w:val="cw66"/>
                  </w:rPr>
                  <m:t>m</m:t>
                </m:r>
              </m:sub>
              <m:sup>
                <m:r>
                  <w:rPr>
                    <w:rStyle w:val="cw66"/>
                  </w:rPr>
                  <m:t>3</m:t>
                </m:r>
              </m:sup>
            </m:sSubSup>
          </m:den>
        </m:f>
      </m:oMath>
      <w:del w:id="503264" w:author="内容修订器" w:date="2024-11-26T16:54:13Z">
        <w:r w:rsidDel="00C56070">
          <w:delText xml:space="preserve"> </w:delText>
        </w:r>
      </w:del>
      <w:r w:rsidR="004B696B">
        <w:t xml:space="preserve">&gt;</w:t>
      </w:r>
      <w:r>
        <w:t xml:space="preserve"> 0</w:t>
      </w:r>
      <w:r>
        <w:t>，因此由无条件极值定理可知，此时二元函数</w:t>
      </w:r>
      <w:r w:rsidRPr="002345DA">
        <w:rPr>
          <w:rPrChange w:author="格式修订器" w:date="2024-11-26T16:54:08Z">
            <w:rPr>
              <w:i/>
            </w:rPr>
          </w:rPrChange>
        </w:rPr>
        <w:t>C</w:t>
      </w:r>
      <w:r w:rsidRPr="002345DA">
        <w:t>(</w:t>
      </w:r>
      <m:oMath>
        <m:sSub>
          <m:sSubPr>
            <m:ctrlPr>
              <w:rPr>
                <w:kern w:val="2"/>
                <w:sz w:val="21"/>
                <w:i/>
                <w:szCs w:val="24"/>
                <w:rFonts w:hint="eastAsia"/>
              </w:rPr>
            </m:ctrlPr>
          </m:sSubPr>
          <m:e>
            <m:r>
              <m:rPr/>
              <w:rPr>
                <w:rStyle w:val="cw66"/>
                <w:rPrChange w:author="公式排版器" w:date="2024-11-26T16:54:13Z">
                  <w:rPr>
                    <w:i/>
                  </w:rPr>
                </w:rPrChange>
              </w:rPr>
              <m:t>Q</m:t>
            </m:r>
          </m:e>
          <m:sub>
            <m:r>
              <m:rPr/>
              <w:rPr>
                <w:rStyle w:val="cw66"/>
                <w:rPrChange w:author="公式排版器" w:date="2024-11-26T16:54:13Z">
                  <w:rPr>
                    <w:i/>
                  </w:rPr>
                </w:rPrChange>
              </w:rPr>
              <m:t>m</m:t>
            </m:r>
          </m:sub>
        </m:sSub>
      </m:oMath>
      <w:r>
        <w:rPr>
          <w:kern w:val="2"/>
          <w:sz w:val="21"/>
          <w:i/>
          <w:szCs w:val="24"/>
          <w:rFonts w:hint="eastAsia"/>
        </w:rPr>
        <w:t xml:space="preserve">,</w:t>
      </w:r>
      <w:del w:id="503265" w:author="内容修订器" w:date="2024-11-26T16:54:13Z">
        <w:r w:rsidDel="00C56070">
          <w:rPr>
            <w:kern w:val="2"/>
            <w:sz w:val="21"/>
            <w:i/>
            <w:szCs w:val="24"/>
            <w:rFonts w:hint="eastAsia"/>
          </w:rPr>
          <w:delText xml:space="preserve"> </w:delText>
        </w:r>
      </w:del>
      <m:oMath>
        <m:r>
          <w:rPr>
            <w:rStyle w:val="cw66"/>
          </w:rPr>
          <m:t xml:space="preserve"> </m:t>
        </m:r>
        <m:sSub>
          <m:sSubPr>
            <m:ctrlPr>
              <w:rPr>
                <w:rFonts w:ascii="Cambria Math" w:hAnsi="Cambria Math"/>
                <w:i/>
                <w:szCs w:val="24"/>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oMath>
      <w:r w:rsidRPr="002345DA">
        <w:t>)</w:t>
      </w:r>
      <w:ins w:id="503266" w:author="内容修订器" w:date="2024-11-26T16:54:07Z">
        <w:r w:rsidR="004B696B">
          <w:t xml:space="preserve"> </w:t>
        </w:r>
      </w:ins>
      <w:r>
        <w:t>由极小值。故，</w:t>
      </w:r>
      <w:r w:rsidRPr="00BF5C49">
        <w:t>单位时间内库存管理系统平均总成本</w:t>
      </w:r>
      <w:r>
        <w:t>函数</w:t>
      </w:r>
      <w:r w:rsidRPr="002345DA">
        <w:rPr>
          <w:rPrChange w:author="格式修订器" w:date="2024-11-26T16:54:08Z">
            <w:rPr>
              <w:i/>
            </w:rPr>
          </w:rPrChange>
        </w:rPr>
        <w:t>C</w:t>
      </w:r>
      <w:r w:rsidRPr="002345DA">
        <w:t>(</w:t>
      </w:r>
      <m:oMath>
        <m:sSub>
          <m:sSubPr>
            <m:ctrlPr>
              <w:rPr>
                <w:kern w:val="2"/>
                <w:sz w:val="21"/>
                <w:i/>
                <w:szCs w:val="24"/>
                <w:rFonts w:hint="eastAsia"/>
              </w:rPr>
            </m:ctrlPr>
          </m:sSubPr>
          <m:e>
            <m:r>
              <m:rPr/>
              <w:rPr>
                <w:rStyle w:val="cw66"/>
                <w:rPrChange w:author="公式排版器" w:date="2024-11-26T16:54:13Z">
                  <w:rPr>
                    <w:i/>
                  </w:rPr>
                </w:rPrChange>
              </w:rPr>
              <m:t>Q</m:t>
            </m:r>
          </m:e>
          <m:sub>
            <m:r>
              <m:rPr/>
              <w:rPr>
                <w:rStyle w:val="cw66"/>
                <w:rPrChange w:author="公式排版器" w:date="2024-11-26T16:54:13Z">
                  <w:rPr>
                    <w:i/>
                  </w:rPr>
                </w:rPrChange>
              </w:rPr>
              <m:t>m</m:t>
            </m:r>
          </m:sub>
        </m:sSub>
      </m:oMath>
      <w:r>
        <w:rPr>
          <w:kern w:val="2"/>
          <w:sz w:val="21"/>
          <w:i/>
          <w:szCs w:val="24"/>
          <w:rFonts w:hint="eastAsia"/>
        </w:rPr>
        <w:t xml:space="preserve">,</w:t>
      </w:r>
      <w:del w:id="503267" w:author="内容修订器" w:date="2024-11-26T16:54:13Z">
        <w:r w:rsidDel="00C56070">
          <w:rPr>
            <w:kern w:val="2"/>
            <w:sz w:val="21"/>
            <w:i/>
            <w:szCs w:val="24"/>
            <w:rFonts w:hint="eastAsia"/>
          </w:rPr>
          <w:delText xml:space="preserve"> </w:delText>
        </w:r>
      </w:del>
      <m:oMath>
        <m:r>
          <w:rPr>
            <w:rStyle w:val="cw66"/>
          </w:rPr>
          <m:t xml:space="preserve"> </m:t>
        </m:r>
        <m:sSub>
          <m:sSubPr>
            <m:ctrlPr>
              <w:rPr>
                <w:rFonts w:ascii="Cambria Math" w:hAnsi="Cambria Math"/>
                <w:i/>
                <w:szCs w:val="24"/>
              </w:rPr>
            </m:ctrlPr>
          </m:sSubPr>
          <m:e>
            <m:r>
              <m:rPr/>
              <w:rPr>
                <w:rStyle w:val="cw66"/>
                <w:rPrChange w:author="公式排版器" w:date="2024-11-26T16:54:13Z">
                  <w:rPr>
                    <w:i/>
                  </w:rPr>
                </w:rPrChange>
              </w:rPr>
              <m:t>Q</m:t>
            </m:r>
          </m:e>
          <m:sub>
            <m:r>
              <m:rPr/>
              <w:rPr>
                <w:rStyle w:val="cw66"/>
                <w:rPrChange w:author="公式排版器" w:date="2024-11-26T16:54:13Z">
                  <w:rPr>
                    <w:i/>
                  </w:rPr>
                </w:rPrChange>
              </w:rPr>
              <m:t>r</m:t>
            </m:r>
          </m:sub>
        </m:sSub>
      </m:oMath>
      <w:r w:rsidRPr="002345DA">
        <w:t>)</w:t>
      </w:r>
      <w:ins w:id="503268" w:author="内容修订器" w:date="2024-11-26T16:54:07Z">
        <w:r w:rsidR="004B696B">
          <w:t xml:space="preserve"> </w:t>
        </w:r>
      </w:ins>
      <w:r>
        <w:t>存在最优解。</w:t>
      </w:r>
    </w:p>
    <w:p w14:paraId="57DDE0DD" w14:textId="77777777" w:rsidR="00E6511F" w:rsidRPr="00416357" w:rsidRDefault="00E6511F" w:rsidP="005417CC">
      <w:pPr>
        <w:pStyle w:val="2"/>
        <w:topLinePunct/>
        <w:ind w:left="480" w:hangingChars="171" w:hanging="480"/>
      </w:pPr>
      <w:bookmarkStart w:id="41" w:name="_Toc104811845"/>
      <w:r w:rsidRPr="003673D3">
        <w:t>4</w:t>
      </w:r>
      <w:r>
        <w:t>.</w:t>
      </w:r>
      <w:r w:rsidRPr="003673D3">
        <w:t>3</w:t>
      </w:r>
      <w:ins w:id="503269" w:author="标题排版器" w:date="2024-11-26T16:54:07Z">
        <w:r>
          <w:t xml:space="preserve"> </w:t>
        </w:r>
      </w:ins>
      <w:r w:rsidRPr="003673D3">
        <w:t>数值仿真</w:t>
      </w:r>
      <w:bookmarkEnd w:id="41"/>
    </w:p>
    <w:p w14:paraId="76086A67" w14:textId="77777777" w:rsidR="00E6511F" w:rsidRPr="00BF5C49" w:rsidRDefault="00E6511F" w:rsidP="005110BD">
      <w:pPr>
        <w:pStyle w:val="3"/>
        <w:topLinePunct/>
        <w:ind w:left="480" w:hangingChars="200" w:hanging="480"/>
      </w:pPr>
      <w:bookmarkStart w:id="42" w:name="_Toc104811846"/>
      <w:r w:rsidRPr="00BF5C49">
        <w:t>4</w:t>
      </w:r>
      <w:r>
        <w:t>.</w:t>
      </w:r>
      <w:r w:rsidRPr="00BF5C49">
        <w:t>3.1</w:t>
      </w:r>
      <w:ins w:id="503270" w:author="标题排版器" w:date="2024-11-26T16:54:07Z">
        <w:r>
          <w:t xml:space="preserve"> </w:t>
        </w:r>
      </w:ins>
      <w:r w:rsidRPr="00BF5C49">
        <w:t>数值算例</w:t>
      </w:r>
      <w:bookmarkEnd w:id="42"/>
    </w:p>
    <w:p w14:paraId="3BE6F5BE" w14:textId="3D7E7B90" w:rsidR="00E6511F" w:rsidRPr="00416357" w:rsidRDefault="00E6511F" w:rsidP="00E6511F">
      <w:pPr>
        <w:topLinePunct/>
      </w:pPr>
      <w:r w:rsidRPr="00BF5C49">
        <w:t>假设容器制造商自行制造并向外租赁容器，每次制造的固定生产成本</w:t>
      </w:r>
      <m:oMath>
        <m:sSub>
          <m:sSubPr>
            <m:ctrlPr>
              <w:rPr>
                <w:rPrChange w:author="格式修订器" w:date="2024-11-26T16:54:08Z">
                  <w:rPr>
                    <w:i/>
                  </w:rPr>
                </w:rPrChange>
              </w:rPr>
            </m:ctrlPr>
          </m:sSubPr>
          <m:e>
            <m:r>
              <w:rPr>
                <w:rStyle w:val="cw66"/>
              </w:rPr>
              <m:t>K</m:t>
            </m:r>
          </m:e>
          <m:sub>
            <m:r>
              <w:rPr>
                <w:rStyle w:val="cw66"/>
              </w:rPr>
              <m:t>m</m:t>
            </m:r>
          </m:sub>
        </m:sSub>
      </m:oMath>
      <w:r w:rsidRPr="003673D3">
        <w:t>为</w:t>
      </w:r>
      <w:r w:rsidRPr="003673D3">
        <w:t>1</w:t>
      </w:r>
      <w:r w:rsidRPr="003673D3">
        <w:t>000</w:t>
      </w:r>
      <w:r w:rsidRPr="003673D3">
        <w:t>元，每单位容器的生产成本</w:t>
      </w:r>
      <m:oMath>
        <m:sSub>
          <m:sSubPr>
            <m:ctrlPr>
              <w:rPr>
                <w:rPrChange w:author="格式修订器" w:date="2024-11-26T16:54:08Z">
                  <w:rPr>
                    <w:i/>
                  </w:rPr>
                </w:rPrChange>
              </w:rPr>
            </m:ctrlPr>
          </m:sSubPr>
          <m:e>
            <m:r>
              <w:rPr>
                <w:rStyle w:val="cw66"/>
              </w:rPr>
              <m:t>c</m:t>
            </m:r>
          </m:e>
          <m:sub>
            <m:r>
              <w:rPr>
                <w:rStyle w:val="cw66"/>
              </w:rPr>
              <m:t>m</m:t>
            </m:r>
          </m:sub>
        </m:sSub>
      </m:oMath>
      <w:r w:rsidRPr="003673D3">
        <w:t>为</w:t>
      </w:r>
      <w:r w:rsidRPr="003673D3">
        <w:t>2</w:t>
      </w:r>
      <w:r w:rsidRPr="003673D3">
        <w:t>0</w:t>
      </w:r>
      <w:r w:rsidRPr="003673D3">
        <w:t>元。在租赁一段时间后客户返还，假设，</w:t>
      </w:r>
      <w:r w:rsidR="00144E7F">
        <w:t>每天</w:t>
      </w:r>
      <w:r w:rsidRPr="00416357">
        <w:t>返还的数量</w:t>
      </w:r>
      <w:r w:rsidR="004B4EB6" w:rsidRPr="00BF5C49">
        <w:rPr>
          <w:rPrChange w:author="格式修订器" w:date="2024-11-26T16:54:08Z">
            <w:rPr>
              <w:i/>
            </w:rPr>
          </w:rPrChange>
        </w:rPr>
        <w:t>r</w:t>
      </w:r>
      <w:r w:rsidRPr="003673D3">
        <w:t>=90</w:t>
      </w:r>
      <w:r w:rsidRPr="003673D3">
        <w:t>，返还的容器有</w:t>
      </w:r>
      <m:oMath>
        <m:sSub>
          <m:sSubPr>
            <m:ctrlPr>
              <w:rPr>
                <w:rPrChange w:author="格式修订器" w:date="2024-11-26T16:54:08Z">
                  <w:rPr>
                    <w:i/>
                  </w:rPr>
                </w:rPrChange>
              </w:rPr>
            </m:ctrlPr>
          </m:sSubPr>
          <m:e>
            <m:r>
              <w:rPr>
                <w:rStyle w:val="cw66"/>
              </w:rPr>
              <m:t>p</m:t>
            </m:r>
          </m:e>
          <m:sub>
            <m:r>
              <w:rPr>
                <w:rStyle w:val="cw66"/>
              </w:rPr>
              <m:t>1</m:t>
            </m:r>
          </m:sub>
        </m:sSub>
        <m:r>
          <w:rPr>
            <w:rStyle w:val="cw66"/>
          </w:rPr>
          <m:t>=0.6</m:t>
        </m:r>
      </m:oMath>
      <w:r w:rsidRPr="003673D3">
        <w:t>的概率由完好品变为次品</w:t>
      </w:r>
      <w:r w:rsidRPr="003673D3">
        <w:t>，有</w:t>
      </w:r>
      <m:oMath>
        <m:sSub>
          <m:sSubPr>
            <m:ctrlPr>
              <w:rPr>
                <w:rPrChange w:author="格式修订器" w:date="2024-11-26T16:54:08Z">
                  <w:rPr>
                    <w:i/>
                  </w:rPr>
                </w:rPrChange>
              </w:rPr>
            </m:ctrlPr>
          </m:sSubPr>
          <m:e>
            <m:r>
              <w:rPr>
                <w:rStyle w:val="cw66"/>
              </w:rPr>
              <m:t>p</m:t>
            </m:r>
          </m:e>
          <m:sub>
            <m:r>
              <w:rPr>
                <w:rStyle w:val="cw66"/>
              </w:rPr>
              <m:t>3</m:t>
            </m:r>
          </m:sub>
        </m:sSub>
        <m:r>
          <w:rPr>
            <w:rStyle w:val="cw66"/>
          </w:rPr>
          <m:t>=0.1</m:t>
        </m:r>
      </m:oMath>
      <w:r w:rsidRPr="003673D3">
        <w:t>的概率变为废品，次品有</w:t>
      </w:r>
      <m:oMath>
        <m:sSub>
          <m:sSubPr>
            <m:ctrlPr>
              <w:rPr>
                <w:rPrChange w:author="格式修订器" w:date="2024-11-26T16:54:08Z">
                  <w:rPr>
                    <w:i/>
                  </w:rPr>
                </w:rPrChange>
              </w:rPr>
            </m:ctrlPr>
          </m:sSubPr>
          <m:e>
            <m:r>
              <w:rPr>
                <w:rStyle w:val="cw66"/>
              </w:rPr>
              <m:t>p</m:t>
            </m:r>
          </m:e>
          <m:sub>
            <m:r>
              <w:rPr>
                <w:rStyle w:val="cw66"/>
              </w:rPr>
              <m:t>2</m:t>
            </m:r>
          </m:sub>
        </m:sSub>
        <m:r>
          <w:rPr>
            <w:rStyle w:val="cw66"/>
          </w:rPr>
          <m:t>=0.2</m:t>
        </m:r>
      </m:oMath>
      <w:r w:rsidRPr="003673D3">
        <w:t>的概率变为废品</w:t>
      </w:r>
      <w:r w:rsidRPr="003673D3">
        <w:t>。</w:t>
      </w:r>
      <w:r w:rsidR="005D2AFF" w:rsidRPr="003673D3">
        <w:t>次品和废品可</w:t>
      </w:r>
      <w:r w:rsidR="00117A91" w:rsidRPr="003673D3">
        <w:t>修复</w:t>
      </w:r>
      <w:r w:rsidR="005D2AFF" w:rsidRPr="003673D3">
        <w:t>为</w:t>
      </w:r>
      <w:r w:rsidR="00117A91" w:rsidRPr="00416357">
        <w:t>完好品，批量修复的固定成本</w:t>
      </w:r>
      <w:r w:rsidR="00163397" w:rsidRPr="00416357">
        <w:t>为</w:t>
      </w:r>
      <m:oMath>
        <m:sSub>
          <m:sSubPr>
            <m:ctrlPr>
              <w:rPr>
                <w:rPrChange w:author="格式修订器" w:date="2024-11-26T16:54:08Z">
                  <w:rPr>
                    <w:i/>
                  </w:rPr>
                </w:rPrChange>
              </w:rPr>
            </m:ctrlPr>
          </m:sSubPr>
          <m:e>
            <m:r>
              <w:rPr>
                <w:rStyle w:val="cw66"/>
              </w:rPr>
              <m:t>K</m:t>
            </m:r>
          </m:e>
          <m:sub>
            <m:r>
              <w:rPr>
                <w:rStyle w:val="cw66"/>
              </w:rPr>
              <m:t>r</m:t>
            </m:r>
          </m:sub>
        </m:sSub>
      </m:oMath>
      <w:r w:rsidR="00FF18BB">
        <w:t>=</w:t>
      </w:r>
      <w:r w:rsidR="00FF18BB">
        <w:t>200</w:t>
      </w:r>
      <w:r w:rsidR="00117A91" w:rsidRPr="003673D3">
        <w:t>，</w:t>
      </w:r>
      <w:r w:rsidR="00163397" w:rsidRPr="003673D3">
        <w:t>单位容器修复的成本为</w:t>
      </w:r>
      <m:oMath>
        <m:sSub>
          <m:sSubPr>
            <m:ctrlPr>
              <w:rPr>
                <w:rPrChange w:author="格式修订器" w:date="2024-11-26T16:54:08Z">
                  <w:rPr>
                    <w:i/>
                  </w:rPr>
                </w:rPrChange>
              </w:rPr>
            </m:ctrlPr>
          </m:sSubPr>
          <m:e>
            <m:r>
              <m:rPr/>
              <w:rPr>
                <w:rStyle w:val="cw66"/>
                <w:rPrChange w:author="公式排版器" w:date="2024-11-26T16:54:13Z">
                  <w:rPr>
                    <w:i/>
                  </w:rPr>
                </w:rPrChange>
              </w:rPr>
              <m:t>c</m:t>
            </m:r>
          </m:e>
          <m:sub>
            <m:r>
              <m:rPr/>
              <w:rPr>
                <w:rStyle w:val="cw66"/>
                <w:rPrChange w:author="公式排版器" w:date="2024-11-26T16:54:13Z">
                  <w:rPr>
                    <w:i/>
                  </w:rPr>
                </w:rPrChange>
              </w:rPr>
              <m:t>r</m:t>
            </m:r>
          </m:sub>
        </m:sSub>
      </m:oMath>
      <w:r w:rsidR="00FF18BB">
        <w:t>=</w:t>
      </w:r>
      <w:r w:rsidR="00FF18BB">
        <w:t>10</w:t>
      </w:r>
      <w:r w:rsidR="00163397" w:rsidRPr="003673D3">
        <w:t>。</w:t>
      </w:r>
      <w:r w:rsidRPr="003673D3">
        <w:t>容器在</w:t>
      </w:r>
      <w:r w:rsidR="005D2AFF" w:rsidRPr="003673D3">
        <w:t>流通</w:t>
      </w:r>
      <w:r w:rsidRPr="003673D3">
        <w:t>仓库中的库存费用</w:t>
      </w:r>
      <m:oMath>
        <m:r>
          <w:rPr>
            <w:rStyle w:val="cw66"/>
          </w:rPr>
          <m:t>h</m:t>
        </m:r>
      </m:oMath>
      <w:r w:rsidRPr="003673D3">
        <w:t>为</w:t>
      </w:r>
      <w:r w:rsidRPr="00416357">
        <w:t>2</w:t>
      </w:r>
      <w:r w:rsidRPr="00416357">
        <w:t>元</w:t>
      </w:r>
      <w:r w:rsidRPr="00416357">
        <w:t>/</w:t>
      </w:r>
      <w:r w:rsidRPr="00416357">
        <w:t>个</w:t>
      </w:r>
      <w:r w:rsidRPr="00BF5C49">
        <w:t>∙</w:t>
      </w:r>
      <w:r w:rsidRPr="003673D3">
        <w:t>天，</w:t>
      </w:r>
      <w:r w:rsidR="00163397" w:rsidRPr="003673D3">
        <w:t>在待修复仓库中的库存费用</w:t>
      </w:r>
      <m:oMath>
        <m:sSub>
          <m:sSubPr>
            <m:ctrlPr>
              <w:rPr>
                <w:rPrChange w:author="格式修订器" w:date="2024-11-26T16:54:08Z">
                  <w:rPr>
                    <w:i/>
                  </w:rPr>
                </w:rPrChange>
              </w:rPr>
            </m:ctrlPr>
          </m:sSubPr>
          <m:e>
            <m:r>
              <m:rPr/>
              <w:rPr>
                <w:rStyle w:val="cw66"/>
                <w:rPrChange w:author="公式排版器" w:date="2024-11-26T16:54:13Z">
                  <w:rPr>
                    <w:i/>
                  </w:rPr>
                </w:rPrChange>
              </w:rPr>
              <m:t>h</m:t>
            </m:r>
          </m:e>
          <m:sub>
            <m:r>
              <m:rPr/>
              <w:rPr>
                <w:rStyle w:val="cw66"/>
                <w:rPrChange w:author="公式排版器" w:date="2024-11-26T16:54:13Z">
                  <w:rPr>
                    <w:i/>
                  </w:rPr>
                </w:rPrChange>
              </w:rPr>
              <m:t>r</m:t>
            </m:r>
          </m:sub>
        </m:sSub>
      </m:oMath>
      <w:r w:rsidR="00163397" w:rsidRPr="003673D3">
        <w:t>为</w:t>
      </w:r>
      <w:r w:rsidR="00163397" w:rsidRPr="003673D3">
        <w:t>1</w:t>
      </w:r>
      <w:r w:rsidR="00163397" w:rsidRPr="003673D3">
        <w:t>元</w:t>
      </w:r>
      <w:r w:rsidR="00163397" w:rsidRPr="003673D3">
        <w:t>/</w:t>
      </w:r>
      <w:r w:rsidR="00163397" w:rsidRPr="003673D3">
        <w:t>个</w:t>
      </w:r>
      <w:r w:rsidR="00163397" w:rsidRPr="00BF5C49">
        <w:t>∙</w:t>
      </w:r>
      <w:r w:rsidR="00163397" w:rsidRPr="003673D3">
        <w:t>天。</w:t>
      </w:r>
      <w:r w:rsidRPr="003673D3">
        <w:t>根据统计，容器的需求比较稳定，基本保持在平均每</w:t>
      </w:r>
      <w:r w:rsidRPr="00416357">
        <w:t>天</w:t>
      </w:r>
      <w:r w:rsidRPr="00416357">
        <w:t>100</w:t>
      </w:r>
      <w:r w:rsidRPr="00416357">
        <w:t>个的销量。假设能够瞬时制造，且要求不允许缺货的条件下，制定一个长期的生产策略。</w:t>
      </w:r>
      <w:r w:rsidR="00416357">
        <w:t>（</w:t>
      </w:r>
      <w:r w:rsidR="00416357">
        <w:t>参数取值来源于</w:t>
      </w:r>
      <w:r w:rsidR="00416357" w:rsidRPr="003D1988">
        <w:t>陈春花</w:t>
      </w:r>
      <w:del w:id="503271" w:author="标点修订器" w:date="2024-11-26T16:54:10Z">
        <w:r w:rsidDel="AA7D325B">
          <w:delText>(</w:delText>
        </w:r>
      </w:del>
      <w:ins w:id="503272" w:author="标点修订器" w:date="2024-11-26T16:54:07Z">
        <w:r>
          <w:rPr>
            <w:sz w:val="21"/>
            <w:szCs w:val="21"/>
            <w:rFonts w:hint="eastAsia" w:ascii="Times New Roman" w:eastAsia="宋体" w:hAnsi="Times New Roman" w:cs="Times New Roman"/>
            <w:kern w:val="2"/>
          </w:rPr>
          <w:t>（</w:t>
        </w:r>
      </w:ins>
      <w:r w:rsidR="00416357">
        <w:rPr>
          <w:kern w:val="2"/>
          <w:sz w:val="21"/>
          <w:szCs w:val="21"/>
          <w:rFonts w:ascii="Times New Roman" w:eastAsia="宋体" w:hAnsi="Times New Roman" w:cs="Times New Roman"/>
        </w:rPr>
        <w:t>2007</w:t>
      </w:r>
      <w:del w:id="503273" w:author="标点修订器" w:date="2024-11-26T16:54:10Z">
        <w:r w:rsidDel="AA7D325B">
          <w:delText>)</w:delText>
        </w:r>
      </w:del>
      <w:ins w:id="503274" w:author="标点修订器" w:date="2024-11-26T16:54:07Z">
        <w:r>
          <w:rPr>
            <w:sz w:val="21"/>
            <w:szCs w:val="21"/>
            <w:rFonts w:ascii="Times New Roman" w:eastAsia="宋体" w:hAnsi="Times New Roman" w:cs="Times New Roman"/>
            <w:kern w:val="2"/>
          </w:rPr>
          <w:t>）</w:t>
        </w:r>
      </w:ins>
      <w:r w:rsidR="00416357">
        <w:t>的算例演示</w:t>
      </w:r>
      <w:r w:rsidR="00416357" w:rsidRPr="00416357">
        <w:rPr>
          <w:vertAlign w:val="superscript"/>
        </w:rPr>
        <w:t>[</w:t>
      </w:r>
      <w:r w:rsidR="00416357" w:rsidRPr="00416357">
        <w:rPr>
          <w:kern w:val="2"/>
          <w:sz w:val="21"/>
          <w:szCs w:val="21"/>
          <w:rFonts w:ascii="Times New Roman" w:eastAsia="宋体" w:hAnsi="Times New Roman" w:cs="Times New Roman"/>
          <w:vertAlign w:val="superscript"/>
        </w:rPr>
        <w:t>1</w:t>
      </w:r>
      <w:r w:rsidR="00416357">
        <w:rPr>
          <w:kern w:val="2"/>
          <w:sz w:val="21"/>
          <w:szCs w:val="21"/>
          <w:rFonts w:ascii="Times New Roman" w:eastAsia="宋体" w:hAnsi="Times New Roman" w:cs="Times New Roman"/>
          <w:vertAlign w:val="superscript"/>
        </w:rPr>
        <w:t>6</w:t>
      </w:r>
      <w:r w:rsidR="00416357" w:rsidRPr="00416357">
        <w:rPr>
          <w:vertAlign w:val="superscript"/>
        </w:rPr>
        <w:t>]</w:t>
      </w:r>
      <w:commentRangeStart w:id="45"/>
      <w:r w:rsidR="00416357" w:rsidRPr="00416357">
        <w:t>）</w:t>
      </w:r>
      <w:commentRangeEnd w:id="45"/>
      <w:r w:rsidR="00F1430F">
        <w:commentReference w:id="45"/>
      </w:r>
    </w:p>
    <w:p w14:paraId="266E4B79" w14:textId="5B41B201" w:rsidR="00DA3F79" w:rsidRPr="00BF5C49" w:rsidRDefault="00E6511F" w:rsidP="0059243B">
      <w:pPr>
        <w:topLinePunct/>
      </w:pPr>
      <w:r w:rsidRPr="00416357">
        <w:t>参数整理如下：</w:t>
      </w:r>
      <w:del w:id="503275" w:author="内容修订器" w:date="2024-11-26T16:54:12Z">
        <w:r w:rsidDel="00494EDC">
          <w:delText xml:space="preserve"> </w:delText>
        </w:r>
      </w:del>
      <m:oMath>
        <m:sSub>
          <m:sSubPr>
            <m:ctrlPr>
              <w:rPr>
                <w:rPrChange w:author="格式修订器" w:date="2024-11-26T16:54:08Z">
                  <w:rPr>
                    <w:i/>
                  </w:rPr>
                </w:rPrChange>
              </w:rPr>
            </m:ctrlPr>
          </m:sSubPr>
          <m:e>
            <m:r>
              <w:rPr>
                <w:rStyle w:val="cw66"/>
              </w:rPr>
              <m:t>K</m:t>
            </m:r>
          </m:e>
          <m:sub>
            <m:r>
              <w:rPr>
                <w:rStyle w:val="cw66"/>
              </w:rPr>
              <m:t>m</m:t>
            </m:r>
          </m:sub>
        </m:sSub>
      </m:oMath>
      <w:r w:rsidR="00163397" w:rsidRPr="003673D3">
        <w:t>=</w:t>
      </w:r>
      <w:r w:rsidR="00163397" w:rsidRPr="003673D3">
        <w:t>1000</w:t>
      </w:r>
      <w:r w:rsidR="00163397" w:rsidRPr="003673D3">
        <w:t>，</w:t>
      </w:r>
      <m:oMath>
        <m:sSub>
          <m:sSubPr>
            <m:ctrlPr>
              <w:rPr>
                <w:rPrChange w:author="格式修订器" w:date="2024-11-26T16:54:08Z">
                  <w:rPr>
                    <w:i/>
                  </w:rPr>
                </w:rPrChange>
              </w:rPr>
            </m:ctrlPr>
          </m:sSubPr>
          <m:e>
            <m:r>
              <w:rPr>
                <w:rStyle w:val="cw66"/>
              </w:rPr>
              <m:t>c</m:t>
            </m:r>
          </m:e>
          <m:sub>
            <m:r>
              <w:rPr>
                <w:rStyle w:val="cw66"/>
              </w:rPr>
              <m:t>m</m:t>
            </m:r>
          </m:sub>
        </m:sSub>
      </m:oMath>
      <w:r w:rsidR="0059243B" w:rsidRPr="003673D3">
        <w:t>=</w:t>
      </w:r>
      <w:r w:rsidR="0059243B" w:rsidRPr="003673D3">
        <w:t>20</w:t>
      </w:r>
      <w:r w:rsidR="0059243B" w:rsidRPr="003673D3">
        <w:t>，</w:t>
      </w:r>
      <w:r w:rsidR="004B4EB6" w:rsidRPr="00BF5C49">
        <w:rPr>
          <w:rPrChange w:author="格式修订器" w:date="2024-11-26T16:54:08Z">
            <w:rPr>
              <w:i/>
            </w:rPr>
          </w:rPrChange>
        </w:rPr>
        <w:t>r</w:t>
      </w:r>
      <w:r w:rsidR="0059243B" w:rsidRPr="00BF5C49">
        <w:t>=90</w:t>
      </w:r>
      <w:r w:rsidR="0059243B" w:rsidRPr="00BF5C49">
        <w:t>，</w:t>
      </w:r>
      <m:oMath>
        <m:sSub>
          <m:sSubPr>
            <m:ctrlPr>
              <w:rPr>
                <w:rPrChange w:author="格式修订器" w:date="2024-11-26T16:54:08Z">
                  <w:rPr>
                    <w:i/>
                  </w:rPr>
                </w:rPrChange>
              </w:rPr>
            </m:ctrlPr>
          </m:sSubPr>
          <m:e>
            <m:r>
              <w:rPr>
                <w:rStyle w:val="cw66"/>
              </w:rPr>
              <m:t>p</m:t>
            </m:r>
          </m:e>
          <m:sub>
            <m:r>
              <w:rPr>
                <w:rStyle w:val="cw66"/>
              </w:rPr>
              <m:t>1</m:t>
            </m:r>
          </m:sub>
        </m:sSub>
      </m:oMath>
      <w:r w:rsidR="0059243B" w:rsidRPr="00BF5C49">
        <w:t>=</w:t>
      </w:r>
      <w:r w:rsidR="0059243B" w:rsidRPr="00BF5C49">
        <w:t>0.6</w:t>
      </w:r>
      <w:r w:rsidR="0059243B" w:rsidRPr="00BF5C49">
        <w:t>，</w:t>
      </w:r>
      <m:oMath>
        <m:sSub>
          <m:sSubPr>
            <m:ctrlPr>
              <w:rPr>
                <w:rPrChange w:author="格式修订器" w:date="2024-11-26T16:54:08Z">
                  <w:rPr>
                    <w:i/>
                  </w:rPr>
                </w:rPrChange>
              </w:rPr>
            </m:ctrlPr>
          </m:sSubPr>
          <m:e>
            <m:r>
              <w:rPr>
                <w:rStyle w:val="cw66"/>
              </w:rPr>
              <m:t>p</m:t>
            </m:r>
          </m:e>
          <m:sub>
            <m:r>
              <w:rPr>
                <w:rStyle w:val="cw66"/>
              </w:rPr>
              <m:t>2</m:t>
            </m:r>
          </m:sub>
        </m:sSub>
      </m:oMath>
      <w:r w:rsidR="0059243B" w:rsidRPr="00BF5C49">
        <w:t>=</w:t>
      </w:r>
      <w:r w:rsidR="0059243B" w:rsidRPr="00BF5C49">
        <w:t>0.2</w:t>
      </w:r>
      <w:r w:rsidR="0059243B" w:rsidRPr="00BF5C49">
        <w:t>，</w:t>
      </w:r>
      <m:oMath>
        <m:sSub>
          <m:sSubPr>
            <m:ctrlPr>
              <w:rPr>
                <w:rPrChange w:author="格式修订器" w:date="2024-11-26T16:54:08Z">
                  <w:rPr>
                    <w:i/>
                  </w:rPr>
                </w:rPrChange>
              </w:rPr>
            </m:ctrlPr>
          </m:sSubPr>
          <m:e>
            <m:r>
              <w:rPr>
                <w:rStyle w:val="cw66"/>
              </w:rPr>
              <m:t>p</m:t>
            </m:r>
          </m:e>
          <m:sub>
            <m:r>
              <w:rPr>
                <w:rStyle w:val="cw66"/>
              </w:rPr>
              <m:t>3</m:t>
            </m:r>
          </m:sub>
        </m:sSub>
      </m:oMath>
      <w:r w:rsidR="0059243B" w:rsidRPr="00BF5C49">
        <w:t>=</w:t>
      </w:r>
      <w:r w:rsidR="0059243B" w:rsidRPr="00BF5C49">
        <w:t>0.1</w:t>
      </w:r>
      <w:r w:rsidR="0059243B" w:rsidRPr="00BF5C49">
        <w:t>，</w:t>
      </w:r>
      <m:oMath>
        <m:sSub>
          <m:sSubPr>
            <m:ctrlPr>
              <w:rPr>
                <w:rPrChange w:author="格式修订器" w:date="2024-11-26T16:54:08Z">
                  <w:rPr>
                    <w:i/>
                  </w:rPr>
                </w:rPrChange>
              </w:rPr>
            </m:ctrlPr>
          </m:sSubPr>
          <m:e>
            <m:r>
              <w:rPr>
                <w:rStyle w:val="cw66"/>
              </w:rPr>
              <m:t>K</m:t>
            </m:r>
          </m:e>
          <m:sub>
            <m:r>
              <w:rPr>
                <w:rStyle w:val="cw66"/>
              </w:rPr>
              <m:t>r</m:t>
            </m:r>
          </m:sub>
        </m:sSub>
      </m:oMath>
      <w:r w:rsidR="0059243B" w:rsidRPr="00BF5C49">
        <w:t>=</w:t>
      </w:r>
      <w:r w:rsidR="0059243B" w:rsidRPr="00BF5C49">
        <w:t>200</w:t>
      </w:r>
      <w:r w:rsidR="0059243B" w:rsidRPr="00BF5C49">
        <w:t>，</w:t>
      </w:r>
      <m:oMath>
        <m:sSub>
          <m:sSubPr>
            <m:ctrlPr>
              <w:rPr>
                <w:rPrChange w:author="格式修订器" w:date="2024-11-26T16:54:08Z">
                  <w:rPr>
                    <w:i/>
                  </w:rPr>
                </w:rPrChange>
              </w:rPr>
            </m:ctrlPr>
          </m:sSubPr>
          <m:e>
            <m:r>
              <m:rPr/>
              <w:rPr>
                <w:rStyle w:val="cw66"/>
                <w:rPrChange w:author="公式排版器" w:date="2024-11-26T16:54:13Z">
                  <w:rPr>
                    <w:i/>
                  </w:rPr>
                </w:rPrChange>
              </w:rPr>
              <m:t>c</m:t>
            </m:r>
          </m:e>
          <m:sub>
            <m:r>
              <m:rPr/>
              <w:rPr>
                <w:rStyle w:val="cw66"/>
                <w:rPrChange w:author="公式排版器" w:date="2024-11-26T16:54:13Z">
                  <w:rPr>
                    <w:i/>
                  </w:rPr>
                </w:rPrChange>
              </w:rPr>
              <m:t>r</m:t>
            </m:r>
          </m:sub>
        </m:sSub>
      </m:oMath>
      <w:r w:rsidR="0059243B" w:rsidRPr="00BF5C49">
        <w:t>=</w:t>
      </w:r>
      <w:r w:rsidR="0059243B" w:rsidRPr="00BF5C49">
        <w:t>10</w:t>
      </w:r>
      <w:r w:rsidR="0059243B" w:rsidRPr="00BF5C49">
        <w:t>，</w:t>
      </w:r>
      <m:oMath>
        <m:r>
          <w:rPr>
            <w:rStyle w:val="cw66"/>
          </w:rPr>
          <m:t>h</m:t>
        </m:r>
      </m:oMath>
      <w:r w:rsidR="0059243B" w:rsidRPr="00BF5C49">
        <w:t>=</w:t>
      </w:r>
      <w:r w:rsidR="0059243B" w:rsidRPr="00BF5C49">
        <w:t>2</w:t>
      </w:r>
      <w:r w:rsidR="0059243B" w:rsidRPr="00BF5C49">
        <w:t>，</w:t>
      </w:r>
      <m:oMath>
        <m:sSub>
          <m:sSubPr>
            <m:ctrlPr>
              <w:rPr>
                <w:rPrChange w:author="格式修订器" w:date="2024-11-26T16:54:08Z">
                  <w:rPr>
                    <w:i/>
                  </w:rPr>
                </w:rPrChange>
              </w:rPr>
            </m:ctrlPr>
          </m:sSubPr>
          <m:e>
            <m:r>
              <m:rPr/>
              <w:rPr>
                <w:rStyle w:val="cw66"/>
                <w:rPrChange w:author="公式排版器" w:date="2024-11-26T16:54:13Z">
                  <w:rPr>
                    <w:i/>
                  </w:rPr>
                </w:rPrChange>
              </w:rPr>
              <m:t>h</m:t>
            </m:r>
          </m:e>
          <m:sub>
            <m:r>
              <m:rPr/>
              <w:rPr>
                <w:rStyle w:val="cw66"/>
                <w:rPrChange w:author="公式排版器" w:date="2024-11-26T16:54:13Z">
                  <w:rPr>
                    <w:i/>
                  </w:rPr>
                </w:rPrChange>
              </w:rPr>
              <m:t>r</m:t>
            </m:r>
          </m:sub>
        </m:sSub>
      </m:oMath>
      <w:r w:rsidR="0059243B" w:rsidRPr="00BF5C49">
        <w:t>=</w:t>
      </w:r>
      <w:r w:rsidR="0059243B" w:rsidRPr="00BF5C49">
        <w:t>1</w:t>
      </w:r>
      <w:r w:rsidR="0059243B" w:rsidRPr="00BF5C49">
        <w:t>，</w:t>
      </w:r>
      <w:r w:rsidR="0059243B" w:rsidRPr="003673D3">
        <w:rPr>
          <w:rPrChange w:author="格式修订器" w:date="2024-11-26T16:54:08Z">
            <w:rPr>
              <w:i/>
            </w:rPr>
          </w:rPrChange>
        </w:rPr>
        <w:t>d</w:t>
      </w:r>
      <w:r w:rsidR="0059243B" w:rsidRPr="00BF5C49">
        <w:t>=100</w:t>
      </w:r>
      <w:del w:id="503276" w:author="标点修订器" w:date="2024-11-26T16:54:10Z">
        <w:r w:rsidDel="AA7D325B">
          <w:delText>。</w:delText>
        </w:r>
      </w:del>
      <w:ins w:id="503277" w:author="标点修订器" w:date="2024-11-26T16:54:07Z">
        <w:r>
          <w:rPr>
            <w:sz w:val="21"/>
            <w:rFonts w:hint="eastAsia" w:ascii="Times New Roman" w:eastAsia="宋体" w:hAnsi="Times New Roman" w:cs="Times New Roman"/>
            <w:szCs w:val="24"/>
            <w:kern w:val="2"/>
          </w:rPr>
          <w:t>.</w:t>
        </w:r>
      </w:ins>
    </w:p>
    <w:p w14:paraId="70522570" w14:textId="77777777" w:rsidR="00E6511F" w:rsidRPr="00BF5C49" w:rsidRDefault="007D1653" w:rsidP="0059243B">
      <w:pPr>
        <w:topLinePunct/>
      </w:pPr>
      <w:r w:rsidRPr="00BF5C49">
        <w:t>在情况一中，</w:t>
      </w:r>
      <w:r w:rsidR="0059243B" w:rsidRPr="00BF5C49">
        <w:t>将参数代入到公式</w:t>
      </w:r>
      <w:r w:rsidR="00FF2B05" w:rsidRPr="00BF5C49">
        <w:t>(</w:t>
      </w:r>
      <w:r w:rsidR="00FF2B05" w:rsidRPr="00BF5C49">
        <w:rPr>
          <w:kern w:val="2"/>
          <w:sz w:val="21"/>
          <w:rFonts w:ascii="Times New Roman" w:eastAsia="宋体" w:hAnsi="Times New Roman" w:cs="Times New Roman"/>
          <w:szCs w:val="24"/>
        </w:rPr>
        <w:t>4-3</w:t>
      </w:r>
      <w:r w:rsidR="00FF2B05" w:rsidRPr="00BF5C49">
        <w:t>)</w:t>
      </w:r>
      <w:r w:rsidR="00FF2B05" w:rsidRPr="00BF5C49">
        <w:t>、</w:t>
      </w:r>
      <w:r w:rsidR="00FF2B05" w:rsidRPr="00BF5C49">
        <w:t>(</w:t>
      </w:r>
      <w:r w:rsidR="00FF2B05" w:rsidRPr="00BF5C49">
        <w:rPr>
          <w:kern w:val="2"/>
          <w:sz w:val="21"/>
          <w:rFonts w:ascii="Times New Roman" w:eastAsia="宋体" w:hAnsi="Times New Roman" w:cs="Times New Roman"/>
          <w:szCs w:val="24"/>
        </w:rPr>
        <w:t xml:space="preserve">4-4</w:t>
      </w:r>
      <w:r w:rsidR="00FF2B05" w:rsidRPr="00BF5C49">
        <w:t>)</w:t>
      </w:r>
      <w:r w:rsidR="00FF2B05" w:rsidRPr="00BF5C49">
        <w:t>、</w:t>
      </w:r>
      <w:r w:rsidR="00FF2B05" w:rsidRPr="00BF5C49">
        <w:t>(</w:t>
      </w:r>
      <w:r w:rsidR="00FF2B05" w:rsidRPr="00BF5C49">
        <w:rPr>
          <w:kern w:val="2"/>
          <w:sz w:val="21"/>
          <w:rFonts w:ascii="Times New Roman" w:eastAsia="宋体" w:hAnsi="Times New Roman" w:cs="Times New Roman"/>
          <w:szCs w:val="24"/>
        </w:rPr>
        <w:t xml:space="preserve">4-12</w:t>
      </w:r>
      <w:r w:rsidR="00FF2B05" w:rsidRPr="00BF5C49">
        <w:t>)</w:t>
      </w:r>
      <w:r w:rsidR="00FF2B05" w:rsidRPr="00BF5C49">
        <w:t>、</w:t>
      </w:r>
      <w:r w:rsidR="00FF2B05" w:rsidRPr="00BF5C49">
        <w:t>(</w:t>
      </w:r>
      <w:r w:rsidR="00FF2B05" w:rsidRPr="00BF5C49">
        <w:rPr>
          <w:kern w:val="2"/>
          <w:sz w:val="21"/>
          <w:rFonts w:ascii="Times New Roman" w:eastAsia="宋体" w:hAnsi="Times New Roman" w:cs="Times New Roman"/>
          <w:szCs w:val="24"/>
        </w:rPr>
        <w:t xml:space="preserve">4-13</w:t>
      </w:r>
      <w:r w:rsidR="00FF2B05" w:rsidRPr="00BF5C49">
        <w:t>)</w:t>
      </w:r>
      <w:r w:rsidR="00FF2B05" w:rsidRPr="00BF5C49">
        <w:t>、</w:t>
      </w:r>
      <w:r w:rsidR="00FF2B05" w:rsidRPr="00BF5C49">
        <w:t>(</w:t>
      </w:r>
      <w:r w:rsidR="00FF2B05" w:rsidRPr="00BF5C49">
        <w:rPr>
          <w:kern w:val="2"/>
          <w:sz w:val="21"/>
          <w:rFonts w:ascii="Times New Roman" w:eastAsia="宋体" w:hAnsi="Times New Roman" w:cs="Times New Roman"/>
          <w:szCs w:val="24"/>
        </w:rPr>
        <w:t xml:space="preserve">4-14</w:t>
      </w:r>
      <w:r w:rsidR="00FF2B05" w:rsidRPr="00BF5C49">
        <w:t>)</w:t>
      </w:r>
      <w:ins w:id="503278" w:author="内容修订器" w:date="2024-11-26T16:54:07Z">
        <w:r w:rsidR="004B696B">
          <w:t xml:space="preserve"> </w:t>
        </w:r>
      </w:ins>
      <w:r w:rsidR="00FF2B05" w:rsidRPr="00BF5C49">
        <w:t>可得</w:t>
      </w:r>
      <w:r w:rsidRPr="00BF5C49">
        <w:t>：</w:t>
      </w:r>
    </w:p>
    <w:p w14:paraId="1A733AA4" w14:textId="77777777" w:rsidR="007D1653" w:rsidRPr="00BF5C49" w:rsidRDefault="0047272C" w:rsidP="0059243B">
      <w:pPr>
        <w:topLinePunct/>
      </w:pPr>
      <m:oMath>
        <m:sSubSup>
          <m:sSubSupPr>
            <m:ctrlPr/>
          </m:sSubSupPr>
          <m:e>
            <m:r>
              <w:rPr>
                <w:rStyle w:val="cw66"/>
              </w:rPr>
              <m:t>Q</m:t>
            </m:r>
          </m:e>
          <m:sub>
            <m:r>
              <w:rPr>
                <w:rStyle w:val="cw66"/>
              </w:rPr>
              <m:t>m</m:t>
            </m:r>
          </m:sub>
          <m:sup>
            <m:r>
              <w:rPr>
                <w:rStyle w:val="cw66"/>
              </w:rPr>
              <m:t>*</m:t>
            </m:r>
          </m:sup>
        </m:sSubSup>
      </m:oMath>
      <w:r w:rsidR="007D1653" w:rsidRPr="00BF5C49">
        <w:t>=</w:t>
      </w:r>
      <w:r w:rsidR="00E92BB9" w:rsidRPr="00BF5C49">
        <w:t>283</w:t>
      </w:r>
      <w:del w:id="503279" w:author="标点修订器" w:date="2024-11-26T16:54:10Z">
        <w:r w:rsidDel="AA7D325B">
          <w:delText>；</w:delText>
        </w:r>
      </w:del>
      <w:ins w:id="503280" w:author="标点修订器" w:date="2024-11-26T16:54:07Z">
        <w:r>
          <w:rPr>
            <w:sz w:val="21"/>
            <w:szCs w:val="21"/>
            <w:rFonts w:hint="eastAsia" w:ascii="Times New Roman" w:eastAsia="宋体" w:hAnsi="Times New Roman" w:cs="Times New Roman"/>
            <w:kern w:val="2"/>
          </w:rPr>
          <w:t>;</w:t>
        </w:r>
      </w:ins>
    </w:p>
    <w:p w14:paraId="519D7048" w14:textId="77777777" w:rsidR="007D1653" w:rsidRPr="00BF5C49" w:rsidRDefault="0047272C" w:rsidP="0059243B">
      <w:pPr>
        <w:topLinePunct/>
      </w:pPr>
      <m:oMath>
        <m:sSubSup>
          <m:sSubSupPr>
            <m:ctrlPr/>
          </m:sSubSupPr>
          <m:e>
            <m:r>
              <w:rPr>
                <w:rStyle w:val="cw66"/>
              </w:rPr>
              <m:t>Q</m:t>
            </m:r>
          </m:e>
          <m:sub>
            <m:r>
              <w:rPr>
                <w:rStyle w:val="cw66"/>
              </w:rPr>
              <m:t>r</m:t>
            </m:r>
          </m:sub>
          <m:sup>
            <m:r>
              <w:rPr>
                <w:rStyle w:val="cw66"/>
              </w:rPr>
              <m:t>*</m:t>
            </m:r>
          </m:sup>
        </m:sSubSup>
      </m:oMath>
      <w:r w:rsidR="007D1653" w:rsidRPr="00BF5C49">
        <w:t>=</w:t>
      </w:r>
      <w:r w:rsidR="00E92BB9" w:rsidRPr="00BF5C49">
        <w:t>51</w:t>
      </w:r>
      <w:del w:id="503281" w:author="标点修订器" w:date="2024-11-26T16:54:10Z">
        <w:r w:rsidDel="AA7D325B">
          <w:delText>；</w:delText>
        </w:r>
      </w:del>
      <w:ins w:id="503282" w:author="标点修订器" w:date="2024-11-26T16:54:07Z">
        <w:r>
          <w:rPr>
            <w:sz w:val="21"/>
            <w:szCs w:val="21"/>
            <w:rFonts w:hint="eastAsia" w:ascii="Times New Roman" w:eastAsia="宋体" w:hAnsi="Times New Roman" w:cs="Times New Roman"/>
            <w:kern w:val="2"/>
          </w:rPr>
          <w:t>;</w:t>
        </w:r>
      </w:ins>
    </w:p>
    <w:p w14:paraId="1FE957AB" w14:textId="77777777" w:rsidR="007D1653" w:rsidRPr="00BF5C49" w:rsidRDefault="007D1653" w:rsidP="0059243B">
      <w:pPr>
        <w:topLinePunct/>
      </w:pPr>
      <w:r w:rsidRPr="00517E37">
        <w:rPr>
          <w:rPrChange w:author="格式修订器" w:date="2024-11-26T16:54:08Z">
            <w:rPr>
              <w:i/>
            </w:rPr>
          </w:rPrChange>
        </w:rPr>
        <w:t>n</w:t>
      </w:r>
      <w:r w:rsidRPr="00BF5C49">
        <w:t>=</w:t>
      </w:r>
      <w:r w:rsidR="00E92BB9" w:rsidRPr="00BF5C49">
        <w:t>1.36</w:t>
      </w:r>
      <w:del w:id="503283" w:author="标点修订器" w:date="2024-11-26T16:54:10Z">
        <w:r w:rsidDel="AA7D325B">
          <w:delText>；</w:delText>
        </w:r>
      </w:del>
      <w:ins w:id="503284" w:author="标点修订器" w:date="2024-11-26T16:54:07Z">
        <w:r>
          <w:rPr>
            <w:sz w:val="21"/>
            <w:rFonts w:hint="eastAsia" w:ascii="Times New Roman" w:eastAsia="宋体" w:hAnsi="Times New Roman" w:cs="Times New Roman"/>
            <w:szCs w:val="24"/>
            <w:kern w:val="2"/>
          </w:rPr>
          <w:t>;</w:t>
        </w:r>
      </w:ins>
    </w:p>
    <w:p w14:paraId="55D508F8" w14:textId="77777777" w:rsidR="007D1653" w:rsidRPr="00BF5C49" w:rsidRDefault="007D1653" w:rsidP="0059243B">
      <w:pPr>
        <w:topLinePunct/>
      </w:pPr>
      <w:r w:rsidRPr="00892BCD">
        <w:rPr>
          <w:rPrChange w:author="格式修订器" w:date="2024-11-26T16:54:08Z">
            <w:rPr>
              <w:i/>
            </w:rPr>
          </w:rPrChange>
        </w:rPr>
        <w:lastRenderedPageBreak/>
        <w:t>T</w:t>
      </w:r>
      <w:r w:rsidR="00CA2D0B" w:rsidRPr="00BF5C49">
        <w:rPr>
          <w:vertAlign w:val="superscript"/>
        </w:rPr>
        <w:t>*</w:t>
      </w:r>
      <w:r w:rsidRPr="00BF5C49">
        <w:t>=</w:t>
      </w:r>
      <w:r w:rsidR="00DA3F79" w:rsidRPr="00BF5C49">
        <w:t>3.53</w:t>
      </w:r>
      <w:del w:id="503285" w:author="标点修订器" w:date="2024-11-26T16:54:10Z">
        <w:r w:rsidDel="AA7D325B">
          <w:delText>；</w:delText>
        </w:r>
      </w:del>
      <w:ins w:id="503286" w:author="标点修订器" w:date="2024-11-26T16:54:07Z">
        <w:r>
          <w:rPr>
            <w:sz w:val="21"/>
            <w:rFonts w:hint="eastAsia" w:ascii="Times New Roman" w:eastAsia="宋体" w:hAnsi="Times New Roman" w:cs="Times New Roman"/>
            <w:szCs w:val="24"/>
            <w:kern w:val="2"/>
          </w:rPr>
          <w:t>;</w:t>
        </w:r>
      </w:ins>
    </w:p>
    <w:p w14:paraId="68C607BB" w14:textId="77777777" w:rsidR="007D1653" w:rsidRPr="00BF5C49" w:rsidRDefault="0047272C" w:rsidP="0059243B">
      <w:pPr>
        <w:topLinePunct/>
      </w:pPr>
      <m:oMath>
        <m:sSup>
          <m:sSupPr>
            <m:ctrlPr/>
          </m:sSupPr>
          <m:e>
            <m:r>
              <w:rPr>
                <w:rStyle w:val="cw66"/>
              </w:rPr>
              <m:t>C</m:t>
            </m:r>
          </m:e>
          <m:sup>
            <m:r>
              <w:rPr>
                <w:rStyle w:val="cw66"/>
              </w:rPr>
              <m:t>*</m:t>
            </m:r>
          </m:sup>
        </m:sSup>
      </m:oMath>
      <w:r w:rsidR="007D1653" w:rsidRPr="00BF5C49">
        <w:t>=</w:t>
      </w:r>
      <w:r w:rsidR="00DA3F79" w:rsidRPr="00BF5C49">
        <w:t>2662.43</w:t>
      </w:r>
      <w:del w:id="503287" w:author="标点修订器" w:date="2024-11-26T16:54:10Z">
        <w:r w:rsidDel="AA7D325B">
          <w:delText>。</w:delText>
        </w:r>
      </w:del>
      <w:ins w:id="503288" w:author="标点修订器" w:date="2024-11-26T16:54:07Z">
        <w:r>
          <w:rPr>
            <w:sz w:val="21"/>
            <w:szCs w:val="21"/>
            <w:rFonts w:hint="eastAsia" w:ascii="Times New Roman" w:eastAsia="宋体" w:hAnsi="Times New Roman" w:cs="Times New Roman"/>
            <w:kern w:val="2"/>
          </w:rPr>
          <w:t xml:space="preserve">. </w:t>
        </w:r>
      </w:ins>
      <w:r w:rsidR="00DA3F79" w:rsidRPr="00BF5C49">
        <w:t>（</w:t>
      </w:r>
      <w:r w:rsidR="00DA3F79" w:rsidRPr="00BF5C49">
        <w:t>以上数据均已四舍五入</w:t>
      </w:r>
      <w:r w:rsidR="00DA3F79" w:rsidRPr="00BF5C49">
        <w:t>）</w:t>
      </w:r>
    </w:p>
    <w:p w14:paraId="10237185" w14:textId="77777777" w:rsidR="00DA3F79" w:rsidRPr="00BF5C49" w:rsidRDefault="00DA3F79" w:rsidP="0059243B">
      <w:pPr>
        <w:topLinePunct/>
      </w:pPr>
      <w:r w:rsidRPr="00BF5C49">
        <w:t>在情况二中，将参数代入可得：</w:t>
      </w:r>
    </w:p>
    <w:p w14:paraId="3AC6B3F6" w14:textId="77777777" w:rsidR="00DA3F79" w:rsidRPr="00BF5C49" w:rsidRDefault="0047272C" w:rsidP="00DA3F79">
      <w:pPr>
        <w:topLinePunct/>
      </w:pPr>
      <m:oMath>
        <m:sSubSup>
          <m:sSubSupPr>
            <m:ctrlPr/>
          </m:sSubSupPr>
          <m:e>
            <m:r>
              <w:rPr>
                <w:rStyle w:val="cw66"/>
              </w:rPr>
              <m:t>Q</m:t>
            </m:r>
          </m:e>
          <m:sub>
            <m:r>
              <w:rPr>
                <w:rStyle w:val="cw66"/>
              </w:rPr>
              <m:t>m</m:t>
            </m:r>
          </m:sub>
          <m:sup>
            <m:r>
              <w:rPr>
                <w:rStyle w:val="cw66"/>
              </w:rPr>
              <m:t>*</m:t>
            </m:r>
          </m:sup>
        </m:sSubSup>
      </m:oMath>
      <w:r w:rsidR="00DA3F79" w:rsidRPr="00BF5C49">
        <w:t>´</w:t>
      </w:r>
      <w:r w:rsidR="00DA3F79" w:rsidRPr="00BF5C49">
        <w:t>=</w:t>
      </w:r>
      <w:r w:rsidR="00DA3F79" w:rsidRPr="00BF5C49">
        <w:t>162</w:t>
      </w:r>
      <w:del w:id="503289" w:author="标点修订器" w:date="2024-11-26T16:54:10Z">
        <w:r w:rsidDel="AA7D325B">
          <w:delText>；</w:delText>
        </w:r>
      </w:del>
      <w:ins w:id="503290" w:author="标点修订器" w:date="2024-11-26T16:54:07Z">
        <w:r>
          <w:rPr>
            <w:sz w:val="21"/>
            <w:szCs w:val="21"/>
            <w:rFonts w:hint="eastAsia" w:ascii="Times New Roman" w:eastAsia="宋体" w:hAnsi="Times New Roman" w:cs="Times New Roman"/>
            <w:kern w:val="2"/>
          </w:rPr>
          <w:t>;</w:t>
        </w:r>
      </w:ins>
    </w:p>
    <w:p w14:paraId="73F2CA7E" w14:textId="77777777" w:rsidR="00DA3F79" w:rsidRPr="00BF5C49" w:rsidRDefault="0047272C" w:rsidP="00DA3F79">
      <w:pPr>
        <w:topLinePunct/>
      </w:pPr>
      <m:oMath>
        <m:sSubSup>
          <m:sSubSupPr>
            <m:ctrlPr/>
          </m:sSubSupPr>
          <m:e>
            <m:r>
              <w:rPr>
                <w:rStyle w:val="cw66"/>
              </w:rPr>
              <m:t>Q</m:t>
            </m:r>
          </m:e>
          <m:sub>
            <m:r>
              <w:rPr>
                <w:rStyle w:val="cw66"/>
              </w:rPr>
              <m:t>r</m:t>
            </m:r>
          </m:sub>
          <m:sup>
            <m:r>
              <w:rPr>
                <w:rStyle w:val="cw66"/>
              </w:rPr>
              <m:t>*</m:t>
            </m:r>
          </m:sup>
        </m:sSubSup>
      </m:oMath>
      <w:r w:rsidR="00DA3F79" w:rsidRPr="00BF5C49">
        <w:t>´</w:t>
      </w:r>
      <w:r w:rsidR="00DA3F79" w:rsidRPr="00BF5C49">
        <w:t>=</w:t>
      </w:r>
      <w:r w:rsidR="00DA3F79" w:rsidRPr="00BF5C49">
        <w:t>99</w:t>
      </w:r>
      <w:del w:id="503291" w:author="标点修订器" w:date="2024-11-26T16:54:10Z">
        <w:r w:rsidDel="AA7D325B">
          <w:delText>；</w:delText>
        </w:r>
      </w:del>
      <w:ins w:id="503292" w:author="标点修订器" w:date="2024-11-26T16:54:07Z">
        <w:r>
          <w:rPr>
            <w:sz w:val="21"/>
            <w:szCs w:val="21"/>
            <w:rFonts w:hint="eastAsia" w:ascii="Times New Roman" w:eastAsia="宋体" w:hAnsi="Times New Roman" w:cs="Times New Roman"/>
            <w:kern w:val="2"/>
          </w:rPr>
          <w:t>;</w:t>
        </w:r>
      </w:ins>
    </w:p>
    <w:p w14:paraId="444F33B7" w14:textId="77777777" w:rsidR="00DA3F79" w:rsidRPr="00BF5C49" w:rsidRDefault="00DA3F79" w:rsidP="00DA3F79">
      <w:pPr>
        <w:topLinePunct/>
      </w:pPr>
      <w:r w:rsidRPr="00892BCD">
        <w:rPr>
          <w:rPrChange w:author="格式修订器" w:date="2024-11-26T16:54:08Z">
            <w:rPr>
              <w:i/>
            </w:rPr>
          </w:rPrChange>
        </w:rPr>
        <w:t>n</w:t>
      </w:r>
      <w:r w:rsidRPr="00BF5C49">
        <w:t>´=4.60</w:t>
      </w:r>
      <w:del w:id="503293" w:author="标点修订器" w:date="2024-11-26T16:54:10Z">
        <w:r w:rsidDel="AA7D325B">
          <w:delText>；</w:delText>
        </w:r>
      </w:del>
      <w:ins w:id="503294" w:author="标点修订器" w:date="2024-11-26T16:54:07Z">
        <w:r>
          <w:rPr>
            <w:sz w:val="21"/>
            <w:rFonts w:hint="eastAsia" w:ascii="Times New Roman" w:eastAsia="宋体" w:hAnsi="Times New Roman" w:cs="Times New Roman"/>
            <w:szCs w:val="24"/>
            <w:kern w:val="2"/>
          </w:rPr>
          <w:t>;</w:t>
        </w:r>
      </w:ins>
    </w:p>
    <w:p w14:paraId="2D7FDBB5" w14:textId="77777777" w:rsidR="00DA3F79" w:rsidRPr="00BF5C49" w:rsidRDefault="00DA3F79" w:rsidP="00DA3F79">
      <w:pPr>
        <w:topLinePunct/>
      </w:pPr>
      <w:r w:rsidRPr="00892BCD">
        <w:rPr>
          <w:rPrChange w:author="格式修订器" w:date="2024-11-26T16:54:08Z">
            <w:rPr>
              <w:i/>
            </w:rPr>
          </w:rPrChange>
        </w:rPr>
        <w:t>T</w:t>
      </w:r>
      <w:r w:rsidR="00CA2D0B" w:rsidRPr="00BF5C49">
        <w:rPr>
          <w:vertAlign w:val="superscript"/>
        </w:rPr>
        <w:t>*</w:t>
      </w:r>
      <w:r w:rsidRPr="00BF5C49">
        <w:t>´=6.18</w:t>
      </w:r>
      <w:del w:id="503295" w:author="标点修订器" w:date="2024-11-26T16:54:10Z">
        <w:r w:rsidDel="AA7D325B">
          <w:delText>；</w:delText>
        </w:r>
      </w:del>
      <w:ins w:id="503296" w:author="标点修订器" w:date="2024-11-26T16:54:07Z">
        <w:r>
          <w:rPr>
            <w:sz w:val="21"/>
            <w:rFonts w:hint="eastAsia" w:ascii="Times New Roman" w:eastAsia="宋体" w:hAnsi="Times New Roman" w:cs="Times New Roman"/>
            <w:szCs w:val="24"/>
            <w:kern w:val="2"/>
          </w:rPr>
          <w:t>;</w:t>
        </w:r>
      </w:ins>
    </w:p>
    <w:p w14:paraId="1D1C7BA2" w14:textId="77777777" w:rsidR="00DA3F79" w:rsidRPr="00BF5C49" w:rsidRDefault="0047272C" w:rsidP="006A4C5B">
      <w:pPr>
        <w:topLinePunct/>
      </w:pPr>
      <m:oMath>
        <m:sSup>
          <m:sSupPr>
            <m:ctrlPr/>
          </m:sSupPr>
          <m:e>
            <m:r>
              <w:rPr>
                <w:rStyle w:val="cw66"/>
              </w:rPr>
              <m:t>C</m:t>
            </m:r>
          </m:e>
          <m:sup>
            <m:r>
              <w:rPr>
                <w:rStyle w:val="cw66"/>
              </w:rPr>
              <m:t>*</m:t>
            </m:r>
          </m:sup>
        </m:sSup>
      </m:oMath>
      <w:r w:rsidR="00DA3F79" w:rsidRPr="00BF5C49">
        <w:t>´</w:t>
      </w:r>
      <w:r w:rsidR="00DA3F79" w:rsidRPr="00BF5C49">
        <w:t>=</w:t>
      </w:r>
      <w:r w:rsidR="00DA3F79" w:rsidRPr="00BF5C49">
        <w:t>1915.22</w:t>
      </w:r>
      <w:r w:rsidR="00DA3F79" w:rsidRPr="00BF5C49">
        <w:t>。</w:t>
      </w:r>
      <w:r w:rsidR="00DA3F79" w:rsidRPr="00BF5C49">
        <w:t>（</w:t>
      </w:r>
      <w:r w:rsidR="00DA3F79" w:rsidRPr="00BF5C49">
        <w:t>以上数据均已四舍五入</w:t>
      </w:r>
      <w:r w:rsidR="00DA3F79" w:rsidRPr="00BF5C49">
        <w:t>）</w:t>
      </w:r>
    </w:p>
    <w:p w14:paraId="68BFB743" w14:textId="77777777" w:rsidR="0059243B" w:rsidRPr="003673D3" w:rsidRDefault="00DA3F79" w:rsidP="005417CC">
      <w:pPr>
        <w:pStyle w:val="3"/>
        <w:topLinePunct/>
        <w:ind w:left="480" w:hangingChars="200" w:hanging="480"/>
      </w:pPr>
      <w:bookmarkStart w:id="43" w:name="_Toc104811847"/>
      <w:r w:rsidRPr="003673D3">
        <w:t>4</w:t>
      </w:r>
      <w:r>
        <w:t>.</w:t>
      </w:r>
      <w:r w:rsidRPr="003673D3">
        <w:t>3.</w:t>
      </w:r>
      <w:r w:rsidRPr="003673D3">
        <w:t>2</w:t>
      </w:r>
      <w:ins w:id="503297" w:author="标题排版器" w:date="2024-11-26T16:54:07Z">
        <w:r>
          <w:t xml:space="preserve"> </w:t>
        </w:r>
      </w:ins>
      <w:r w:rsidR="006A4C5B" w:rsidRPr="003673D3">
        <w:t>数值分析</w:t>
      </w:r>
      <w:bookmarkEnd w:id="43"/>
    </w:p>
    <w:p w14:paraId="1DE67523" w14:textId="5106077C" w:rsidR="006A4C5B" w:rsidRPr="003673D3" w:rsidRDefault="006A4C5B" w:rsidP="006A4C5B">
      <w:pPr>
        <w:topLinePunct/>
      </w:pPr>
      <w:r w:rsidRPr="00416357">
        <w:t>由于在实际生产中，库存成本、生产成本等变化不大，因此</w:t>
      </w:r>
      <w:commentRangeStart w:id="46"/>
      <m:oMath>
        <m:sSub>
          <m:sSubPr>
            <m:ctrlPr/>
          </m:sSubPr>
          <m:e>
            <m:r>
              <w:rPr>
                <w:rStyle w:val="cw66"/>
              </w:rPr>
              <m:t>K</m:t>
            </m:r>
          </m:e>
          <m:sub>
            <m:r>
              <w:rPr>
                <w:rStyle w:val="cw66"/>
              </w:rPr>
              <m:t>m</m:t>
            </m:r>
          </m:sub>
        </m:sSub>
      </m:oMath>
      <w:r w:rsidRPr="003673D3">
        <w:t>，</w:t>
      </w:r>
      <m:oMath>
        <m:sSub>
          <m:sSubPr>
            <m:ctrlPr/>
          </m:sSubPr>
          <m:e>
            <m:r>
              <w:rPr>
                <w:rStyle w:val="cw66"/>
              </w:rPr>
              <m:t>K</m:t>
            </m:r>
          </m:e>
          <m:sub>
            <m:r>
              <w:rPr>
                <w:rStyle w:val="cw66"/>
              </w:rPr>
              <m:t>r</m:t>
            </m:r>
          </m:sub>
        </m:sSub>
      </m:oMath>
      <w:r w:rsidRPr="003673D3">
        <w:t>，</w:t>
      </w:r>
      <m:oMath>
        <m:sSub>
          <m:sSubPr>
            <m:ctrlPr/>
          </m:sSubPr>
          <m:e>
            <m:r>
              <w:rPr>
                <w:rStyle w:val="cw66"/>
              </w:rPr>
              <m:t>c</m:t>
            </m:r>
          </m:e>
          <m:sub>
            <m:r>
              <w:rPr>
                <w:rStyle w:val="cw66"/>
              </w:rPr>
              <m:t>m</m:t>
            </m:r>
          </m:sub>
        </m:sSub>
      </m:oMath>
      <w:r w:rsidRPr="003673D3">
        <w:t>，</w:t>
      </w:r>
      <w:commentRangeEnd w:id="46"/>
      <w:r w:rsidR="00F1430F">
        <w:commentReference w:id="46"/>
      </w:r>
      <m:oMath>
        <m:sSub>
          <m:sSubPr>
            <m:ctrlPr>
              <w:rPr>
                <w:rPrChange w:author="格式修订器" w:date="2024-11-26T16:54:08Z">
                  <w:rPr>
                    <w:i/>
                  </w:rPr>
                </w:rPrChange>
              </w:rPr>
            </m:ctrlPr>
          </m:sSubPr>
          <m:e>
            <m:r>
              <m:rPr/>
              <w:rPr>
                <w:rStyle w:val="cw66"/>
                <w:rPrChange w:author="公式排版器" w:date="2024-11-26T16:54:13Z">
                  <w:rPr>
                    <w:i/>
                  </w:rPr>
                </w:rPrChange>
              </w:rPr>
              <m:t>c</m:t>
            </m:r>
          </m:e>
          <m:sub>
            <m:r>
              <m:rPr/>
              <w:rPr>
                <w:rStyle w:val="cw66"/>
                <w:rPrChange w:author="公式排版器" w:date="2024-11-26T16:54:13Z">
                  <w:rPr>
                    <w:i/>
                  </w:rPr>
                </w:rPrChange>
              </w:rPr>
              <m:t>r</m:t>
            </m:r>
          </m:sub>
        </m:sSub>
        <m:r>
          <m:rPr>
            <m:sty m:val="p"/>
          </m:rPr>
          <w:rPr>
            <w:rStyle w:val="cw66"/>
          </w:rPr>
          <m:t>，</m:t>
        </m:r>
      </m:oMath>
      <w:r w:rsidRPr="003673D3">
        <w:rPr>
          <w:rPrChange w:author="格式修订器" w:date="2024-11-26T16:54:08Z">
            <w:rPr>
              <w:i/>
            </w:rPr>
          </w:rPrChange>
        </w:rPr>
        <w:t>h</w:t>
      </w:r>
      <w:r w:rsidRPr="003673D3">
        <w:t>，</w:t>
      </w:r>
      <m:oMath>
        <m:sSub>
          <m:sSubPr>
            <m:ctrlPr>
              <w:rPr>
                <w:rPrChange w:author="格式修订器" w:date="2024-11-26T16:54:08Z">
                  <w:rPr>
                    <w:i/>
                  </w:rPr>
                </w:rPrChange>
              </w:rPr>
            </m:ctrlPr>
          </m:sSubPr>
          <m:e>
            <m:r>
              <m:rPr/>
              <w:rPr>
                <w:rStyle w:val="cw66"/>
                <w:rPrChange w:author="公式排版器" w:date="2024-11-26T16:54:13Z">
                  <w:rPr>
                    <w:i/>
                  </w:rPr>
                </w:rPrChange>
              </w:rPr>
              <m:t>h</m:t>
            </m:r>
          </m:e>
          <m:sub>
            <m:r>
              <m:rPr/>
              <w:rPr>
                <w:rStyle w:val="cw66"/>
                <w:rPrChange w:author="公式排版器" w:date="2024-11-26T16:54:13Z">
                  <w:rPr>
                    <w:i/>
                  </w:rPr>
                </w:rPrChange>
              </w:rPr>
              <m:t>r</m:t>
            </m:r>
          </m:sub>
        </m:sSub>
        <m:r>
          <m:rPr>
            <m:sty m:val="p"/>
          </m:rPr>
          <w:rPr>
            <w:rStyle w:val="cw66"/>
          </w:rPr>
          <m:t>，</m:t>
        </m:r>
      </m:oMath>
      <w:r w:rsidRPr="003673D3">
        <w:rPr>
          <w:rPrChange w:author="格式修订器" w:date="2024-11-26T16:54:08Z">
            <w:rPr>
              <w:i/>
            </w:rPr>
          </w:rPrChange>
        </w:rPr>
        <w:t>d</w:t>
      </w:r>
      <w:r w:rsidRPr="003673D3">
        <w:t>取为固定值，分别为：</w:t>
      </w:r>
      <m:oMath>
        <m:sSub>
          <m:sSubPr>
            <m:ctrlPr/>
          </m:sSubPr>
          <m:e>
            <m:r>
              <m:rPr>
                <m:sty m:val="p"/>
              </m:rPr>
              <w:rPr>
                <w:rStyle w:val="cw66"/>
              </w:rPr>
              <m:t>K</m:t>
            </m:r>
          </m:e>
          <m:sub>
            <m:r>
              <m:rPr>
                <m:sty m:val="p"/>
              </m:rPr>
              <w:rPr>
                <w:rStyle w:val="cw66"/>
              </w:rPr>
              <m:t>m</m:t>
            </m:r>
          </m:sub>
        </m:sSub>
      </m:oMath>
      <w:r w:rsidRPr="003673D3">
        <w:t>=</w:t>
      </w:r>
      <w:r w:rsidRPr="003673D3">
        <w:t>1000</w:t>
      </w:r>
      <w:r w:rsidRPr="003673D3">
        <w:t>，</w:t>
      </w:r>
      <m:oMath>
        <m:sSub>
          <m:sSubPr>
            <m:ctrlPr/>
          </m:sSubPr>
          <m:e>
            <m:r>
              <m:rPr>
                <m:sty m:val="p"/>
              </m:rPr>
              <w:rPr>
                <w:rStyle w:val="cw66"/>
              </w:rPr>
              <m:t>c</m:t>
            </m:r>
          </m:e>
          <m:sub>
            <m:r>
              <m:rPr>
                <m:sty m:val="p"/>
              </m:rPr>
              <w:rPr>
                <w:rStyle w:val="cw66"/>
              </w:rPr>
              <m:t>m</m:t>
            </m:r>
          </m:sub>
        </m:sSub>
      </m:oMath>
      <w:r w:rsidRPr="003673D3">
        <w:t>=</w:t>
      </w:r>
      <w:r w:rsidRPr="003673D3">
        <w:t>20</w:t>
      </w:r>
      <w:r w:rsidRPr="003673D3">
        <w:t>，</w:t>
      </w:r>
      <m:oMath>
        <m:r>
          <w:rPr>
            <w:rStyle w:val="cw66"/>
          </w:rPr>
          <m:t xml:space="preserve"> </m:t>
        </m:r>
        <m:sSub>
          <m:sSubPr>
            <m:ctrlPr/>
          </m:sSubPr>
          <m:e>
            <m:r>
              <m:rPr>
                <m:sty m:val="p"/>
              </m:rPr>
              <w:rPr>
                <w:rStyle w:val="cw66"/>
              </w:rPr>
              <m:t>K</m:t>
            </m:r>
          </m:e>
          <m:sub>
            <m:r>
              <m:rPr>
                <m:sty m:val="p"/>
              </m:rPr>
              <w:rPr>
                <w:rStyle w:val="cw66"/>
              </w:rPr>
              <m:t>r</m:t>
            </m:r>
          </m:sub>
        </m:sSub>
      </m:oMath>
      <w:r w:rsidRPr="00BF5C49">
        <w:t>=</w:t>
      </w:r>
      <w:r w:rsidRPr="00BF5C49">
        <w:t>200</w:t>
      </w:r>
      <w:r w:rsidRPr="00BF5C49">
        <w:t>，</w:t>
      </w:r>
      <m:oMath>
        <m:sSub>
          <m:sSubPr>
            <m:ctrlPr>
              <w:rPr>
                <w:rPrChange w:author="格式修订器" w:date="2024-11-26T16:54:08Z">
                  <w:rPr>
                    <w:i/>
                  </w:rPr>
                </w:rPrChange>
              </w:rPr>
            </m:ctrlPr>
          </m:sSubPr>
          <m:e>
            <m:r>
              <m:rPr/>
              <w:rPr>
                <w:rStyle w:val="cw66"/>
                <w:rPrChange w:author="公式排版器" w:date="2024-11-26T16:54:13Z">
                  <w:rPr>
                    <w:i/>
                  </w:rPr>
                </w:rPrChange>
              </w:rPr>
              <m:t>c</m:t>
            </m:r>
          </m:e>
          <m:sub>
            <m:r>
              <m:rPr/>
              <w:rPr>
                <w:rStyle w:val="cw66"/>
                <w:rPrChange w:author="公式排版器" w:date="2024-11-26T16:54:13Z">
                  <w:rPr>
                    <w:i/>
                  </w:rPr>
                </w:rPrChange>
              </w:rPr>
              <m:t>r</m:t>
            </m:r>
          </m:sub>
        </m:sSub>
      </m:oMath>
      <w:r w:rsidRPr="00BF5C49">
        <w:t>=</w:t>
      </w:r>
      <w:r w:rsidRPr="00BF5C49">
        <w:t>10</w:t>
      </w:r>
      <w:r w:rsidRPr="00BF5C49">
        <w:t>，</w:t>
      </w:r>
      <m:oMath>
        <m:r>
          <w:rPr>
            <w:rStyle w:val="cw66"/>
          </w:rPr>
          <m:t>h</m:t>
        </m:r>
      </m:oMath>
      <w:r w:rsidRPr="00BF5C49">
        <w:t>=</w:t>
      </w:r>
      <w:r w:rsidRPr="00BF5C49">
        <w:t>2</w:t>
      </w:r>
      <w:r w:rsidRPr="00BF5C49">
        <w:t>，</w:t>
      </w:r>
      <m:oMath>
        <m:sSub>
          <m:sSubPr>
            <m:ctrlPr>
              <w:rPr>
                <w:rPrChange w:author="格式修订器" w:date="2024-11-26T16:54:08Z">
                  <w:rPr>
                    <w:i/>
                  </w:rPr>
                </w:rPrChange>
              </w:rPr>
            </m:ctrlPr>
          </m:sSubPr>
          <m:e>
            <m:r>
              <m:rPr/>
              <w:rPr>
                <w:rStyle w:val="cw66"/>
                <w:rPrChange w:author="公式排版器" w:date="2024-11-26T16:54:13Z">
                  <w:rPr>
                    <w:i/>
                  </w:rPr>
                </w:rPrChange>
              </w:rPr>
              <m:t>h</m:t>
            </m:r>
          </m:e>
          <m:sub>
            <m:r>
              <m:rPr/>
              <w:rPr>
                <w:rStyle w:val="cw66"/>
                <w:rPrChange w:author="公式排版器" w:date="2024-11-26T16:54:13Z">
                  <w:rPr>
                    <w:i/>
                  </w:rPr>
                </w:rPrChange>
              </w:rPr>
              <m:t>r</m:t>
            </m:r>
          </m:sub>
        </m:sSub>
      </m:oMath>
      <w:r w:rsidRPr="00BF5C49">
        <w:t>=</w:t>
      </w:r>
      <w:r w:rsidRPr="00BF5C49">
        <w:t>1</w:t>
      </w:r>
      <w:r w:rsidRPr="00BF5C49">
        <w:t>，</w:t>
      </w:r>
      <w:r w:rsidRPr="003673D3">
        <w:rPr>
          <w:rPrChange w:author="格式修订器" w:date="2024-11-26T16:54:08Z">
            <w:rPr>
              <w:i/>
            </w:rPr>
          </w:rPrChange>
        </w:rPr>
        <w:t>d</w:t>
      </w:r>
      <w:r w:rsidRPr="00BF5C49">
        <w:t>=100</w:t>
      </w:r>
      <w:r w:rsidRPr="003673D3">
        <w:t>。以下将分析</w:t>
      </w:r>
      <w:r w:rsidR="004B4EB6" w:rsidRPr="00BF5C49">
        <w:rPr>
          <w:rPrChange w:author="格式修订器" w:date="2024-11-26T16:54:08Z">
            <w:rPr>
              <w:i/>
            </w:rPr>
          </w:rPrChange>
        </w:rPr>
        <w:t>r</w:t>
      </w:r>
      <w:r w:rsidRPr="00BF5C49">
        <w:t>和容器转变为不同生命周期阶段的概率</w:t>
      </w:r>
      <w:commentRangeStart w:id="47"/>
      <m:oMath>
        <m:sSub>
          <m:sSubPr>
            <m:ctrlPr>
              <w:rPr>
                <w:rPrChange w:author="格式修订器" w:date="2024-11-26T16:54:08Z">
                  <w:rPr>
                    <w:i/>
                  </w:rPr>
                </w:rPrChange>
              </w:rPr>
            </m:ctrlPr>
          </m:sSubPr>
          <m:e>
            <m:r>
              <w:rPr>
                <w:rStyle w:val="cw66"/>
              </w:rPr>
              <m:t>p</m:t>
            </m:r>
          </m:e>
          <m:sub>
            <m:r>
              <w:rPr>
                <w:rStyle w:val="cw66"/>
              </w:rPr>
              <m:t>1</m:t>
            </m:r>
          </m:sub>
        </m:sSub>
      </m:oMath>
      <w:r w:rsidR="00962A3D" w:rsidRPr="00BF5C49">
        <w:t>、</w:t>
      </w:r>
      <m:oMath>
        <m:sSub>
          <m:sSubPr>
            <m:ctrlPr>
              <w:rPr>
                <w:rPrChange w:author="格式修订器" w:date="2024-11-26T16:54:08Z">
                  <w:rPr>
                    <w:i/>
                  </w:rPr>
                </w:rPrChange>
              </w:rPr>
            </m:ctrlPr>
          </m:sSubPr>
          <m:e>
            <m:r>
              <w:rPr>
                <w:rStyle w:val="cw66"/>
              </w:rPr>
              <m:t>p</m:t>
            </m:r>
          </m:e>
          <m:sub>
            <m:r>
              <w:rPr>
                <w:rStyle w:val="cw66"/>
              </w:rPr>
              <m:t>2</m:t>
            </m:r>
          </m:sub>
        </m:sSub>
      </m:oMath>
      <w:r w:rsidR="00962A3D" w:rsidRPr="00BF5C49">
        <w:t>、</w:t>
      </w:r>
      <w:commentRangeEnd w:id="47"/>
      <w:r w:rsidR="00F1430F">
        <w:commentReference w:id="47"/>
      </w:r>
      <m:oMath>
        <m:sSub>
          <m:sSubPr>
            <m:ctrlPr>
              <w:rPr>
                <w:rPrChange w:author="格式修订器" w:date="2024-11-26T16:54:08Z">
                  <w:rPr>
                    <w:i/>
                  </w:rPr>
                </w:rPrChange>
              </w:rPr>
            </m:ctrlPr>
          </m:sSubPr>
          <m:e>
            <m:r>
              <w:rPr>
                <w:rStyle w:val="cw66"/>
              </w:rPr>
              <m:t>p</m:t>
            </m:r>
          </m:e>
          <m:sub>
            <m:r>
              <w:rPr>
                <w:rStyle w:val="cw66"/>
              </w:rPr>
              <m:t>3</m:t>
            </m:r>
          </m:sub>
        </m:sSub>
      </m:oMath>
      <w:r w:rsidRPr="003673D3">
        <w:t>对最优决策的影响：</w:t>
      </w:r>
    </w:p>
    <w:p w14:paraId="2D28737E" w14:textId="77777777" w:rsidR="00DC3D7B" w:rsidRPr="00BF5C49" w:rsidRDefault="00DC3D7B" w:rsidP="00DC3D7B">
      <w:pPr>
        <w:pStyle w:val="cw16"/>
        <w:topLinePunct/>
      </w:pPr>
      <w:commentRangeStart w:id="31"/>
      <w:r w:rsidRPr="00BF5C49">
        <w:t>表</w:t>
      </w:r>
      <w:r w:rsidRPr="003673D3">
        <w:t>4-1</w:t>
      </w:r>
      <w:ins w:id="503298" w:author="表格排版器" w:date="2024-11-26T16:54:07Z">
        <w:r>
          <w:t xml:space="preserve">  </w:t>
        </w:r>
      </w:ins>
      <w:r w:rsidRPr="00BF5C49">
        <w:t>在不同返还数量和转变概率下的最佳制造量</w:t>
      </w:r>
      <w:commentRangeEnd w:id="31"/>
      <w:r w:rsidR="00F1430F">
        <w:commentReference w:id="31"/>
      </w:r>
    </w:p>
    <w:p w14:paraId="03E36FF6" w14:textId="77777777" w:rsidR="00962A3D" w:rsidRPr="003673D3" w:rsidRDefault="00962A3D" w:rsidP="00310295">
      <w:pPr>
        <w:pStyle w:val="aff6"/>
        <w:topLinePunct/>
      </w:pPr>
      <w:r w:rsidRPr="003673D3">
        <w:drawing>
          <wp:inline distT="0" distB="0" distL="0" distR="0" wp14:anchorId="045B3EF5" wp14:editId="16D5B41C">
            <wp:extent cx="4677200" cy="690142"/>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905544" cy="723835"/>
                    </a:xfrm>
                    <a:prstGeom prst="rect">
                      <a:avLst/>
                    </a:prstGeom>
                    <a:noFill/>
                    <a:ln>
                      <a:noFill/>
                    </a:ln>
                  </pic:spPr>
                </pic:pic>
              </a:graphicData>
            </a:graphic>
          </wp:inline>
        </w:drawing>
      </w:r>
    </w:p>
    <w:p w14:paraId="08436681" w14:textId="77777777" w:rsidR="0025587A" w:rsidRDefault="0025587A" w:rsidP="00DC3D7B">
      <w:pPr>
        <w:topLinePunct/>
        <w:rPr>
          <w:del w:author="内容修订器" w:date="2024-11-26T16:54:13Z"/>
        </w:rPr>
      </w:pPr>
      <w:r w:rsidR="00F1430F">
        <w:commentReference w:id="18"/>
      </w:r>
    </w:p>
    <w:p w14:paraId="474AD2E9" w14:textId="3C3CEC56" w:rsidR="00DC3D7B" w:rsidRPr="00BF5C49" w:rsidRDefault="00DC3D7B" w:rsidP="00DC3D7B">
      <w:pPr>
        <w:pStyle w:val="cw16"/>
        <w:topLinePunct/>
      </w:pPr>
      <w:commentRangeStart w:id="32"/>
      <w:r w:rsidRPr="00BF5C49">
        <w:t>表</w:t>
      </w:r>
      <w:r w:rsidRPr="003673D3">
        <w:t>4-2</w:t>
      </w:r>
      <w:ins w:id="503299" w:author="表格排版器" w:date="2024-11-26T16:54:07Z">
        <w:r>
          <w:t xml:space="preserve">  </w:t>
        </w:r>
      </w:ins>
      <w:r w:rsidRPr="00BF5C49">
        <w:t>在不同返还数量和转变概率下的最佳修复</w:t>
      </w:r>
      <w:r w:rsidR="00EF026B" w:rsidRPr="00BF5C49">
        <w:t>批</w:t>
      </w:r>
      <w:r w:rsidRPr="00BF5C49">
        <w:t>量</w:t>
      </w:r>
      <w:commentRangeEnd w:id="32"/>
      <w:r w:rsidR="00F1430F">
        <w:commentReference w:id="32"/>
      </w:r>
    </w:p>
    <w:p w14:paraId="1C8A045F" w14:textId="77777777" w:rsidR="00DC3D7B" w:rsidRPr="003673D3" w:rsidRDefault="00DC3D7B" w:rsidP="00310295">
      <w:pPr>
        <w:pStyle w:val="aff6"/>
        <w:topLinePunct/>
      </w:pPr>
      <w:r w:rsidRPr="003673D3">
        <w:drawing>
          <wp:inline distT="0" distB="0" distL="0" distR="0" wp14:anchorId="5D2FA53B" wp14:editId="164CE4C9">
            <wp:extent cx="4677200" cy="693987"/>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878366" cy="723835"/>
                    </a:xfrm>
                    <a:prstGeom prst="rect">
                      <a:avLst/>
                    </a:prstGeom>
                    <a:noFill/>
                    <a:ln>
                      <a:noFill/>
                    </a:ln>
                  </pic:spPr>
                </pic:pic>
              </a:graphicData>
            </a:graphic>
          </wp:inline>
        </w:drawing>
      </w:r>
    </w:p>
    <w:p w14:paraId="09D0785D" w14:textId="77777777" w:rsidR="00310295" w:rsidRDefault="00310295" w:rsidP="00B63811">
      <w:pPr>
        <w:topLinePunct/>
        <w:rPr>
          <w:del w:author="内容修订器" w:date="2024-11-26T16:54:13Z"/>
        </w:rPr>
      </w:pPr>
      <w:commentRangeStart w:id="19"/>
    </w:p>
    <w:p w14:paraId="0F83D0C3" w14:textId="77777777" w:rsidR="00310295" w:rsidRDefault="00310295" w:rsidP="00DC3D7B">
      <w:pPr>
        <w:topLinePunct/>
        <w:rPr>
          <w:del w:author="内容修订器" w:date="2024-11-26T16:54:13Z"/>
        </w:rPr>
      </w:pPr>
      <w:commentRangeEnd w:id="19"/>
      <w:r w:rsidR="00F1430F">
        <w:commentReference w:id="19"/>
      </w:r>
    </w:p>
    <w:p w14:paraId="75D66E2D" w14:textId="1DA64A79" w:rsidR="00DC3D7B" w:rsidRPr="00BF5C49" w:rsidRDefault="00DC3D7B" w:rsidP="00DC3D7B">
      <w:pPr>
        <w:pStyle w:val="cw16"/>
        <w:topLinePunct/>
      </w:pPr>
      <w:commentRangeStart w:id="33"/>
      <w:r w:rsidRPr="00BF5C49">
        <w:t>表</w:t>
      </w:r>
      <w:r w:rsidRPr="003673D3">
        <w:t>4-3</w:t>
      </w:r>
      <w:ins w:id="503300" w:author="表格排版器" w:date="2024-11-26T16:54:07Z">
        <w:r>
          <w:t xml:space="preserve">  </w:t>
        </w:r>
      </w:ins>
      <w:r w:rsidRPr="00BF5C49">
        <w:t>在不同返还数量和转变概率下的最佳修复次数</w:t>
      </w:r>
      <w:commentRangeEnd w:id="33"/>
      <w:r w:rsidR="00F1430F">
        <w:commentReference w:id="33"/>
      </w:r>
    </w:p>
    <w:p w14:paraId="3E4DA0FE" w14:textId="4EEC8349" w:rsidR="00DC3D7B" w:rsidRDefault="00DC3D7B" w:rsidP="00DC3D7B">
      <w:pPr>
        <w:pStyle w:val="aff6"/>
        <w:topLinePunct/>
      </w:pPr>
      <w:r w:rsidRPr="003673D3">
        <w:drawing>
          <wp:inline distT="0" distB="0" distL="0" distR="0" wp14:anchorId="20C7F771" wp14:editId="3C3DB607">
            <wp:extent cx="4677200" cy="690426"/>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4903527" cy="723835"/>
                    </a:xfrm>
                    <a:prstGeom prst="rect">
                      <a:avLst/>
                    </a:prstGeom>
                    <a:noFill/>
                    <a:ln>
                      <a:noFill/>
                    </a:ln>
                  </pic:spPr>
                </pic:pic>
              </a:graphicData>
            </a:graphic>
          </wp:inline>
        </w:drawing>
      </w:r>
    </w:p>
    <w:p w14:paraId="62755512" w14:textId="77777777" w:rsidR="00310295" w:rsidRPr="00BF5C49" w:rsidRDefault="00310295" w:rsidP="00DC3D7B">
      <w:pPr>
        <w:topLinePunct/>
        <w:rPr>
          <w:del w:author="内容修订器" w:date="2024-11-26T16:54:13Z"/>
        </w:rPr>
      </w:pPr>
      <w:r w:rsidR="00F1430F">
        <w:commentReference w:id="20"/>
      </w:r>
    </w:p>
    <w:p w14:paraId="432618CC" w14:textId="77777777" w:rsidR="00DC3D7B" w:rsidRPr="00BF5C49" w:rsidRDefault="00DC3D7B" w:rsidP="00DC3D7B">
      <w:pPr>
        <w:pStyle w:val="cw16"/>
        <w:topLinePunct/>
      </w:pPr>
      <w:commentRangeStart w:id="105"/>
      <w:commentRangeStart w:id="34"/>
      <w:r w:rsidRPr="00BF5C49">
        <w:t>表</w:t>
      </w:r>
      <w:r w:rsidRPr="003673D3">
        <w:t>4-4</w:t>
      </w:r>
      <w:ins w:id="503301" w:author="表格排版器" w:date="2024-11-26T16:54:07Z">
        <w:r>
          <w:t xml:space="preserve">  </w:t>
        </w:r>
      </w:ins>
      <w:r w:rsidRPr="00BF5C49">
        <w:t>在不同返还数量和转变概率下的最佳制造周期</w:t>
      </w:r>
      <w:commentRangeEnd w:id="34"/>
      <w:r w:rsidR="00F1430F">
        <w:commentReference w:id="34"/>
      </w:r>
      <w:commentRangeEnd w:id="105"/>
      <w:r w:rsidR="00F1430F">
        <w:commentReference w:id="105"/>
      </w:r>
    </w:p>
    <w:p w14:paraId="5A9AE223" w14:textId="4A4D6D4E" w:rsidR="00416357" w:rsidRDefault="00DC3D7B" w:rsidP="00DA1CF5">
      <w:pPr>
        <w:pStyle w:val="aff6"/>
        <w:topLinePunct/>
      </w:pPr>
      <w:r w:rsidRPr="003673D3">
        <w:lastRenderedPageBreak/>
        <w:drawing>
          <wp:inline distT="0" distB="0" distL="0" distR="0" wp14:anchorId="068B64D5" wp14:editId="49FB876B">
            <wp:extent cx="4677200" cy="690142"/>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4905544" cy="723835"/>
                    </a:xfrm>
                    <a:prstGeom prst="rect">
                      <a:avLst/>
                    </a:prstGeom>
                    <a:noFill/>
                    <a:ln>
                      <a:noFill/>
                    </a:ln>
                  </pic:spPr>
                </pic:pic>
              </a:graphicData>
            </a:graphic>
          </wp:inline>
        </w:drawing>
      </w:r>
    </w:p>
    <w:p w14:paraId="1767140B" w14:textId="77777777" w:rsidR="00310295" w:rsidRPr="00BF5C49" w:rsidRDefault="00310295" w:rsidP="00DA1CF5">
      <w:pPr>
        <w:topLinePunct/>
        <w:rPr>
          <w:del w:author="内容修订器" w:date="2024-11-26T16:54:13Z"/>
        </w:rPr>
      </w:pPr>
      <w:r w:rsidR="00F1430F">
        <w:commentReference w:id="21"/>
      </w:r>
    </w:p>
    <w:p w14:paraId="2EB5F937" w14:textId="77777777" w:rsidR="00DC3D7B" w:rsidRPr="00BF5C49" w:rsidRDefault="00DC3D7B" w:rsidP="00DC3D7B">
      <w:pPr>
        <w:pStyle w:val="cw16"/>
        <w:topLinePunct/>
      </w:pPr>
      <w:commentRangeStart w:id="106"/>
      <w:commentRangeStart w:id="35"/>
      <w:r w:rsidRPr="00BF5C49">
        <w:t>表</w:t>
      </w:r>
      <w:r w:rsidRPr="003673D3">
        <w:t>4-5</w:t>
      </w:r>
      <w:ins w:id="503302" w:author="表格排版器" w:date="2024-11-26T16:54:07Z">
        <w:r>
          <w:t xml:space="preserve">  </w:t>
        </w:r>
      </w:ins>
      <w:r w:rsidRPr="00BF5C49">
        <w:t>在不同返还数量和转变概率下的</w:t>
      </w:r>
      <w:r w:rsidR="00EF026B" w:rsidRPr="00BF5C49">
        <w:t>总</w:t>
      </w:r>
      <w:r w:rsidRPr="00BF5C49">
        <w:t>成本</w:t>
      </w:r>
      <w:commentRangeEnd w:id="35"/>
      <w:r w:rsidR="00F1430F">
        <w:commentReference w:id="35"/>
      </w:r>
      <w:commentRangeEnd w:id="106"/>
      <w:r w:rsidR="00F1430F">
        <w:commentReference w:id="106"/>
      </w:r>
    </w:p>
    <w:p w14:paraId="16267DE9" w14:textId="77777777" w:rsidR="00DC3D7B" w:rsidRPr="00BF5C49" w:rsidRDefault="00DC3D7B" w:rsidP="00DC3D7B">
      <w:pPr>
        <w:pStyle w:val="aff6"/>
        <w:topLinePunct/>
      </w:pPr>
      <w:r w:rsidRPr="003673D3">
        <w:drawing>
          <wp:inline distT="0" distB="0" distL="0" distR="0" wp14:anchorId="444FF3E2" wp14:editId="458D7522">
            <wp:extent cx="4677200" cy="687543"/>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4924089" cy="723835"/>
                    </a:xfrm>
                    <a:prstGeom prst="rect">
                      <a:avLst/>
                    </a:prstGeom>
                    <a:noFill/>
                    <a:ln>
                      <a:noFill/>
                    </a:ln>
                  </pic:spPr>
                </pic:pic>
              </a:graphicData>
            </a:graphic>
          </wp:inline>
        </w:drawing>
      </w:r>
    </w:p>
    <w:p w14:paraId="5DB91FB2" w14:textId="77777777" w:rsidR="00DC3D7B" w:rsidRPr="00416357" w:rsidRDefault="00AF3B66" w:rsidP="00AF3B66">
      <w:pPr>
        <w:topLinePunct/>
      </w:pPr>
      <w:r w:rsidRPr="003673D3">
        <w:t>通过分析</w:t>
      </w:r>
      <w:commentRangeStart w:id="104"/>
      <w:r w:rsidRPr="003673D3">
        <w:t>以上表</w:t>
      </w:r>
      <w:commentRangeEnd w:id="104"/>
      <w:r w:rsidR="00F1430F">
        <w:commentReference w:id="104"/>
      </w:r>
      <w:r w:rsidRPr="003673D3">
        <w:t>格可知，</w:t>
      </w:r>
      <w:r w:rsidR="00EF026B" w:rsidRPr="003673D3">
        <w:t>随着返还数量的增加，最佳修复次数、最佳制造周期不断增加，最佳制造量、最佳修复批量和总成本不断降低。原因在于返还数量增多之后，可用于流转的容器也随之增多了，每个周期需要新制造的容器也就减少，同时容器在流转过程中停留的时间也更长，制造周期也就更长了，因此在周期内的修复次数也就随之增加。在容器生命周期阶段的转变概率方面，随着容器更容易变为次品或废品，库存系统的最佳制造量和总成本不断降低，最佳修复量、最佳修复次数和最佳制造周期不断增大。随着</w:t>
      </w:r>
      <w:r w:rsidR="004724ED" w:rsidRPr="003673D3">
        <w:t>次品废品的增多，修复的数量也就增多了，因此对于容器的另一个来源：制造的需求就减少了，导致了最佳制造量的降低。而在容器变为待修复品时，其库存成本也进一步的降低，因此，导致了总成本的降低。</w:t>
      </w:r>
    </w:p>
    <w:p w14:paraId="2201D784" w14:textId="40324898" w:rsidR="004724ED" w:rsidRPr="00416357" w:rsidRDefault="004724ED" w:rsidP="00AF3B66">
      <w:pPr>
        <w:keepNext/>
        <w:topLinePunct/>
      </w:pPr>
      <w:r w:rsidRPr="00416357">
        <w:t>对于不同情况而言，分析如</w:t>
      </w:r>
      <w:r w:rsidR="00A31045">
        <w:t>图</w:t>
      </w:r>
      <w:r w:rsidR="00A31045">
        <w:t>4</w:t>
      </w:r>
      <w:r w:rsidR="00A31045">
        <w:t>-3</w:t>
      </w:r>
      <w:r w:rsidR="00A31045">
        <w:t>、图</w:t>
      </w:r>
      <w:r w:rsidR="00A31045">
        <w:t>4</w:t>
      </w:r>
      <w:r w:rsidR="00A31045">
        <w:t>-4</w:t>
      </w:r>
      <w:r w:rsidR="00A31045">
        <w:t>、图</w:t>
      </w:r>
      <w:r w:rsidR="00A31045">
        <w:t>4</w:t>
      </w:r>
      <w:r w:rsidR="00A31045">
        <w:t>-5</w:t>
      </w:r>
      <w:r w:rsidR="00A31045">
        <w:t>、图</w:t>
      </w:r>
      <w:r w:rsidR="00A31045">
        <w:t>4</w:t>
      </w:r>
      <w:r w:rsidR="00A31045">
        <w:t>-6</w:t>
      </w:r>
      <w:r w:rsidR="00A31045">
        <w:t>所示</w:t>
      </w:r>
      <w:r w:rsidRPr="00416357">
        <w:t>：</w:t>
      </w:r>
    </w:p>
    <w:p w14:paraId="3BB5B35A" w14:textId="77777777" w:rsidR="004724ED" w:rsidRPr="003673D3" w:rsidRDefault="00CC4BF2" w:rsidP="00B23EB8">
      <w:pPr>
        <w:pStyle w:val="affff"/>
        <w:keepNext/>
        <w:topLinePunct/>
      </w:pPr>
      <w:r w:rsidRPr="003673D3">
        <w:drawing>
          <wp:inline distT="0" distB="0" distL="0" distR="0" wp14:anchorId="601E799E" wp14:editId="0C2C94D1">
            <wp:extent cx="4035600" cy="2426400"/>
            <wp:effectExtent l="0" t="0" r="317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5600" cy="2426400"/>
                    </a:xfrm>
                    <a:prstGeom prst="rect">
                      <a:avLst/>
                    </a:prstGeom>
                    <a:noFill/>
                  </pic:spPr>
                </pic:pic>
              </a:graphicData>
            </a:graphic>
          </wp:inline>
        </w:drawing>
      </w:r>
    </w:p>
    <w:p w14:paraId="44AE59B7" w14:textId="6C21A7A0" w:rsidR="00B23EB8" w:rsidRPr="00BF5C49" w:rsidRDefault="00B23EB8" w:rsidP="00B23EB8">
      <w:pPr>
        <w:pStyle w:val="cw17"/>
        <w:topLinePunct/>
      </w:pPr>
      <w:commentRangeStart w:id="7"/>
      <w:r w:rsidRPr="00BF5C49">
        <w:t>图</w:t>
      </w:r>
      <w:r w:rsidRPr="003673D3">
        <w:t>4</w:t>
      </w:r>
      <w:r w:rsidRPr="003673D3">
        <w:t>-3</w:t>
      </w:r>
      <w:ins w:id="503303" w:author="图示排版器" w:date="2024-11-26T16:54:07Z">
        <w:r>
          <w:t xml:space="preserve">  </w:t>
        </w:r>
      </w:ins>
      <w:r w:rsidRPr="00BF5C49">
        <w:t>返还数</w:t>
      </w:r>
      <w:r w:rsidR="004B4EB6" w:rsidRPr="003673D3">
        <w:rPr>
          <w:rPrChange w:author="格式修订器" w:date="2024-11-26T16:54:08Z">
            <w:rPr>
              <w:i/>
            </w:rPr>
          </w:rPrChange>
        </w:rPr>
        <w:t>r</w:t>
      </w:r>
      <w:r w:rsidRPr="00BF5C49">
        <w:t>对总成本的影响</w:t>
      </w:r>
      <w:r w:rsidR="00CC4BF2" w:rsidRPr="00BF5C49">
        <w:t>（</w:t>
      </w:r>
      <m:oMath>
        <m:sSub>
          <m:sSubPr>
            <m:ctrlPr>
              <w:rPr>
                <w:rPrChange w:author="格式修订器" w:date="2024-11-26T16:54:08Z">
                  <w:rPr>
                    <w:i/>
                  </w:rPr>
                </w:rPrChange>
              </w:rPr>
            </m:ctrlPr>
          </m:sSubPr>
          <m:e>
            <m:r>
              <w:rPr>
                <w:rStyle w:val="cw66"/>
              </w:rPr>
              <m:t>p</m:t>
            </m:r>
          </m:e>
          <m:sub>
            <m:r>
              <w:rPr>
                <w:rStyle w:val="cw66"/>
              </w:rPr>
              <m:t>1</m:t>
            </m:r>
          </m:sub>
        </m:sSub>
      </m:oMath>
      <w:r w:rsidR="00CC4BF2" w:rsidRPr="00BF5C49">
        <w:t>=</w:t>
      </w:r>
      <w:r w:rsidR="00CC4BF2" w:rsidRPr="00BF5C49">
        <w:t>0.6</w:t>
      </w:r>
      <w:r w:rsidR="00CC4BF2" w:rsidRPr="00BF5C49">
        <w:t>、</w:t>
      </w:r>
      <m:oMath>
        <m:sSub>
          <m:sSubPr>
            <m:ctrlPr>
              <w:rPr>
                <w:rPrChange w:author="格式修订器" w:date="2024-11-26T16:54:08Z">
                  <w:rPr>
                    <w:i/>
                  </w:rPr>
                </w:rPrChange>
              </w:rPr>
            </m:ctrlPr>
          </m:sSubPr>
          <m:e>
            <m:r>
              <w:rPr>
                <w:rStyle w:val="cw66"/>
              </w:rPr>
              <m:t>p</m:t>
            </m:r>
          </m:e>
          <m:sub>
            <m:r>
              <w:rPr>
                <w:rStyle w:val="cw66"/>
              </w:rPr>
              <m:t>2</m:t>
            </m:r>
          </m:sub>
        </m:sSub>
      </m:oMath>
      <w:r w:rsidR="00CC4BF2" w:rsidRPr="00BF5C49">
        <w:t>=</w:t>
      </w:r>
      <w:r w:rsidR="00CC4BF2" w:rsidRPr="00BF5C49">
        <w:t>0.2</w:t>
      </w:r>
      <w:r w:rsidR="00CC4BF2" w:rsidRPr="00BF5C49">
        <w:t>、</w:t>
      </w:r>
      <m:oMath>
        <m:sSub>
          <m:sSubPr>
            <m:ctrlPr>
              <w:rPr>
                <w:rPrChange w:author="格式修订器" w:date="2024-11-26T16:54:08Z">
                  <w:rPr>
                    <w:i/>
                  </w:rPr>
                </w:rPrChange>
              </w:rPr>
            </m:ctrlPr>
          </m:sSubPr>
          <m:e>
            <m:r>
              <w:rPr>
                <w:rStyle w:val="cw66"/>
              </w:rPr>
              <m:t>p</m:t>
            </m:r>
          </m:e>
          <m:sub>
            <m:r>
              <w:rPr>
                <w:rStyle w:val="cw66"/>
              </w:rPr>
              <m:t>3</m:t>
            </m:r>
          </m:sub>
        </m:sSub>
      </m:oMath>
      <w:r w:rsidR="00CC4BF2" w:rsidRPr="00BF5C49">
        <w:t>=</w:t>
      </w:r>
      <w:r w:rsidR="00CC4BF2" w:rsidRPr="00BF5C49">
        <w:t>0.1</w:t>
      </w:r>
      <w:r w:rsidR="00CC4BF2" w:rsidRPr="00BF5C49">
        <w:t>）</w:t>
      </w:r>
      <w:commentRangeEnd w:id="7"/>
      <w:r w:rsidR="00F1430F">
        <w:commentReference w:id="7"/>
      </w:r>
    </w:p>
    <w:p w14:paraId="6FB48909" w14:textId="77777777" w:rsidR="00CC4BF2" w:rsidRPr="003673D3" w:rsidRDefault="00CC4BF2" w:rsidP="00B23EB8">
      <w:pPr>
        <w:pStyle w:val="affff"/>
        <w:keepNext/>
        <w:topLinePunct/>
      </w:pPr>
      <w:r w:rsidRPr="003673D3">
        <w:lastRenderedPageBreak/>
        <w:drawing>
          <wp:inline distT="0" distB="0" distL="0" distR="0" wp14:anchorId="2555D76A" wp14:editId="6935CDE7">
            <wp:extent cx="4035600" cy="2426400"/>
            <wp:effectExtent l="0" t="0" r="317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5600" cy="2426400"/>
                    </a:xfrm>
                    <a:prstGeom prst="rect">
                      <a:avLst/>
                    </a:prstGeom>
                    <a:noFill/>
                  </pic:spPr>
                </pic:pic>
              </a:graphicData>
            </a:graphic>
          </wp:inline>
        </w:drawing>
      </w:r>
    </w:p>
    <w:p w14:paraId="7BFA0A03" w14:textId="4AD46ADA" w:rsidR="00DC3D7B" w:rsidRPr="00BF5C49" w:rsidRDefault="00CC4BF2" w:rsidP="00CC4BF2">
      <w:pPr>
        <w:pStyle w:val="cw17"/>
        <w:topLinePunct/>
      </w:pPr>
      <w:commentRangeStart w:id="8"/>
      <w:r w:rsidRPr="00BF5C49">
        <w:t>图</w:t>
      </w:r>
      <w:r w:rsidRPr="003673D3">
        <w:t>4</w:t>
      </w:r>
      <w:r w:rsidRPr="003673D3">
        <w:t>-4</w:t>
      </w:r>
      <w:ins w:id="503304" w:author="图示排版器" w:date="2024-11-26T16:54:07Z">
        <w:r>
          <w:t xml:space="preserve">  </w:t>
        </w:r>
      </w:ins>
      <w:r w:rsidRPr="00BF5C49">
        <w:t>返还数</w:t>
      </w:r>
      <w:r w:rsidR="004B4EB6" w:rsidRPr="003673D3">
        <w:rPr>
          <w:rPrChange w:author="格式修订器" w:date="2024-11-26T16:54:08Z">
            <w:rPr>
              <w:i/>
            </w:rPr>
          </w:rPrChange>
        </w:rPr>
        <w:t>r</w:t>
      </w:r>
      <w:r w:rsidRPr="00BF5C49">
        <w:t>对总成本的影响</w:t>
      </w:r>
      <w:r w:rsidRPr="00BF5C49">
        <w:t>（</w:t>
      </w:r>
      <m:oMath>
        <m:sSub>
          <m:sSubPr>
            <m:ctrlPr>
              <w:rPr>
                <w:rPrChange w:author="格式修订器" w:date="2024-11-26T16:54:08Z">
                  <w:rPr>
                    <w:i/>
                  </w:rPr>
                </w:rPrChange>
              </w:rPr>
            </m:ctrlPr>
          </m:sSubPr>
          <m:e>
            <m:r>
              <w:rPr>
                <w:rStyle w:val="cw66"/>
              </w:rPr>
              <m:t>p</m:t>
            </m:r>
          </m:e>
          <m:sub>
            <m:r>
              <w:rPr>
                <w:rStyle w:val="cw66"/>
              </w:rPr>
              <m:t>1</m:t>
            </m:r>
          </m:sub>
        </m:sSub>
      </m:oMath>
      <w:r w:rsidRPr="00BF5C49">
        <w:t>=</w:t>
      </w:r>
      <w:r w:rsidRPr="00BF5C49">
        <w:t>0.8</w:t>
      </w:r>
      <w:r w:rsidRPr="00BF5C49">
        <w:t>、</w:t>
      </w:r>
      <m:oMath>
        <m:sSub>
          <m:sSubPr>
            <m:ctrlPr>
              <w:rPr>
                <w:rPrChange w:author="格式修订器" w:date="2024-11-26T16:54:08Z">
                  <w:rPr>
                    <w:i/>
                  </w:rPr>
                </w:rPrChange>
              </w:rPr>
            </m:ctrlPr>
          </m:sSubPr>
          <m:e>
            <m:r>
              <w:rPr>
                <w:rStyle w:val="cw66"/>
              </w:rPr>
              <m:t>p</m:t>
            </m:r>
          </m:e>
          <m:sub>
            <m:r>
              <w:rPr>
                <w:rStyle w:val="cw66"/>
              </w:rPr>
              <m:t>2</m:t>
            </m:r>
          </m:sub>
        </m:sSub>
      </m:oMath>
      <w:r w:rsidRPr="00BF5C49">
        <w:t>=</w:t>
      </w:r>
      <w:r w:rsidRPr="00BF5C49">
        <w:t>0.2</w:t>
      </w:r>
      <w:r w:rsidRPr="00BF5C49">
        <w:t>、</w:t>
      </w:r>
      <m:oMath>
        <m:sSub>
          <m:sSubPr>
            <m:ctrlPr>
              <w:rPr>
                <w:rPrChange w:author="格式修订器" w:date="2024-11-26T16:54:08Z">
                  <w:rPr>
                    <w:i/>
                  </w:rPr>
                </w:rPrChange>
              </w:rPr>
            </m:ctrlPr>
          </m:sSubPr>
          <m:e>
            <m:r>
              <w:rPr>
                <w:rStyle w:val="cw66"/>
              </w:rPr>
              <m:t>p</m:t>
            </m:r>
          </m:e>
          <m:sub>
            <m:r>
              <w:rPr>
                <w:rStyle w:val="cw66"/>
              </w:rPr>
              <m:t>3</m:t>
            </m:r>
          </m:sub>
        </m:sSub>
      </m:oMath>
      <w:r w:rsidRPr="00BF5C49">
        <w:t>=</w:t>
      </w:r>
      <w:r w:rsidRPr="00BF5C49">
        <w:t>0.1</w:t>
      </w:r>
      <w:r w:rsidRPr="00BF5C49">
        <w:t>）</w:t>
      </w:r>
      <w:commentRangeEnd w:id="8"/>
      <w:r w:rsidR="00F1430F">
        <w:commentReference w:id="8"/>
      </w:r>
    </w:p>
    <w:p w14:paraId="425F1D16" w14:textId="77777777" w:rsidR="00CC4BF2" w:rsidRPr="003673D3" w:rsidRDefault="00CC4BF2" w:rsidP="00CC4BF2">
      <w:pPr>
        <w:pStyle w:val="affff"/>
        <w:keepNext/>
        <w:topLinePunct/>
      </w:pPr>
      <w:r w:rsidRPr="003673D3">
        <w:drawing>
          <wp:inline distT="0" distB="0" distL="0" distR="0" wp14:anchorId="5029134C" wp14:editId="52D63887">
            <wp:extent cx="4035600" cy="2426400"/>
            <wp:effectExtent l="0" t="0" r="317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5600" cy="2426400"/>
                    </a:xfrm>
                    <a:prstGeom prst="rect">
                      <a:avLst/>
                    </a:prstGeom>
                    <a:noFill/>
                  </pic:spPr>
                </pic:pic>
              </a:graphicData>
            </a:graphic>
          </wp:inline>
        </w:drawing>
      </w:r>
    </w:p>
    <w:p w14:paraId="55EBA28B" w14:textId="6419E48E" w:rsidR="00CC4BF2" w:rsidRPr="00BF5C49" w:rsidRDefault="00CC4BF2" w:rsidP="00CC4BF2">
      <w:pPr>
        <w:pStyle w:val="cw17"/>
        <w:topLinePunct/>
      </w:pPr>
      <w:commentRangeStart w:id="9"/>
      <w:r w:rsidRPr="00BF5C49">
        <w:t>图</w:t>
      </w:r>
      <w:r w:rsidRPr="003673D3">
        <w:t>4</w:t>
      </w:r>
      <w:r w:rsidRPr="003673D3">
        <w:t>-5</w:t>
      </w:r>
      <w:ins w:id="503305" w:author="图示排版器" w:date="2024-11-26T16:54:07Z">
        <w:r>
          <w:t xml:space="preserve">  </w:t>
        </w:r>
      </w:ins>
      <w:r w:rsidRPr="00BF5C49">
        <w:t>返还数</w:t>
      </w:r>
      <w:r w:rsidR="004B4EB6" w:rsidRPr="003673D3">
        <w:rPr>
          <w:rPrChange w:author="格式修订器" w:date="2024-11-26T16:54:08Z">
            <w:rPr>
              <w:i/>
            </w:rPr>
          </w:rPrChange>
        </w:rPr>
        <w:t>r</w:t>
      </w:r>
      <w:r w:rsidRPr="00BF5C49">
        <w:t>对总成本的影响</w:t>
      </w:r>
      <w:r w:rsidRPr="00BF5C49">
        <w:t>（</w:t>
      </w:r>
      <m:oMath>
        <m:sSub>
          <m:sSubPr>
            <m:ctrlPr>
              <w:rPr>
                <w:rPrChange w:author="格式修订器" w:date="2024-11-26T16:54:08Z">
                  <w:rPr>
                    <w:i/>
                  </w:rPr>
                </w:rPrChange>
              </w:rPr>
            </m:ctrlPr>
          </m:sSubPr>
          <m:e>
            <m:r>
              <w:rPr>
                <w:rStyle w:val="cw66"/>
              </w:rPr>
              <m:t>p</m:t>
            </m:r>
          </m:e>
          <m:sub>
            <m:r>
              <w:rPr>
                <w:rStyle w:val="cw66"/>
              </w:rPr>
              <m:t>1</m:t>
            </m:r>
          </m:sub>
        </m:sSub>
      </m:oMath>
      <w:r w:rsidRPr="00BF5C49">
        <w:t>=</w:t>
      </w:r>
      <w:r w:rsidRPr="00BF5C49">
        <w:t>0.6</w:t>
      </w:r>
      <w:r w:rsidRPr="00BF5C49">
        <w:t>、</w:t>
      </w:r>
      <m:oMath>
        <m:sSub>
          <m:sSubPr>
            <m:ctrlPr>
              <w:rPr>
                <w:rPrChange w:author="格式修订器" w:date="2024-11-26T16:54:08Z">
                  <w:rPr>
                    <w:i/>
                  </w:rPr>
                </w:rPrChange>
              </w:rPr>
            </m:ctrlPr>
          </m:sSubPr>
          <m:e>
            <m:r>
              <w:rPr>
                <w:rStyle w:val="cw66"/>
              </w:rPr>
              <m:t>p</m:t>
            </m:r>
          </m:e>
          <m:sub>
            <m:r>
              <w:rPr>
                <w:rStyle w:val="cw66"/>
              </w:rPr>
              <m:t>2</m:t>
            </m:r>
          </m:sub>
        </m:sSub>
      </m:oMath>
      <w:r w:rsidRPr="00BF5C49">
        <w:t>=</w:t>
      </w:r>
      <w:r w:rsidRPr="00BF5C49">
        <w:t>0.4</w:t>
      </w:r>
      <w:r w:rsidRPr="00BF5C49">
        <w:t>、</w:t>
      </w:r>
      <m:oMath>
        <m:sSub>
          <m:sSubPr>
            <m:ctrlPr>
              <w:rPr>
                <w:rPrChange w:author="格式修订器" w:date="2024-11-26T16:54:08Z">
                  <w:rPr>
                    <w:i/>
                  </w:rPr>
                </w:rPrChange>
              </w:rPr>
            </m:ctrlPr>
          </m:sSubPr>
          <m:e>
            <m:r>
              <w:rPr>
                <w:rStyle w:val="cw66"/>
              </w:rPr>
              <m:t>p</m:t>
            </m:r>
          </m:e>
          <m:sub>
            <m:r>
              <w:rPr>
                <w:rStyle w:val="cw66"/>
              </w:rPr>
              <m:t>3</m:t>
            </m:r>
          </m:sub>
        </m:sSub>
      </m:oMath>
      <w:r w:rsidRPr="00BF5C49">
        <w:t>=</w:t>
      </w:r>
      <w:r w:rsidRPr="00BF5C49">
        <w:t>0.1</w:t>
      </w:r>
      <w:r w:rsidRPr="00BF5C49">
        <w:t>）</w:t>
      </w:r>
      <w:commentRangeEnd w:id="9"/>
      <w:r w:rsidR="00F1430F">
        <w:commentReference w:id="9"/>
      </w:r>
    </w:p>
    <w:p w14:paraId="4BC78843" w14:textId="77777777" w:rsidR="00CC4BF2" w:rsidRPr="00BF5C49" w:rsidRDefault="00CC4BF2" w:rsidP="00CC4BF2">
      <w:pPr>
        <w:pStyle w:val="affff"/>
        <w:keepNext/>
        <w:topLinePunct/>
      </w:pPr>
      <w:r w:rsidRPr="00BF5C49">
        <w:drawing>
          <wp:inline distT="0" distB="0" distL="0" distR="0" wp14:anchorId="7F437EC9" wp14:editId="5B63ECDD">
            <wp:extent cx="4035600" cy="2426400"/>
            <wp:effectExtent l="0" t="0" r="317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35600" cy="2426400"/>
                    </a:xfrm>
                    <a:prstGeom prst="rect">
                      <a:avLst/>
                    </a:prstGeom>
                    <a:noFill/>
                  </pic:spPr>
                </pic:pic>
              </a:graphicData>
            </a:graphic>
          </wp:inline>
        </w:drawing>
      </w:r>
    </w:p>
    <w:p w14:paraId="40C33D0B" w14:textId="7CBD5652" w:rsidR="00CC4BF2" w:rsidRPr="00BF5C49" w:rsidRDefault="00CC4BF2" w:rsidP="00CC4BF2">
      <w:pPr>
        <w:pStyle w:val="cw17"/>
        <w:topLinePunct/>
      </w:pPr>
      <w:commentRangeStart w:id="10"/>
      <w:r w:rsidRPr="00BF5C49">
        <w:t>图</w:t>
      </w:r>
      <w:r w:rsidRPr="003673D3">
        <w:t>4</w:t>
      </w:r>
      <w:r w:rsidRPr="003673D3">
        <w:t>-</w:t>
      </w:r>
      <w:r w:rsidR="00A31045">
        <w:t>6</w:t>
      </w:r>
      <w:ins w:id="503306" w:author="图示排版器" w:date="2024-11-26T16:54:07Z">
        <w:r>
          <w:t xml:space="preserve">  </w:t>
        </w:r>
      </w:ins>
      <w:r w:rsidRPr="00BF5C49">
        <w:t>返还数</w:t>
      </w:r>
      <w:r w:rsidR="004B4EB6" w:rsidRPr="003673D3">
        <w:rPr>
          <w:rPrChange w:author="格式修订器" w:date="2024-11-26T16:54:08Z">
            <w:rPr>
              <w:i/>
            </w:rPr>
          </w:rPrChange>
        </w:rPr>
        <w:t>r</w:t>
      </w:r>
      <w:r w:rsidRPr="00BF5C49">
        <w:t>对总成本的影响</w:t>
      </w:r>
      <w:r w:rsidRPr="00BF5C49">
        <w:t>（</w:t>
      </w:r>
      <m:oMath>
        <m:sSub>
          <m:sSubPr>
            <m:ctrlPr>
              <w:rPr>
                <w:rPrChange w:author="格式修订器" w:date="2024-11-26T16:54:08Z">
                  <w:rPr>
                    <w:i/>
                  </w:rPr>
                </w:rPrChange>
              </w:rPr>
            </m:ctrlPr>
          </m:sSubPr>
          <m:e>
            <m:r>
              <w:rPr>
                <w:rStyle w:val="cw66"/>
              </w:rPr>
              <m:t>p</m:t>
            </m:r>
          </m:e>
          <m:sub>
            <m:r>
              <w:rPr>
                <w:rStyle w:val="cw66"/>
              </w:rPr>
              <m:t>1</m:t>
            </m:r>
          </m:sub>
        </m:sSub>
      </m:oMath>
      <w:r w:rsidRPr="00BF5C49">
        <w:t>=</w:t>
      </w:r>
      <w:r w:rsidRPr="00BF5C49">
        <w:t>0.6</w:t>
      </w:r>
      <w:r w:rsidRPr="00BF5C49">
        <w:t>、</w:t>
      </w:r>
      <m:oMath>
        <m:sSub>
          <m:sSubPr>
            <m:ctrlPr>
              <w:rPr>
                <w:rPrChange w:author="格式修订器" w:date="2024-11-26T16:54:08Z">
                  <w:rPr>
                    <w:i/>
                  </w:rPr>
                </w:rPrChange>
              </w:rPr>
            </m:ctrlPr>
          </m:sSubPr>
          <m:e>
            <m:r>
              <w:rPr>
                <w:rStyle w:val="cw66"/>
              </w:rPr>
              <m:t>p</m:t>
            </m:r>
          </m:e>
          <m:sub>
            <m:r>
              <w:rPr>
                <w:rStyle w:val="cw66"/>
              </w:rPr>
              <m:t>2</m:t>
            </m:r>
          </m:sub>
        </m:sSub>
      </m:oMath>
      <w:r w:rsidRPr="00BF5C49">
        <w:t>=</w:t>
      </w:r>
      <w:r w:rsidRPr="00BF5C49">
        <w:t>0.2</w:t>
      </w:r>
      <w:r w:rsidRPr="00BF5C49">
        <w:t>、</w:t>
      </w:r>
      <m:oMath>
        <m:sSub>
          <m:sSubPr>
            <m:ctrlPr>
              <w:rPr>
                <w:rPrChange w:author="格式修订器" w:date="2024-11-26T16:54:08Z">
                  <w:rPr>
                    <w:i/>
                  </w:rPr>
                </w:rPrChange>
              </w:rPr>
            </m:ctrlPr>
          </m:sSubPr>
          <m:e>
            <m:r>
              <w:rPr>
                <w:rStyle w:val="cw66"/>
              </w:rPr>
              <m:t>p</m:t>
            </m:r>
          </m:e>
          <m:sub>
            <m:r>
              <w:rPr>
                <w:rStyle w:val="cw66"/>
              </w:rPr>
              <m:t>3</m:t>
            </m:r>
          </m:sub>
        </m:sSub>
      </m:oMath>
      <w:r w:rsidRPr="00BF5C49">
        <w:t>=</w:t>
      </w:r>
      <w:r w:rsidRPr="00BF5C49">
        <w:t>0.2</w:t>
      </w:r>
      <w:r w:rsidRPr="00BF5C49">
        <w:t>）</w:t>
      </w:r>
      <w:commentRangeEnd w:id="10"/>
      <w:r w:rsidR="00F1430F">
        <w:commentReference w:id="10"/>
      </w:r>
    </w:p>
    <w:p w14:paraId="1D09AC82" w14:textId="771DF43F" w:rsidR="00CC4BF2" w:rsidRPr="003673D3" w:rsidRDefault="005110BD" w:rsidP="005110BD">
      <w:pPr>
        <w:topLinePunct/>
      </w:pPr>
      <w:r w:rsidRPr="003673D3">
        <w:lastRenderedPageBreak/>
        <w:t>由</w:t>
      </w:r>
      <w:r w:rsidR="00A31045">
        <w:t>图</w:t>
      </w:r>
      <w:r w:rsidR="00A31045">
        <w:t>4</w:t>
      </w:r>
      <w:r w:rsidR="00A31045">
        <w:t>-3</w:t>
      </w:r>
      <w:r w:rsidR="00A31045">
        <w:t>、图</w:t>
      </w:r>
      <w:r w:rsidR="00A31045">
        <w:t>4</w:t>
      </w:r>
      <w:r w:rsidR="00A31045">
        <w:t>-4</w:t>
      </w:r>
      <w:r w:rsidR="00A31045">
        <w:t>、图</w:t>
      </w:r>
      <w:r w:rsidR="00A31045">
        <w:t>4</w:t>
      </w:r>
      <w:r w:rsidR="00A31045">
        <w:t>-5</w:t>
      </w:r>
      <w:r w:rsidR="00A31045">
        <w:t>、图</w:t>
      </w:r>
      <w:r w:rsidR="00A31045">
        <w:t>4</w:t>
      </w:r>
      <w:r w:rsidR="00A31045">
        <w:t>-6</w:t>
      </w:r>
      <w:r w:rsidRPr="003673D3">
        <w:t>可知，在该模型中，将总成本最小化作为目标，把次品和废品都列为待修复品进行修复后再投入使用相对而言是一个更优的策略。在待修复品的仓库中，其库存成本更低，同时可以通过修复得到更多的容器，减少通过制造来获取容器，因此使得总成本能够降低。</w:t>
      </w:r>
    </w:p>
    <w:p w14:paraId="172BC514" w14:textId="39444370" w:rsidR="006A4C5B" w:rsidRDefault="00A31045" w:rsidP="00A31045">
      <w:pPr>
        <w:pStyle w:val="2"/>
        <w:topLinePunct/>
        <w:ind w:left="480" w:hangingChars="171" w:hanging="480"/>
      </w:pPr>
      <w:bookmarkStart w:id="44" w:name="_Toc104811848"/>
      <w:r>
        <w:t>4</w:t>
      </w:r>
      <w:r>
        <w:t>.</w:t>
      </w:r>
      <w:r>
        <w:t>4</w:t>
      </w:r>
      <w:ins w:id="503307" w:author="标题排版器" w:date="2024-11-26T16:54:07Z">
        <w:r>
          <w:t xml:space="preserve"> </w:t>
        </w:r>
      </w:ins>
      <w:r>
        <w:t>管理</w:t>
      </w:r>
      <w:r w:rsidR="00AD0BFB">
        <w:t>学启示</w:t>
      </w:r>
      <w:bookmarkEnd w:id="44"/>
    </w:p>
    <w:p w14:paraId="1594982F" w14:textId="4E3D11F8" w:rsidR="00A31045" w:rsidRDefault="001C1786" w:rsidP="000B2A03">
      <w:pPr>
        <w:topLinePunct/>
      </w:pPr>
      <w:r>
        <w:t>由表</w:t>
      </w:r>
      <w:r>
        <w:t>4</w:t>
      </w:r>
      <w:r>
        <w:t>-1</w:t>
      </w:r>
      <w:r>
        <w:t>可知</w:t>
      </w:r>
      <w:r w:rsidR="00905477" w:rsidRPr="00905477">
        <w:t>，</w:t>
      </w:r>
      <w:r w:rsidR="00C0179C">
        <w:t>随着</w:t>
      </w:r>
      <w:r>
        <w:t>返还数量的增加，</w:t>
      </w:r>
      <w:r w:rsidR="000B2A03">
        <w:t>最优制造批量不断降低。</w:t>
      </w:r>
      <w:r w:rsidR="002F3736">
        <w:t>对于</w:t>
      </w:r>
      <w:r w:rsidR="002F3736">
        <w:t>R</w:t>
      </w:r>
      <w:r w:rsidR="002F3736">
        <w:t>TI</w:t>
      </w:r>
      <w:r w:rsidR="002F3736">
        <w:t>的制造运营商来说，</w:t>
      </w:r>
      <w:r w:rsidR="00905477" w:rsidRPr="00905477">
        <w:t>在实际的生产运营中，</w:t>
      </w:r>
      <w:r w:rsidR="002F3736">
        <w:t>当返还率高的</w:t>
      </w:r>
      <w:commentRangeStart w:id="55"/>
      <w:r w:rsidR="002F3736">
        <w:t>时候</w:t>
      </w:r>
      <w:commentRangeEnd w:id="55"/>
      <w:r w:rsidR="00F1430F">
        <w:commentReference w:id="55"/>
      </w:r>
      <w:r w:rsidR="002F3736">
        <w:t>，</w:t>
      </w:r>
      <w:r w:rsidR="000B2A03">
        <w:t>需要</w:t>
      </w:r>
      <w:r w:rsidR="002F3736">
        <w:t>适当减少容器的制造量，从而降低完好品的库存成本，</w:t>
      </w:r>
      <w:r w:rsidR="000B2A03">
        <w:t>以降低总成本。</w:t>
      </w:r>
      <w:r w:rsidR="002F3736">
        <w:t>与此同时，由于返还数量增加，待修复品的数量也会随之增加</w:t>
      </w:r>
      <w:r w:rsidR="00C37DD2">
        <w:t>，而作为待修复品的容器的储存要求比完好品要低，单位库存成本低于完好品</w:t>
      </w:r>
      <w:r w:rsidR="000B2A03">
        <w:t>。通过表</w:t>
      </w:r>
      <w:r w:rsidR="000B2A03">
        <w:t>4</w:t>
      </w:r>
      <w:r w:rsidR="000B2A03">
        <w:t>-2</w:t>
      </w:r>
      <w:r w:rsidR="000B2A03">
        <w:t>和表</w:t>
      </w:r>
      <w:r w:rsidR="000B2A03">
        <w:t>4</w:t>
      </w:r>
      <w:r w:rsidR="000B2A03">
        <w:t>-3</w:t>
      </w:r>
      <w:r w:rsidR="000B2A03">
        <w:t>可以看到，企业</w:t>
      </w:r>
      <w:r w:rsidR="00C37DD2">
        <w:t>要适当增加修复的批量和次数</w:t>
      </w:r>
      <w:r w:rsidR="000B2A03">
        <w:t>，在降低库存成本的同时保证有足够的</w:t>
      </w:r>
      <w:r w:rsidR="000B2A03">
        <w:t>R</w:t>
      </w:r>
      <w:r w:rsidR="000B2A03">
        <w:t>TI</w:t>
      </w:r>
      <w:r w:rsidR="000B2A03">
        <w:t>来满足客户需求</w:t>
      </w:r>
      <w:r w:rsidR="00C37DD2">
        <w:t>。当返还率低的</w:t>
      </w:r>
      <w:commentRangeStart w:id="56"/>
      <w:r w:rsidR="00C37DD2">
        <w:t>时候</w:t>
      </w:r>
      <w:commentRangeEnd w:id="56"/>
      <w:r w:rsidR="00F1430F">
        <w:commentReference w:id="56"/>
      </w:r>
      <w:r w:rsidR="00C37DD2">
        <w:t>，企业可以选择适当增加容器的制造量，</w:t>
      </w:r>
      <w:r w:rsidR="007944AE">
        <w:t>减少修复的批量和次数，</w:t>
      </w:r>
      <w:r w:rsidR="00C37DD2">
        <w:t>以保证能满足客户需求。尽管在本文中没有讨论缺货的情况，但是在实际运营中，企业需要对缺货的情况予以重视，要保持一个良好的库存水平。</w:t>
      </w:r>
    </w:p>
    <w:p w14:paraId="7AD925CE" w14:textId="3F180999" w:rsidR="007944AE" w:rsidRPr="00905477" w:rsidRDefault="007944AE" w:rsidP="00905477">
      <w:pPr>
        <w:topLinePunct/>
      </w:pPr>
      <w:r>
        <w:t>对于</w:t>
      </w:r>
      <w:r>
        <w:t>R</w:t>
      </w:r>
      <w:r>
        <w:t>TI</w:t>
      </w:r>
      <w:r>
        <w:t>的修复</w:t>
      </w:r>
      <w:r w:rsidR="000B2A03">
        <w:t>策略方面</w:t>
      </w:r>
      <w:r>
        <w:t>，</w:t>
      </w:r>
      <w:r w:rsidR="000B2A03">
        <w:t>本文</w:t>
      </w:r>
      <w:r w:rsidR="003F35F2">
        <w:t>提出了两种方法，</w:t>
      </w:r>
      <w:r w:rsidR="00EB3FDA">
        <w:t>一种是只修复废品，一种是将废品和次品合并进行修复。通过图</w:t>
      </w:r>
      <w:r w:rsidR="00EB3FDA">
        <w:t>4</w:t>
      </w:r>
      <w:r w:rsidR="00EB3FDA">
        <w:t>-3</w:t>
      </w:r>
      <w:r w:rsidR="00EB3FDA">
        <w:t>、图</w:t>
      </w:r>
      <w:r w:rsidR="00EB3FDA">
        <w:t>4</w:t>
      </w:r>
      <w:r w:rsidR="00EB3FDA">
        <w:t>-4</w:t>
      </w:r>
      <w:r w:rsidR="00EB3FDA">
        <w:t>、图</w:t>
      </w:r>
      <w:r w:rsidR="00EB3FDA">
        <w:t>4</w:t>
      </w:r>
      <w:r w:rsidR="00EB3FDA">
        <w:t>-5</w:t>
      </w:r>
      <w:r w:rsidR="00EB3FDA">
        <w:t>、图</w:t>
      </w:r>
      <w:r w:rsidR="00EB3FDA">
        <w:t>4</w:t>
      </w:r>
      <w:r w:rsidR="00EB3FDA">
        <w:t>-6</w:t>
      </w:r>
      <w:r w:rsidR="00EB3FDA">
        <w:t>可以看出，第二种方法的表现均优于第一种。因此</w:t>
      </w:r>
      <w:r>
        <w:t>企业不应该执着于只修复破损的容器，在保证库存水平的前提下，应该将次品和废品批量合并修复，相比于只修复废品，合并修复</w:t>
      </w:r>
      <w:r w:rsidR="00EB3FDA">
        <w:t>可以帮助企业降低成本，提升利润</w:t>
      </w:r>
      <w:r>
        <w:t>。如果遇到容器变得更加容易折旧和破损</w:t>
      </w:r>
      <w:r w:rsidR="00EB3FDA">
        <w:t>，即生命周期转移概率</w:t>
      </w:r>
      <w:r w:rsidR="00EB3FDA" w:rsidRPr="00EB3FDA">
        <w:rPr>
          <w:rPrChange w:author="格式修订器" w:date="2024-11-26T16:54:08Z">
            <w:rPr>
              <w:i/>
            </w:rPr>
          </w:rPrChange>
        </w:rPr>
        <w:t>p</w:t>
      </w:r>
      <w:r w:rsidR="00EB3FDA" w:rsidRPr="00EB3FDA">
        <w:t>增大</w:t>
      </w:r>
      <w:r>
        <w:t>也并不意味着是一件不好的事情，因为容器可以通过修复这种来源以更低的库存成本和修复成本来成为完好品并再次投入使用。</w:t>
      </w:r>
      <w:r w:rsidR="00EB3FDA">
        <w:t>企业适当增加修复批量和修复次数即可以很好的应对容器容易折旧和破损的情况。</w:t>
      </w:r>
    </w:p>
    <w:p w14:paraId="05345F8B" w14:textId="065066CE" w:rsidR="007645CD" w:rsidRPr="00416357" w:rsidRDefault="00A31045" w:rsidP="00A31045">
      <w:pPr>
        <w:pStyle w:val="2"/>
        <w:topLinePunct/>
        <w:ind w:left="480" w:hangingChars="171" w:hanging="480"/>
      </w:pPr>
      <w:bookmarkStart w:id="45" w:name="_Toc104811849"/>
      <w:r>
        <w:t>4</w:t>
      </w:r>
      <w:r>
        <w:t>.</w:t>
      </w:r>
      <w:r>
        <w:t>5</w:t>
      </w:r>
      <w:ins w:id="503308" w:author="标题排版器" w:date="2024-11-26T16:54:07Z">
        <w:r>
          <w:t xml:space="preserve"> </w:t>
        </w:r>
      </w:ins>
      <w:r w:rsidR="007645CD" w:rsidRPr="00416357">
        <w:t>本章小结</w:t>
      </w:r>
      <w:bookmarkEnd w:id="45"/>
    </w:p>
    <w:p w14:paraId="454211B7" w14:textId="06376371" w:rsidR="00C4444B" w:rsidRPr="003673D3" w:rsidRDefault="007645CD" w:rsidP="007645CD">
      <w:pPr>
        <w:topLinePunct/>
      </w:pPr>
      <w:r w:rsidRPr="00BF5C49">
        <w:t>本章</w:t>
      </w:r>
      <w:r w:rsidR="00C4444B" w:rsidRPr="00BF5C49">
        <w:t>在假设返还</w:t>
      </w:r>
      <w:r w:rsidR="003620FA">
        <w:t>质量</w:t>
      </w:r>
      <w:r w:rsidR="00C4444B" w:rsidRPr="00BF5C49">
        <w:t>不确定的基础上，将可复用物流容器的生命周期纳入模型进行考虑，研究了当容器处于不同阶段时采取的对策，建立了批量修复的库存控制模型，并通过模型求解得到了库存控制的最优解和最优决策</w:t>
      </w:r>
      <w:r w:rsidR="00C4444B" w:rsidRPr="003673D3">
        <w:t>。</w:t>
      </w:r>
      <w:r w:rsidR="00416357">
        <w:t>容器的返还数量和容器转移到不同生命周期阶段的概率都对库存决策有一定的影响，返还数量</w:t>
      </w:r>
      <w:r w:rsidR="00416357">
        <w:lastRenderedPageBreak/>
        <w:t>越多，其制造批量就越低，总成本越低。容器</w:t>
      </w:r>
      <w:r w:rsidR="00BF5C49">
        <w:t>越容易破损，其库存成本越低，总成本越低。同时还研究了只修复废品以及修复次品和废品两种策略，结果表明将此次品和废品合并修复是一种更佳的策略。</w:t>
      </w:r>
    </w:p>
    <w:p w14:paraId="12AE787E" w14:textId="77777777" w:rsidR="00C4444B" w:rsidRPr="003673D3" w:rsidRDefault="00C4444B">
      <w:pPr>
        <w:topLinePunct/>
        <w:rPr>
          <w:del w:author="内容修订器" w:date="2024-11-26T16:54:13Z"/>
        </w:rPr>
      </w:pPr>
      <w:commentRangeStart w:id="22"/>
      <w:del w:author="内容修订器" w:date="2024-11-26T16:54:12Z">
        <w:r w:rsidDel="007D325B">
          <w:br w:type="page"/>
        </w:r>
      </w:del>
      <w:commentRangeEnd w:id="22"/>
      <w:r w:rsidR="00F1430F">
        <w:commentReference w:id="22"/>
      </w:r>
    </w:p>
    <w:p w14:paraId="4A51398A" w14:textId="020E5DA7" w:rsidR="007645CD" w:rsidRPr="00416357" w:rsidRDefault="00C4444B" w:rsidP="005417CC">
      <w:pPr>
        <w:pStyle w:val="1"/>
        <w:topLinePunct/>
      </w:pPr>
      <w:bookmarkStart w:id="46" w:name="_Toc104811850"/>
      <w:r w:rsidRPr="003673D3">
        <w:lastRenderedPageBreak/>
        <w:t>5</w:t>
      </w:r>
      <w:r>
        <w:t xml:space="preserve"> </w:t>
      </w:r>
      <w:r w:rsidR="00950A5B" w:rsidRPr="00416357">
        <w:t>结论</w:t>
      </w:r>
      <w:r w:rsidR="00A31045">
        <w:t>与展望</w:t>
      </w:r>
      <w:bookmarkEnd w:id="46"/>
    </w:p>
    <w:p w14:paraId="20DFEFD3" w14:textId="47960301" w:rsidR="007538D5" w:rsidRDefault="007538D5" w:rsidP="007538D5">
      <w:pPr>
        <w:pStyle w:val="2"/>
        <w:topLinePunct/>
        <w:ind w:left="480" w:hangingChars="171" w:hanging="480"/>
      </w:pPr>
      <w:bookmarkStart w:id="47" w:name="_Toc104811851"/>
      <w:r>
        <w:t>5</w:t>
      </w:r>
      <w:r>
        <w:t>.</w:t>
      </w:r>
      <w:r>
        <w:t>1</w:t>
      </w:r>
      <w:ins w:id="503309" w:author="标题排版器" w:date="2024-11-26T16:54:07Z">
        <w:r>
          <w:t xml:space="preserve"> </w:t>
        </w:r>
      </w:ins>
      <w:r>
        <w:t>全文总结</w:t>
      </w:r>
      <w:bookmarkEnd w:id="47"/>
    </w:p>
    <w:p w14:paraId="29192CB7" w14:textId="007EF093" w:rsidR="00C4444B" w:rsidRPr="00BF5C49" w:rsidRDefault="00C40BC3" w:rsidP="00C40BC3">
      <w:pPr>
        <w:topLinePunct/>
      </w:pPr>
      <w:r w:rsidRPr="00BF5C49">
        <w:t>随着经济的不断发展，对供应链的要求越来越高。运输容器作为供应链的基石般的组成部分，在供应链的发展中有着不可忽视的作用。目前已有大批学者对一次性运输容器和可复用物流容器进行研究，在可复用物流容器的发展历程中发挥了极大的作用。但是目前一部分研究的重点在于观察可复用物流容器对外部，即环境、供应链整体等的影响，较少从可复用物流容器本身的角度出发进行研究。</w:t>
      </w:r>
      <w:r w:rsidR="0024047B" w:rsidRPr="00BF5C49">
        <w:t>部分研究在考虑可复用物流容器的返还时，将所有的容器都视作需再制造的产品没有针对其生命周期进行进一步的细分。</w:t>
      </w:r>
      <w:r w:rsidRPr="00BF5C49">
        <w:t>在此背景下，本文</w:t>
      </w:r>
      <w:r w:rsidR="0003534D" w:rsidRPr="00BF5C49">
        <w:t>基于返还数量不确定的假设，探讨了基础库存模型，重点研究了纳入可复用物流容器生命周期的库存决策模型，为企业在实际生产运作过程中的库存决策提供一定的理论依据。</w:t>
      </w:r>
    </w:p>
    <w:p w14:paraId="45D52A31" w14:textId="619256E9" w:rsidR="0003534D" w:rsidRPr="00BF5C49" w:rsidRDefault="0003534D" w:rsidP="00C40BC3">
      <w:pPr>
        <w:topLinePunct/>
      </w:pPr>
      <w:r w:rsidRPr="00BF5C49">
        <w:t>在目前的可复用物流容器的库存决策研究中，较少考虑到</w:t>
      </w:r>
      <w:r w:rsidR="003620FA">
        <w:t>物流容器</w:t>
      </w:r>
      <w:r w:rsidR="00F514E7">
        <w:t>返还质量不确定</w:t>
      </w:r>
      <w:r w:rsidRPr="00BF5C49">
        <w:t>的影响。而在供应链发展逐渐成熟和壮大的今天，对于可复用物流容器的要求也越来越高，同时企业对于可复用物流容器的库存也愈发关注。本文在分析国内外可复用容器库存管理决策的基础上，对返还数量不确定的库存决策模型进行了较为深入的研究，主要重点在于将可复用物流容器的</w:t>
      </w:r>
      <w:r w:rsidR="00F514E7">
        <w:t>返还质量不确定</w:t>
      </w:r>
      <w:r w:rsidRPr="00BF5C49">
        <w:t>纳入考虑，</w:t>
      </w:r>
      <w:r w:rsidR="0024047B" w:rsidRPr="00BF5C49">
        <w:t>其对于库存决策影响在于：①由下游</w:t>
      </w:r>
      <w:r w:rsidR="00916CC1" w:rsidRPr="00BF5C49">
        <w:t>客户</w:t>
      </w:r>
      <w:r w:rsidR="0024047B" w:rsidRPr="00BF5C49">
        <w:t>返还的容器不再只是可继续投入使用完好品或必须进行修复的破损品，而是根据容器的所处的生命周期阶段，分为不同类型的容器，在企业的库存决策中，需要考虑到不同阶段的容器</w:t>
      </w:r>
      <w:r w:rsidR="005548F6" w:rsidRPr="00BF5C49">
        <w:t>的库存水平并进行库存决策。②从返还容器的修复决策来说，不同容器对修复的需求是不一样的，有的容器虽然有一定折旧，但是仍可继续投入使用，有的容器则受到破损，需要返厂修复之后才能继续使用。对于企业来说，哪些容器需要修复，而哪些容器可以暂缓修复，也是一个需要进行决策的方面。因此，基于这样的考虑，本文将可复用物流容器的</w:t>
      </w:r>
      <w:r w:rsidR="00F514E7">
        <w:t>返还质量不确定</w:t>
      </w:r>
      <w:r w:rsidR="005548F6" w:rsidRPr="00BF5C49">
        <w:t>纳入考虑并做了以下工作：</w:t>
      </w:r>
    </w:p>
    <w:p w14:paraId="1DC07F1B" w14:textId="7AEDDC09" w:rsidR="005548F6" w:rsidRPr="00BF5C49" w:rsidRDefault="00DC20BB" w:rsidP="00C40BC3">
      <w:pPr>
        <w:topLinePunct/>
      </w:pPr>
      <w:r>
        <w:t>（</w:t>
      </w:r>
      <w:r w:rsidR="005548F6" w:rsidRPr="00BF5C49">
        <w:t>1</w:t>
      </w:r>
      <w:r>
        <w:t>）</w:t>
      </w:r>
      <w:r w:rsidR="005548F6" w:rsidRPr="00BF5C49">
        <w:t>在返还不确定的情况下，研究了可复用物流容器的库存策略。在这一部分中，假设返还的容器是不需要进行修复的，在返还后即可投入使用。该模型分析了基于某个随机分布的返还量</w:t>
      </w:r>
      <w:r w:rsidR="00FB6465" w:rsidRPr="00BF5C49">
        <w:t>的情况下的库存决策，得出了此时的最优生产批量和生产周期。</w:t>
      </w:r>
    </w:p>
    <w:p w14:paraId="6C06CC44" w14:textId="20B1D738" w:rsidR="00C93272" w:rsidRDefault="00DC20BB" w:rsidP="00C93272">
      <w:pPr>
        <w:topLinePunct/>
      </w:pPr>
      <w:r>
        <w:lastRenderedPageBreak/>
        <w:t>（</w:t>
      </w:r>
      <w:r w:rsidR="00FB6465" w:rsidRPr="00BF5C49">
        <w:t>2</w:t>
      </w:r>
      <w:r>
        <w:t>）</w:t>
      </w:r>
      <w:r w:rsidR="00FB6465" w:rsidRPr="00BF5C49">
        <w:t>在前一部分的基础上，将可复用物流容器依据其</w:t>
      </w:r>
      <w:r w:rsidR="003620FA">
        <w:t>返还质量</w:t>
      </w:r>
      <w:r w:rsidR="00FB6465" w:rsidRPr="00BF5C49">
        <w:t>划分为三种容器，完好品、次品和废品，并在前一部分的模型的基础上，考虑到不同容器的库存成本不同、修复决策不同等情况，建立了考虑到其具体状态的库存决策模型，并最终得到了最优解。</w:t>
      </w:r>
    </w:p>
    <w:p w14:paraId="619A37EA" w14:textId="56C33677" w:rsidR="00C93272" w:rsidRDefault="00C93272" w:rsidP="00C93272">
      <w:pPr>
        <w:topLinePunct/>
      </w:pPr>
      <w:r>
        <w:t>可复用物流容器的返还数量和返还质量不是孤立的，两者之间存在着一定的逻辑联系。当容器损坏较大或产生不可修复性破损时，下游客户可能不会选择返还，导致返还数量进一步降低。同时，当返还数量增多时，可能也会因为空间不足或容器间碰撞等不利因素，导致容器更容易破损等</w:t>
      </w:r>
      <w:r w:rsidR="006B1F45">
        <w:t>。</w:t>
      </w:r>
    </w:p>
    <w:p w14:paraId="108D6364" w14:textId="119B275F" w:rsidR="007538D5" w:rsidRPr="00BF5C49" w:rsidRDefault="007538D5" w:rsidP="007538D5">
      <w:pPr>
        <w:pStyle w:val="2"/>
        <w:topLinePunct/>
        <w:ind w:left="480" w:hangingChars="171" w:hanging="480"/>
      </w:pPr>
      <w:bookmarkStart w:id="48" w:name="_Toc104811852"/>
      <w:r>
        <w:t>5</w:t>
      </w:r>
      <w:r>
        <w:t>.</w:t>
      </w:r>
      <w:r>
        <w:t>2</w:t>
      </w:r>
      <w:ins w:id="503310" w:author="标题排版器" w:date="2024-11-26T16:54:07Z">
        <w:r>
          <w:t xml:space="preserve"> </w:t>
        </w:r>
      </w:ins>
      <w:r>
        <w:t>研究展望</w:t>
      </w:r>
      <w:bookmarkEnd w:id="48"/>
    </w:p>
    <w:p w14:paraId="3E0F8CFA" w14:textId="4EA7CA42" w:rsidR="00FB6465" w:rsidRPr="00BF5C49" w:rsidRDefault="00FB6465" w:rsidP="007538D5">
      <w:pPr>
        <w:topLinePunct/>
      </w:pPr>
      <w:r w:rsidRPr="00BF5C49">
        <w:t>本文的创新之处主要在于考虑到完好的容器有一定概率转变为生命周期其他阶段的容器，而不是将其生命周期视为线性的使用寿命，和现实更加贴近，具有更强的指导意义。本文所研究的内容仍处于供应链系统中的一小部分，关于可复用物流容器还有许多可以研究和探讨的内容。本文的局限之处如下：</w:t>
      </w:r>
    </w:p>
    <w:p w14:paraId="75A02AC8" w14:textId="4A992B01" w:rsidR="00FB6465" w:rsidRPr="00BF5C49" w:rsidRDefault="00DC20BB" w:rsidP="00FB6465">
      <w:pPr>
        <w:topLinePunct/>
      </w:pPr>
      <w:r>
        <w:t>（</w:t>
      </w:r>
      <w:r>
        <w:t>1</w:t>
      </w:r>
      <w:r>
        <w:t>）</w:t>
      </w:r>
      <w:r w:rsidR="00FB6465" w:rsidRPr="00BF5C49">
        <w:t>本文的模型以周期盘点为库存</w:t>
      </w:r>
      <w:r w:rsidR="00A247FB" w:rsidRPr="00BF5C49">
        <w:t>管理方式，没有结合其他库存管理方式进行研究。</w:t>
      </w:r>
    </w:p>
    <w:p w14:paraId="1C96444D" w14:textId="48F18470" w:rsidR="00A247FB" w:rsidRPr="00BF5C49" w:rsidRDefault="00DC20BB" w:rsidP="00FB6465">
      <w:pPr>
        <w:topLinePunct/>
      </w:pPr>
      <w:r>
        <w:t>（</w:t>
      </w:r>
      <w:r w:rsidRPr="00BF5C49">
        <w:t>2</w:t>
      </w:r>
      <w:r>
        <w:t>）</w:t>
      </w:r>
      <w:r w:rsidR="00A247FB" w:rsidRPr="00BF5C49">
        <w:t>在构建数学模型时，没有考虑制造和修复提前期。和实际的生产运作情况出入较大，因此，考虑制造和修复提前期的情况还需要更进一步的研究。</w:t>
      </w:r>
    </w:p>
    <w:p w14:paraId="4BC70B60" w14:textId="304DCEE4" w:rsidR="00A247FB" w:rsidRPr="00BF5C49" w:rsidRDefault="00DC20BB" w:rsidP="00FB6465">
      <w:pPr>
        <w:topLinePunct/>
      </w:pPr>
      <w:r>
        <w:t>（</w:t>
      </w:r>
      <w:r>
        <w:t>3</w:t>
      </w:r>
      <w:r>
        <w:t>）</w:t>
      </w:r>
      <w:r w:rsidR="00A247FB" w:rsidRPr="00BF5C49">
        <w:t>没有考虑到容器周转过程中出现缺货的情况，没有将惩罚成本纳入模型。</w:t>
      </w:r>
    </w:p>
    <w:p w14:paraId="2E0C2DB4" w14:textId="772971B9" w:rsidR="006A4C5B" w:rsidRPr="00BF5C49" w:rsidRDefault="00DC20BB" w:rsidP="00FB6465">
      <w:pPr>
        <w:topLinePunct/>
      </w:pPr>
      <w:r>
        <w:t>（</w:t>
      </w:r>
      <w:r>
        <w:t>4</w:t>
      </w:r>
      <w:r>
        <w:t>）</w:t>
      </w:r>
      <w:r w:rsidR="006A4C5B" w:rsidRPr="00BF5C49">
        <w:t>本文的模型中返还始终小于需求，但是现实中有可能出现前期因为下游客户延时返还，而后期大批量返还的情况，导致在后期出现返还数量大于需求数量，即库存量上升的现象。</w:t>
      </w:r>
    </w:p>
    <w:p w14:paraId="24422557" w14:textId="77777777" w:rsidR="007B6ABE" w:rsidRPr="00BF5C49" w:rsidRDefault="007B6ABE" w:rsidP="00FB6465">
      <w:pPr>
        <w:topLinePunct/>
      </w:pPr>
      <w:r w:rsidRPr="00BF5C49">
        <w:t>目前的许多的库存模型在和现实接轨时都存在着一定的差异性，大多模型在数理逻辑上表现都是很优秀的，但是在应用到实际物流系统中时仍出现了不少问题。在模型中，往往简化了许多因素和条件，因此，如何不断地根据实际的生产运营情况去调整库存模型将是以后我们需要继续努力的方向。</w:t>
      </w:r>
    </w:p>
    <w:p w14:paraId="189F3102" w14:textId="77777777" w:rsidR="007645CD" w:rsidRPr="00BF5C49" w:rsidRDefault="007645CD" w:rsidP="007645CD">
      <w:pPr>
        <w:pStyle w:val="aff6"/>
        <w:topLinePunct/>
        <w:rPr>
          <w:del w:author="内容修订器" w:date="2024-11-26T16:54:13Z"/>
        </w:rPr>
      </w:pPr>
      <w:del w:id="503311" w:author="内容修订器" w:date="2024-11-26T16:54:12Z">
        <w:r w:rsidDel="00494EDC">
          <w:delText xml:space="preserve">    </w:delText>
        </w:r>
      </w:del>
    </w:p>
    <w:p w14:paraId="2E27C842" w14:textId="77777777" w:rsidR="002F1D2C" w:rsidRPr="00BF5C49" w:rsidRDefault="002F1D2C" w:rsidP="002F1D2C">
      <w:pPr>
        <w:topLinePunct/>
        <w:rPr>
          <w:del w:author="内容修订器" w:date="2024-11-26T16:54:13Z"/>
        </w:rPr>
      </w:pPr>
      <w:commentRangeStart w:id="23"/>
    </w:p>
    <w:p w14:paraId="473A5E19" w14:textId="77777777" w:rsidR="002F1D2C" w:rsidRPr="00BF5C49" w:rsidRDefault="002F1D2C" w:rsidP="002F1D2C">
      <w:pPr>
        <w:topLinePunct/>
        <w:rPr>
          <w:del w:author="内容修订器" w:date="2024-11-26T16:54:13Z"/>
        </w:rPr>
      </w:pPr>
    </w:p>
    <w:p w14:paraId="3D6B3BCC" w14:textId="3A1E3DD8" w:rsidR="00171282" w:rsidRPr="003673D3" w:rsidRDefault="00171282" w:rsidP="002757C0">
      <w:pPr>
        <w:topLinePunct/>
        <w:rPr>
          <w:del w:author="内容修订器" w:date="2024-11-26T16:54:13Z"/>
        </w:rPr>
      </w:pPr>
      <w:commentRangeEnd w:id="23"/>
      <w:r w:rsidR="00F1430F">
        <w:commentReference w:id="23"/>
      </w:r>
    </w:p>
    <w:p w14:paraId="55E1DE52" w14:textId="77777777" w:rsidR="00386A26" w:rsidRPr="003673D3" w:rsidRDefault="00386A26" w:rsidP="005417CC">
      <w:pPr>
        <w:pStyle w:val="aff1"/>
        <w:topLinePunct/>
      </w:pPr>
      <w:bookmarkStart w:id="49" w:name="_Toc104811853"/>
      <w:r w:rsidRPr="003673D3">
        <w:t>致</w:t>
      </w:r>
      <w:ins w:id="503312" w:author="标题排版器" w:date="2024-11-26T16:54:07Z">
        <w:r w:rsidR="004F241D">
          <w:t xml:space="preserve">  </w:t>
        </w:r>
      </w:ins>
      <w:r w:rsidR="004F241D">
        <w:t xml:space="preserve">谢</w:t>
      </w:r>
      <w:bookmarkEnd w:id="49"/>
    </w:p>
    <w:p w14:paraId="551AC821" w14:textId="77777777" w:rsidR="00F1206D" w:rsidRPr="00BF5C49" w:rsidRDefault="00F1206D" w:rsidP="00F1206D">
      <w:pPr>
        <w:pStyle w:val="afc"/>
      </w:pPr>
      <w:r w:rsidRPr="00416357">
        <w:t>本文是在导师徐贤浩教授的严格要求和悉心指导下完成的，从论文的选题、构思到写作、修改和形成定稿的过程中，导师都给予了我许多启发和帮助。在我的本科学习阶段，无</w:t>
      </w:r>
      <w:r w:rsidRPr="00BF5C49">
        <w:t>论是在教学生活中还是论文指导上，导师都给了我细致的关怀和积极的鼓励。导师严谨的治学态度</w:t>
      </w:r>
      <w:r w:rsidR="000A5522" w:rsidRPr="00BF5C49">
        <w:t>、渊博的知识储备和精益求精的工作态度都将使我受益终生。在此，我对导师的教导和关怀表示最诚挚的感激和敬意。</w:t>
      </w:r>
    </w:p>
    <w:p w14:paraId="7F7C79BE" w14:textId="77777777" w:rsidR="000A5522" w:rsidRPr="00BF5C49" w:rsidRDefault="000A5522" w:rsidP="00F1206D">
      <w:pPr>
        <w:pStyle w:val="afc"/>
      </w:pPr>
      <w:r w:rsidRPr="00BF5C49">
        <w:t>在本科学习</w:t>
      </w:r>
      <w:r w:rsidR="00030B69" w:rsidRPr="00BF5C49">
        <w:t>的四年</w:t>
      </w:r>
      <w:r w:rsidRPr="00BF5C49">
        <w:t>期间，华中科技大学管理学院的</w:t>
      </w:r>
      <w:r w:rsidR="00030B69" w:rsidRPr="00BF5C49">
        <w:t>众多</w:t>
      </w:r>
      <w:r w:rsidRPr="00BF5C49">
        <w:t>老师给予了我许多教导，</w:t>
      </w:r>
      <w:r w:rsidR="00030B69" w:rsidRPr="00BF5C49">
        <w:t>丰富了我的专业知识，提升了我的学习能力，</w:t>
      </w:r>
      <w:r w:rsidRPr="00BF5C49">
        <w:t>在此，向各位老师表示</w:t>
      </w:r>
      <w:r w:rsidR="00030B69" w:rsidRPr="00BF5C49">
        <w:t>最</w:t>
      </w:r>
      <w:r w:rsidRPr="00BF5C49">
        <w:t>衷心的感谢。</w:t>
      </w:r>
    </w:p>
    <w:p w14:paraId="65577378" w14:textId="77777777" w:rsidR="000A5522" w:rsidRPr="00BF5C49" w:rsidRDefault="00030B69" w:rsidP="00F1206D">
      <w:pPr>
        <w:pStyle w:val="afc"/>
      </w:pPr>
      <w:r w:rsidRPr="00BF5C49">
        <w:t>在学习和生活中，还受到了来自学院辅导员和领导的悉心关怀和帮助，在此感谢学院对我的帮助和栽培。</w:t>
      </w:r>
    </w:p>
    <w:p w14:paraId="66F5AFC3" w14:textId="1F3AB389" w:rsidR="00030B69" w:rsidRPr="00BF5C49" w:rsidRDefault="00030B69" w:rsidP="00F1206D">
      <w:pPr>
        <w:pStyle w:val="afc"/>
      </w:pPr>
      <w:r w:rsidRPr="00BF5C49">
        <w:t>在本科的学习阶段和论文撰写阶段，我在各方面都得到了同学、学长学姐的热情帮助，</w:t>
      </w:r>
      <w:r w:rsidR="00AF404E" w:rsidRPr="00BF5C49">
        <w:t>在此特别感谢我的</w:t>
      </w:r>
      <w:r w:rsidR="00207536" w:rsidRPr="00BF5C49">
        <w:t>三位</w:t>
      </w:r>
      <w:r w:rsidR="00AF404E" w:rsidRPr="00BF5C49">
        <w:t>室友和</w:t>
      </w:r>
      <w:r w:rsidR="00207536" w:rsidRPr="00BF5C49">
        <w:t>在毕业论文撰写中给予我很大帮助的</w:t>
      </w:r>
      <w:r w:rsidR="00EC5225">
        <w:t>岳睿婷博士</w:t>
      </w:r>
      <w:r w:rsidR="00207536" w:rsidRPr="00BF5C49">
        <w:t>，</w:t>
      </w:r>
      <w:r w:rsidRPr="00BF5C49">
        <w:t>感谢他们在我的生活和学习中给予我的帮助和支持，在此衷心祝愿他们前程似锦。</w:t>
      </w:r>
    </w:p>
    <w:p w14:paraId="7A64BEA0" w14:textId="77777777" w:rsidR="00030B69" w:rsidRPr="00BF5C49" w:rsidRDefault="00207536" w:rsidP="00F1206D">
      <w:pPr>
        <w:pStyle w:val="afc"/>
      </w:pPr>
      <w:r w:rsidRPr="00BF5C49">
        <w:t>最后，我要感谢我的父母，感谢他们在我背后默默的支持，感谢他们二十多年以来对我无尽的关怀和鼓励。</w:t>
      </w:r>
    </w:p>
    <w:p w14:paraId="05F20AD2" w14:textId="77777777" w:rsidR="007136DE" w:rsidRPr="00BF5C49" w:rsidRDefault="00386A26" w:rsidP="005417CC">
      <w:pPr>
        <w:pStyle w:val="afff2"/>
        <w:topLinePunct/>
      </w:pPr>
      <w:commentRangeStart w:id="99"/>
      <w:commentRangeStart w:id="69"/>
      <w:commentRangeStart w:id="68"/>
      <w:commentRangeStart w:id="67"/>
      <w:del w:author="内容修订器" w:date="2024-11-26T16:54:12Z">
        <w:r w:rsidDel="007D325B">
          <w:br w:type="page"/>
        </w:r>
      </w:del>
      <w:bookmarkStart w:id="50" w:name="_Toc104811854"/>
      <w:r w:rsidR="007136DE" w:rsidRPr="00BF5C49">
        <w:lastRenderedPageBreak/>
        <w:t>参考文献</w:t>
      </w:r>
      <w:bookmarkEnd w:id="50"/>
      <w:commentRangeEnd w:id="67"/>
      <w:r w:rsidR="00F1430F">
        <w:commentReference w:id="67"/>
      </w:r>
      <w:commentRangeEnd w:id="68"/>
      <w:r w:rsidR="00F1430F">
        <w:commentReference w:id="68"/>
      </w:r>
      <w:commentRangeEnd w:id="69"/>
      <w:r w:rsidR="00F1430F">
        <w:commentReference w:id="69"/>
      </w:r>
      <w:commentRangeEnd w:id="99"/>
      <w:r w:rsidR="00F1430F">
        <w:commentReference w:id="99"/>
      </w:r>
    </w:p>
    <w:p w14:paraId="73FC9605" w14:textId="162CBC45" w:rsidR="0034330C" w:rsidRDefault="0034330C" w:rsidP="0034330C">
      <w:pPr>
        <w:pStyle w:val="cw21"/>
        <w:topLinePunct/>
        <w:ind w:left="480" w:hangingChars="229" w:hanging="480"/>
      </w:pPr>
      <w:commentRangeStart w:id="101"/>
      <w:commentRangeStart w:id="70"/>
      <w:commentRangeStart w:id="57"/>
      <w:r w:rsidRPr="00BF5C49">
        <w:t>[</w:t>
      </w:r>
      <w:r w:rsidR="008868C0">
        <w:t>1</w:t>
      </w:r>
      <w:r w:rsidRPr="00BF5C49">
        <w:t xml:space="preserve">]</w:t>
      </w:r>
      <w:ins w:id="503313" w:author="注解排版器" w:date="2024-11-26T16:54:07Z">
        <w:r w:rsidRPr="00281126">
          <w:t xml:space="preserve">  </w:t>
        </w:r>
      </w:ins>
      <w:del w:id="503314" w:author="注解排版器" w:date="2024-11-26T16:54:12Z">
        <w:r w:rsidDel="00494EDC">
          <w:delText xml:space="preserve"> </w:delText>
        </w:r>
      </w:del>
      <w:r w:rsidRPr="00BF5C49">
        <w:t>Andres L. Carrano a</w:t>
      </w:r>
      <w:del w:id="503315" w:author="标点修订器" w:date="2024-11-26T16:54:10Z">
        <w:r w:rsidDel="AA7D325B">
          <w:delText>，</w:delText>
        </w:r>
      </w:del>
      <w:ins w:id="503316" w:author="标点修订器" w:date="2024-11-26T16:54:07Z">
        <w:r>
          <w:rPr>
            <w:sz w:val="21"/>
            <w:szCs w:val="21"/>
            <w:rFonts w:hint="eastAsia" w:ascii="Times New Roman" w:eastAsia="宋体" w:hAnsi="Times New Roman" w:cs="Times New Roman"/>
            <w:kern w:val="2"/>
          </w:rPr>
          <w:t xml:space="preserve">, </w:t>
        </w:r>
      </w:ins>
      <w:r w:rsidRPr="00BF5C49">
        <w:t>Jennifer A. Pazour b</w:t>
      </w:r>
      <w:del w:id="503317" w:author="标点修订器" w:date="2024-11-26T16:54:10Z">
        <w:r w:rsidDel="AA7D325B">
          <w:delText>，</w:delText>
        </w:r>
      </w:del>
      <w:ins w:id="503318" w:author="标点修订器" w:date="2024-11-26T16:54:07Z">
        <w:r>
          <w:rPr>
            <w:sz w:val="21"/>
            <w:szCs w:val="21"/>
            <w:rFonts w:hint="eastAsia" w:ascii="Times New Roman" w:eastAsia="宋体" w:hAnsi="Times New Roman" w:cs="Times New Roman"/>
            <w:kern w:val="2"/>
          </w:rPr>
          <w:t xml:space="preserve">, </w:t>
        </w:r>
      </w:ins>
      <w:r w:rsidRPr="00BF5C49">
        <w:t>Debjit Roy c</w:t>
      </w:r>
      <w:del w:id="503319" w:author="标点修订器" w:date="2024-11-26T16:54:10Z">
        <w:r w:rsidDel="AA7D325B">
          <w:delText>，</w:delText>
        </w:r>
      </w:del>
      <w:ins w:id="503320" w:author="标点修订器" w:date="2024-11-26T16:54:07Z">
        <w:r>
          <w:rPr>
            <w:sz w:val="21"/>
            <w:szCs w:val="21"/>
            <w:rFonts w:hint="eastAsia" w:ascii="Times New Roman" w:eastAsia="宋体" w:hAnsi="Times New Roman" w:cs="Times New Roman"/>
            <w:kern w:val="2"/>
          </w:rPr>
          <w:t xml:space="preserve">, </w:t>
        </w:r>
      </w:ins>
      <w:r w:rsidRPr="00BF5C49">
        <w:t>Brian K. Thorn</w:t>
      </w:r>
      <w:r w:rsidRPr="00BF5C49">
        <w:t xml:space="preserve"> et al. Selection of pallet management strategies based on carbon emissions impact - ScienceDirect</w:t>
      </w:r>
      <w:r w:rsidRPr="00BF5C49">
        <w:t>[</w:t>
      </w:r>
      <w:r w:rsidRPr="00BF5C49">
        <w:rPr>
          <w:kern w:val="2"/>
          <w:sz w:val="21"/>
          <w:szCs w:val="21"/>
          <w:rFonts w:ascii="Times New Roman" w:eastAsia="宋体" w:hAnsi="Times New Roman" w:cs="Times New Roman"/>
        </w:rPr>
        <w:t>J</w:t>
      </w:r>
      <w:r w:rsidRPr="00BF5C49">
        <w:t>]</w:t>
      </w:r>
      <w:r w:rsidRPr="00BF5C49">
        <w:t xml:space="preserve">. International Journal of Production Economics, 2015, 164:</w:t>
      </w:r>
      <w:ins w:id="503321" w:author="注解排版器" w:date="2024-11-26T16:54:07Z">
        <w:r w:rsidRPr="00BF5C49">
          <w:t xml:space="preserve"> </w:t>
        </w:r>
      </w:ins>
      <w:r w:rsidRPr="00BF5C49">
        <w:t>258-270.</w:t>
      </w:r>
      <w:commentRangeEnd w:id="57"/>
      <w:r w:rsidR="00F1430F">
        <w:commentReference w:id="57"/>
      </w:r>
      <w:commentRangeEnd w:id="70"/>
      <w:r w:rsidR="00F1430F">
        <w:commentReference w:id="70"/>
      </w:r>
      <w:commentRangeEnd w:id="101"/>
      <w:r w:rsidR="00F1430F">
        <w:commentReference w:id="101"/>
      </w:r>
    </w:p>
    <w:p w14:paraId="348C2E7D" w14:textId="14A5449E" w:rsidR="0034330C" w:rsidRDefault="0034330C" w:rsidP="0034330C">
      <w:pPr>
        <w:pStyle w:val="cw21"/>
        <w:topLinePunct/>
        <w:ind w:left="480" w:hangingChars="229" w:hanging="480"/>
      </w:pPr>
      <w:commentRangeStart w:id="71"/>
      <w:r w:rsidRPr="00BF5C49">
        <w:t>[</w:t>
      </w:r>
      <w:r w:rsidR="008868C0">
        <w:t>2</w:t>
      </w:r>
      <w:r w:rsidRPr="00BF5C49">
        <w:t>]</w:t>
      </w:r>
      <w:ins w:id="503322" w:author="注解排版器" w:date="2024-11-26T16:54:07Z">
        <w:r w:rsidRPr="00281126">
          <w:t xml:space="preserve">  </w:t>
        </w:r>
      </w:ins>
      <w:del w:id="503323" w:author="注解排版器" w:date="2024-11-26T16:54:12Z">
        <w:r w:rsidDel="00494EDC">
          <w:delText xml:space="preserve"> </w:delText>
        </w:r>
      </w:del>
      <w:r w:rsidRPr="00BF5C49">
        <w:t xml:space="preserve">Bazan E</w:t>
      </w:r>
      <w:del w:id="503324" w:author="内容修订器" w:date="2024-11-26T16:54:13Z">
        <w:r w:rsidDel="00C56070">
          <w:delText xml:space="preserve"> </w:delText>
        </w:r>
      </w:del>
      <w:r w:rsidR="004B696B">
        <w:t xml:space="preserve">, </w:t>
      </w:r>
      <w:del w:id="503325" w:author="内容修订器" w:date="2024-11-26T16:54:12Z">
        <w:r w:rsidDel="00494EDC">
          <w:delText xml:space="preserve"> </w:delText>
        </w:r>
      </w:del>
      <w:r w:rsidR="001852F3">
        <w:t xml:space="preserve">Jaber M Y</w:t>
      </w:r>
      <w:del w:id="503326" w:author="内容修订器" w:date="2024-11-26T16:54:13Z">
        <w:r w:rsidDel="00C56070">
          <w:delText xml:space="preserve"> </w:delText>
        </w:r>
      </w:del>
      <w:r w:rsidR="004B696B">
        <w:t xml:space="preserve">, </w:t>
      </w:r>
      <w:del w:id="503327" w:author="内容修订器" w:date="2024-11-26T16:54:12Z">
        <w:r w:rsidDel="00494EDC">
          <w:delText xml:space="preserve"> </w:delText>
        </w:r>
      </w:del>
      <w:r w:rsidR="001852F3">
        <w:t xml:space="preserve">Zanoni S . A review of mathematical inventory models for reverse logistics and the future of its modeling: An environmental perspective</w:t>
      </w:r>
      <w:r w:rsidRPr="00BF5C49">
        <w:t>[</w:t>
      </w:r>
      <w:r w:rsidRPr="00BF5C49">
        <w:t>J</w:t>
      </w:r>
      <w:r w:rsidRPr="00BF5C49">
        <w:t>]</w:t>
      </w:r>
      <w:r w:rsidRPr="00BF5C49">
        <w:t>. Applied Mathematical Modelling, 2016, 40</w:t>
      </w:r>
      <w:r w:rsidRPr="00BF5C49">
        <w:t>(</w:t>
      </w:r>
      <w:r w:rsidRPr="00BF5C49">
        <w:t>5-6</w:t>
      </w:r>
      <w:r w:rsidRPr="00BF5C49">
        <w:t>)</w:t>
      </w:r>
      <w:r w:rsidRPr="00BF5C49">
        <w:t xml:space="preserve">:</w:t>
      </w:r>
      <w:ins w:id="503328" w:author="注解排版器" w:date="2024-11-26T16:54:07Z">
        <w:r w:rsidRPr="00BF5C49">
          <w:t xml:space="preserve"> </w:t>
        </w:r>
      </w:ins>
      <w:r w:rsidRPr="00BF5C49">
        <w:t>4151-4178.</w:t>
      </w:r>
      <w:commentRangeEnd w:id="71"/>
      <w:r w:rsidR="00F1430F">
        <w:commentReference w:id="71"/>
      </w:r>
    </w:p>
    <w:p w14:paraId="0657A0A3" w14:textId="1D092937" w:rsidR="0034330C" w:rsidRPr="00BF5C49" w:rsidRDefault="0034330C" w:rsidP="0034330C">
      <w:pPr>
        <w:pStyle w:val="cw21"/>
        <w:topLinePunct/>
        <w:ind w:left="480" w:hangingChars="229" w:hanging="480"/>
      </w:pPr>
      <w:commentRangeStart w:id="72"/>
      <w:r w:rsidRPr="00BF5C49">
        <w:t>[</w:t>
      </w:r>
      <w:r w:rsidR="008868C0">
        <w:t>3</w:t>
      </w:r>
      <w:r w:rsidRPr="00BF5C49">
        <w:t>]</w:t>
      </w:r>
      <w:ins w:id="503329" w:author="注解排版器" w:date="2024-11-26T16:54:07Z">
        <w:r w:rsidRPr="00281126">
          <w:t xml:space="preserve">  </w:t>
        </w:r>
      </w:ins>
      <w:del w:id="503330" w:author="注解排版器" w:date="2024-11-26T16:54:12Z">
        <w:r w:rsidDel="00494EDC">
          <w:delText xml:space="preserve"> </w:delText>
        </w:r>
      </w:del>
      <w:r w:rsidRPr="00BF5C49">
        <w:t xml:space="preserve">Borghi A D</w:t>
      </w:r>
      <w:del w:id="503331" w:author="内容修订器" w:date="2024-11-26T16:54:13Z">
        <w:r w:rsidDel="00C56070">
          <w:delText xml:space="preserve"> </w:delText>
        </w:r>
      </w:del>
      <w:r w:rsidR="004B696B">
        <w:t xml:space="preserve">, </w:t>
      </w:r>
      <w:del w:id="503332" w:author="内容修订器" w:date="2024-11-26T16:54:12Z">
        <w:r w:rsidDel="00494EDC">
          <w:delText xml:space="preserve"> </w:delText>
        </w:r>
      </w:del>
      <w:r w:rsidR="001852F3">
        <w:t xml:space="preserve">Gallo M</w:t>
      </w:r>
      <w:del w:id="503333" w:author="内容修订器" w:date="2024-11-26T16:54:13Z">
        <w:r w:rsidDel="00C56070">
          <w:delText xml:space="preserve"> </w:delText>
        </w:r>
      </w:del>
      <w:r w:rsidR="004B696B">
        <w:t xml:space="preserve">, </w:t>
      </w:r>
      <w:del w:id="503334" w:author="内容修订器" w:date="2024-11-26T16:54:12Z">
        <w:r w:rsidDel="00494EDC">
          <w:delText xml:space="preserve"> </w:delText>
        </w:r>
      </w:del>
      <w:r w:rsidR="001852F3">
        <w:t xml:space="preserve">Strazza C</w:t>
      </w:r>
      <w:del w:id="503335" w:author="内容修订器" w:date="2024-11-26T16:54:13Z">
        <w:r w:rsidDel="00C56070">
          <w:delText xml:space="preserve"> </w:delText>
        </w:r>
      </w:del>
      <w:r w:rsidR="004B696B">
        <w:t xml:space="preserve">, et al. An evaluation of environmental sustainability in the food industry through Life Cycle Assessment: the case study of tomato products supply chain</w:t>
      </w:r>
      <w:r w:rsidRPr="00BF5C49">
        <w:t>[</w:t>
      </w:r>
      <w:r w:rsidRPr="00BF5C49">
        <w:t>J</w:t>
      </w:r>
      <w:r w:rsidRPr="00BF5C49">
        <w:t>]</w:t>
      </w:r>
      <w:r w:rsidRPr="00BF5C49">
        <w:t>. Journal of Cleaner Production, 2014, 78</w:t>
      </w:r>
      <w:r w:rsidRPr="00BF5C49">
        <w:t>(</w:t>
      </w:r>
      <w:r w:rsidRPr="00BF5C49">
        <w:t xml:space="preserve">sep.</w:t>
      </w:r>
      <w:ins w:id="503336" w:author="注解排版器" w:date="2024-11-26T16:54:07Z">
        <w:r w:rsidRPr="00BF5C49">
          <w:t xml:space="preserve"> </w:t>
        </w:r>
      </w:ins>
      <w:r w:rsidRPr="00BF5C49">
        <w:t>1</w:t>
      </w:r>
      <w:r w:rsidRPr="00BF5C49">
        <w:t>)</w:t>
      </w:r>
      <w:r w:rsidRPr="00BF5C49">
        <w:t xml:space="preserve">:</w:t>
      </w:r>
      <w:ins w:id="503337" w:author="注解排版器" w:date="2024-11-26T16:54:07Z">
        <w:r w:rsidRPr="00BF5C49">
          <w:t xml:space="preserve"> </w:t>
        </w:r>
      </w:ins>
      <w:r w:rsidRPr="00BF5C49">
        <w:t>121-130.</w:t>
      </w:r>
      <w:commentRangeEnd w:id="72"/>
      <w:r w:rsidR="00F1430F">
        <w:commentReference w:id="72"/>
      </w:r>
    </w:p>
    <w:p w14:paraId="367DA1C9" w14:textId="37519182" w:rsidR="0034330C" w:rsidRPr="00BF5C49" w:rsidRDefault="0034330C" w:rsidP="0034330C">
      <w:pPr>
        <w:pStyle w:val="cw21"/>
        <w:topLinePunct/>
        <w:ind w:left="480" w:hangingChars="229" w:hanging="480"/>
      </w:pPr>
      <w:commentRangeStart w:id="73"/>
      <w:r w:rsidRPr="00BF5C49">
        <w:t>[</w:t>
      </w:r>
      <w:r w:rsidR="008868C0">
        <w:t>4</w:t>
      </w:r>
      <w:r w:rsidRPr="00BF5C49">
        <w:t>]</w:t>
      </w:r>
      <w:ins w:id="503338" w:author="注解排版器" w:date="2024-11-26T16:54:07Z">
        <w:r w:rsidRPr="00281126">
          <w:t xml:space="preserve">  </w:t>
        </w:r>
      </w:ins>
      <w:del w:id="503339" w:author="注解排版器" w:date="2024-11-26T16:54:12Z">
        <w:r w:rsidDel="00494EDC">
          <w:delText xml:space="preserve"> </w:delText>
        </w:r>
      </w:del>
      <w:r w:rsidRPr="00BF5C49">
        <w:t>Bottani E</w:t>
      </w:r>
      <w:del w:id="503340" w:author="内容修订器" w:date="2024-11-26T16:54:13Z">
        <w:r w:rsidDel="00C56070">
          <w:delText xml:space="preserve"> </w:delText>
        </w:r>
      </w:del>
      <w:r w:rsidR="004B696B">
        <w:t>, Montanari R</w:t>
      </w:r>
      <w:del w:id="503341" w:author="内容修订器" w:date="2024-11-26T16:54:13Z">
        <w:r w:rsidDel="00C56070">
          <w:delText xml:space="preserve"> </w:delText>
        </w:r>
      </w:del>
      <w:r w:rsidR="004B696B">
        <w:t>, Rinaldi M</w:t>
      </w:r>
      <w:del w:id="503342" w:author="内容修订器" w:date="2024-11-26T16:54:13Z">
        <w:r w:rsidDel="00C56070">
          <w:delText xml:space="preserve"> </w:delText>
        </w:r>
      </w:del>
      <w:r w:rsidR="004B696B">
        <w:t>, et al. Modeling and multi-objective optimization of closed loop supply chains: A case study</w:t>
      </w:r>
      <w:r w:rsidRPr="00BF5C49">
        <w:t>[</w:t>
      </w:r>
      <w:r w:rsidRPr="00BF5C49">
        <w:t>J</w:t>
      </w:r>
      <w:r w:rsidRPr="00BF5C49">
        <w:t>]</w:t>
      </w:r>
      <w:r w:rsidRPr="00BF5C49">
        <w:t>. Computers &amp; Industrial Engineering, 2015, 87</w:t>
      </w:r>
      <w:r w:rsidRPr="00BF5C49">
        <w:t>(</w:t>
      </w:r>
      <w:r w:rsidRPr="00BF5C49">
        <w:t xml:space="preserve">sep.</w:t>
      </w:r>
      <w:ins w:id="503343" w:author="注解排版器" w:date="2024-11-26T16:54:07Z">
        <w:r w:rsidRPr="00BF5C49">
          <w:t xml:space="preserve"> </w:t>
        </w:r>
      </w:ins>
      <w:r w:rsidRPr="00BF5C49">
        <w:t>)</w:t>
      </w:r>
      <w:r w:rsidRPr="00BF5C49">
        <w:t xml:space="preserve">:</w:t>
      </w:r>
      <w:ins w:id="503344" w:author="注解排版器" w:date="2024-11-26T16:54:07Z">
        <w:r w:rsidRPr="00BF5C49">
          <w:t xml:space="preserve"> </w:t>
        </w:r>
      </w:ins>
      <w:r w:rsidRPr="00BF5C49">
        <w:t>328-342.</w:t>
      </w:r>
      <w:commentRangeEnd w:id="73"/>
      <w:r w:rsidR="00F1430F">
        <w:commentReference w:id="73"/>
      </w:r>
    </w:p>
    <w:p w14:paraId="27168AEE" w14:textId="17C38084" w:rsidR="0034330C" w:rsidRPr="00BF5C49" w:rsidRDefault="0034330C" w:rsidP="0034330C">
      <w:pPr>
        <w:pStyle w:val="cw21"/>
        <w:topLinePunct/>
        <w:ind w:left="480" w:hangingChars="229" w:hanging="480"/>
      </w:pPr>
      <w:commentRangeStart w:id="74"/>
      <w:commentRangeStart w:id="58"/>
      <w:r w:rsidRPr="00BF5C49">
        <w:t>[</w:t>
      </w:r>
      <w:r w:rsidR="008868C0">
        <w:t>5</w:t>
      </w:r>
      <w:r w:rsidRPr="00BF5C49">
        <w:t>]</w:t>
      </w:r>
      <w:ins w:id="503345" w:author="注解排版器" w:date="2024-11-26T16:54:07Z">
        <w:r w:rsidRPr="00281126">
          <w:t xml:space="preserve">  </w:t>
        </w:r>
      </w:ins>
      <w:del w:id="503346" w:author="注解排版器" w:date="2024-11-26T16:54:12Z">
        <w:r w:rsidDel="00494EDC">
          <w:delText xml:space="preserve"> </w:delText>
        </w:r>
      </w:del>
      <w:r w:rsidRPr="00BF5C49">
        <w:t>B¨</w:t>
      </w:r>
      <w:del w:id="503347" w:author="内容修订器" w:date="2024-11-26T16:54:12Z">
        <w:r w:rsidDel="00494EDC">
          <w:delText xml:space="preserve"> </w:delText>
        </w:r>
      </w:del>
      <w:r w:rsidR="001852F3">
        <w:t xml:space="preserve">us-ra Atamer n, Ismail S.</w:t>
      </w:r>
      <w:ins w:id="503348" w:author="内容修订器" w:date="2024-11-26T16:54:07Z">
        <w:r w:rsidR="001852F3">
          <w:t xml:space="preserve"> </w:t>
        </w:r>
      </w:ins>
      <w:r w:rsidR="001852F3">
        <w:t xml:space="preserve">Bakal 1</w:t>
      </w:r>
      <w:del w:id="503349" w:author="内容修订器" w:date="2024-11-26T16:54:13Z">
        <w:r w:rsidDel="00C56070">
          <w:delText xml:space="preserve"> </w:delText>
        </w:r>
      </w:del>
      <w:r w:rsidR="004B696B">
        <w:t xml:space="preserve">, Z.</w:t>
      </w:r>
      <w:ins w:id="503350" w:author="内容修订器" w:date="2024-11-26T16:54:07Z">
        <w:r w:rsidR="001852F3">
          <w:t xml:space="preserve"> </w:t>
        </w:r>
      </w:ins>
      <w:r w:rsidR="001852F3">
        <w:t xml:space="preserve">PelinBayındır . Optimal pricing and production decisions in utilizing reusable containers</w:t>
      </w:r>
      <w:r w:rsidRPr="00BF5C49">
        <w:t>[</w:t>
      </w:r>
      <w:r w:rsidRPr="00BF5C49">
        <w:rPr>
          <w:kern w:val="2"/>
          <w:sz w:val="21"/>
          <w:szCs w:val="21"/>
          <w:rFonts w:ascii="Times New Roman" w:eastAsia="宋体" w:hAnsi="Times New Roman" w:cs="Times New Roman"/>
        </w:rPr>
        <w:t>J</w:t>
      </w:r>
      <w:r w:rsidRPr="00BF5C49">
        <w:t>]</w:t>
      </w:r>
      <w:r w:rsidRPr="00BF5C49">
        <w:t xml:space="preserve">. Production Economics,</w:t>
      </w:r>
      <w:ins w:id="503351" w:author="注解排版器" w:date="2024-11-26T16:54:07Z">
        <w:r w:rsidRPr="00BF5C49">
          <w:t xml:space="preserve"> </w:t>
        </w:r>
      </w:ins>
      <w:r w:rsidRPr="00BF5C49">
        <w:t>2013,</w:t>
      </w:r>
      <w:ins w:id="503352" w:author="注解排版器" w:date="2024-11-26T16:54:07Z">
        <w:r w:rsidRPr="00BF5C49">
          <w:t xml:space="preserve"> </w:t>
        </w:r>
      </w:ins>
      <w:r w:rsidRPr="00BF5C49">
        <w:t>143:</w:t>
      </w:r>
      <w:ins w:id="503353" w:author="注解排版器" w:date="2024-11-26T16:54:07Z">
        <w:r w:rsidRPr="00BF5C49">
          <w:t xml:space="preserve"> </w:t>
        </w:r>
      </w:ins>
      <w:r w:rsidRPr="00BF5C49">
        <w:t>222-232.</w:t>
      </w:r>
      <w:commentRangeEnd w:id="58"/>
      <w:r w:rsidR="00F1430F">
        <w:commentReference w:id="58"/>
      </w:r>
      <w:commentRangeEnd w:id="74"/>
      <w:r w:rsidR="00F1430F">
        <w:commentReference w:id="74"/>
      </w:r>
    </w:p>
    <w:p w14:paraId="21C1C8B6" w14:textId="473C9059" w:rsidR="0034330C" w:rsidRPr="00BF5C49" w:rsidRDefault="0034330C" w:rsidP="0034330C">
      <w:pPr>
        <w:pStyle w:val="cw21"/>
        <w:topLinePunct/>
        <w:ind w:left="480" w:hangingChars="229" w:hanging="480"/>
      </w:pPr>
      <w:commentRangeStart w:id="75"/>
      <w:r w:rsidRPr="003673D3">
        <w:t>[</w:t>
      </w:r>
      <w:r w:rsidR="008868C0">
        <w:t>6</w:t>
      </w:r>
      <w:r w:rsidRPr="00416357">
        <w:t>]</w:t>
      </w:r>
      <w:ins w:id="503354" w:author="注解排版器" w:date="2024-11-26T16:54:07Z">
        <w:r w:rsidRPr="00281126">
          <w:t xml:space="preserve">  </w:t>
        </w:r>
      </w:ins>
      <w:del w:id="503355" w:author="注解排版器" w:date="2024-11-26T16:54:12Z">
        <w:r w:rsidDel="00494EDC">
          <w:delText xml:space="preserve"> </w:delText>
        </w:r>
      </w:del>
      <w:r w:rsidRPr="00416357">
        <w:t xml:space="preserve">Cobb, </w:t>
      </w:r>
      <w:del w:id="503356" w:author="内容修订器" w:date="2024-11-26T16:54:12Z">
        <w:r w:rsidDel="00494EDC">
          <w:delText xml:space="preserve"> </w:delText>
        </w:r>
      </w:del>
      <w:r w:rsidR="001852F3">
        <w:t xml:space="preserve">Barry R . Inventory control for returnable transport items in a closed-loop supply cha</w:t>
      </w:r>
      <w:r w:rsidRPr="00BF5C49">
        <w:t>in</w:t>
      </w:r>
      <w:r w:rsidRPr="00BF5C49">
        <w:t>[</w:t>
      </w:r>
      <w:r w:rsidRPr="00BF5C49">
        <w:rPr>
          <w:kern w:val="2"/>
          <w:sz w:val="21"/>
          <w:rFonts w:ascii="Times New Roman" w:eastAsia="宋体" w:hAnsi="Times New Roman" w:cs="Times New Roman"/>
          <w:szCs w:val="24"/>
        </w:rPr>
        <w:t>J</w:t>
      </w:r>
      <w:r w:rsidRPr="00BF5C49">
        <w:t>]</w:t>
      </w:r>
      <w:r w:rsidRPr="00BF5C49">
        <w:t xml:space="preserve">. Transportation Research Part E: Logistics and Transportation Review, 2016, 86:</w:t>
      </w:r>
      <w:ins w:id="503357" w:author="注解排版器" w:date="2024-11-26T16:54:07Z">
        <w:r w:rsidRPr="00BF5C49">
          <w:t xml:space="preserve"> </w:t>
        </w:r>
      </w:ins>
      <w:r w:rsidRPr="00BF5C49">
        <w:t>53-68.</w:t>
      </w:r>
      <w:commentRangeEnd w:id="75"/>
      <w:r w:rsidR="00F1430F">
        <w:commentReference w:id="75"/>
      </w:r>
    </w:p>
    <w:p w14:paraId="0F6F8DEA" w14:textId="6A54D802" w:rsidR="0034330C" w:rsidRDefault="0034330C" w:rsidP="0034330C">
      <w:pPr>
        <w:pStyle w:val="cw21"/>
        <w:topLinePunct/>
        <w:ind w:left="480" w:hangingChars="229" w:hanging="480"/>
      </w:pPr>
      <w:commentRangeStart w:id="76"/>
      <w:r w:rsidRPr="003673D3">
        <w:t>[</w:t>
      </w:r>
      <w:r w:rsidR="008868C0">
        <w:t>7</w:t>
      </w:r>
      <w:r w:rsidRPr="00416357">
        <w:t>]</w:t>
      </w:r>
      <w:ins w:id="503358" w:author="注解排版器" w:date="2024-11-26T16:54:07Z">
        <w:r w:rsidRPr="00281126">
          <w:t xml:space="preserve">  </w:t>
        </w:r>
      </w:ins>
      <w:del w:id="503359" w:author="注解排版器" w:date="2024-11-26T16:54:12Z">
        <w:r w:rsidDel="00494EDC">
          <w:delText xml:space="preserve"> </w:delText>
        </w:r>
      </w:del>
      <w:r w:rsidRPr="00416357">
        <w:t>Crainic T G</w:t>
      </w:r>
      <w:del w:id="503360" w:author="内容修订器" w:date="2024-11-26T16:54:13Z">
        <w:r w:rsidDel="00C56070">
          <w:delText xml:space="preserve"> </w:delText>
        </w:r>
      </w:del>
      <w:r w:rsidR="004B696B">
        <w:t>, Dejax G P . Special Issue on Stochastic and Dynamic Models in Transportation || Dynamic and Stochastic Model</w:t>
      </w:r>
      <w:r w:rsidRPr="00BF5C49">
        <w:t>s for the Allocation of Empty Containers</w:t>
      </w:r>
      <w:r w:rsidRPr="00BF5C49">
        <w:t>[</w:t>
      </w:r>
      <w:r w:rsidRPr="00BF5C49">
        <w:t>J</w:t>
      </w:r>
      <w:r w:rsidRPr="00BF5C49">
        <w:t>]</w:t>
      </w:r>
      <w:r w:rsidRPr="00BF5C49">
        <w:t>. Operations Research, 1993, 41</w:t>
      </w:r>
      <w:r w:rsidRPr="00BF5C49">
        <w:t>(</w:t>
      </w:r>
      <w:r w:rsidRPr="00BF5C49">
        <w:t>1</w:t>
      </w:r>
      <w:r w:rsidRPr="00BF5C49">
        <w:t>)</w:t>
      </w:r>
      <w:r w:rsidRPr="00BF5C49">
        <w:t xml:space="preserve">:</w:t>
      </w:r>
      <w:ins w:id="503361" w:author="注解排版器" w:date="2024-11-26T16:54:07Z">
        <w:r w:rsidRPr="00BF5C49">
          <w:t xml:space="preserve"> </w:t>
        </w:r>
      </w:ins>
      <w:r w:rsidRPr="00BF5C49">
        <w:t>102-126.</w:t>
      </w:r>
      <w:commentRangeEnd w:id="76"/>
      <w:r w:rsidR="00F1430F">
        <w:commentReference w:id="76"/>
      </w:r>
    </w:p>
    <w:p w14:paraId="5852C5A0" w14:textId="2FE435D3" w:rsidR="0034330C" w:rsidRPr="003673D3" w:rsidRDefault="0034330C" w:rsidP="0034330C">
      <w:pPr>
        <w:pStyle w:val="cw21"/>
        <w:topLinePunct/>
        <w:ind w:left="480" w:hangingChars="229" w:hanging="480"/>
      </w:pPr>
      <w:commentRangeStart w:id="77"/>
      <w:commentRangeStart w:id="59"/>
      <w:r w:rsidRPr="003673D3">
        <w:t>[</w:t>
      </w:r>
      <w:r w:rsidR="008868C0">
        <w:t>8</w:t>
      </w:r>
      <w:r w:rsidRPr="003673D3">
        <w:t>]</w:t>
      </w:r>
      <w:ins w:id="503362" w:author="注解排版器" w:date="2024-11-26T16:54:07Z">
        <w:r w:rsidRPr="00281126">
          <w:t xml:space="preserve">  </w:t>
        </w:r>
      </w:ins>
      <w:del w:id="503363" w:author="注解排版器" w:date="2024-11-26T16:54:12Z">
        <w:r w:rsidDel="00494EDC">
          <w:delText xml:space="preserve"> </w:delText>
        </w:r>
      </w:del>
      <w:r w:rsidRPr="003673D3">
        <w:t>Fleischmann M</w:t>
      </w:r>
      <w:del w:id="503364" w:author="内容修订器" w:date="2024-11-26T16:54:13Z">
        <w:r w:rsidDel="00C56070">
          <w:delText xml:space="preserve"> </w:delText>
        </w:r>
      </w:del>
      <w:r w:rsidR="004B696B">
        <w:t>, Bloemhof-Ruwaard J M</w:t>
      </w:r>
      <w:del w:id="503365" w:author="内容修订器" w:date="2024-11-26T16:54:13Z">
        <w:r w:rsidDel="00C56070">
          <w:delText xml:space="preserve"> </w:delText>
        </w:r>
      </w:del>
      <w:r w:rsidR="004B696B">
        <w:t>, De Kker R</w:t>
      </w:r>
      <w:del w:id="503366" w:author="内容修订器" w:date="2024-11-26T16:54:13Z">
        <w:r w:rsidDel="00C56070">
          <w:delText xml:space="preserve"> </w:delText>
        </w:r>
      </w:del>
      <w:r w:rsidR="004B696B">
        <w:t>, et al. Quantitative models for reverse logistics</w:t>
      </w:r>
      <w:r w:rsidRPr="003673D3">
        <w:t>[</w:t>
      </w:r>
      <w:r w:rsidRPr="003673D3">
        <w:t>J</w:t>
      </w:r>
      <w:r w:rsidRPr="003673D3">
        <w:t>]</w:t>
      </w:r>
      <w:r w:rsidRPr="003673D3">
        <w:t>. European Journal of Operational Research, 1997, 103</w:t>
      </w:r>
      <w:r w:rsidRPr="003673D3">
        <w:t>(</w:t>
      </w:r>
      <w:r w:rsidRPr="003673D3">
        <w:t>1</w:t>
      </w:r>
      <w:r w:rsidRPr="003673D3">
        <w:t>)</w:t>
      </w:r>
      <w:r w:rsidRPr="003673D3">
        <w:t xml:space="preserve">:</w:t>
      </w:r>
      <w:ins w:id="503367" w:author="注解排版器" w:date="2024-11-26T16:54:07Z">
        <w:r w:rsidRPr="003673D3">
          <w:t xml:space="preserve"> </w:t>
        </w:r>
      </w:ins>
      <w:r w:rsidRPr="003673D3">
        <w:t>1-17.</w:t>
      </w:r>
      <w:commentRangeEnd w:id="59"/>
      <w:r w:rsidR="00F1430F">
        <w:commentReference w:id="59"/>
      </w:r>
      <w:commentRangeEnd w:id="77"/>
      <w:r w:rsidR="00F1430F">
        <w:commentReference w:id="77"/>
      </w:r>
    </w:p>
    <w:p w14:paraId="5FCB50B6" w14:textId="77777777" w:rsidR="0034330C" w:rsidRPr="00BF5C49" w:rsidRDefault="0034330C" w:rsidP="0034330C">
      <w:pPr>
        <w:pStyle w:val="cw21"/>
        <w:topLinePunct/>
        <w:ind w:left="480" w:hangingChars="229" w:hanging="480"/>
      </w:pPr>
      <w:commentRangeStart w:id="78"/>
      <w:commentRangeStart w:id="60"/>
      <w:r w:rsidRPr="00BF5C49">
        <w:t>[</w:t>
      </w:r>
      <w:r w:rsidRPr="00BF5C49">
        <w:t>9</w:t>
      </w:r>
      <w:r w:rsidRPr="00BF5C49">
        <w:t>]</w:t>
      </w:r>
      <w:ins w:id="503368" w:author="注解排版器" w:date="2024-11-26T16:54:07Z">
        <w:r w:rsidRPr="00281126">
          <w:t xml:space="preserve">  </w:t>
        </w:r>
      </w:ins>
      <w:del w:id="503369" w:author="注解排版器" w:date="2024-11-26T16:54:12Z">
        <w:r w:rsidDel="00494EDC">
          <w:delText xml:space="preserve"> </w:delText>
        </w:r>
      </w:del>
      <w:r w:rsidRPr="00BF5C49">
        <w:t xml:space="preserve">Goh,</w:t>
      </w:r>
      <w:ins w:id="503370" w:author="注解排版器" w:date="2024-11-26T16:54:07Z">
        <w:r w:rsidRPr="00BF5C49">
          <w:t xml:space="preserve"> </w:t>
        </w:r>
      </w:ins>
      <w:r w:rsidRPr="00BF5C49">
        <w:t>T.</w:t>
      </w:r>
      <w:ins w:id="503371" w:author="注解排版器" w:date="2024-11-26T16:54:07Z">
        <w:r w:rsidRPr="00BF5C49">
          <w:t xml:space="preserve"> </w:t>
        </w:r>
      </w:ins>
      <w:r w:rsidRPr="00BF5C49">
        <w:t>N.,</w:t>
      </w:r>
      <w:ins w:id="503372" w:author="注解排版器" w:date="2024-11-26T16:54:07Z">
        <w:r w:rsidRPr="00BF5C49">
          <w:t xml:space="preserve"> </w:t>
        </w:r>
      </w:ins>
      <w:r w:rsidRPr="00BF5C49">
        <w:t>Varaprasad,</w:t>
      </w:r>
      <w:ins w:id="503373" w:author="注解排版器" w:date="2024-11-26T16:54:07Z">
        <w:r w:rsidRPr="00BF5C49">
          <w:t xml:space="preserve"> </w:t>
        </w:r>
      </w:ins>
      <w:r w:rsidRPr="00BF5C49">
        <w:t xml:space="preserve">N. . A Statistical Methodology for the Analysis of the Life-Cycle of Reusable Containers</w:t>
      </w:r>
      <w:r w:rsidRPr="00BF5C49">
        <w:t>[</w:t>
      </w:r>
      <w:r w:rsidRPr="00BF5C49">
        <w:t>J</w:t>
      </w:r>
      <w:r w:rsidRPr="00BF5C49">
        <w:t>]</w:t>
      </w:r>
      <w:r w:rsidRPr="00BF5C49">
        <w:t>. A I I E Transactions, 1986, 18</w:t>
      </w:r>
      <w:r w:rsidRPr="00BF5C49">
        <w:t>(</w:t>
      </w:r>
      <w:r w:rsidRPr="00BF5C49">
        <w:t>1</w:t>
      </w:r>
      <w:r w:rsidRPr="00BF5C49">
        <w:t>)</w:t>
      </w:r>
      <w:r w:rsidRPr="00BF5C49">
        <w:t xml:space="preserve">:</w:t>
      </w:r>
      <w:ins w:id="503374" w:author="注解排版器" w:date="2024-11-26T16:54:07Z">
        <w:r w:rsidRPr="00BF5C49">
          <w:t xml:space="preserve"> </w:t>
        </w:r>
      </w:ins>
      <w:r w:rsidRPr="00BF5C49">
        <w:t>42-47.</w:t>
      </w:r>
      <w:del w:id="503375" w:author="注解排版器" w:date="2024-11-26T16:54:12Z">
        <w:r w:rsidDel="00494EDC">
          <w:delText xml:space="preserve"> </w:delText>
        </w:r>
      </w:del>
      <w:commentRangeEnd w:id="60"/>
      <w:r w:rsidR="00F1430F">
        <w:commentReference w:id="60"/>
      </w:r>
      <w:commentRangeEnd w:id="78"/>
      <w:r w:rsidR="00F1430F">
        <w:commentReference w:id="78"/>
      </w:r>
    </w:p>
    <w:p w14:paraId="60236EBC" w14:textId="32C23B54" w:rsidR="0034330C" w:rsidRPr="00BF5C49" w:rsidRDefault="0034330C" w:rsidP="0034330C">
      <w:pPr>
        <w:pStyle w:val="cw21"/>
        <w:topLinePunct/>
        <w:ind w:left="480" w:hangingChars="229" w:hanging="480"/>
      </w:pPr>
      <w:commentRangeStart w:id="79"/>
      <w:commentRangeStart w:id="61"/>
      <w:r w:rsidRPr="00BF5C49">
        <w:lastRenderedPageBreak/>
        <w:t>[</w:t>
      </w:r>
      <w:r w:rsidRPr="00BF5C49">
        <w:t>1</w:t>
      </w:r>
      <w:r w:rsidR="008868C0">
        <w:t>0</w:t>
      </w:r>
      <w:r w:rsidRPr="00BF5C49">
        <w:t>]</w:t>
      </w:r>
      <w:ins w:id="503376" w:author="注解排版器" w:date="2024-11-26T16:54:07Z">
        <w:r w:rsidRPr="00281126">
          <w:t xml:space="preserve"> </w:t>
        </w:r>
      </w:ins>
      <w:del w:id="503377" w:author="注解排版器" w:date="2024-11-26T16:54:12Z">
        <w:r w:rsidDel="00494EDC">
          <w:delText xml:space="preserve"> </w:delText>
        </w:r>
      </w:del>
      <w:r w:rsidRPr="00BF5C49">
        <w:t>Grimes-Casey H G</w:t>
      </w:r>
      <w:del w:id="503378" w:author="内容修订器" w:date="2024-11-26T16:54:13Z">
        <w:r w:rsidDel="00C56070">
          <w:delText xml:space="preserve"> </w:delText>
        </w:r>
      </w:del>
      <w:r w:rsidR="004B696B">
        <w:t>, Seager T P</w:t>
      </w:r>
      <w:del w:id="503379" w:author="内容修订器" w:date="2024-11-26T16:54:13Z">
        <w:r w:rsidDel="00C56070">
          <w:delText xml:space="preserve"> </w:delText>
        </w:r>
      </w:del>
      <w:r w:rsidR="004B696B">
        <w:t>, Theis T L</w:t>
      </w:r>
      <w:del w:id="503380" w:author="内容修订器" w:date="2024-11-26T16:54:13Z">
        <w:r w:rsidDel="00C56070">
          <w:delText xml:space="preserve"> </w:delText>
        </w:r>
      </w:del>
      <w:r w:rsidR="004B696B">
        <w:t>, et al. A game theory framework for cooperative management of refillable and disposable bottle lifecycles</w:t>
      </w:r>
      <w:r w:rsidRPr="00BF5C49">
        <w:t>[</w:t>
      </w:r>
      <w:r w:rsidRPr="00BF5C49">
        <w:t>J</w:t>
      </w:r>
      <w:r w:rsidRPr="00BF5C49">
        <w:t>]</w:t>
      </w:r>
      <w:r w:rsidRPr="00BF5C49">
        <w:t>. Journal of Cleaner Production, 2007, 15</w:t>
      </w:r>
      <w:r w:rsidRPr="00BF5C49">
        <w:t>(</w:t>
      </w:r>
      <w:r w:rsidRPr="00BF5C49">
        <w:t>17</w:t>
      </w:r>
      <w:r w:rsidRPr="00BF5C49">
        <w:t>)</w:t>
      </w:r>
      <w:r w:rsidRPr="00BF5C49">
        <w:t xml:space="preserve">:</w:t>
      </w:r>
      <w:ins w:id="503381" w:author="注解排版器" w:date="2024-11-26T16:54:07Z">
        <w:r w:rsidRPr="00BF5C49">
          <w:t xml:space="preserve"> </w:t>
        </w:r>
      </w:ins>
      <w:r w:rsidRPr="00BF5C49">
        <w:t>1618-1627.</w:t>
      </w:r>
      <w:commentRangeEnd w:id="61"/>
      <w:r w:rsidR="00F1430F">
        <w:commentReference w:id="61"/>
      </w:r>
      <w:commentRangeEnd w:id="79"/>
      <w:r w:rsidR="00F1430F">
        <w:commentReference w:id="79"/>
      </w:r>
    </w:p>
    <w:p w14:paraId="0A59460A" w14:textId="7D248D74" w:rsidR="0034330C" w:rsidRPr="00BF5C49" w:rsidRDefault="0034330C" w:rsidP="0034330C">
      <w:pPr>
        <w:pStyle w:val="cw21"/>
        <w:topLinePunct/>
        <w:ind w:left="480" w:hangingChars="229" w:hanging="480"/>
      </w:pPr>
      <w:commentRangeStart w:id="80"/>
      <w:r w:rsidRPr="00BF5C49">
        <w:t>[</w:t>
      </w:r>
      <w:r w:rsidRPr="00BF5C49">
        <w:t>1</w:t>
      </w:r>
      <w:r w:rsidR="008868C0">
        <w:t>1</w:t>
      </w:r>
      <w:r w:rsidRPr="00BF5C49">
        <w:t>]</w:t>
      </w:r>
      <w:ins w:id="503382" w:author="注解排版器" w:date="2024-11-26T16:54:07Z">
        <w:r w:rsidRPr="00281126">
          <w:t xml:space="preserve"> </w:t>
        </w:r>
      </w:ins>
      <w:del w:id="503383" w:author="注解排版器" w:date="2024-11-26T16:54:12Z">
        <w:r w:rsidDel="00494EDC">
          <w:delText xml:space="preserve"> </w:delText>
        </w:r>
      </w:del>
      <w:r w:rsidRPr="00BF5C49">
        <w:t xml:space="preserve">Hariga M</w:t>
      </w:r>
      <w:del w:id="503384" w:author="内容修订器" w:date="2024-11-26T16:54:13Z">
        <w:r w:rsidDel="00C56070">
          <w:delText xml:space="preserve"> </w:delText>
        </w:r>
      </w:del>
      <w:r w:rsidR="004B696B">
        <w:t xml:space="preserve">, </w:t>
      </w:r>
      <w:del w:id="503385" w:author="内容修订器" w:date="2024-11-26T16:54:12Z">
        <w:r w:rsidDel="00494EDC">
          <w:delText xml:space="preserve"> </w:delText>
        </w:r>
      </w:del>
      <w:r w:rsidR="001852F3">
        <w:t xml:space="preserve">Glock C H</w:t>
      </w:r>
      <w:del w:id="503386" w:author="内容修订器" w:date="2024-11-26T16:54:13Z">
        <w:r w:rsidDel="00C56070">
          <w:delText xml:space="preserve"> </w:delText>
        </w:r>
      </w:del>
      <w:r w:rsidR="004B696B">
        <w:t xml:space="preserve">, </w:t>
      </w:r>
      <w:del w:id="503387" w:author="内容修订器" w:date="2024-11-26T16:54:12Z">
        <w:r w:rsidDel="00494EDC">
          <w:delText xml:space="preserve"> </w:delText>
        </w:r>
      </w:del>
      <w:r w:rsidR="001852F3">
        <w:t xml:space="preserve">Kim T . Integrated product and container inventory model for a single-vendor single-buyer supply chain with owned and rented returnable transport items</w:t>
      </w:r>
      <w:r w:rsidRPr="00BF5C49">
        <w:t>[</w:t>
      </w:r>
      <w:r w:rsidRPr="00BF5C49">
        <w:t>J</w:t>
      </w:r>
      <w:r w:rsidRPr="00BF5C49">
        <w:t>]</w:t>
      </w:r>
      <w:r w:rsidRPr="00BF5C49">
        <w:t>. International Journal of Production Research, 2016, 12</w:t>
      </w:r>
      <w:r w:rsidRPr="00BF5C49">
        <w:t>(</w:t>
      </w:r>
      <w:r w:rsidRPr="00BF5C49">
        <w:t>7</w:t>
      </w:r>
      <w:r w:rsidRPr="00BF5C49">
        <w:t>)</w:t>
      </w:r>
      <w:r w:rsidRPr="00BF5C49">
        <w:t xml:space="preserve">:</w:t>
      </w:r>
      <w:ins w:id="503388" w:author="注解排版器" w:date="2024-11-26T16:54:07Z">
        <w:r w:rsidRPr="00BF5C49">
          <w:t xml:space="preserve"> </w:t>
        </w:r>
      </w:ins>
      <w:r w:rsidRPr="00BF5C49">
        <w:t>1-11.</w:t>
      </w:r>
      <w:commentRangeEnd w:id="80"/>
      <w:r w:rsidR="00F1430F">
        <w:commentReference w:id="80"/>
      </w:r>
    </w:p>
    <w:p w14:paraId="71BC4CCB" w14:textId="1EC7CEF3" w:rsidR="0034330C" w:rsidRPr="00BF5C49" w:rsidRDefault="0034330C" w:rsidP="0034330C">
      <w:pPr>
        <w:pStyle w:val="cw21"/>
        <w:topLinePunct/>
        <w:ind w:left="480" w:hangingChars="229" w:hanging="480"/>
      </w:pPr>
      <w:commentRangeStart w:id="81"/>
      <w:commentRangeStart w:id="62"/>
      <w:r w:rsidRPr="00BF5C49">
        <w:t>[</w:t>
      </w:r>
      <w:r w:rsidR="008868C0">
        <w:t>12</w:t>
      </w:r>
      <w:r w:rsidRPr="00BF5C49">
        <w:t>]</w:t>
      </w:r>
      <w:ins w:id="503389" w:author="注解排版器" w:date="2024-11-26T16:54:07Z">
        <w:r w:rsidRPr="00281126">
          <w:t xml:space="preserve"> </w:t>
        </w:r>
      </w:ins>
      <w:del w:id="503390" w:author="注解排版器" w:date="2024-11-26T16:54:12Z">
        <w:r w:rsidDel="00494EDC">
          <w:delText xml:space="preserve"> </w:delText>
        </w:r>
      </w:del>
      <w:r w:rsidRPr="00BF5C49">
        <w:t xml:space="preserve">Iassinovskaia G</w:t>
      </w:r>
      <w:del w:id="503391" w:author="内容修订器" w:date="2024-11-26T16:54:13Z">
        <w:r w:rsidDel="00C56070">
          <w:delText xml:space="preserve"> </w:delText>
        </w:r>
      </w:del>
      <w:r w:rsidR="004B696B">
        <w:t xml:space="preserve">, </w:t>
      </w:r>
      <w:del w:id="503392" w:author="内容修订器" w:date="2024-11-26T16:54:12Z">
        <w:r w:rsidDel="00494EDC">
          <w:delText xml:space="preserve"> </w:delText>
        </w:r>
      </w:del>
      <w:r w:rsidR="001852F3">
        <w:t xml:space="preserve">Limbourg S</w:t>
      </w:r>
      <w:del w:id="503393" w:author="内容修订器" w:date="2024-11-26T16:54:13Z">
        <w:r w:rsidDel="00C56070">
          <w:delText xml:space="preserve"> </w:delText>
        </w:r>
      </w:del>
      <w:r w:rsidR="004B696B">
        <w:t xml:space="preserve">, </w:t>
      </w:r>
      <w:del w:id="503394" w:author="内容修订器" w:date="2024-11-26T16:54:12Z">
        <w:r w:rsidDel="00494EDC">
          <w:delText xml:space="preserve"> </w:delText>
        </w:r>
      </w:del>
      <w:r w:rsidR="001852F3">
        <w:t xml:space="preserve">F</w:t>
      </w:r>
      <w:del w:id="503395" w:author="内容修订器" w:date="2024-11-26T16:54:12Z">
        <w:r w:rsidDel="00494EDC">
          <w:delText xml:space="preserve"> </w:delText>
        </w:r>
      </w:del>
      <w:r w:rsidR="001852F3">
        <w:t xml:space="preserve"> Riane. The inventory-routing problem of returnable transport items with time windows and simultaneous pickup and delivery in closed-loop supply chains</w:t>
      </w:r>
      <w:r w:rsidRPr="00BF5C49">
        <w:t>[</w:t>
      </w:r>
      <w:r w:rsidRPr="00BF5C49">
        <w:t>J</w:t>
      </w:r>
      <w:r w:rsidRPr="00BF5C49">
        <w:t>]</w:t>
      </w:r>
      <w:r w:rsidRPr="00BF5C49">
        <w:t>. International Journal of Production Economics, 2016, 183</w:t>
      </w:r>
      <w:r w:rsidRPr="00BF5C49">
        <w:t>(</w:t>
      </w:r>
      <w:r w:rsidRPr="00BF5C49">
        <w:t xml:space="preserve">Pt.</w:t>
      </w:r>
      <w:ins w:id="503396" w:author="内容修订器" w:date="2024-11-26T16:54:07Z">
        <w:r w:rsidR="001852F3">
          <w:t xml:space="preserve"> </w:t>
        </w:r>
      </w:ins>
      <w:r w:rsidR="001852F3">
        <w:t xml:space="preserve">B</w:t>
      </w:r>
      <w:r w:rsidRPr="00BF5C49">
        <w:t>)</w:t>
      </w:r>
      <w:r w:rsidRPr="00BF5C49">
        <w:t xml:space="preserve">:</w:t>
      </w:r>
      <w:ins w:id="503397" w:author="注解排版器" w:date="2024-11-26T16:54:07Z">
        <w:r w:rsidRPr="00BF5C49">
          <w:t xml:space="preserve"> </w:t>
        </w:r>
      </w:ins>
      <w:r w:rsidRPr="00BF5C49">
        <w:t>570-582.</w:t>
      </w:r>
      <w:commentRangeEnd w:id="62"/>
      <w:r w:rsidR="00F1430F">
        <w:commentReference w:id="62"/>
      </w:r>
      <w:commentRangeEnd w:id="81"/>
      <w:r w:rsidR="00F1430F">
        <w:commentReference w:id="81"/>
      </w:r>
    </w:p>
    <w:p w14:paraId="04D8FD50" w14:textId="45C54170" w:rsidR="0034330C" w:rsidRPr="00BF5C49" w:rsidRDefault="0034330C" w:rsidP="0034330C">
      <w:pPr>
        <w:pStyle w:val="cw21"/>
        <w:topLinePunct/>
        <w:ind w:left="480" w:hangingChars="229" w:hanging="480"/>
      </w:pPr>
      <w:commentRangeStart w:id="82"/>
      <w:r w:rsidRPr="00BF5C49">
        <w:t>[</w:t>
      </w:r>
      <w:r w:rsidR="008868C0">
        <w:t>13</w:t>
      </w:r>
      <w:r w:rsidRPr="00BF5C49">
        <w:t>]</w:t>
      </w:r>
      <w:ins w:id="503398" w:author="注解排版器" w:date="2024-11-26T16:54:07Z">
        <w:r w:rsidRPr="00281126">
          <w:t xml:space="preserve"> </w:t>
        </w:r>
      </w:ins>
      <w:del w:id="503399" w:author="注解排版器" w:date="2024-11-26T16:54:12Z">
        <w:r w:rsidDel="00494EDC">
          <w:delText xml:space="preserve"> </w:delText>
        </w:r>
      </w:del>
      <w:r w:rsidRPr="00BF5C49">
        <w:t>Krikke H . Opportunistic versus life-cycle-oriented decision making in multi-loop recovery: an eco-eco study on disposed vehicles</w:t>
      </w:r>
      <w:r w:rsidRPr="00BF5C49">
        <w:t>[</w:t>
      </w:r>
      <w:r w:rsidRPr="00BF5C49">
        <w:t>J</w:t>
      </w:r>
      <w:r w:rsidRPr="00BF5C49">
        <w:t>]</w:t>
      </w:r>
      <w:r w:rsidRPr="00BF5C49">
        <w:t>. Social Science Electronic Publishing, 2010, 15</w:t>
      </w:r>
      <w:r w:rsidRPr="00BF5C49">
        <w:t>(</w:t>
      </w:r>
      <w:r w:rsidRPr="00BF5C49">
        <w:t>8</w:t>
      </w:r>
      <w:r w:rsidRPr="00BF5C49">
        <w:t>)</w:t>
      </w:r>
      <w:r w:rsidRPr="00BF5C49">
        <w:t xml:space="preserve">:</w:t>
      </w:r>
      <w:ins w:id="503400" w:author="注解排版器" w:date="2024-11-26T16:54:07Z">
        <w:r w:rsidRPr="00BF5C49">
          <w:t xml:space="preserve"> </w:t>
        </w:r>
      </w:ins>
      <w:r w:rsidRPr="00BF5C49">
        <w:t>757-768.</w:t>
      </w:r>
      <w:commentRangeEnd w:id="82"/>
      <w:r w:rsidR="00F1430F">
        <w:commentReference w:id="82"/>
      </w:r>
    </w:p>
    <w:p w14:paraId="2DB1AD28" w14:textId="15429C6A" w:rsidR="0034330C" w:rsidRPr="00BF5C49" w:rsidRDefault="0034330C" w:rsidP="0034330C">
      <w:pPr>
        <w:pStyle w:val="cw21"/>
        <w:topLinePunct/>
        <w:ind w:left="480" w:hangingChars="229" w:hanging="480"/>
      </w:pPr>
      <w:commentRangeStart w:id="83"/>
      <w:r w:rsidRPr="00BF5C49">
        <w:t>[</w:t>
      </w:r>
      <w:r w:rsidR="008868C0">
        <w:t>14</w:t>
      </w:r>
      <w:r w:rsidRPr="00BF5C49">
        <w:t>]</w:t>
      </w:r>
      <w:ins w:id="503401" w:author="注解排版器" w:date="2024-11-26T16:54:07Z">
        <w:r w:rsidRPr="00281126">
          <w:t xml:space="preserve"> </w:t>
        </w:r>
      </w:ins>
      <w:del w:id="503402" w:author="注解排版器" w:date="2024-11-26T16:54:12Z">
        <w:r w:rsidDel="00494EDC">
          <w:delText xml:space="preserve"> </w:delText>
        </w:r>
      </w:del>
      <w:r w:rsidRPr="00BF5C49">
        <w:t xml:space="preserve">Levi M</w:t>
      </w:r>
      <w:del w:id="503403" w:author="内容修订器" w:date="2024-11-26T16:54:13Z">
        <w:r w:rsidDel="00C56070">
          <w:delText xml:space="preserve"> </w:delText>
        </w:r>
      </w:del>
      <w:r w:rsidR="004B696B">
        <w:t xml:space="preserve">, </w:t>
      </w:r>
      <w:del w:id="503404" w:author="内容修订器" w:date="2024-11-26T16:54:12Z">
        <w:r w:rsidDel="00494EDC">
          <w:delText xml:space="preserve"> </w:delText>
        </w:r>
      </w:del>
      <w:r w:rsidR="001852F3">
        <w:t xml:space="preserve">Cortesi S</w:t>
      </w:r>
      <w:del w:id="503405" w:author="内容修订器" w:date="2024-11-26T16:54:13Z">
        <w:r w:rsidDel="00C56070">
          <w:delText xml:space="preserve"> </w:delText>
        </w:r>
      </w:del>
      <w:r w:rsidR="004B696B">
        <w:t xml:space="preserve">, </w:t>
      </w:r>
      <w:del w:id="503406" w:author="内容修订器" w:date="2024-11-26T16:54:12Z">
        <w:r w:rsidDel="00494EDC">
          <w:delText xml:space="preserve"> </w:delText>
        </w:r>
      </w:del>
      <w:r w:rsidR="001852F3">
        <w:t xml:space="preserve">Vezzoli C</w:t>
      </w:r>
      <w:del w:id="503407" w:author="内容修订器" w:date="2024-11-26T16:54:13Z">
        <w:r w:rsidDel="00C56070">
          <w:delText xml:space="preserve"> </w:delText>
        </w:r>
      </w:del>
      <w:r w:rsidR="004B696B">
        <w:t xml:space="preserve">, et al. A Comparative Life Cycle Assessment of Disposable and Reusable Packaging for the Distribution of Italian Fruit and Vegetables</w:t>
      </w:r>
      <w:r w:rsidRPr="00BF5C49">
        <w:t>[</w:t>
      </w:r>
      <w:r w:rsidRPr="00BF5C49">
        <w:t>J</w:t>
      </w:r>
      <w:r w:rsidRPr="00BF5C49">
        <w:t>]</w:t>
      </w:r>
      <w:r w:rsidRPr="00BF5C49">
        <w:t>. Packaging Technology &amp; Science, 2011, 24</w:t>
      </w:r>
      <w:r w:rsidRPr="00BF5C49">
        <w:t>(</w:t>
      </w:r>
      <w:r w:rsidRPr="00BF5C49">
        <w:t>7</w:t>
      </w:r>
      <w:r w:rsidRPr="00BF5C49">
        <w:t>)</w:t>
      </w:r>
      <w:r w:rsidRPr="00BF5C49">
        <w:t xml:space="preserve">:</w:t>
      </w:r>
      <w:ins w:id="503408" w:author="注解排版器" w:date="2024-11-26T16:54:07Z">
        <w:r w:rsidRPr="00BF5C49">
          <w:t xml:space="preserve"> </w:t>
        </w:r>
      </w:ins>
      <w:r w:rsidRPr="00BF5C49">
        <w:t>387-400.</w:t>
      </w:r>
      <w:commentRangeEnd w:id="83"/>
      <w:r w:rsidR="00F1430F">
        <w:commentReference w:id="83"/>
      </w:r>
    </w:p>
    <w:p w14:paraId="5955DB18" w14:textId="1D4A6C6B" w:rsidR="0034330C" w:rsidRDefault="0034330C" w:rsidP="0034330C">
      <w:pPr>
        <w:pStyle w:val="cw21"/>
        <w:topLinePunct/>
        <w:ind w:left="480" w:hangingChars="229" w:hanging="480"/>
      </w:pPr>
      <w:commentRangeStart w:id="84"/>
      <w:commentRangeStart w:id="63"/>
      <w:r w:rsidRPr="00BF5C49">
        <w:t>[</w:t>
      </w:r>
      <w:r w:rsidR="008868C0">
        <w:t>15</w:t>
      </w:r>
      <w:r w:rsidRPr="00BF5C49">
        <w:t>]</w:t>
      </w:r>
      <w:ins w:id="503409" w:author="注解排版器" w:date="2024-11-26T16:54:07Z">
        <w:r w:rsidRPr="00281126">
          <w:t xml:space="preserve"> </w:t>
        </w:r>
      </w:ins>
      <w:del w:id="503410" w:author="注解排版器" w:date="2024-11-26T16:54:12Z">
        <w:r w:rsidDel="00494EDC">
          <w:delText xml:space="preserve"> </w:delText>
        </w:r>
      </w:del>
      <w:r w:rsidRPr="00BF5C49">
        <w:t xml:space="preserve">Lin N</w:t>
      </w:r>
      <w:del w:id="503411" w:author="内容修订器" w:date="2024-11-26T16:54:13Z">
        <w:r w:rsidDel="00C56070">
          <w:delText xml:space="preserve"> </w:delText>
        </w:r>
      </w:del>
      <w:r w:rsidR="004B696B">
        <w:t xml:space="preserve">, </w:t>
      </w:r>
      <w:del w:id="503412" w:author="内容修订器" w:date="2024-11-26T16:54:12Z">
        <w:r w:rsidDel="00494EDC">
          <w:delText xml:space="preserve"> </w:delText>
        </w:r>
      </w:del>
      <w:r w:rsidR="001852F3">
        <w:t xml:space="preserve">He Y</w:t>
      </w:r>
      <w:del w:id="503413" w:author="内容修订器" w:date="2024-11-26T16:54:13Z">
        <w:r w:rsidDel="00C56070">
          <w:delText xml:space="preserve"> </w:delText>
        </w:r>
      </w:del>
      <w:r w:rsidR="004B696B">
        <w:t xml:space="preserve">, </w:t>
      </w:r>
      <w:del w:id="503414" w:author="内容修订器" w:date="2024-11-26T16:54:12Z">
        <w:r w:rsidDel="00494EDC">
          <w:delText xml:space="preserve"> </w:delText>
        </w:r>
      </w:del>
      <w:r w:rsidR="001852F3">
        <w:t xml:space="preserve">Lin Z</w:t>
      </w:r>
      <w:del w:id="503415" w:author="内容修订器" w:date="2024-11-26T16:54:13Z">
        <w:r w:rsidDel="00C56070">
          <w:delText xml:space="preserve"> </w:delText>
        </w:r>
      </w:del>
      <w:r w:rsidR="004B696B">
        <w:t xml:space="preserve">, et al. Robust Control Optimization of Triple-echelon Closed-loop Pallet Pool System in Multi-uncertain Environment</w:t>
      </w:r>
      <w:r w:rsidRPr="00BF5C49">
        <w:t>[</w:t>
      </w:r>
      <w:r w:rsidRPr="00BF5C49">
        <w:t>J</w:t>
      </w:r>
      <w:r w:rsidRPr="00BF5C49">
        <w:t>]</w:t>
      </w:r>
      <w:r w:rsidRPr="00BF5C49">
        <w:t>. Journal of Information &amp; Computational Science, 2015, 12</w:t>
      </w:r>
      <w:r w:rsidRPr="00BF5C49">
        <w:t>(</w:t>
      </w:r>
      <w:r w:rsidRPr="00BF5C49">
        <w:t>7</w:t>
      </w:r>
      <w:r w:rsidRPr="00BF5C49">
        <w:t>)</w:t>
      </w:r>
      <w:r w:rsidRPr="00BF5C49">
        <w:t xml:space="preserve">:</w:t>
      </w:r>
      <w:ins w:id="503416" w:author="注解排版器" w:date="2024-11-26T16:54:07Z">
        <w:r w:rsidRPr="00BF5C49">
          <w:t xml:space="preserve"> </w:t>
        </w:r>
      </w:ins>
      <w:r w:rsidRPr="00BF5C49">
        <w:t>2635-2645.</w:t>
      </w:r>
      <w:commentRangeEnd w:id="63"/>
      <w:r w:rsidR="00F1430F">
        <w:commentReference w:id="63"/>
      </w:r>
      <w:commentRangeEnd w:id="84"/>
      <w:r w:rsidR="00F1430F">
        <w:commentReference w:id="84"/>
      </w:r>
    </w:p>
    <w:p w14:paraId="06060860" w14:textId="4071340C" w:rsidR="0034330C" w:rsidRPr="00BF5C49" w:rsidRDefault="0034330C" w:rsidP="0034330C">
      <w:pPr>
        <w:pStyle w:val="cw21"/>
        <w:topLinePunct/>
        <w:ind w:left="480" w:hangingChars="229" w:hanging="480"/>
      </w:pPr>
      <w:r w:rsidRPr="00BF5C49">
        <w:t>[</w:t>
      </w:r>
      <w:r w:rsidR="008868C0">
        <w:t>16</w:t>
      </w:r>
      <w:r w:rsidRPr="00BF5C49">
        <w:t>]</w:t>
      </w:r>
      <w:ins w:id="503417" w:author="注解排版器" w:date="2024-11-26T16:54:07Z">
        <w:r w:rsidRPr="00281126">
          <w:t xml:space="preserve"> </w:t>
        </w:r>
      </w:ins>
      <w:del w:id="503418" w:author="注解排版器" w:date="2024-11-26T16:54:12Z">
        <w:r w:rsidDel="00494EDC">
          <w:delText xml:space="preserve"> </w:delText>
        </w:r>
      </w:del>
      <w:r w:rsidRPr="00BF5C49">
        <w:t>Raugei M</w:t>
      </w:r>
      <w:del w:id="503419" w:author="内容修订器" w:date="2024-11-26T16:54:13Z">
        <w:r w:rsidDel="00C56070">
          <w:delText xml:space="preserve"> </w:delText>
        </w:r>
      </w:del>
      <w:r w:rsidR="004B696B">
        <w:t>, Pere Fullana</w:t>
      </w:r>
      <w:r w:rsidRPr="00BF5C49">
        <w:t>㏄</w:t>
      </w:r>
      <w:r w:rsidRPr="00BF5C49">
        <w:t>almer, </w:t>
      </w:r>
      <w:del w:id="503420" w:author="内容修订器" w:date="2024-11-26T16:54:12Z">
        <w:r w:rsidDel="00494EDC">
          <w:delText xml:space="preserve"> </w:delText>
        </w:r>
      </w:del>
      <w:r w:rsidR="001852F3">
        <w:t xml:space="preserve">Vidal R P</w:t>
      </w:r>
      <w:del w:id="503421" w:author="内容修订器" w:date="2024-11-26T16:54:13Z">
        <w:r w:rsidDel="00C56070">
          <w:delText xml:space="preserve"> </w:delText>
        </w:r>
      </w:del>
      <w:r w:rsidR="004B696B">
        <w:t xml:space="preserve">, et al. A Comparative Life Cycle Assessment of Single-Use Fibre Drums Versus Reusable Steel Drums</w:t>
      </w:r>
      <w:r w:rsidRPr="00BF5C49">
        <w:t>[</w:t>
      </w:r>
      <w:r w:rsidRPr="00BF5C49">
        <w:t>J</w:t>
      </w:r>
      <w:r w:rsidRPr="00BF5C49">
        <w:t>]</w:t>
      </w:r>
      <w:r w:rsidRPr="00BF5C49">
        <w:t>. Packaging Technology &amp; Science, 2010, 22</w:t>
      </w:r>
      <w:r w:rsidRPr="00BF5C49">
        <w:t>(</w:t>
      </w:r>
      <w:r w:rsidRPr="00BF5C49">
        <w:t>8</w:t>
      </w:r>
      <w:r w:rsidRPr="00BF5C49">
        <w:t>)</w:t>
      </w:r>
      <w:r w:rsidRPr="00BF5C49">
        <w:t xml:space="preserve">:</w:t>
      </w:r>
      <w:ins w:id="503422" w:author="注解排版器" w:date="2024-11-26T16:54:07Z">
        <w:r w:rsidRPr="00BF5C49">
          <w:t xml:space="preserve"> </w:t>
        </w:r>
      </w:ins>
      <w:r w:rsidRPr="00BF5C49">
        <w:t>443-450.</w:t>
      </w:r>
    </w:p>
    <w:p w14:paraId="6373D973" w14:textId="22A20645" w:rsidR="0034330C" w:rsidRPr="00BF5C49" w:rsidRDefault="0034330C" w:rsidP="0034330C">
      <w:pPr>
        <w:pStyle w:val="cw21"/>
        <w:topLinePunct/>
        <w:ind w:left="480" w:hangingChars="229" w:hanging="480"/>
      </w:pPr>
      <w:commentRangeStart w:id="85"/>
      <w:commentRangeStart w:id="64"/>
      <w:r w:rsidRPr="00BF5C49">
        <w:t>[</w:t>
      </w:r>
      <w:r w:rsidR="008868C0">
        <w:t>17</w:t>
      </w:r>
      <w:r w:rsidRPr="00BF5C49">
        <w:t>]</w:t>
      </w:r>
      <w:ins w:id="503423" w:author="注解排版器" w:date="2024-11-26T16:54:07Z">
        <w:r w:rsidRPr="00281126">
          <w:t xml:space="preserve"> </w:t>
        </w:r>
      </w:ins>
      <w:del w:id="503424" w:author="注解排版器" w:date="2024-11-26T16:54:12Z">
        <w:r w:rsidDel="00494EDC">
          <w:delText xml:space="preserve"> </w:delText>
        </w:r>
      </w:del>
      <w:r w:rsidRPr="00BF5C49">
        <w:t xml:space="preserve">Riccardo A</w:t>
      </w:r>
      <w:del w:id="503425" w:author="内容修订器" w:date="2024-11-26T16:54:13Z">
        <w:r w:rsidDel="00C56070">
          <w:delText xml:space="preserve"> </w:delText>
        </w:r>
      </w:del>
      <w:r w:rsidR="004B696B">
        <w:t xml:space="preserve">, </w:t>
      </w:r>
      <w:del w:id="503426" w:author="内容修订器" w:date="2024-11-26T16:54:12Z">
        <w:r w:rsidDel="00494EDC">
          <w:delText xml:space="preserve"> </w:delText>
        </w:r>
      </w:del>
      <w:r w:rsidR="001852F3">
        <w:t xml:space="preserve">Giulia B</w:t>
      </w:r>
      <w:del w:id="503427" w:author="内容修订器" w:date="2024-11-26T16:54:13Z">
        <w:r w:rsidDel="00C56070">
          <w:delText xml:space="preserve"> </w:delText>
        </w:r>
      </w:del>
      <w:r w:rsidR="004B696B">
        <w:t xml:space="preserve">, </w:t>
      </w:r>
      <w:del w:id="503428" w:author="内容修订器" w:date="2024-11-26T16:54:12Z">
        <w:r w:rsidDel="00494EDC">
          <w:delText xml:space="preserve"> </w:delText>
        </w:r>
      </w:del>
      <w:r w:rsidR="001852F3">
        <w:t xml:space="preserve">Riccardo M . A closed-loop packaging network design model to foster infinitely reusable and recyclable containers in food industry</w:t>
      </w:r>
      <w:r w:rsidRPr="00BF5C49">
        <w:t>[</w:t>
      </w:r>
      <w:r w:rsidRPr="00BF5C49">
        <w:rPr>
          <w:kern w:val="2"/>
          <w:sz w:val="21"/>
          <w:szCs w:val="21"/>
          <w:rFonts w:ascii="Times New Roman" w:eastAsia="宋体" w:hAnsi="Times New Roman" w:cs="Times New Roman"/>
        </w:rPr>
        <w:t>J</w:t>
      </w:r>
      <w:r w:rsidRPr="00BF5C49">
        <w:t>]</w:t>
      </w:r>
      <w:r w:rsidRPr="00BF5C49">
        <w:t>. Sustainable Production and Consumption, 2020, 24.</w:t>
      </w:r>
      <w:commentRangeEnd w:id="64"/>
      <w:r w:rsidR="00F1430F">
        <w:commentReference w:id="64"/>
      </w:r>
      <w:commentRangeEnd w:id="85"/>
      <w:r w:rsidR="00F1430F">
        <w:commentReference w:id="85"/>
      </w:r>
    </w:p>
    <w:p w14:paraId="0A361CAD" w14:textId="36AC5DC5" w:rsidR="0034330C" w:rsidRDefault="0034330C" w:rsidP="0034330C">
      <w:pPr>
        <w:pStyle w:val="cw21"/>
        <w:topLinePunct/>
        <w:ind w:left="480" w:hangingChars="229" w:hanging="480"/>
      </w:pPr>
      <w:commentRangeStart w:id="86"/>
      <w:commentRangeStart w:id="65"/>
      <w:r w:rsidRPr="003673D3">
        <w:t>[</w:t>
      </w:r>
      <w:r w:rsidR="008868C0">
        <w:t>18</w:t>
      </w:r>
      <w:r w:rsidRPr="003673D3">
        <w:t>]</w:t>
      </w:r>
      <w:ins w:id="503429" w:author="注解排版器" w:date="2024-11-26T16:54:07Z">
        <w:r w:rsidRPr="00281126">
          <w:t xml:space="preserve"> </w:t>
        </w:r>
      </w:ins>
      <w:del w:id="503430" w:author="注解排版器" w:date="2024-11-26T16:54:12Z">
        <w:r w:rsidDel="00494EDC">
          <w:delText xml:space="preserve"> </w:delText>
        </w:r>
      </w:del>
      <w:r w:rsidRPr="003673D3">
        <w:t>Schrady M K</w:t>
      </w:r>
      <w:r w:rsidRPr="003673D3">
        <w:t xml:space="preserve">．</w:t>
      </w:r>
      <w:ins w:id="503431" w:author="注解排版器" w:date="2024-11-26T16:54:07Z">
        <w:r w:rsidRPr="003673D3">
          <w:t xml:space="preserve"> </w:t>
        </w:r>
      </w:ins>
      <w:r w:rsidRPr="003673D3">
        <w:t>A deterministic inventory models</w:t>
      </w:r>
      <w:r w:rsidRPr="00416357">
        <w:t xml:space="preserve"> for repairable</w:t>
      </w:r>
      <w:r w:rsidRPr="00416357">
        <w:t xml:space="preserve"> </w:t>
      </w:r>
      <w:r w:rsidRPr="00416357">
        <w:t>items</w:t>
      </w:r>
      <w:r w:rsidRPr="00416357">
        <w:t>[</w:t>
      </w:r>
      <w:r w:rsidRPr="00416357">
        <w:rPr>
          <w:kern w:val="2"/>
          <w:sz w:val="21"/>
          <w:szCs w:val="21"/>
          <w:rFonts w:ascii="Times New Roman" w:eastAsia="宋体" w:hAnsi="Times New Roman" w:cs="Times New Roman"/>
        </w:rPr>
        <w:t>J</w:t>
      </w:r>
      <w:r w:rsidRPr="00416357">
        <w:t>]</w:t>
      </w:r>
      <w:r w:rsidRPr="00416357">
        <w:t xml:space="preserve">．</w:t>
      </w:r>
      <w:ins w:id="503432" w:author="注解排版器" w:date="2024-11-26T16:54:07Z">
        <w:r w:rsidRPr="00416357">
          <w:t xml:space="preserve"> </w:t>
        </w:r>
      </w:ins>
      <w:r w:rsidRPr="00416357">
        <w:t>Naval Research Logistics Quarterly</w:t>
      </w:r>
      <w:del w:id="503433" w:author="标点修订器" w:date="2024-11-26T16:54:10Z">
        <w:r w:rsidDel="AA7D325B">
          <w:delText>，</w:delText>
        </w:r>
      </w:del>
      <w:ins w:id="503434" w:author="标点修订器" w:date="2024-11-26T16:54:07Z">
        <w:r>
          <w:rPr>
            <w:sz w:val="21"/>
            <w:szCs w:val="21"/>
            <w:rFonts w:ascii="Times New Roman" w:eastAsia="宋体" w:hAnsi="Times New Roman" w:cs="Times New Roman"/>
            <w:kern w:val="2"/>
          </w:rPr>
          <w:t xml:space="preserve">, </w:t>
        </w:r>
      </w:ins>
      <w:r w:rsidRPr="00BF5C49">
        <w:t>1967</w:t>
      </w:r>
      <w:del w:id="503435" w:author="标点修订器" w:date="2024-11-26T16:54:10Z">
        <w:r w:rsidDel="AA7D325B">
          <w:delText>，</w:delText>
        </w:r>
      </w:del>
      <w:ins w:id="503436" w:author="标点修订器" w:date="2024-11-26T16:54:07Z">
        <w:r>
          <w:rPr>
            <w:sz w:val="21"/>
            <w:szCs w:val="21"/>
            <w:rFonts w:ascii="Times New Roman" w:eastAsia="宋体" w:hAnsi="Times New Roman" w:cs="Times New Roman"/>
            <w:kern w:val="2"/>
          </w:rPr>
          <w:t xml:space="preserve">, </w:t>
        </w:r>
      </w:ins>
      <w:r w:rsidRPr="00BF5C49">
        <w:t>14</w:t>
      </w:r>
      <w:del w:id="503437" w:author="标点修订器" w:date="2024-11-26T16:54:10Z">
        <w:r w:rsidDel="AA7D325B">
          <w:delText>：</w:delText>
        </w:r>
      </w:del>
      <w:ins w:id="503438" w:author="标点修订器" w:date="2024-11-26T16:54:07Z">
        <w:r>
          <w:rPr>
            <w:sz w:val="21"/>
            <w:szCs w:val="21"/>
            <w:rFonts w:ascii="Times New Roman" w:eastAsia="宋体" w:hAnsi="Times New Roman" w:cs="Times New Roman"/>
            <w:kern w:val="2"/>
          </w:rPr>
          <w:t xml:space="preserve">: </w:t>
        </w:r>
      </w:ins>
      <w:r w:rsidRPr="00BF5C49">
        <w:t>391—398</w:t>
      </w:r>
      <w:r w:rsidRPr="00BF5C49">
        <w:t>．</w:t>
      </w:r>
      <w:commentRangeEnd w:id="65"/>
      <w:r w:rsidR="00F1430F">
        <w:commentReference w:id="65"/>
      </w:r>
      <w:commentRangeEnd w:id="86"/>
      <w:r w:rsidR="00F1430F">
        <w:commentReference w:id="86"/>
      </w:r>
    </w:p>
    <w:p w14:paraId="2C319CC3" w14:textId="2BA7D274" w:rsidR="0034330C" w:rsidRPr="0034330C" w:rsidRDefault="0034330C" w:rsidP="0034330C">
      <w:pPr>
        <w:pStyle w:val="cw21"/>
        <w:topLinePunct/>
        <w:ind w:left="480" w:hangingChars="229" w:hanging="480"/>
      </w:pPr>
      <w:commentRangeStart w:id="87"/>
      <w:r w:rsidRPr="00BF5C49">
        <w:t>[</w:t>
      </w:r>
      <w:r w:rsidR="008868C0">
        <w:t>19</w:t>
      </w:r>
      <w:r w:rsidRPr="00BF5C49">
        <w:t>]</w:t>
      </w:r>
      <w:ins w:id="503439" w:author="注解排版器" w:date="2024-11-26T16:54:07Z">
        <w:r w:rsidRPr="00281126">
          <w:t xml:space="preserve"> </w:t>
        </w:r>
      </w:ins>
      <w:del w:id="503440" w:author="注解排版器" w:date="2024-11-26T16:54:12Z">
        <w:r w:rsidDel="00494EDC">
          <w:delText xml:space="preserve"> </w:delText>
        </w:r>
      </w:del>
      <w:r w:rsidRPr="00BF5C49">
        <w:t xml:space="preserve">Soysal, Mehmet. Closed-loop Inventory Routing Problem for returnable transport </w:t>
      </w:r>
      <w:r w:rsidRPr="00BF5C49">
        <w:lastRenderedPageBreak/>
        <w:t>items</w:t>
      </w:r>
      <w:r w:rsidRPr="00BF5C49">
        <w:t>[</w:t>
      </w:r>
      <w:r w:rsidRPr="00BF5C49">
        <w:rPr>
          <w:kern w:val="2"/>
          <w:sz w:val="21"/>
          <w:rFonts w:ascii="Times New Roman" w:eastAsia="宋体" w:hAnsi="Times New Roman" w:cs="Times New Roman"/>
          <w:szCs w:val="24"/>
        </w:rPr>
        <w:t>J</w:t>
      </w:r>
      <w:r w:rsidRPr="00BF5C49">
        <w:t>]</w:t>
      </w:r>
      <w:r w:rsidRPr="00BF5C49">
        <w:t xml:space="preserve">. Transportation Research Part D Transport &amp; Environment, 2016, 48:</w:t>
      </w:r>
      <w:ins w:id="503441" w:author="注解排版器" w:date="2024-11-26T16:54:07Z">
        <w:r w:rsidRPr="00BF5C49">
          <w:t xml:space="preserve"> </w:t>
        </w:r>
      </w:ins>
      <w:r w:rsidRPr="00BF5C49">
        <w:t>31-45.</w:t>
      </w:r>
      <w:commentRangeEnd w:id="87"/>
      <w:r w:rsidR="00F1430F">
        <w:commentReference w:id="87"/>
      </w:r>
    </w:p>
    <w:p w14:paraId="2D186BE6" w14:textId="064B9844" w:rsidR="00FF7E7D" w:rsidRDefault="00AE25E9" w:rsidP="001A4A05">
      <w:pPr>
        <w:pStyle w:val="cw21"/>
        <w:topLinePunct/>
        <w:ind w:left="480" w:hangingChars="229" w:hanging="480"/>
      </w:pPr>
      <w:commentRangeStart w:id="88"/>
      <w:commentRangeStart w:id="66"/>
      <w:r>
        <w:t>[</w:t>
      </w:r>
      <w:r w:rsidR="008868C0">
        <w:t>20</w:t>
      </w:r>
      <w:r>
        <w:t>]</w:t>
      </w:r>
      <w:ins w:id="503442" w:author="注解排版器" w:date="2024-11-26T16:54:07Z">
        <w:r w:rsidRPr="00281126">
          <w:t xml:space="preserve"> </w:t>
        </w:r>
      </w:ins>
      <w:del w:id="503443" w:author="注解排版器" w:date="2024-11-26T16:54:12Z">
        <w:r w:rsidDel="00494EDC">
          <w:delText xml:space="preserve"> </w:delText>
        </w:r>
      </w:del>
      <w:r w:rsidRPr="00AE25E9">
        <w:t xml:space="preserve">Zhang, Q., Segerstedt, A., Tsao, Y.</w:t>
      </w:r>
      <w:ins w:id="503444" w:author="注解排版器" w:date="2024-11-26T16:54:07Z">
        <w:r w:rsidRPr="00AE25E9">
          <w:t xml:space="preserve"> </w:t>
        </w:r>
      </w:ins>
      <w:r w:rsidRPr="00AE25E9">
        <w:t xml:space="preserve">-C., Liu, B. Returnable packaging management in automotive parts logistics: Dedicated mode and shared mode</w:t>
      </w:r>
      <w:r w:rsidRPr="00AE25E9">
        <w:t>[</w:t>
      </w:r>
      <w:r w:rsidRPr="00AE25E9">
        <w:rPr>
          <w:kern w:val="2"/>
          <w:sz w:val="21"/>
          <w:szCs w:val="21"/>
          <w:rFonts w:ascii="Times New Roman" w:eastAsia="宋体" w:hAnsi="Times New Roman" w:cs="Times New Roman"/>
        </w:rPr>
        <w:t>J</w:t>
      </w:r>
      <w:r w:rsidRPr="00AE25E9">
        <w:t>]</w:t>
      </w:r>
      <w:r w:rsidRPr="00AE25E9">
        <w:t xml:space="preserve">. International Journal of Production Economics, 2015, 168:</w:t>
      </w:r>
      <w:ins w:id="503445" w:author="注解排版器" w:date="2024-11-26T16:54:07Z">
        <w:r w:rsidRPr="00AE25E9">
          <w:t xml:space="preserve"> </w:t>
        </w:r>
      </w:ins>
      <w:r w:rsidRPr="00AE25E9">
        <w:t>234-244.</w:t>
      </w:r>
      <w:commentRangeEnd w:id="66"/>
      <w:r w:rsidR="00F1430F">
        <w:commentReference w:id="66"/>
      </w:r>
      <w:commentRangeEnd w:id="88"/>
      <w:r w:rsidR="00F1430F">
        <w:commentReference w:id="88"/>
      </w:r>
    </w:p>
    <w:p w14:paraId="15F67628" w14:textId="378CB27A" w:rsidR="0034330C" w:rsidRPr="00BF5C49" w:rsidRDefault="0034330C" w:rsidP="0034330C">
      <w:pPr>
        <w:pStyle w:val="cw21"/>
        <w:topLinePunct/>
        <w:ind w:left="480" w:hangingChars="229" w:hanging="480"/>
      </w:pPr>
      <w:commentRangeStart w:id="100"/>
      <w:commentRangeStart w:id="89"/>
      <w:r w:rsidRPr="00BF5C49">
        <w:t>[</w:t>
      </w:r>
      <w:r w:rsidR="008868C0">
        <w:t>21</w:t>
      </w:r>
      <w:r w:rsidRPr="00BF5C49">
        <w:t>]</w:t>
      </w:r>
      <w:ins w:id="503446" w:author="注解排版器" w:date="2024-11-26T16:54:07Z">
        <w:r w:rsidRPr="00281126">
          <w:t xml:space="preserve"> </w:t>
        </w:r>
      </w:ins>
      <w:del w:id="503447" w:author="内容修订器" w:date="2024-11-26T16:54:12Z">
        <w:r w:rsidDel="00494EDC">
          <w:delText xml:space="preserve"> </w:delText>
        </w:r>
      </w:del>
      <w:r w:rsidRPr="00BF5C49">
        <w:t>陈春花</w:t>
      </w:r>
      <w:r w:rsidRPr="00BF5C49">
        <w:t xml:space="preserve">. </w:t>
      </w:r>
      <w:r w:rsidRPr="00BF5C49">
        <w:t>闭环供应链下的制造商库存控制研究</w:t>
      </w:r>
      <w:r w:rsidRPr="00BF5C49">
        <w:t xml:space="preserve">[</w:t>
      </w:r>
      <w:r w:rsidRPr="00BF5C49">
        <w:rPr>
          <w:kern w:val="2"/>
          <w:sz w:val="21"/>
          <w:szCs w:val="21"/>
          <w:rFonts w:hint="eastAsia" w:ascii="Times New Roman" w:eastAsia="宋体" w:hAnsi="Times New Roman" w:cs="Times New Roman"/>
        </w:rPr>
        <w:t xml:space="preserve">D</w:t>
      </w:r>
      <w:r w:rsidRPr="00BF5C49">
        <w:t>]</w:t>
      </w:r>
      <w:r w:rsidRPr="00BF5C49">
        <w:t xml:space="preserve">. </w:t>
      </w:r>
      <w:r w:rsidRPr="00BF5C49">
        <w:t>西南交通大学</w:t>
      </w:r>
      <w:r w:rsidRPr="00BF5C49">
        <w:t>, 2007.</w:t>
      </w:r>
      <w:commentRangeEnd w:id="89"/>
      <w:r w:rsidR="00F1430F">
        <w:commentReference w:id="89"/>
      </w:r>
      <w:commentRangeEnd w:id="100"/>
      <w:r w:rsidR="00F1430F">
        <w:commentReference w:id="100"/>
      </w:r>
    </w:p>
    <w:p w14:paraId="17918342" w14:textId="6740AF29" w:rsidR="0034330C" w:rsidRPr="00BF5C49" w:rsidRDefault="0034330C" w:rsidP="0034330C">
      <w:pPr>
        <w:pStyle w:val="cw21"/>
        <w:topLinePunct/>
        <w:ind w:left="480" w:hangingChars="229" w:hanging="480"/>
      </w:pPr>
      <w:commentRangeStart w:id="90"/>
      <w:r w:rsidRPr="00BF5C49">
        <w:t>[</w:t>
      </w:r>
      <w:r w:rsidR="008868C0">
        <w:t>22</w:t>
      </w:r>
      <w:r w:rsidRPr="00BF5C49">
        <w:t>]</w:t>
      </w:r>
      <w:ins w:id="503448" w:author="注解排版器" w:date="2024-11-26T16:54:07Z">
        <w:r w:rsidRPr="00281126">
          <w:t xml:space="preserve"> </w:t>
        </w:r>
      </w:ins>
      <w:del w:id="503449" w:author="内容修订器" w:date="2024-11-26T16:54:12Z">
        <w:r w:rsidDel="00494EDC">
          <w:delText xml:space="preserve"> </w:delText>
        </w:r>
      </w:del>
      <w:r w:rsidRPr="00BF5C49">
        <w:t>黄祖庆</w:t>
      </w:r>
      <w:del w:id="503450" w:author="标点修订器" w:date="2024-11-26T16:54:10Z">
        <w:r w:rsidDel="AA7D325B">
          <w:delText>，</w:delText>
        </w:r>
      </w:del>
      <w:ins w:id="503451" w:author="标点修订器" w:date="2024-11-26T16:54:07Z">
        <w:r>
          <w:rPr>
            <w:sz w:val="21"/>
            <w:szCs w:val="21"/>
            <w:rFonts w:hint="eastAsia" w:ascii="Times New Roman" w:eastAsia="宋体" w:hAnsi="Times New Roman" w:cs="Times New Roman"/>
            <w:kern w:val="2"/>
          </w:rPr>
          <w:t xml:space="preserve">, </w:t>
        </w:r>
      </w:ins>
      <w:r w:rsidRPr="00BF5C49">
        <w:t xml:space="preserve">达庆利．</w:t>
      </w:r>
      <w:ins w:id="503452" w:author="注解排版器" w:date="2024-11-26T16:54:07Z">
        <w:r w:rsidRPr="00BF5C49">
          <w:t xml:space="preserve"> </w:t>
        </w:r>
      </w:ins>
      <w:r w:rsidRPr="00BF5C49">
        <w:t>一个允许退货的库存控制策略模型</w:t>
      </w:r>
      <w:r w:rsidRPr="00BF5C49">
        <w:t>[</w:t>
      </w:r>
      <w:r w:rsidRPr="00BF5C49">
        <w:t xml:space="preserve">J</w:t>
      </w:r>
      <w:r w:rsidRPr="00BF5C49">
        <w:t>]</w:t>
      </w:r>
      <w:r w:rsidRPr="00BF5C49">
        <w:t xml:space="preserve">．</w:t>
      </w:r>
      <w:ins w:id="503453" w:author="注解排版器" w:date="2024-11-26T16:54:07Z">
        <w:r w:rsidRPr="00BF5C49">
          <w:t xml:space="preserve"> </w:t>
        </w:r>
      </w:ins>
      <w:r w:rsidRPr="00BF5C49">
        <w:t>东南大学学报</w:t>
      </w:r>
      <w:r w:rsidRPr="00BF5C49">
        <w:t>(</w:t>
      </w:r>
      <w:r w:rsidRPr="00BF5C49">
        <w:t>自然科学版</w:t>
      </w:r>
      <w:r w:rsidRPr="00BF5C49">
        <w:t>)</w:t>
      </w:r>
      <w:r w:rsidRPr="00BF5C49">
        <w:t xml:space="preserve">．</w:t>
      </w:r>
      <w:ins w:id="503454" w:author="注解排版器" w:date="2024-11-26T16:54:07Z">
        <w:r w:rsidRPr="00BF5C49">
          <w:t xml:space="preserve"> </w:t>
        </w:r>
      </w:ins>
      <w:r w:rsidRPr="00BF5C49">
        <w:t>2003</w:t>
      </w:r>
      <w:del w:id="503455" w:author="标点修订器" w:date="2024-11-26T16:54:10Z">
        <w:r w:rsidDel="AA7D325B">
          <w:delText>，</w:delText>
        </w:r>
      </w:del>
      <w:ins w:id="503456" w:author="标点修订器" w:date="2024-11-26T16:54:07Z">
        <w:r>
          <w:rPr>
            <w:sz w:val="21"/>
            <w:szCs w:val="21"/>
            <w:rFonts w:hint="eastAsia" w:ascii="Times New Roman" w:eastAsia="宋体" w:hAnsi="Times New Roman" w:cs="Times New Roman"/>
            <w:kern w:val="2"/>
          </w:rPr>
          <w:t xml:space="preserve">, </w:t>
        </w:r>
      </w:ins>
      <w:r w:rsidRPr="00BF5C49">
        <w:t>11</w:t>
      </w:r>
      <w:del w:id="503457" w:author="标点修订器" w:date="2024-11-26T16:54:10Z">
        <w:r w:rsidDel="AA7D325B">
          <w:delText>：</w:delText>
        </w:r>
      </w:del>
      <w:ins w:id="503458" w:author="标点修订器" w:date="2024-11-26T16:54:07Z">
        <w:r>
          <w:rPr>
            <w:sz w:val="21"/>
            <w:szCs w:val="21"/>
            <w:rFonts w:hint="eastAsia" w:ascii="Times New Roman" w:eastAsia="宋体" w:hAnsi="Times New Roman" w:cs="Times New Roman"/>
            <w:kern w:val="2"/>
          </w:rPr>
          <w:t xml:space="preserve">: </w:t>
        </w:r>
      </w:ins>
      <w:r w:rsidRPr="00BF5C49">
        <w:t>12-13</w:t>
      </w:r>
      <w:r>
        <w:t>.</w:t>
      </w:r>
      <w:commentRangeEnd w:id="90"/>
      <w:r w:rsidR="00F1430F">
        <w:commentReference w:id="90"/>
      </w:r>
    </w:p>
    <w:p w14:paraId="5C497973" w14:textId="3F48CF2C" w:rsidR="0034330C" w:rsidRDefault="0034330C" w:rsidP="0034330C">
      <w:pPr>
        <w:pStyle w:val="cw21"/>
        <w:topLinePunct/>
        <w:ind w:left="480" w:hangingChars="229" w:hanging="480"/>
      </w:pPr>
      <w:commentRangeStart w:id="91"/>
      <w:r w:rsidRPr="00BF5C49">
        <w:t>[</w:t>
      </w:r>
      <w:r w:rsidR="008868C0">
        <w:t>23</w:t>
      </w:r>
      <w:r w:rsidRPr="00BF5C49">
        <w:t>]</w:t>
      </w:r>
      <w:ins w:id="503459" w:author="注解排版器" w:date="2024-11-26T16:54:07Z">
        <w:r w:rsidRPr="00281126">
          <w:t xml:space="preserve"> </w:t>
        </w:r>
      </w:ins>
      <w:del w:id="503460" w:author="内容修订器" w:date="2024-11-26T16:54:12Z">
        <w:r w:rsidDel="00494EDC">
          <w:delText xml:space="preserve"> </w:delText>
        </w:r>
      </w:del>
      <w:r w:rsidRPr="00BF5C49">
        <w:t>江芳</w:t>
      </w:r>
      <w:r w:rsidRPr="00BF5C49">
        <w:t xml:space="preserve">. </w:t>
      </w:r>
      <w:r w:rsidRPr="00BF5C49">
        <w:t>基于产品生命周期的家电产品的闭环供应链研究</w:t>
      </w:r>
      <w:r w:rsidRPr="00BF5C49">
        <w:t xml:space="preserve">[</w:t>
      </w:r>
      <w:r w:rsidRPr="00BF5C49">
        <w:t xml:space="preserve">J</w:t>
      </w:r>
      <w:r w:rsidRPr="00BF5C49">
        <w:t>]</w:t>
      </w:r>
      <w:r w:rsidRPr="00BF5C49">
        <w:t xml:space="preserve">. </w:t>
      </w:r>
      <w:r w:rsidRPr="00BF5C49">
        <w:t>黑龙江对外经贸</w:t>
      </w:r>
      <w:r w:rsidRPr="00BF5C49">
        <w:t xml:space="preserve">,</w:t>
      </w:r>
      <w:ins w:id="503461" w:author="注解排版器" w:date="2024-11-26T16:54:07Z">
        <w:r w:rsidRPr="00BF5C49">
          <w:t xml:space="preserve"> </w:t>
        </w:r>
      </w:ins>
      <w:r w:rsidRPr="00BF5C49">
        <w:t>2009</w:t>
      </w:r>
      <w:r w:rsidRPr="00BF5C49">
        <w:t>(</w:t>
      </w:r>
      <w:r w:rsidRPr="00BF5C49">
        <w:t>3</w:t>
      </w:r>
      <w:r w:rsidRPr="00BF5C49">
        <w:t>)</w:t>
      </w:r>
      <w:r w:rsidRPr="00BF5C49">
        <w:t xml:space="preserve">:</w:t>
      </w:r>
      <w:ins w:id="503462" w:author="注解排版器" w:date="2024-11-26T16:54:07Z">
        <w:r w:rsidRPr="00BF5C49">
          <w:t xml:space="preserve"> </w:t>
        </w:r>
      </w:ins>
      <w:r w:rsidRPr="00BF5C49">
        <w:t>88-89,</w:t>
      </w:r>
      <w:ins w:id="503463" w:author="注解排版器" w:date="2024-11-26T16:54:07Z">
        <w:r w:rsidRPr="00BF5C49">
          <w:t xml:space="preserve"> </w:t>
        </w:r>
      </w:ins>
      <w:r w:rsidRPr="00BF5C49">
        <w:t>100.</w:t>
      </w:r>
      <w:del w:id="503464" w:author="注解排版器" w:date="2024-11-26T16:54:12Z">
        <w:r w:rsidDel="00494EDC">
          <w:delText xml:space="preserve"> </w:delText>
        </w:r>
      </w:del>
      <w:commentRangeEnd w:id="91"/>
      <w:r w:rsidR="00F1430F">
        <w:commentReference w:id="91"/>
      </w:r>
    </w:p>
    <w:p w14:paraId="2F5E824E" w14:textId="0C58A1EE" w:rsidR="0034330C" w:rsidRPr="00BF5C49" w:rsidRDefault="0034330C" w:rsidP="0034330C">
      <w:pPr>
        <w:pStyle w:val="cw21"/>
        <w:topLinePunct/>
        <w:ind w:left="480" w:hangingChars="229" w:hanging="480"/>
      </w:pPr>
      <w:commentRangeStart w:id="92"/>
      <w:r w:rsidRPr="00BF5C49">
        <w:t>[</w:t>
      </w:r>
      <w:r w:rsidR="008868C0">
        <w:t>24</w:t>
      </w:r>
      <w:r w:rsidRPr="00BF5C49">
        <w:t>]</w:t>
      </w:r>
      <w:ins w:id="503465" w:author="注解排版器" w:date="2024-11-26T16:54:07Z">
        <w:r w:rsidRPr="00281126">
          <w:t xml:space="preserve"> </w:t>
        </w:r>
      </w:ins>
      <w:del w:id="503466" w:author="内容修订器" w:date="2024-11-26T16:54:12Z">
        <w:r w:rsidDel="00494EDC">
          <w:delText xml:space="preserve"> </w:delText>
        </w:r>
      </w:del>
      <w:r w:rsidRPr="00BF5C49">
        <w:t>卢荣花</w:t>
      </w:r>
      <w:r w:rsidRPr="00BF5C49">
        <w:t xml:space="preserve">,</w:t>
      </w:r>
      <w:ins w:id="503467" w:author="注解排版器" w:date="2024-11-26T16:54:07Z">
        <w:r w:rsidRPr="00BF5C49">
          <w:t xml:space="preserve"> </w:t>
        </w:r>
      </w:ins>
      <w:r w:rsidRPr="00BF5C49">
        <w:t>李南</w:t>
      </w:r>
      <w:r w:rsidRPr="00BF5C49">
        <w:t xml:space="preserve">. </w:t>
      </w:r>
      <w:r w:rsidRPr="00BF5C49">
        <w:t>基于产品生命周期的闭环供应链定价和协调策略研究</w:t>
      </w:r>
      <w:r w:rsidRPr="00BF5C49">
        <w:t xml:space="preserve">[</w:t>
      </w:r>
      <w:r w:rsidRPr="00BF5C49">
        <w:t xml:space="preserve">J</w:t>
      </w:r>
      <w:r w:rsidRPr="00BF5C49">
        <w:t>]</w:t>
      </w:r>
      <w:r w:rsidRPr="00BF5C49">
        <w:t xml:space="preserve">. </w:t>
      </w:r>
      <w:r w:rsidRPr="00BF5C49">
        <w:t>运筹与管理</w:t>
      </w:r>
      <w:r w:rsidRPr="00BF5C49">
        <w:t xml:space="preserve">,</w:t>
      </w:r>
      <w:ins w:id="503468" w:author="注解排版器" w:date="2024-11-26T16:54:07Z">
        <w:r w:rsidRPr="00BF5C49">
          <w:t xml:space="preserve"> </w:t>
        </w:r>
      </w:ins>
      <w:r w:rsidRPr="00BF5C49">
        <w:t>2015,</w:t>
      </w:r>
      <w:ins w:id="503469" w:author="注解排版器" w:date="2024-11-26T16:54:07Z">
        <w:r w:rsidRPr="00BF5C49">
          <w:t xml:space="preserve"> </w:t>
        </w:r>
      </w:ins>
      <w:r w:rsidRPr="00BF5C49">
        <w:t>24</w:t>
      </w:r>
      <w:r w:rsidRPr="00BF5C49">
        <w:t>(</w:t>
      </w:r>
      <w:r w:rsidRPr="00BF5C49">
        <w:t xml:space="preserve">6</w:t>
      </w:r>
      <w:r w:rsidRPr="00BF5C49">
        <w:t>)</w:t>
      </w:r>
      <w:r w:rsidRPr="00BF5C49">
        <w:t xml:space="preserve">:</w:t>
      </w:r>
      <w:ins w:id="503470" w:author="注解排版器" w:date="2024-11-26T16:54:07Z">
        <w:r w:rsidRPr="00BF5C49">
          <w:t xml:space="preserve"> </w:t>
        </w:r>
      </w:ins>
      <w:r w:rsidRPr="00BF5C49">
        <w:t>112-120.</w:t>
      </w:r>
      <w:del w:id="503471" w:author="注解排版器" w:date="2024-11-26T16:54:12Z">
        <w:r w:rsidDel="00494EDC">
          <w:delText xml:space="preserve"> </w:delText>
        </w:r>
      </w:del>
      <w:commentRangeEnd w:id="92"/>
      <w:r w:rsidR="00F1430F">
        <w:commentReference w:id="92"/>
      </w:r>
    </w:p>
    <w:p w14:paraId="55D94B18" w14:textId="3EBA4E3F" w:rsidR="0034330C" w:rsidRPr="00BF5C49" w:rsidRDefault="0034330C" w:rsidP="001A4A05">
      <w:pPr>
        <w:pStyle w:val="cw21"/>
        <w:topLinePunct/>
        <w:ind w:left="480" w:hangingChars="229" w:hanging="480"/>
      </w:pPr>
      <w:commentRangeStart w:id="93"/>
      <w:r w:rsidRPr="00BF5C49">
        <w:t>[</w:t>
      </w:r>
      <w:r w:rsidR="008868C0">
        <w:t>25</w:t>
      </w:r>
      <w:r w:rsidRPr="00BF5C49">
        <w:t>]</w:t>
      </w:r>
      <w:ins w:id="503472" w:author="注解排版器" w:date="2024-11-26T16:54:07Z">
        <w:r w:rsidRPr="00281126">
          <w:t xml:space="preserve"> </w:t>
        </w:r>
      </w:ins>
      <w:del w:id="503473" w:author="内容修订器" w:date="2024-11-26T16:54:12Z">
        <w:r w:rsidDel="00494EDC">
          <w:delText xml:space="preserve"> </w:delText>
        </w:r>
      </w:del>
      <w:r w:rsidRPr="00BF5C49">
        <w:t>缪周</w:t>
      </w:r>
      <w:r w:rsidRPr="00BF5C49">
        <w:t xml:space="preserve">,</w:t>
      </w:r>
      <w:ins w:id="503474" w:author="注解排版器" w:date="2024-11-26T16:54:07Z">
        <w:r w:rsidRPr="00BF5C49">
          <w:t xml:space="preserve"> </w:t>
        </w:r>
      </w:ins>
      <w:r w:rsidRPr="00BF5C49">
        <w:t>徐克林</w:t>
      </w:r>
      <w:r w:rsidRPr="00BF5C49">
        <w:t xml:space="preserve">,</w:t>
      </w:r>
      <w:ins w:id="503475" w:author="注解排版器" w:date="2024-11-26T16:54:07Z">
        <w:r w:rsidRPr="00BF5C49">
          <w:t xml:space="preserve"> </w:t>
        </w:r>
      </w:ins>
      <w:r w:rsidRPr="00BF5C49">
        <w:t>陆瑶</w:t>
      </w:r>
      <w:r w:rsidRPr="00BF5C49">
        <w:t xml:space="preserve">. </w:t>
      </w:r>
      <w:r w:rsidRPr="00BF5C49">
        <w:t>考虑不确定回收率的制造</w:t>
      </w:r>
      <w:r w:rsidRPr="00BF5C49">
        <w:t>/</w:t>
      </w:r>
      <w:r w:rsidRPr="00BF5C49">
        <w:t>再制造系统的</w:t>
      </w:r>
      <w:r w:rsidRPr="00BF5C49">
        <w:t>EOQ</w:t>
      </w:r>
      <w:r w:rsidRPr="00BF5C49">
        <w:t>模型</w:t>
      </w:r>
      <w:r w:rsidRPr="00BF5C49">
        <w:t xml:space="preserve">[</w:t>
      </w:r>
      <w:r w:rsidRPr="00BF5C49">
        <w:t xml:space="preserve">J</w:t>
      </w:r>
      <w:r w:rsidRPr="00BF5C49">
        <w:t>]</w:t>
      </w:r>
      <w:r w:rsidRPr="00BF5C49">
        <w:t xml:space="preserve">. </w:t>
      </w:r>
      <w:r w:rsidRPr="00BF5C49">
        <w:t>工业工程</w:t>
      </w:r>
      <w:r w:rsidRPr="00BF5C49">
        <w:t xml:space="preserve">,</w:t>
      </w:r>
      <w:ins w:id="503476" w:author="注解排版器" w:date="2024-11-26T16:54:07Z">
        <w:r w:rsidRPr="00BF5C49">
          <w:t xml:space="preserve"> </w:t>
        </w:r>
      </w:ins>
      <w:r w:rsidRPr="00BF5C49">
        <w:t>2009,</w:t>
      </w:r>
      <w:ins w:id="503477" w:author="注解排版器" w:date="2024-11-26T16:54:07Z">
        <w:r w:rsidRPr="00BF5C49">
          <w:t xml:space="preserve"> </w:t>
        </w:r>
      </w:ins>
      <w:r w:rsidRPr="00BF5C49">
        <w:t>12</w:t>
      </w:r>
      <w:r w:rsidRPr="00BF5C49">
        <w:t>(</w:t>
      </w:r>
      <w:r w:rsidRPr="00BF5C49">
        <w:t>1</w:t>
      </w:r>
      <w:r w:rsidRPr="00BF5C49">
        <w:t>)</w:t>
      </w:r>
      <w:r w:rsidRPr="00BF5C49">
        <w:t xml:space="preserve">:</w:t>
      </w:r>
      <w:ins w:id="503478" w:author="注解排版器" w:date="2024-11-26T16:54:07Z">
        <w:r w:rsidRPr="00BF5C49">
          <w:t xml:space="preserve"> </w:t>
        </w:r>
      </w:ins>
      <w:r w:rsidRPr="00BF5C49">
        <w:t>132-135</w:t>
      </w:r>
      <w:r>
        <w:t>.</w:t>
      </w:r>
      <w:commentRangeEnd w:id="93"/>
      <w:r w:rsidR="00F1430F">
        <w:commentReference w:id="93"/>
      </w:r>
    </w:p>
    <w:p w14:paraId="3D9216C4" w14:textId="7236E349" w:rsidR="0034330C" w:rsidRPr="00BF5C49" w:rsidRDefault="0034330C" w:rsidP="0034330C">
      <w:pPr>
        <w:pStyle w:val="cw21"/>
        <w:topLinePunct/>
        <w:ind w:left="480" w:hangingChars="229" w:hanging="480"/>
      </w:pPr>
      <w:commentRangeStart w:id="94"/>
      <w:r w:rsidRPr="00BF5C49">
        <w:t>[</w:t>
      </w:r>
      <w:r w:rsidR="008868C0">
        <w:t>26</w:t>
      </w:r>
      <w:r w:rsidRPr="00BF5C49">
        <w:t>]</w:t>
      </w:r>
      <w:ins w:id="503479" w:author="注解排版器" w:date="2024-11-26T16:54:07Z">
        <w:r w:rsidRPr="00281126">
          <w:t xml:space="preserve"> </w:t>
        </w:r>
      </w:ins>
      <w:del w:id="503480" w:author="内容修订器" w:date="2024-11-26T16:54:12Z">
        <w:r w:rsidDel="00494EDC">
          <w:delText xml:space="preserve"> </w:delText>
        </w:r>
      </w:del>
      <w:r w:rsidRPr="00BF5C49">
        <w:t>聂涛</w:t>
      </w:r>
      <w:r w:rsidRPr="00BF5C49">
        <w:t xml:space="preserve">,</w:t>
      </w:r>
      <w:ins w:id="503481" w:author="注解排版器" w:date="2024-11-26T16:54:07Z">
        <w:r w:rsidRPr="00BF5C49">
          <w:t xml:space="preserve"> </w:t>
        </w:r>
      </w:ins>
      <w:r w:rsidRPr="00BF5C49">
        <w:t>盛文</w:t>
      </w:r>
      <w:r w:rsidRPr="00BF5C49">
        <w:t xml:space="preserve">,</w:t>
      </w:r>
      <w:ins w:id="503482" w:author="注解排版器" w:date="2024-11-26T16:54:07Z">
        <w:r w:rsidRPr="00BF5C49">
          <w:t xml:space="preserve"> </w:t>
        </w:r>
      </w:ins>
      <w:r w:rsidRPr="00BF5C49">
        <w:t>王晗中</w:t>
      </w:r>
      <w:r w:rsidRPr="00BF5C49">
        <w:t xml:space="preserve">. </w:t>
      </w:r>
      <w:r w:rsidRPr="00BF5C49">
        <w:t>装备备件两级闭环供应链库存优化与分析</w:t>
      </w:r>
      <w:r w:rsidRPr="00BF5C49">
        <w:t xml:space="preserve">[</w:t>
      </w:r>
      <w:r w:rsidRPr="00BF5C49">
        <w:t xml:space="preserve">J</w:t>
      </w:r>
      <w:r w:rsidRPr="00BF5C49">
        <w:t>]</w:t>
      </w:r>
      <w:r w:rsidRPr="00BF5C49">
        <w:t xml:space="preserve">. </w:t>
      </w:r>
      <w:r w:rsidRPr="00BF5C49">
        <w:t>系统工程理论与实践</w:t>
      </w:r>
      <w:r w:rsidRPr="00BF5C49">
        <w:t xml:space="preserve">,</w:t>
      </w:r>
      <w:ins w:id="503483" w:author="注解排版器" w:date="2024-11-26T16:54:07Z">
        <w:r w:rsidRPr="00BF5C49">
          <w:t xml:space="preserve"> </w:t>
        </w:r>
      </w:ins>
      <w:r w:rsidRPr="00BF5C49">
        <w:t>2010,</w:t>
      </w:r>
      <w:ins w:id="503484" w:author="注解排版器" w:date="2024-11-26T16:54:07Z">
        <w:r w:rsidRPr="00BF5C49">
          <w:t xml:space="preserve"> </w:t>
        </w:r>
      </w:ins>
      <w:r w:rsidRPr="00BF5C49">
        <w:t>30</w:t>
      </w:r>
      <w:r w:rsidRPr="00BF5C49">
        <w:t>(</w:t>
      </w:r>
      <w:r w:rsidRPr="00BF5C49">
        <w:t>12</w:t>
      </w:r>
      <w:r w:rsidRPr="00BF5C49">
        <w:t>)</w:t>
      </w:r>
      <w:r w:rsidRPr="00BF5C49">
        <w:t xml:space="preserve">:</w:t>
      </w:r>
      <w:ins w:id="503485" w:author="注解排版器" w:date="2024-11-26T16:54:07Z">
        <w:r w:rsidRPr="00BF5C49">
          <w:t xml:space="preserve"> </w:t>
        </w:r>
      </w:ins>
      <w:r w:rsidRPr="00BF5C49">
        <w:t>2309-2314.</w:t>
      </w:r>
      <w:commentRangeEnd w:id="94"/>
      <w:r w:rsidR="00F1430F">
        <w:commentReference w:id="94"/>
      </w:r>
    </w:p>
    <w:p w14:paraId="4C2AD435" w14:textId="6E73F97B" w:rsidR="008868C0" w:rsidRPr="00BF5C49" w:rsidRDefault="008868C0" w:rsidP="008868C0">
      <w:pPr>
        <w:pStyle w:val="cw21"/>
        <w:topLinePunct/>
        <w:ind w:left="480" w:hangingChars="229" w:hanging="480"/>
      </w:pPr>
      <w:commentRangeStart w:id="95"/>
      <w:r w:rsidRPr="00BF5C49">
        <w:t>[</w:t>
      </w:r>
      <w:r>
        <w:t>27</w:t>
      </w:r>
      <w:r w:rsidRPr="00BF5C49">
        <w:t>]</w:t>
      </w:r>
      <w:ins w:id="503486" w:author="注解排版器" w:date="2024-11-26T16:54:07Z">
        <w:r w:rsidRPr="00281126">
          <w:t xml:space="preserve"> </w:t>
        </w:r>
      </w:ins>
      <w:del w:id="503487" w:author="内容修订器" w:date="2024-11-26T16:54:12Z">
        <w:r w:rsidDel="00494EDC">
          <w:delText xml:space="preserve"> </w:delText>
        </w:r>
      </w:del>
      <w:r w:rsidRPr="00BF5C49">
        <w:t>尉迟群丽</w:t>
      </w:r>
      <w:r w:rsidRPr="00BF5C49">
        <w:t xml:space="preserve">,</w:t>
      </w:r>
      <w:ins w:id="503488" w:author="注解排版器" w:date="2024-11-26T16:54:07Z">
        <w:r w:rsidRPr="00BF5C49">
          <w:t xml:space="preserve"> </w:t>
        </w:r>
      </w:ins>
      <w:r w:rsidRPr="00BF5C49">
        <w:t>何正文</w:t>
      </w:r>
      <w:r w:rsidRPr="00BF5C49">
        <w:t xml:space="preserve">,</w:t>
      </w:r>
      <w:ins w:id="503489" w:author="注解排版器" w:date="2024-11-26T16:54:07Z">
        <w:r w:rsidRPr="00BF5C49">
          <w:t xml:space="preserve"> </w:t>
        </w:r>
      </w:ins>
      <w:r w:rsidRPr="00BF5C49">
        <w:t>王能民</w:t>
      </w:r>
      <w:r w:rsidRPr="00BF5C49">
        <w:t xml:space="preserve">. </w:t>
      </w:r>
      <w:r w:rsidRPr="00BF5C49">
        <w:t>考虑缺货的闭环供应链选址</w:t>
      </w:r>
      <w:r w:rsidRPr="00BF5C49">
        <w:t>-</w:t>
      </w:r>
      <w:r w:rsidRPr="00BF5C49">
        <w:t>库存</w:t>
      </w:r>
      <w:r w:rsidRPr="00BF5C49">
        <w:t>-</w:t>
      </w:r>
      <w:r w:rsidRPr="00BF5C49">
        <w:t>路径集成优化</w:t>
      </w:r>
      <w:r w:rsidRPr="00BF5C49">
        <w:t xml:space="preserve">[</w:t>
      </w:r>
      <w:r w:rsidRPr="00BF5C49">
        <w:t xml:space="preserve">J</w:t>
      </w:r>
      <w:r w:rsidRPr="00BF5C49">
        <w:t>]</w:t>
      </w:r>
      <w:r w:rsidRPr="00BF5C49">
        <w:t xml:space="preserve">. </w:t>
      </w:r>
      <w:r w:rsidRPr="00BF5C49">
        <w:t>运筹与管理</w:t>
      </w:r>
      <w:r w:rsidRPr="00BF5C49">
        <w:t xml:space="preserve">,</w:t>
      </w:r>
      <w:ins w:id="503490" w:author="注解排版器" w:date="2024-11-26T16:54:07Z">
        <w:r w:rsidRPr="00BF5C49">
          <w:t xml:space="preserve"> </w:t>
        </w:r>
      </w:ins>
      <w:r w:rsidRPr="00BF5C49">
        <w:t>2021,</w:t>
      </w:r>
      <w:ins w:id="503491" w:author="注解排版器" w:date="2024-11-26T16:54:07Z">
        <w:r w:rsidRPr="00BF5C49">
          <w:t xml:space="preserve"> </w:t>
        </w:r>
      </w:ins>
      <w:r w:rsidRPr="00BF5C49">
        <w:t>30</w:t>
      </w:r>
      <w:r w:rsidRPr="00BF5C49">
        <w:t>(</w:t>
      </w:r>
      <w:r w:rsidRPr="00BF5C49">
        <w:t>2</w:t>
      </w:r>
      <w:r w:rsidRPr="00BF5C49">
        <w:t>)</w:t>
      </w:r>
      <w:r w:rsidRPr="00BF5C49">
        <w:t xml:space="preserve">:</w:t>
      </w:r>
      <w:ins w:id="503492" w:author="注解排版器" w:date="2024-11-26T16:54:07Z">
        <w:r w:rsidRPr="00BF5C49">
          <w:t xml:space="preserve"> </w:t>
        </w:r>
      </w:ins>
      <w:r w:rsidRPr="00BF5C49">
        <w:t>53-60.</w:t>
      </w:r>
      <w:commentRangeEnd w:id="95"/>
      <w:r w:rsidR="00F1430F">
        <w:commentReference w:id="95"/>
      </w:r>
    </w:p>
    <w:p w14:paraId="72CF3EA2" w14:textId="0693C833" w:rsidR="006D36AE" w:rsidRPr="008868C0" w:rsidRDefault="008868C0" w:rsidP="008868C0">
      <w:pPr>
        <w:pStyle w:val="cw21"/>
        <w:topLinePunct/>
        <w:ind w:left="480" w:hangingChars="229" w:hanging="480"/>
      </w:pPr>
      <w:commentRangeStart w:id="96"/>
      <w:r w:rsidRPr="00BF5C49">
        <w:t>[</w:t>
      </w:r>
      <w:r w:rsidRPr="00BF5C49">
        <w:t>28</w:t>
      </w:r>
      <w:r w:rsidRPr="00BF5C49">
        <w:t>]</w:t>
      </w:r>
      <w:ins w:id="503493" w:author="注解排版器" w:date="2024-11-26T16:54:07Z">
        <w:r w:rsidRPr="00281126">
          <w:t xml:space="preserve"> </w:t>
        </w:r>
      </w:ins>
      <w:del w:id="503494" w:author="内容修订器" w:date="2024-11-26T16:54:12Z">
        <w:r w:rsidDel="00494EDC">
          <w:delText xml:space="preserve"> </w:delText>
        </w:r>
      </w:del>
      <w:r w:rsidRPr="00BF5C49">
        <w:t>吴义生</w:t>
      </w:r>
      <w:r w:rsidRPr="00BF5C49">
        <w:t xml:space="preserve">. </w:t>
      </w:r>
      <w:r w:rsidRPr="00BF5C49">
        <w:t>基于产品生命周期的闭环供应链回收量预测方法</w:t>
      </w:r>
      <w:r w:rsidRPr="00BF5C49">
        <w:t xml:space="preserve">[</w:t>
      </w:r>
      <w:r w:rsidRPr="00BF5C49">
        <w:t xml:space="preserve">J</w:t>
      </w:r>
      <w:r w:rsidRPr="00BF5C49">
        <w:t>]</w:t>
      </w:r>
      <w:r w:rsidRPr="00BF5C49">
        <w:t xml:space="preserve">. </w:t>
      </w:r>
      <w:r w:rsidRPr="00BF5C49">
        <w:t>数学的实践与认识</w:t>
      </w:r>
      <w:r w:rsidRPr="00BF5C49">
        <w:t xml:space="preserve">,</w:t>
      </w:r>
      <w:ins w:id="503495" w:author="注解排版器" w:date="2024-11-26T16:54:07Z">
        <w:r w:rsidRPr="00BF5C49">
          <w:t xml:space="preserve"> </w:t>
        </w:r>
      </w:ins>
      <w:r w:rsidRPr="00BF5C49">
        <w:t>2013,</w:t>
      </w:r>
      <w:ins w:id="503496" w:author="注解排版器" w:date="2024-11-26T16:54:07Z">
        <w:r w:rsidRPr="00BF5C49">
          <w:t xml:space="preserve"> </w:t>
        </w:r>
      </w:ins>
      <w:r w:rsidRPr="00BF5C49">
        <w:t>43</w:t>
      </w:r>
      <w:r w:rsidRPr="00BF5C49">
        <w:t>(</w:t>
      </w:r>
      <w:r w:rsidRPr="00BF5C49">
        <w:t xml:space="preserve">24</w:t>
      </w:r>
      <w:r w:rsidRPr="00BF5C49">
        <w:t>)</w:t>
      </w:r>
      <w:r w:rsidRPr="00BF5C49">
        <w:t xml:space="preserve">:</w:t>
      </w:r>
      <w:ins w:id="503497" w:author="注解排版器" w:date="2024-11-26T16:54:07Z">
        <w:r w:rsidRPr="00BF5C49">
          <w:t xml:space="preserve"> </w:t>
        </w:r>
      </w:ins>
      <w:r w:rsidRPr="00BF5C49">
        <w:t>1-6.</w:t>
      </w:r>
      <w:del w:id="503498" w:author="注解排版器" w:date="2024-11-26T16:54:12Z">
        <w:r w:rsidDel="00494EDC">
          <w:delText xml:space="preserve"> </w:delText>
        </w:r>
      </w:del>
      <w:commentRangeEnd w:id="96"/>
      <w:r w:rsidR="00F1430F">
        <w:commentReference w:id="96"/>
      </w:r>
    </w:p>
    <w:p w14:paraId="0FD2ACE4" w14:textId="687C60A0" w:rsidR="006D36AE" w:rsidRPr="00BF5C49" w:rsidRDefault="006D36AE" w:rsidP="008868C0">
      <w:pPr>
        <w:pStyle w:val="cw21"/>
        <w:topLinePunct/>
        <w:ind w:left="480" w:hangingChars="229" w:hanging="480"/>
      </w:pPr>
      <w:commentRangeStart w:id="97"/>
      <w:r w:rsidRPr="00BF5C49">
        <w:t>[</w:t>
      </w:r>
      <w:r w:rsidR="008868C0">
        <w:t>29</w:t>
      </w:r>
      <w:r w:rsidRPr="00BF5C49">
        <w:t>]</w:t>
      </w:r>
      <w:ins w:id="503499" w:author="注解排版器" w:date="2024-11-26T16:54:07Z">
        <w:r w:rsidRPr="00281126">
          <w:t xml:space="preserve"> </w:t>
        </w:r>
      </w:ins>
      <w:del w:id="503500" w:author="内容修订器" w:date="2024-11-26T16:54:12Z">
        <w:r w:rsidDel="00494EDC">
          <w:delText xml:space="preserve"> </w:delText>
        </w:r>
      </w:del>
      <w:r w:rsidRPr="00BF5C49">
        <w:t>夏敏</w:t>
      </w:r>
      <w:r w:rsidRPr="00BF5C49">
        <w:t xml:space="preserve">. </w:t>
      </w:r>
      <w:r w:rsidRPr="00BF5C49">
        <w:t>回收率不确定的闭环供应链库存控制优化研究</w:t>
      </w:r>
      <w:r w:rsidRPr="00BF5C49">
        <w:t xml:space="preserve">[</w:t>
      </w:r>
      <w:r w:rsidRPr="00BF5C49">
        <w:rPr>
          <w:kern w:val="2"/>
          <w:sz w:val="21"/>
          <w:rFonts w:hint="eastAsia" w:ascii="Times New Roman" w:eastAsia="宋体" w:hAnsi="Times New Roman" w:cs="Times New Roman"/>
          <w:szCs w:val="24"/>
        </w:rPr>
        <w:t xml:space="preserve">D</w:t>
      </w:r>
      <w:r w:rsidRPr="00BF5C49">
        <w:t>]</w:t>
      </w:r>
      <w:r w:rsidRPr="00BF5C49">
        <w:t xml:space="preserve">. </w:t>
      </w:r>
      <w:r w:rsidRPr="00BF5C49">
        <w:t>南京邮电大学</w:t>
      </w:r>
      <w:r w:rsidRPr="00BF5C49">
        <w:t>.</w:t>
      </w:r>
      <w:commentRangeEnd w:id="97"/>
      <w:r w:rsidR="00F1430F">
        <w:commentReference w:id="97"/>
      </w:r>
    </w:p>
    <w:p w14:paraId="025D90AB" w14:textId="70AE443A" w:rsidR="00CA02CE" w:rsidRPr="00BF5C49" w:rsidRDefault="00CA02CE" w:rsidP="001A4A05">
      <w:pPr>
        <w:pStyle w:val="cw21"/>
        <w:topLinePunct/>
        <w:ind w:left="480" w:hangingChars="229" w:hanging="480"/>
      </w:pPr>
      <w:commentRangeStart w:id="98"/>
      <w:r w:rsidRPr="00BF5C49">
        <w:t>[</w:t>
      </w:r>
      <w:r w:rsidR="008868C0">
        <w:t>30</w:t>
      </w:r>
      <w:r w:rsidRPr="00BF5C49">
        <w:t>]</w:t>
      </w:r>
      <w:ins w:id="503501" w:author="注解排版器" w:date="2024-11-26T16:54:07Z">
        <w:r w:rsidRPr="00281126">
          <w:t xml:space="preserve"> </w:t>
        </w:r>
      </w:ins>
      <w:del w:id="503502" w:author="内容修订器" w:date="2024-11-26T16:54:12Z">
        <w:r w:rsidDel="00494EDC">
          <w:delText xml:space="preserve"> </w:delText>
        </w:r>
      </w:del>
      <w:r w:rsidR="00C1294E" w:rsidRPr="00BF5C49">
        <w:t>郑江波</w:t>
      </w:r>
      <w:r w:rsidR="00C1294E" w:rsidRPr="00BF5C49">
        <w:t xml:space="preserve">,</w:t>
      </w:r>
      <w:ins w:id="503503" w:author="注解排版器" w:date="2024-11-26T16:54:07Z">
        <w:r w:rsidR="00C1294E" w:rsidRPr="00BF5C49">
          <w:t xml:space="preserve"> </w:t>
        </w:r>
      </w:ins>
      <w:r w:rsidR="00C1294E" w:rsidRPr="00BF5C49">
        <w:t>杨柳</w:t>
      </w:r>
      <w:r w:rsidR="00C1294E" w:rsidRPr="00BF5C49">
        <w:t xml:space="preserve">,</w:t>
      </w:r>
      <w:ins w:id="503504" w:author="注解排版器" w:date="2024-11-26T16:54:07Z">
        <w:r w:rsidR="00C1294E" w:rsidRPr="00BF5C49">
          <w:t xml:space="preserve"> </w:t>
        </w:r>
      </w:ins>
      <w:r w:rsidR="00C1294E" w:rsidRPr="00BF5C49">
        <w:t>程福阳</w:t>
      </w:r>
      <w:r w:rsidR="00C1294E" w:rsidRPr="00BF5C49">
        <w:t xml:space="preserve">. </w:t>
      </w:r>
      <w:r w:rsidR="00C1294E" w:rsidRPr="00BF5C49">
        <w:t>基于有限生命周期的产品再制造回收决策研究</w:t>
      </w:r>
      <w:r w:rsidR="00C1294E" w:rsidRPr="00BF5C49">
        <w:t xml:space="preserve">[</w:t>
      </w:r>
      <w:r w:rsidR="00C1294E" w:rsidRPr="00BF5C49">
        <w:t xml:space="preserve">J</w:t>
      </w:r>
      <w:r w:rsidR="00C1294E" w:rsidRPr="00BF5C49">
        <w:t>]</w:t>
      </w:r>
      <w:r w:rsidR="00C1294E" w:rsidRPr="00BF5C49">
        <w:t xml:space="preserve">. </w:t>
      </w:r>
      <w:r w:rsidR="00C1294E" w:rsidRPr="00BF5C49">
        <w:t>科研管理</w:t>
      </w:r>
      <w:r w:rsidR="00C1294E" w:rsidRPr="00BF5C49">
        <w:t xml:space="preserve">,</w:t>
      </w:r>
      <w:ins w:id="503505" w:author="注解排版器" w:date="2024-11-26T16:54:07Z">
        <w:r w:rsidR="00C1294E" w:rsidRPr="00BF5C49">
          <w:t xml:space="preserve"> </w:t>
        </w:r>
      </w:ins>
      <w:r w:rsidR="00C1294E" w:rsidRPr="00BF5C49">
        <w:t>2017,</w:t>
      </w:r>
      <w:ins w:id="503506" w:author="注解排版器" w:date="2024-11-26T16:54:07Z">
        <w:r w:rsidR="00C1294E" w:rsidRPr="00BF5C49">
          <w:t xml:space="preserve"> </w:t>
        </w:r>
      </w:ins>
      <w:r w:rsidR="00C1294E" w:rsidRPr="00BF5C49">
        <w:t>38</w:t>
      </w:r>
      <w:r w:rsidR="00C1294E" w:rsidRPr="00BF5C49">
        <w:t>(</w:t>
      </w:r>
      <w:r w:rsidR="00C1294E" w:rsidRPr="00BF5C49">
        <w:t xml:space="preserve">8</w:t>
      </w:r>
      <w:r w:rsidR="00C1294E" w:rsidRPr="00BF5C49">
        <w:t>)</w:t>
      </w:r>
      <w:r w:rsidR="00C1294E" w:rsidRPr="00BF5C49">
        <w:t xml:space="preserve">:</w:t>
      </w:r>
      <w:ins w:id="503507" w:author="注解排版器" w:date="2024-11-26T16:54:07Z">
        <w:r w:rsidR="00C1294E" w:rsidRPr="00BF5C49">
          <w:t xml:space="preserve"> </w:t>
        </w:r>
      </w:ins>
      <w:r w:rsidR="00C1294E" w:rsidRPr="00BF5C49">
        <w:t>143-152.</w:t>
      </w:r>
      <w:del w:id="503508" w:author="注解排版器" w:date="2024-11-26T16:54:12Z">
        <w:r w:rsidDel="00494EDC">
          <w:delText xml:space="preserve"> </w:delText>
        </w:r>
      </w:del>
      <w:commentRangeEnd w:id="98"/>
      <w:r w:rsidR="00F1430F">
        <w:commentReference w:id="98"/>
      </w:r>
    </w:p>
    <w:p w14:paraId="4A94D821" w14:textId="77777777" w:rsidR="001B700F" w:rsidRPr="003709F7" w:rsidRDefault="001B700F" w:rsidP="00CA02CE">
      <w:pPr>
        <w:topLinePunct/>
        <w:rPr>
          <w:del w:author="内容修订器" w:date="2024-11-26T16:54:13Z"/>
        </w:rPr>
      </w:pPr>
      <w:r w:rsidR="00F1430F">
        <w:commentReference w:id="24"/>
      </w:r>
    </w:p>
    <w:p w14:paraId="6F0D3838" w14:textId="591BDCF7" w:rsidR="00706EDD" w:rsidRDefault="001B700F" w:rsidP="002E3085">
      <w:pPr>
        <w:pStyle w:val="aff6"/>
        <w:sectPr w:rsidR="00C13A42">
          <w:headerReference w:type="even" r:id="rId46"/>
          <w:headerReference w:type="default" r:id="rId43"/>
          <w:footerReference w:type="even" r:id="rId42"/>
          <w:footerReference w:type="default" r:id="rId40"/>
          <w:headerReference w:type="first" r:id="rId48"/>
          <w:footerReference w:type="first" r:id="rId44"/>
          <w:pgSz w:w="11906" w:h="16838" w:code="9"/>
          <w:pgMar w:top="1418" w:right="1134" w:bottom="1134" w:left="1418" w:header="851" w:footer="907" w:gutter="0"/>
          <w:pgNumType w:start="1"/>
          <w:cols w:space="720"/>
          <w:titlePg/>
          <w:docGrid w:type="lines" w:linePitch="326"/>
          <w:endnotePr>
            <w:numFmt w:val="decimal"/>
          </w:endnotePr>
        </w:sectPr>
        <w:topLinePunct/>
      </w:pPr>
      <w:del w:id="503509" w:author="图示排版器" w:date="2024-11-26T16:54:12Z">
        <w:r w:rsidDel="00494EDC">
          <w:delText xml:space="preserve"> </w:delText>
        </w:r>
      </w:del>
    </w:p>
    <w:bookmarkStart w:id="51" w:name="_1064953734"/>
    <w:bookmarkEnd w:id="51"/>
    <w:p w14:paraId="450666B1" w14:textId="77777777" w:rsidR="00706EDD" w:rsidRPr="00706EDD" w:rsidRDefault="00706EDD" w:rsidP="00706EDD">
      <w:pPr>
        <w:topLinePunct/>
        <w:rPr>
          <w:del w:author="内容修订器" w:date="2024-11-26T16:54:13Z"/>
        </w:rPr>
      </w:pPr>
    </w:p>
    <w:p w14:paraId="219E7051" w14:textId="77777777" w:rsidR="00706EDD" w:rsidRPr="00706EDD" w:rsidRDefault="00706EDD" w:rsidP="00706EDD">
      <w:pPr>
        <w:pStyle w:val="aff6"/>
        <w:topLinePunct/>
      </w:pPr>
      <w:r w:rsidRPr="00706EDD">
        <w:object w:dxaOrig="3165" w:dyaOrig="719" w14:anchorId="08A1DF76">
          <v:shape id="Object 1" o:spid="_x0000_i1029" type="#_x0000_t75" style="width:206.2pt;height:46.5pt;mso-position-horizontal-relative:page;mso-position-vertical-relative:page" o:ole="" filled="t">
            <v:imagedata r:id="rId29" o:title="" grayscale="t" bilevel="t"/>
          </v:shape>
          <o:OLEObject Type="Embed" ProgID="Word.Picture.8" ShapeID="Object 1" DrawAspect="Content" ObjectID="_1716707262" r:id="rId30"/>
        </w:object>
      </w:r>
      <w:bookmarkStart w:id="52" w:name="_GoBack"/>
      <w:bookmarkEnd w:id="52"/>
    </w:p>
    <w:p w14:paraId="56478900" w14:textId="77777777" w:rsidR="00706EDD" w:rsidRPr="00706EDD" w:rsidRDefault="00706EDD" w:rsidP="00706EDD">
      <w:pPr>
        <w:topLinePunct/>
        <w:rPr>
          <w:del w:author="内容修订器" w:date="2024-11-26T16:54:13Z"/>
        </w:rPr>
      </w:pPr>
      <w:r w:rsidR="00F1430F">
        <w:commentReference w:id="25"/>
      </w:r>
    </w:p>
    <w:p w14:paraId="3B1C2B04" w14:textId="77777777" w:rsidR="00706EDD" w:rsidRPr="00706EDD" w:rsidRDefault="00706EDD" w:rsidP="00706EDD">
      <w:pPr>
        <w:pStyle w:val="affff2"/>
        <w:topLinePunct/>
      </w:pPr>
      <w:r w:rsidRPr="00706EDD">
        <w:rPr>
          <w:rPrChange w:author="格式修订器" w:date="2024-11-26T16:54:08Z">
            <w:rPr>
              <w:b/>
            </w:rPr>
          </w:rPrChange>
        </w:rPr>
        <w:t>本科毕业设计</w:t>
      </w:r>
      <w:r w:rsidRPr="00706EDD">
        <w:rPr>
          <w:rPrChange w:author="格式修订器" w:date="2024-11-26T16:54:08Z">
            <w:rPr>
              <w:b/>
            </w:rPr>
          </w:rPrChange>
        </w:rPr>
        <w:t>（</w:t>
      </w:r>
      <w:r w:rsidRPr="00706EDD">
        <w:rPr>
          <w:rPrChange w:author="格式修订器" w:date="2024-11-26T16:54:08Z">
            <w:rPr>
              <w:b/>
            </w:rPr>
          </w:rPrChange>
        </w:rPr>
        <w:t>论文</w:t>
      </w:r>
      <w:r w:rsidRPr="00706EDD">
        <w:rPr>
          <w:rPrChange w:author="格式修订器" w:date="2024-11-26T16:54:08Z">
            <w:rPr>
              <w:b/>
            </w:rPr>
          </w:rPrChange>
        </w:rPr>
        <w:t>）</w:t>
      </w:r>
      <w:r w:rsidRPr="00706EDD">
        <w:rPr>
          <w:rPrChange w:author="格式修订器" w:date="2024-11-26T16:54:08Z">
            <w:rPr>
              <w:b/>
            </w:rPr>
          </w:rPrChange>
        </w:rPr>
        <w:t>任务书</w:t>
      </w:r>
    </w:p>
    <w:p w14:paraId="42AB082D" w14:textId="77777777" w:rsidR="00706EDD" w:rsidRPr="00706EDD" w:rsidRDefault="00706EDD" w:rsidP="00706EDD">
      <w:pPr>
        <w:topLinePunct/>
        <w:rPr>
          <w:del w:author="内容修订器" w:date="2024-11-26T16:54:13Z"/>
        </w:rPr>
      </w:pPr>
      <w:r w:rsidR="00F1430F">
        <w:commentReference w:id="26"/>
      </w:r>
    </w:p>
    <w:p w14:paraId="36658A61" w14:textId="77777777" w:rsidR="00706EDD" w:rsidRPr="00706EDD" w:rsidRDefault="00706EDD" w:rsidP="00706EDD">
      <w:pPr>
        <w:topLinePunct/>
      </w:pPr>
      <w:del w:id="503510" w:author="内容修订器" w:date="2024-11-26T16:54:12Z">
        <w:r w:rsidDel="00494EDC">
          <w:delText xml:space="preserve">    </w:delText>
        </w:r>
      </w:del>
      <w:r w:rsidRPr="00706EDD">
        <w:t>题</w:t>
      </w:r>
      <w:del w:id="503511" w:author="内容修订器" w:date="2024-11-26T16:54:12Z">
        <w:r w:rsidDel="00494EDC">
          <w:delText xml:space="preserve">    </w:delText>
        </w:r>
      </w:del>
      <w:r w:rsidRPr="00706EDD">
        <w:t>目</w:t>
      </w:r>
      <w:del w:id="503512" w:author="内容修订器" w:date="2024-11-26T16:54:12Z">
        <w:r w:rsidDel="00494EDC">
          <w:delText xml:space="preserve">  </w:delText>
        </w:r>
      </w:del>
      <w:r w:rsidRPr="00706EDD">
        <w:rPr>
          <w:rPrChange w:author="格式修订器" w:date="2024-11-26T16:54:08Z">
            <w:rPr>
              <w:u w:val="single"/>
            </w:rPr>
          </w:rPrChange>
        </w:rPr>
        <w:t>基于返还不确定的可复用物流容器</w:t>
      </w:r>
      <w:del w:id="503513" w:author="内容修订器" w:date="2024-11-26T16:54:12Z">
        <w:r w:rsidDel="00494EDC">
          <w:delText xml:space="preserve">                                   </w:delText>
        </w:r>
      </w:del>
    </w:p>
    <w:p w14:paraId="707A7185" w14:textId="77777777" w:rsidR="00706EDD" w:rsidRPr="00706EDD" w:rsidRDefault="00706EDD" w:rsidP="00706EDD">
      <w:pPr>
        <w:topLinePunct/>
      </w:pPr>
      <w:del w:id="503514" w:author="内容修订器" w:date="2024-11-26T16:54:12Z">
        <w:r w:rsidDel="00494EDC">
          <w:delText xml:space="preserve">            </w:delText>
        </w:r>
      </w:del>
      <w:del w:id="503515" w:author="内容修订器" w:date="2024-11-26T16:54:12Z">
        <w:r w:rsidDel="00494EDC">
          <w:delText xml:space="preserve">  </w:delText>
        </w:r>
      </w:del>
      <w:r w:rsidRPr="00706EDD">
        <w:rPr>
          <w:rPrChange w:author="格式修订器" w:date="2024-11-26T16:54:08Z">
            <w:rPr>
              <w:u w:val="single"/>
            </w:rPr>
          </w:rPrChange>
        </w:rPr>
        <w:t>库存决策研究</w:t>
      </w:r>
      <w:del w:id="503516" w:author="内容修订器" w:date="2024-11-26T16:54:12Z">
        <w:r w:rsidDel="00494EDC">
          <w:delText xml:space="preserve">                                    </w:delText>
        </w:r>
      </w:del>
    </w:p>
    <w:p w14:paraId="2461E3B2" w14:textId="77777777" w:rsidR="00706EDD" w:rsidRPr="00706EDD" w:rsidRDefault="00706EDD" w:rsidP="00706EDD">
      <w:pPr>
        <w:topLinePunct/>
      </w:pPr>
      <w:r w:rsidRPr="00706EDD">
        <w:t>（</w:t>
      </w:r>
      <w:r w:rsidRPr="00706EDD">
        <w:t>任务起止日期：</w:t>
      </w:r>
      <w:r w:rsidRPr="00706EDD">
        <w:t>2021</w:t>
      </w:r>
      <w:r w:rsidRPr="00706EDD">
        <w:t>年</w:t>
      </w:r>
      <w:del w:id="503517" w:author="内容修订器" w:date="2024-11-26T16:54:12Z">
        <w:r w:rsidDel="00494EDC">
          <w:delText xml:space="preserve"> </w:delText>
        </w:r>
      </w:del>
      <w:r w:rsidR="001852F3">
        <w:t xml:space="preserve">11</w:t>
      </w:r>
      <w:r w:rsidRPr="00706EDD">
        <w:t>月2日～20</w:t>
      </w:r>
      <w:r w:rsidRPr="00706EDD">
        <w:t>22</w:t>
      </w:r>
      <w:r w:rsidRPr="00706EDD">
        <w:t>年</w:t>
      </w:r>
      <w:r w:rsidRPr="00706EDD">
        <w:t>6</w:t>
      </w:r>
      <w:r w:rsidRPr="00706EDD">
        <w:t>月</w:t>
      </w:r>
      <w:r w:rsidRPr="00706EDD">
        <w:t>5</w:t>
      </w:r>
      <w:r w:rsidRPr="00706EDD">
        <w:t>日</w:t>
      </w:r>
      <w:r w:rsidRPr="00706EDD">
        <w:t>）</w:t>
      </w:r>
    </w:p>
    <w:p w14:paraId="5A68D830" w14:textId="77777777" w:rsidR="00706EDD" w:rsidRPr="00706EDD" w:rsidRDefault="00706EDD" w:rsidP="00706EDD">
      <w:pPr>
        <w:topLinePunct/>
        <w:rPr>
          <w:del w:author="内容修订器" w:date="2024-11-26T16:54:13Z"/>
        </w:rPr>
      </w:pPr>
      <w:r w:rsidR="00F1430F">
        <w:commentReference w:id="27"/>
      </w:r>
    </w:p>
    <w:p w14:paraId="033A8FF2" w14:textId="77777777" w:rsidR="00706EDD" w:rsidRPr="00706EDD" w:rsidRDefault="00706EDD" w:rsidP="00706EDD">
      <w:pPr>
        <w:topLinePunct/>
      </w:pPr>
      <w:r w:rsidRPr="00706EDD">
        <w:t>院    系</w:t>
      </w:r>
      <w:r w:rsidRPr="00706EDD">
        <w:rPr>
          <w:rPrChange w:author="格式修订器" w:date="2024-11-26T16:54:08Z">
            <w:rPr>
              <w:u w:val="single"/>
            </w:rPr>
          </w:rPrChange>
        </w:rPr>
        <w:t xml:space="preserve">     </w:t>
      </w:r>
      <w:r w:rsidRPr="00706EDD">
        <w:rPr>
          <w:rPrChange w:author="格式修订器" w:date="2024-11-26T16:54:08Z">
            <w:rPr>
              <w:u w:val="single"/>
            </w:rPr>
          </w:rPrChange>
        </w:rPr>
        <w:t>管理学院</w:t>
      </w:r>
      <w:del w:id="503518" w:author="内容修订器" w:date="2024-11-26T16:54:12Z">
        <w:r w:rsidDel="00494EDC">
          <w:delText xml:space="preserve">                </w:delText>
        </w:r>
      </w:del>
    </w:p>
    <w:p w14:paraId="78B0D69B" w14:textId="77777777" w:rsidR="00706EDD" w:rsidRPr="00706EDD" w:rsidRDefault="00706EDD" w:rsidP="00706EDD">
      <w:pPr>
        <w:topLinePunct/>
      </w:pPr>
      <w:r w:rsidRPr="00706EDD">
        <w:t>专业班级</w:t>
      </w:r>
      <w:r w:rsidRPr="00706EDD">
        <w:rPr>
          <w:rPrChange w:author="格式修订器" w:date="2024-11-26T16:54:08Z">
            <w:rPr>
              <w:u w:val="single"/>
            </w:rPr>
          </w:rPrChange>
        </w:rPr>
        <w:t xml:space="preserve">     </w:t>
      </w:r>
      <w:r w:rsidRPr="00706EDD">
        <w:rPr>
          <w:rPrChange w:author="格式修订器" w:date="2024-11-26T16:54:08Z">
            <w:rPr>
              <w:u w:val="single"/>
            </w:rPr>
          </w:rPrChange>
        </w:rPr>
        <w:t>物流</w:t>
      </w:r>
      <w:r w:rsidRPr="00706EDD">
        <w:rPr>
          <w:rPrChange w:author="格式修订器" w:date="2024-11-26T16:54:08Z">
            <w:rPr>
              <w:u w:val="single"/>
            </w:rPr>
          </w:rPrChange>
        </w:rPr>
        <w:t>1</w:t>
      </w:r>
      <w:r w:rsidRPr="00706EDD">
        <w:rPr>
          <w:rPrChange w:author="格式修订器" w:date="2024-11-26T16:54:08Z">
            <w:rPr>
              <w:u w:val="single"/>
            </w:rPr>
          </w:rPrChange>
        </w:rPr>
        <w:t>801</w:t>
      </w:r>
      <w:del w:id="503519" w:author="内容修订器" w:date="2024-11-26T16:54:12Z">
        <w:r w:rsidDel="00494EDC">
          <w:delText xml:space="preserve">               </w:delText>
        </w:r>
      </w:del>
    </w:p>
    <w:p w14:paraId="3325F225" w14:textId="77777777" w:rsidR="00706EDD" w:rsidRPr="00706EDD" w:rsidRDefault="00706EDD" w:rsidP="00706EDD">
      <w:pPr>
        <w:topLinePunct/>
      </w:pPr>
      <w:r w:rsidRPr="00706EDD">
        <w:t>姓    名</w:t>
      </w:r>
      <w:r w:rsidRPr="00706EDD">
        <w:rPr>
          <w:rPrChange w:author="格式修订器" w:date="2024-11-26T16:54:08Z">
            <w:rPr>
              <w:u w:val="single"/>
            </w:rPr>
          </w:rPrChange>
        </w:rPr>
        <w:t xml:space="preserve">     </w:t>
      </w:r>
      <w:r w:rsidRPr="00706EDD">
        <w:rPr>
          <w:rPrChange w:author="格式修订器" w:date="2024-11-26T16:54:08Z">
            <w:rPr>
              <w:u w:val="single"/>
            </w:rPr>
          </w:rPrChange>
        </w:rPr>
        <w:t>付文怡</w:t>
      </w:r>
      <w:del w:id="503520" w:author="内容修订器" w:date="2024-11-26T16:54:12Z">
        <w:r w:rsidDel="00494EDC">
          <w:delText xml:space="preserve">                  </w:delText>
        </w:r>
      </w:del>
    </w:p>
    <w:p w14:paraId="51C74D55" w14:textId="77777777" w:rsidR="00706EDD" w:rsidRPr="00706EDD" w:rsidRDefault="00706EDD" w:rsidP="00706EDD">
      <w:pPr>
        <w:topLinePunct/>
      </w:pPr>
      <w:r w:rsidRPr="00706EDD">
        <w:t>学    号</w:t>
      </w:r>
      <w:r w:rsidRPr="00706EDD">
        <w:rPr>
          <w:rPrChange w:author="格式修订器" w:date="2024-11-26T16:54:08Z">
            <w:rPr>
              <w:u w:val="single"/>
            </w:rPr>
          </w:rPrChange>
        </w:rPr>
        <w:t xml:space="preserve">     U201815980</w:t>
      </w:r>
      <w:del w:id="503521" w:author="内容修订器" w:date="2024-11-26T16:54:12Z">
        <w:r w:rsidDel="00494EDC">
          <w:delText xml:space="preserve">             </w:delText>
        </w:r>
      </w:del>
    </w:p>
    <w:p w14:paraId="65EE9230" w14:textId="77777777" w:rsidR="00706EDD" w:rsidRPr="00706EDD" w:rsidRDefault="00706EDD" w:rsidP="00706EDD">
      <w:pPr>
        <w:topLinePunct/>
      </w:pPr>
      <w:r w:rsidRPr="00706EDD">
        <w:t>指导教师</w:t>
      </w:r>
      <w:r w:rsidRPr="00706EDD">
        <w:rPr>
          <w:rPrChange w:author="格式修订器" w:date="2024-11-26T16:54:08Z">
            <w:rPr>
              <w:u w:val="single"/>
            </w:rPr>
          </w:rPrChange>
        </w:rPr>
        <w:t xml:space="preserve">     </w:t>
      </w:r>
      <w:r w:rsidRPr="00706EDD">
        <w:rPr>
          <w:rPrChange w:author="格式修订器" w:date="2024-11-26T16:54:08Z">
            <w:rPr>
              <w:u w:val="single"/>
            </w:rPr>
          </w:rPrChange>
        </w:rPr>
        <w:t>徐贤浩</w:t>
      </w:r>
      <w:del w:id="503522" w:author="内容修订器" w:date="2024-11-26T16:54:12Z">
        <w:r w:rsidDel="00494EDC">
          <w:delText xml:space="preserve">                  </w:delText>
        </w:r>
      </w:del>
    </w:p>
    <w:p w14:paraId="0C6B3340" w14:textId="77777777" w:rsidR="00706EDD" w:rsidRPr="00706EDD" w:rsidRDefault="00706EDD" w:rsidP="00706EDD">
      <w:pPr>
        <w:topLinePunct/>
        <w:rPr>
          <w:del w:author="内容修订器" w:date="2024-11-26T16:54:13Z"/>
        </w:rPr>
      </w:pPr>
      <w:r w:rsidR="00F1430F">
        <w:commentReference w:id="28"/>
      </w:r>
    </w:p>
    <w:p w14:paraId="0799E2BD" w14:textId="77777777" w:rsidR="00706EDD" w:rsidRPr="00706EDD" w:rsidRDefault="00706EDD" w:rsidP="00706EDD">
      <w:pPr>
        <w:topLinePunct/>
      </w:pPr>
      <w:r w:rsidRPr="00706EDD">
        <w:t>教研室</w:t>
      </w:r>
      <w:r w:rsidRPr="00706EDD">
        <w:t>（</w:t>
      </w:r>
      <w:r w:rsidRPr="00706EDD">
        <w:t>系、所</w:t>
      </w:r>
      <w:r w:rsidRPr="00706EDD">
        <w:t>）</w:t>
      </w:r>
      <w:r w:rsidRPr="00706EDD">
        <w:t>负责人</w:t>
      </w:r>
      <w:r w:rsidRPr="00706EDD">
        <w:rPr>
          <w:rPrChange w:author="格式修订器" w:date="2024-11-26T16:54:08Z">
            <w:rPr>
              <w:u w:val="single"/>
            </w:rPr>
          </w:rPrChange>
        </w:rPr>
        <w:t xml:space="preserve">               </w:t>
      </w:r>
      <w:r w:rsidRPr="00706EDD">
        <w:t>2021</w:t>
      </w:r>
      <w:r w:rsidRPr="00706EDD">
        <w:t>年</w:t>
      </w:r>
      <w:r w:rsidRPr="00706EDD">
        <w:t>10</w:t>
      </w:r>
      <w:r w:rsidRPr="00706EDD">
        <w:t>月</w:t>
      </w:r>
      <w:del w:id="503523" w:author="内容修订器" w:date="2024-11-26T16:54:12Z">
        <w:r w:rsidDel="00494EDC">
          <w:delText xml:space="preserve"> </w:delText>
        </w:r>
      </w:del>
      <w:r w:rsidR="001852F3">
        <w:t xml:space="preserve">28</w:t>
      </w:r>
      <w:r w:rsidRPr="00706EDD">
        <w:t>日审查</w:t>
      </w:r>
    </w:p>
    <w:p w14:paraId="359C20E3" w14:textId="77777777" w:rsidR="00706EDD" w:rsidRPr="00706EDD" w:rsidRDefault="00706EDD" w:rsidP="00706EDD">
      <w:pPr>
        <w:topLinePunct/>
      </w:pPr>
      <w:r w:rsidRPr="00706EDD">
        <w:t>院</w:t>
      </w:r>
      <w:r w:rsidRPr="00706EDD">
        <w:t>（</w:t>
      </w:r>
      <w:r w:rsidRPr="00706EDD">
        <w:t>系</w:t>
      </w:r>
      <w:r w:rsidRPr="00706EDD">
        <w:t>）</w:t>
      </w:r>
      <w:r w:rsidRPr="00706EDD">
        <w:t>负责人</w:t>
      </w:r>
      <w:r w:rsidRPr="00706EDD">
        <w:rPr>
          <w:rPrChange w:author="格式修订器" w:date="2024-11-26T16:54:08Z">
            <w:rPr>
              <w:u w:val="single"/>
            </w:rPr>
          </w:rPrChange>
        </w:rPr>
        <w:t xml:space="preserve">                     </w:t>
      </w:r>
      <w:r w:rsidRPr="00706EDD">
        <w:t xml:space="preserve">2021</w:t>
      </w:r>
      <w:del w:id="503524" w:author="内容修订器" w:date="2024-11-26T16:54:12Z">
        <w:r w:rsidDel="00494EDC">
          <w:delText xml:space="preserve"> </w:delText>
        </w:r>
      </w:del>
      <w:r w:rsidRPr="00706EDD">
        <w:t>年</w:t>
      </w:r>
      <w:del w:id="503525" w:author="内容修订器" w:date="2024-11-26T16:54:12Z">
        <w:r w:rsidDel="00494EDC">
          <w:delText xml:space="preserve"> </w:delText>
        </w:r>
      </w:del>
      <w:r w:rsidR="001852F3">
        <w:t xml:space="preserve">11</w:t>
      </w:r>
      <w:del w:id="503526" w:author="内容修订器" w:date="2024-11-26T16:54:12Z">
        <w:r w:rsidDel="00494EDC">
          <w:delText xml:space="preserve"> </w:delText>
        </w:r>
      </w:del>
      <w:r w:rsidRPr="00706EDD">
        <w:t>月</w:t>
      </w:r>
      <w:del w:id="503527" w:author="内容修订器" w:date="2024-11-26T16:54:12Z">
        <w:r w:rsidDel="00494EDC">
          <w:delText xml:space="preserve">  </w:delText>
        </w:r>
      </w:del>
      <w:r w:rsidR="001852F3">
        <w:t xml:space="preserve">2</w:t>
      </w:r>
      <w:r w:rsidRPr="00706EDD">
        <w:t>日批准</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938"/>
      </w:tblGrid>
      <w:tr w:rsidR="00706EDD" w:rsidRPr="00706EDD" w14:paraId="0E977495" w14:textId="77777777" w:rsidTr="00706EDD">
        <w:trPr>
          <w:trHeight w:val="3884"/>
          <w:jc w:val="center"/>
        </w:trPr>
        <w:tc>
          <w:tcPr>
            <w:tcW w:w="7938" w:type="dxa"/>
          </w:tcPr>
          <w:p w14:paraId="4D6F16BE" w14:textId="77777777" w:rsidR="00706EDD" w:rsidRPr="00706EDD" w:rsidRDefault="00706EDD" w:rsidP="00706EDD">
            <w:pPr>
              <w:ind w:leftChars="0" w:left="0" w:rightChars="0" w:right="0" w:firstLineChars="0" w:firstLine="0"/>
              <w:topLinePunct/>
              <w:rPr>
                <w:del w:author="内容修订器" w:date="2024-11-26T16:54:13Z"/>
              </w:rPr>
            </w:pPr>
            <w:r w:rsidR="00F1430F">
              <w:commentReference w:id="29"/>
            </w:r>
          </w:p>
          <w:p w14:paraId="39C84A92" w14:textId="77777777" w:rsidR="00706EDD" w:rsidRPr="00706EDD" w:rsidRDefault="00706EDD" w:rsidP="00706EDD">
            <w:pPr>
              <w:topLinePunct/>
              <w:ind w:leftChars="0" w:left="0" w:rightChars="0" w:right="0" w:firstLineChars="0" w:firstLine="0"/>
              <w:spacing w:line="240" w:lineRule="atLeast"/>
            </w:pPr>
            <w:r w:rsidRPr="00706EDD">
              <w:lastRenderedPageBreak/>
              <w:t>课题内容：</w:t>
            </w:r>
          </w:p>
          <w:p w14:paraId="53E18AD2" w14:textId="77777777" w:rsidR="00706EDD" w:rsidRPr="00706EDD" w:rsidRDefault="00706EDD" w:rsidP="00706EDD">
            <w:pPr>
              <w:topLinePunct/>
              <w:ind w:leftChars="0" w:left="0" w:rightChars="0" w:right="0" w:firstLineChars="0" w:firstLine="0"/>
              <w:spacing w:line="240" w:lineRule="atLeast"/>
            </w:pPr>
            <w:r w:rsidRPr="00706EDD">
              <w:t>首先对其他学者在可复用容器的库存与返还质量方面的研究进行归纳总结，然后不确定返还情况下的可复用容器的库存进行建模，并纳入生命周期的因素进行模型修正，最后进行实例计算，得出结论</w:t>
            </w:r>
          </w:p>
        </w:tc>
      </w:tr>
      <w:tr w:rsidR="00706EDD" w:rsidRPr="00706EDD" w14:paraId="4E187101" w14:textId="77777777" w:rsidTr="00706EDD">
        <w:trPr>
          <w:trHeight w:val="3236"/>
          <w:jc w:val="center"/>
        </w:trPr>
        <w:tc>
          <w:tcPr>
            <w:tcW w:w="7938" w:type="dxa"/>
          </w:tcPr>
          <w:p w14:paraId="636026E2" w14:textId="77777777" w:rsidR="00706EDD" w:rsidRPr="00706EDD" w:rsidRDefault="00706EDD" w:rsidP="00706EDD">
            <w:pPr>
              <w:topLinePunct/>
              <w:ind w:leftChars="0" w:left="0" w:rightChars="0" w:right="0" w:firstLineChars="0" w:firstLine="0"/>
              <w:spacing w:line="240" w:lineRule="atLeast"/>
            </w:pPr>
            <w:r w:rsidRPr="00706EDD">
              <w:t>课题任务要求：</w:t>
            </w:r>
          </w:p>
          <w:p w14:paraId="7AC09320" w14:textId="77777777" w:rsidR="00706EDD" w:rsidRPr="00706EDD" w:rsidRDefault="00706EDD" w:rsidP="00706EDD">
            <w:pPr>
              <w:topLinePunct/>
            </w:pPr>
            <w:r w:rsidRPr="00706EDD">
              <w:t>研究在不确定返还并考虑返还质量的的情况下，如何对可复用容器的库存进行决策</w:t>
            </w:r>
          </w:p>
          <w:p w14:paraId="48D92976" w14:textId="77777777" w:rsidR="00706EDD" w:rsidRPr="00706EDD" w:rsidRDefault="00706EDD" w:rsidP="00706EDD">
            <w:pPr>
              <w:topLinePunct/>
              <w:ind w:leftChars="0" w:left="0" w:rightChars="0" w:right="0" w:firstLineChars="0" w:firstLine="0"/>
              <w:spacing w:line="240" w:lineRule="atLeast"/>
            </w:pPr>
          </w:p>
        </w:tc>
      </w:tr>
      <w:tr w:rsidR="00706EDD" w:rsidRPr="00706EDD" w14:paraId="1223F188" w14:textId="77777777" w:rsidTr="00706EDD">
        <w:trPr>
          <w:trHeight w:val="2965"/>
          <w:jc w:val="center"/>
        </w:trPr>
        <w:tc>
          <w:tcPr>
            <w:tcW w:w="7938" w:type="dxa"/>
          </w:tcPr>
          <w:p w14:paraId="1AB404BD" w14:textId="77777777" w:rsidR="00706EDD" w:rsidRPr="00706EDD" w:rsidRDefault="00706EDD" w:rsidP="00706EDD">
            <w:pPr>
              <w:topLinePunct/>
              <w:ind w:leftChars="0" w:left="0" w:rightChars="0" w:right="0" w:firstLineChars="0" w:firstLine="0"/>
              <w:spacing w:line="240" w:lineRule="atLeast"/>
            </w:pPr>
            <w:r w:rsidRPr="00706EDD">
              <w:t>主要参考文献</w:t>
            </w:r>
            <w:r w:rsidRPr="00706EDD">
              <w:t>（</w:t>
            </w:r>
            <w:r w:rsidRPr="00706EDD">
              <w:t>由指导教师选定</w:t>
            </w:r>
            <w:r w:rsidRPr="00706EDD">
              <w:t>）</w:t>
            </w:r>
            <w:r w:rsidRPr="00706EDD">
              <w:t>：</w:t>
            </w:r>
          </w:p>
          <w:p w14:paraId="0726842E" w14:textId="77777777" w:rsidR="00706EDD" w:rsidRPr="00706EDD" w:rsidRDefault="00706EDD" w:rsidP="00706EDD">
            <w:pPr>
              <w:topLinePunct/>
            </w:pPr>
            <w:ins w:id="503528" w:author="编号修订器" w:date="2024-11-26T16:54:07Z">
              <w:r>
                <w:t xml:space="preserve">A.</w:t>
              </w:r>
            </w:ins>
            <w:del w:id="503529" w:author="编号修订器" w:date="2024-11-26T16:54:12Z">
              <w:r w:rsidDel="009802C4">
                <w:delText>A, </w:delText>
              </w:r>
            </w:del>
            <w:r w:rsidRPr="00706EDD">
              <w:t>Andres L. Carrano, et al. Selection of pallet management strategies based on carbon emissions impact - ScienceDirect</w:t>
            </w:r>
            <w:r w:rsidRPr="00706EDD">
              <w:t>[</w:t>
            </w:r>
            <w:r w:rsidRPr="00706EDD">
              <w:t>J</w:t>
            </w:r>
            <w:r w:rsidRPr="00706EDD">
              <w:t>]</w:t>
            </w:r>
            <w:r w:rsidRPr="00706EDD">
              <w:t>. International Journal of Production Economics, 2015, 164:258-270.</w:t>
            </w:r>
          </w:p>
          <w:p w14:paraId="6BA9910E" w14:textId="77777777" w:rsidR="00706EDD" w:rsidRPr="00706EDD" w:rsidRDefault="00706EDD" w:rsidP="00706EDD">
            <w:pPr>
              <w:topLinePunct/>
            </w:pPr>
            <w:r w:rsidRPr="00706EDD">
              <w:t>Riccardo Accorsi and Giulia Baruffaldi and Riccardo Manzini. A closed-loop packaging network design model to foster infinitely reusable and recyclable containers in food industry</w:t>
            </w:r>
            <w:r w:rsidRPr="00706EDD">
              <w:t>[</w:t>
            </w:r>
            <w:r w:rsidRPr="00706EDD">
              <w:t>J</w:t>
            </w:r>
            <w:r w:rsidRPr="00706EDD">
              <w:t>]</w:t>
            </w:r>
            <w:r w:rsidRPr="00706EDD">
              <w:t>. Sustainable Production and Consumption, 2020, 24 : 48-61.</w:t>
            </w:r>
          </w:p>
          <w:p w14:paraId="632EB6B4" w14:textId="77777777" w:rsidR="00706EDD" w:rsidRPr="00706EDD" w:rsidRDefault="00706EDD" w:rsidP="00706EDD">
            <w:pPr>
              <w:topLinePunct/>
              <w:ind w:leftChars="0" w:left="0" w:rightChars="0" w:right="0" w:firstLineChars="0" w:firstLine="0"/>
              <w:spacing w:line="240" w:lineRule="atLeast"/>
            </w:pPr>
            <w:r w:rsidRPr="00706EDD">
              <w:t>Lin N , He Y , Lin Z , et al. Robust Control Optimization of Triple-echelon Closed-loop Pallet Pool System in Multi-uncertain Environment</w:t>
            </w:r>
            <w:r w:rsidRPr="00706EDD">
              <w:t>[</w:t>
            </w:r>
            <w:r w:rsidRPr="00706EDD">
              <w:t>J</w:t>
            </w:r>
            <w:r w:rsidRPr="00706EDD">
              <w:t>]</w:t>
            </w:r>
            <w:r w:rsidRPr="00706EDD">
              <w:t>. Journal of Information &amp; Computational Science, 2015, 12</w:t>
            </w:r>
            <w:r w:rsidRPr="00706EDD">
              <w:t>(</w:t>
            </w:r>
            <w:r w:rsidRPr="00706EDD">
              <w:t>7</w:t>
            </w:r>
            <w:r w:rsidRPr="00706EDD">
              <w:t>)</w:t>
            </w:r>
            <w:r w:rsidRPr="00706EDD">
              <w:t>:2635-2645.</w:t>
            </w:r>
          </w:p>
        </w:tc>
      </w:tr>
      <w:tr w:rsidR="00706EDD" w:rsidRPr="00706EDD" w14:paraId="4D1E5A57" w14:textId="77777777" w:rsidTr="00706EDD">
        <w:trPr>
          <w:trHeight w:val="1974"/>
          <w:jc w:val="center"/>
        </w:trPr>
        <w:tc>
          <w:tcPr>
            <w:tcW w:w="7938" w:type="dxa"/>
          </w:tcPr>
          <w:p w14:paraId="07F5B598" w14:textId="77777777" w:rsidR="00706EDD" w:rsidRPr="00706EDD" w:rsidRDefault="00706EDD" w:rsidP="00706EDD">
            <w:pPr>
              <w:topLinePunct/>
              <w:ind w:leftChars="0" w:left="0" w:rightChars="0" w:right="0" w:firstLineChars="0" w:firstLine="0"/>
              <w:spacing w:line="240" w:lineRule="atLeast"/>
            </w:pPr>
            <w:r w:rsidRPr="00706EDD">
              <w:t>同组设计者：无</w:t>
            </w:r>
          </w:p>
          <w:p w14:paraId="78442AC2" w14:textId="77777777" w:rsidR="00706EDD" w:rsidRPr="00706EDD" w:rsidRDefault="00706EDD" w:rsidP="00706EDD">
            <w:pPr>
              <w:topLinePunct/>
            </w:pPr>
          </w:p>
          <w:p w14:paraId="6A294A90" w14:textId="77777777" w:rsidR="00706EDD" w:rsidRPr="00706EDD" w:rsidRDefault="00706EDD" w:rsidP="00706EDD">
            <w:pPr>
              <w:topLinePunct/>
              <w:ind w:leftChars="0" w:left="0" w:rightChars="0" w:right="0" w:firstLineChars="0" w:firstLine="0"/>
              <w:spacing w:line="240" w:lineRule="atLeast"/>
            </w:pPr>
          </w:p>
        </w:tc>
      </w:tr>
      <w:tr w:rsidR="00706EDD" w:rsidRPr="00706EDD" w14:paraId="2B12DFF1" w14:textId="77777777" w:rsidTr="00706EDD">
        <w:trPr>
          <w:trHeight w:val="983"/>
          <w:jc w:val="center"/>
        </w:trPr>
        <w:tc>
          <w:tcPr>
            <w:tcW w:w="7938" w:type="dxa"/>
          </w:tcPr>
          <w:p w14:paraId="207CA841" w14:textId="77777777" w:rsidR="00706EDD" w:rsidRPr="00706EDD" w:rsidRDefault="00706EDD" w:rsidP="00706EDD">
            <w:pPr>
              <w:topLinePunct/>
              <w:ind w:leftChars="0" w:left="0" w:rightChars="0" w:right="0" w:firstLineChars="0" w:firstLine="0"/>
              <w:spacing w:line="240" w:lineRule="atLeast"/>
            </w:pPr>
            <w:r w:rsidRPr="00706EDD">
              <w:t>指导教师签名：</w:t>
            </w:r>
          </w:p>
          <w:p w14:paraId="694F879F" w14:textId="77777777" w:rsidR="00706EDD" w:rsidRPr="00706EDD" w:rsidRDefault="00706EDD" w:rsidP="00706EDD">
            <w:pPr>
              <w:topLinePunct/>
              <w:ind w:leftChars="0" w:left="0" w:rightChars="0" w:right="0" w:firstLineChars="0" w:firstLine="0"/>
              <w:spacing w:line="240" w:lineRule="atLeast"/>
            </w:pPr>
            <w:r w:rsidRPr="00706EDD">
              <w:t xml:space="preserve"> </w:t>
            </w:r>
            <w:r w:rsidRPr="00706EDD">
              <w:t xml:space="preserve">                                      </w:t>
            </w:r>
            <w:r w:rsidRPr="00706EDD">
              <w:t>年</w:t>
            </w:r>
            <w:r w:rsidRPr="00706EDD">
              <w:t xml:space="preserve"> </w:t>
            </w:r>
            <w:r w:rsidRPr="00706EDD">
              <w:t xml:space="preserve">   </w:t>
            </w:r>
            <w:r w:rsidRPr="00706EDD">
              <w:t>月</w:t>
            </w:r>
            <w:r w:rsidRPr="00706EDD">
              <w:t xml:space="preserve"> </w:t>
            </w:r>
            <w:r w:rsidRPr="00706EDD">
              <w:t xml:space="preserve">   </w:t>
            </w:r>
            <w:r w:rsidRPr="00706EDD">
              <w:t>日</w:t>
            </w:r>
          </w:p>
        </w:tc>
      </w:tr>
    </w:tbl>
    <w:p w14:paraId="522B7BD6" w14:textId="6D8B3EE1" w:rsidR="00706EDD" w:rsidRPr="00706EDD" w:rsidRDefault="00706EDD" w:rsidP="00706EDD">
      <w:spacing w:beforeLines="0" w:before="0" w:afterLines="0" w:after="0" w:line="440" w:lineRule="auto"/>
      <w:pPr>
        <w:topLinePunct/>
      </w:pPr>
    </w:p>
    <w:sectPr w:rsidR="00706EDD" w:rsidRPr="00706EDD" w:rsidSect="00D36988">
      <w:pgSz w:w="11906" w:h="16838" w:code="9"/>
      <w:pgMar w:top="1418" w:right="1134" w:bottom="1134" w:left="1418" w:header="851" w:footer="907" w:gutter="0"/>
      <w:cols w:space="720"/>
      <w:docGrid w:type="lines" w:linePitch="312"/>
      <w:endnotePr>
        <w:numFmt w:val="decimal"/>
      </w:endnotePr>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标点检查器" w:date="2024-11-26T16:54:17Z" w:initials="标点问题">
    <w:p w:rsidR="00F1430F">
      <w:r w:rsidR="00E577A5">
        <w:t>关键词段落以“；”结尾，请删除该标点</w:t>
      </w:r>
    </w:p>
  </w:comment>
  <w:comment w:id="2" w:author="标点检查器" w:date="2024-11-26T16:54:17Z" w:initials="标点问题">
    <w:p w:rsidR="00F1430F">
      <w:r w:rsidR="00E577A5">
        <w:t>关键词段落以“”结尾，请删除该标点</w:t>
      </w:r>
    </w:p>
  </w:comment>
  <w:comment w:id="3" w:author="表达检查器" w:date="2024-11-26T16:54:17Z" w:initials="表达问题">
    <w:p w:rsidR="00F1430F">
      <w:r w:rsidR="00E577A5">
        <w:t>研究背景描述过长且跨段了，研究结论与贡献提炼不到位</w:t>
      </w:r>
    </w:p>
  </w:comment>
  <w:comment w:id="4" w:author="" w:date="2024-11-26T16:54:17Z" w:initials="">
    <w:p w:rsidR="00F1430F">
      <w:r w:rsidR="00E577A5">
        <w:t>公式段落以编号开头，请检查是否为公式段</w:t>
      </w:r>
    </w:p>
  </w:comment>
  <w:comment w:id="5" w:author="" w:date="2024-11-26T16:54:17Z" w:initials="">
    <w:p w:rsidR="00F1430F">
      <w:r w:rsidR="00E577A5">
        <w:t>公式段落以编号开头，请检查是否为公式段</w:t>
      </w:r>
    </w:p>
  </w:comment>
  <w:comment w:id="6" w:author="" w:date="2024-11-26T16:54:17Z" w:initials="">
    <w:p w:rsidR="00F1430F">
      <w:r w:rsidR="00E577A5">
        <w:t>公式段落以编号开头，请检查是否为公式段</w:t>
      </w:r>
    </w:p>
  </w:comment>
  <w:comment w:id="7" w:author="表达检查器" w:date="2024-11-26T16:54:17Z" w:initials="表达问题">
    <w:p w:rsidR="00F1430F">
      <w:r w:rsidR="00E577A5">
        <w:t>图题段落以数字结尾，可能存在问题</w:t>
      </w:r>
    </w:p>
  </w:comment>
  <w:comment w:id="8" w:author="表达检查器" w:date="2024-11-26T16:54:17Z" w:initials="表达问题">
    <w:p w:rsidR="00F1430F">
      <w:r w:rsidR="00E577A5">
        <w:t>图题段落以数字结尾，可能存在问题</w:t>
      </w:r>
    </w:p>
  </w:comment>
  <w:comment w:id="9" w:author="表达检查器" w:date="2024-11-26T16:54:17Z" w:initials="表达问题">
    <w:p w:rsidR="00F1430F">
      <w:r w:rsidR="00E577A5">
        <w:t>图题段落以数字结尾，可能存在问题</w:t>
      </w:r>
    </w:p>
  </w:comment>
  <w:comment w:id="10" w:author="表达检查器" w:date="2024-11-26T16:54:17Z" w:initials="表达问题">
    <w:p w:rsidR="00F1430F">
      <w:r w:rsidR="00E577A5">
        <w:t>图题段落以数字结尾，可能存在问题</w:t>
      </w:r>
    </w:p>
  </w:comment>
  <w:comment w:id="11" w:author="表达检查器" w:date="2024-11-26T16:54:17Z" w:initials="表达问题">
    <w:p w:rsidR="00F1430F">
      <w:r w:rsidR="00E577A5">
        <w:t>不要用空段控制版面或者行距，建议删除这4个空段</w:t>
      </w:r>
    </w:p>
  </w:comment>
  <w:comment w:id="12" w:author="表达检查器" w:date="2024-11-26T16:54:17Z" w:initials="表达问题">
    <w:p w:rsidR="00F1430F">
      <w:r w:rsidR="00E577A5">
        <w:t>不要用空段控制版面或者行距</w:t>
      </w:r>
    </w:p>
  </w:comment>
  <w:comment w:id="13" w:author="表达检查器" w:date="2024-11-26T16:54:17Z" w:initials="表达问题">
    <w:p w:rsidR="00F1430F">
      <w:r w:rsidR="00E577A5">
        <w:t>不要用空段控制版面或者行距</w:t>
      </w:r>
    </w:p>
  </w:comment>
  <w:comment w:id="14" w:author="表达检查器" w:date="2024-11-26T16:54:17Z" w:initials="表达问题">
    <w:p w:rsidR="00F1430F">
      <w:r w:rsidR="00E577A5">
        <w:t>不要用空段控制版面或者行距，建议删除这2个空段</w:t>
      </w:r>
    </w:p>
  </w:comment>
  <w:comment w:id="15" w:author="表达检查器" w:date="2024-11-26T16:54:17Z" w:initials="表达问题">
    <w:p w:rsidR="00F1430F">
      <w:r w:rsidR="00E577A5">
        <w:t>不要用空段控制版面或者行距，建议删除这4个空段</w:t>
      </w:r>
    </w:p>
  </w:comment>
  <w:comment w:id="16" w:author="表达检查器" w:date="2024-11-26T16:54:17Z" w:initials="表达问题">
    <w:p w:rsidR="00F1430F">
      <w:r w:rsidR="00E577A5">
        <w:t>不要用空段控制版面或者行距</w:t>
      </w:r>
    </w:p>
  </w:comment>
  <w:comment w:id="17" w:author="表达检查器" w:date="2024-11-26T16:54:17Z" w:initials="表达问题">
    <w:p w:rsidR="00F1430F">
      <w:r w:rsidR="00E577A5">
        <w:t>不要用空段控制版面或者行距</w:t>
      </w:r>
    </w:p>
  </w:comment>
  <w:comment w:id="18" w:author="表达检查器" w:date="2024-11-26T16:54:17Z" w:initials="表达问题">
    <w:p w:rsidR="00F1430F">
      <w:r w:rsidR="00E577A5">
        <w:t>不要用空段控制版面或者行距</w:t>
      </w:r>
    </w:p>
  </w:comment>
  <w:comment w:id="19" w:author="表达检查器" w:date="2024-11-26T16:54:17Z" w:initials="表达问题">
    <w:p w:rsidR="00F1430F">
      <w:r w:rsidR="00E577A5">
        <w:t>不要用空段控制版面或者行距，建议删除这2个空段</w:t>
      </w:r>
    </w:p>
  </w:comment>
  <w:comment w:id="20" w:author="表达检查器" w:date="2024-11-26T16:54:17Z" w:initials="表达问题">
    <w:p w:rsidR="00F1430F">
      <w:r w:rsidR="00E577A5">
        <w:t>不要用空段控制版面或者行距</w:t>
      </w:r>
    </w:p>
  </w:comment>
  <w:comment w:id="21" w:author="表达检查器" w:date="2024-11-26T16:54:17Z" w:initials="表达问题">
    <w:p w:rsidR="00F1430F">
      <w:r w:rsidR="00E577A5">
        <w:t>不要用空段控制版面或者行距</w:t>
      </w:r>
    </w:p>
  </w:comment>
  <w:comment w:id="22" w:author="表达检查器" w:date="2024-11-26T16:54:17Z" w:initials="表达问题">
    <w:p w:rsidR="00F1430F">
      <w:r w:rsidR="00E577A5">
        <w:t>不要用空段控制版面或者行距</w:t>
      </w:r>
    </w:p>
  </w:comment>
  <w:comment w:id="23" w:author="表达检查器" w:date="2024-11-26T16:54:17Z" w:initials="表达问题">
    <w:p w:rsidR="00F1430F">
      <w:r w:rsidR="00E577A5">
        <w:t>不要用空段控制版面或者行距，建议删除这3个空段</w:t>
      </w:r>
    </w:p>
  </w:comment>
  <w:comment w:id="24" w:author="表达检查器" w:date="2024-11-26T16:54:17Z" w:initials="表达问题">
    <w:p w:rsidR="00F1430F">
      <w:r w:rsidR="00E577A5">
        <w:t>不要用空段控制版面或者行距</w:t>
      </w:r>
    </w:p>
  </w:comment>
  <w:comment w:id="25" w:author="表达检查器" w:date="2024-11-26T16:54:17Z" w:initials="表达问题">
    <w:p w:rsidR="00F1430F">
      <w:r w:rsidR="00E577A5">
        <w:t>不要用空段控制版面或者行距</w:t>
      </w:r>
    </w:p>
  </w:comment>
  <w:comment w:id="26" w:author="表达检查器" w:date="2024-11-26T16:54:17Z" w:initials="表达问题">
    <w:p w:rsidR="00F1430F">
      <w:r w:rsidR="00E577A5">
        <w:t>不要用空段控制版面或者行距</w:t>
      </w:r>
    </w:p>
  </w:comment>
  <w:comment w:id="27" w:author="表达检查器" w:date="2024-11-26T16:54:17Z" w:initials="表达问题">
    <w:p w:rsidR="00F1430F">
      <w:r w:rsidR="00E577A5">
        <w:t>不要用空段控制版面或者行距</w:t>
      </w:r>
    </w:p>
  </w:comment>
  <w:comment w:id="28" w:author="表达检查器" w:date="2024-11-26T16:54:17Z" w:initials="表达问题">
    <w:p w:rsidR="00F1430F">
      <w:r w:rsidR="00E577A5">
        <w:t>不要用空段控制版面或者行距</w:t>
      </w:r>
    </w:p>
  </w:comment>
  <w:comment w:id="29" w:author="表达检查器" w:date="2024-11-26T16:54:17Z" w:initials="表达问题">
    <w:p w:rsidR="00F1430F">
      <w:r w:rsidR="00E577A5">
        <w:t>不要用空段控制版面或者行距</w:t>
      </w:r>
    </w:p>
  </w:comment>
  <w:comment w:id="30" w:author="表达检查器" w:date="2024-11-26T16:54:17Z" w:initials="表达问题">
    <w:p w:rsidR="00F1430F">
      <w:r w:rsidR="00E577A5">
        <w:t>表格标题下面没有表</w:t>
      </w:r>
    </w:p>
  </w:comment>
  <w:comment w:id="31" w:author="表达检查器" w:date="2024-11-26T16:54:17Z" w:initials="表达问题">
    <w:p w:rsidR="00F1430F">
      <w:r w:rsidR="00E577A5">
        <w:t>表格标题下面没有表</w:t>
      </w:r>
    </w:p>
  </w:comment>
  <w:comment w:id="32" w:author="表达检查器" w:date="2024-11-26T16:54:17Z" w:initials="表达问题">
    <w:p w:rsidR="00F1430F">
      <w:r w:rsidR="00E577A5">
        <w:t>表格标题下面没有表</w:t>
      </w:r>
    </w:p>
  </w:comment>
  <w:comment w:id="33" w:author="表达检查器" w:date="2024-11-26T16:54:17Z" w:initials="表达问题">
    <w:p w:rsidR="00F1430F">
      <w:r w:rsidR="00E577A5">
        <w:t>表格标题下面没有表</w:t>
      </w:r>
    </w:p>
  </w:comment>
  <w:comment w:id="34" w:author="表达检查器" w:date="2024-11-26T16:54:17Z" w:initials="表达问题">
    <w:p w:rsidR="00F1430F">
      <w:r w:rsidR="00E577A5">
        <w:t>表格标题下面没有表</w:t>
      </w:r>
    </w:p>
  </w:comment>
  <w:comment w:id="35" w:author="表达检查器" w:date="2024-11-26T16:54:17Z" w:initials="表达问题">
    <w:p w:rsidR="00F1430F">
      <w:r w:rsidR="00E577A5">
        <w:t>表格标题下面没有表</w:t>
      </w:r>
    </w:p>
  </w:comment>
  <w:comment w:id="36" w:author="编号检查器" w:date="2024-11-26T16:54:17Z" w:initials="编号问题">
    <w:p w:rsidR="00F1430F">
      <w:r w:rsidR="00E577A5">
        <w:t>编号规则与本大纲级别主要编号规则，比如：“1.3.1理论意义”不同</w:t>
      </w:r>
    </w:p>
  </w:comment>
  <w:comment w:id="37" w:author="编号检查器" w:date="2024-11-26T16:54:17Z" w:initials="编号问题">
    <w:p w:rsidR="00F1430F">
      <w:r w:rsidR="00E577A5">
        <w:t>编号规则与本大纲级别主要编号规则，比如：“1.3.1理论意义”不同</w:t>
      </w:r>
    </w:p>
  </w:comment>
  <w:comment w:id="38" w:author="结构检查器" w:date="2024-11-26T16:54:17Z" w:initials="结构问题">
    <w:p w:rsidR="00F1430F">
      <w:r w:rsidR="00E577A5">
        <w:t>此部分内容字数大约有260个，少于650个，请确认文档结构是否合理</w:t>
      </w:r>
    </w:p>
  </w:comment>
  <w:comment w:id="39" w:author="结构检查器" w:date="2024-11-26T16:54:17Z" w:initials="结构问题">
    <w:p w:rsidR="00F1430F">
      <w:r w:rsidR="00E577A5">
        <w:t>此部分内容字数大约有内容字数大约有16560个，超过了15000，请确认文档结构是否合理</w:t>
      </w:r>
    </w:p>
  </w:comment>
  <w:comment w:id="40" w:author="结构检查器" w:date="2024-11-26T16:54:17Z" w:initials="结构问题">
    <w:p w:rsidR="00F1430F">
      <w:r w:rsidR="00E577A5">
        <w:t>此部分内容字数大约有300个，少于400个，请确认文档结构是否合理</w:t>
      </w:r>
    </w:p>
  </w:comment>
  <w:comment w:id="41" w:author="结构检查器" w:date="2024-11-26T16:54:17Z" w:initials="结构问题">
    <w:p w:rsidR="00F1430F">
      <w:r w:rsidR="00E577A5">
        <w:t>此部分内容字数大约有内容字数大约有16212个，超过了10000，请确认文档结构是否合理</w:t>
      </w:r>
    </w:p>
  </w:comment>
  <w:comment w:id="42" w:author="标点检查器" w:date="2024-11-26T16:54:17Z" w:initials="标点问题">
    <w:p w:rsidR="00F1430F">
      <w:r w:rsidR="00E577A5">
        <w:t>段落尾部字符“究”，不是表示结束的标点，请检查</w:t>
      </w:r>
    </w:p>
  </w:comment>
  <w:comment w:id="43" w:author="标点检查器" w:date="2024-11-26T16:54:17Z" w:initials="标点问题">
    <w:p w:rsidR="00F1430F">
      <w:r w:rsidR="00E577A5">
        <w:t>段落尾部字符“）”，不是表示结束的标点，请检查</w:t>
      </w:r>
    </w:p>
  </w:comment>
  <w:comment w:id="44" w:author="标点检查器" w:date="2024-11-26T16:54:17Z" w:initials="标点问题">
    <w:p w:rsidR="00F1430F">
      <w:r w:rsidR="00E577A5">
        <w:t>段落尾部字符“即”，不是表示结束的标点，请检查</w:t>
      </w:r>
    </w:p>
  </w:comment>
  <w:comment w:id="45" w:author="标点检查器" w:date="2024-11-26T16:54:17Z" w:initials="标点问题">
    <w:p w:rsidR="00F1430F">
      <w:r w:rsidR="00E577A5">
        <w:t>段落尾部字符“）”，不是表示结束的标点，请检查</w:t>
      </w:r>
    </w:p>
  </w:comment>
  <w:comment w:id="46" w:author="标点检查器" w:date="2024-11-26T16:54:17Z" w:initials="标点问题">
    <w:p w:rsidR="00F1430F">
      <w:r w:rsidR="00E577A5">
        <w:t>连续标点：“，，，”，需要修改</w:t>
      </w:r>
    </w:p>
  </w:comment>
  <w:comment w:id="47" w:author="标点检查器" w:date="2024-11-26T16:54:17Z" w:initials="标点问题">
    <w:p w:rsidR="00F1430F">
      <w:r w:rsidR="00E577A5">
        <w:t>连续标点：“、、”，需要修改</w:t>
      </w:r>
    </w:p>
  </w:comment>
  <w:comment w:id="48" w:author="" w:date="2024-11-26T16:54:17Z" w:initials="">
    <w:p w:rsidR="00F1430F">
      <w:r w:rsidR="00E577A5">
        <w:t>公式请用内置公式编辑器或者MathType编辑</w:t>
      </w:r>
    </w:p>
  </w:comment>
  <w:comment w:id="49" w:author="" w:date="2024-11-26T16:54:17Z" w:initials="">
    <w:p w:rsidR="00F1430F">
      <w:r w:rsidR="00E577A5">
        <w:t>公式请用内置公式编辑器或者MathType编辑</w:t>
      </w:r>
    </w:p>
  </w:comment>
  <w:comment w:id="50" w:author="" w:date="2024-11-26T16:54:17Z" w:initials="">
    <w:p w:rsidR="00F1430F">
      <w:r w:rsidR="00E577A5">
        <w:t>公式请用内置公式编辑器或者MathType编辑</w:t>
      </w:r>
    </w:p>
  </w:comment>
  <w:comment w:id="51" w:author="" w:date="2024-11-26T16:54:17Z" w:initials="">
    <w:p w:rsidR="00F1430F">
      <w:r w:rsidR="00E577A5">
        <w:t>公式请用内置公式编辑器或者MathType编辑</w:t>
      </w:r>
    </w:p>
  </w:comment>
  <w:comment w:id="52" w:author="" w:date="2024-11-26T16:54:17Z" w:initials="">
    <w:p w:rsidR="00F1430F">
      <w:r w:rsidR="00E577A5">
        <w:t>公式请用内置公式编辑器或者MathType编辑</w:t>
      </w:r>
    </w:p>
  </w:comment>
  <w:comment w:id="53" w:author="" w:date="2024-11-26T16:54:17Z" w:initials="">
    <w:p w:rsidR="00F1430F">
      <w:r w:rsidR="00E577A5">
        <w:t>公式请用内置公式编辑器或者MathType编辑</w:t>
      </w:r>
    </w:p>
  </w:comment>
  <w:comment w:id="54" w:author="表达检查器" w:date="2024-11-26T16:54:17Z" w:initials="表达问题">
    <w:p w:rsidR="00F1430F">
      <w:r w:rsidR="00E577A5">
        <w:t>“时候”为口语化表达，需要修改为书面语</w:t>
      </w:r>
    </w:p>
  </w:comment>
  <w:comment w:id="55" w:author="表达检查器" w:date="2024-11-26T16:54:17Z" w:initials="表达问题">
    <w:p w:rsidR="00F1430F">
      <w:r w:rsidR="00E577A5">
        <w:t>“时候”为口语化表达，需要修改为书面语</w:t>
      </w:r>
    </w:p>
  </w:comment>
  <w:comment w:id="56" w:author="表达检查器" w:date="2024-11-26T16:54:17Z" w:initials="表达问题">
    <w:p w:rsidR="00F1430F">
      <w:r w:rsidR="00E577A5">
        <w:t>“时候”为口语化表达，需要修改为书面语</w:t>
      </w:r>
    </w:p>
  </w:comment>
  <w:comment w:id="57" w:author="引用检查器" w:date="2024-11-26T16:54:17Z" w:initials="引用问题">
    <w:p w:rsidR="00F1430F">
      <w:r w:rsidR="00E577A5">
        <w:t>需在正文中标注此参考文献的引用</w:t>
      </w:r>
    </w:p>
  </w:comment>
  <w:comment w:id="58" w:author="引用检查器" w:date="2024-11-26T16:54:17Z" w:initials="引用问题">
    <w:p w:rsidR="00F1430F">
      <w:r w:rsidR="00E577A5">
        <w:t>需在正文中标注此参考文献的引用</w:t>
      </w:r>
    </w:p>
  </w:comment>
  <w:comment w:id="59" w:author="引用检查器" w:date="2024-11-26T16:54:17Z" w:initials="引用问题">
    <w:p w:rsidR="00F1430F">
      <w:r w:rsidR="00E577A5">
        <w:t>需在正文中标注此参考文献的引用</w:t>
      </w:r>
    </w:p>
  </w:comment>
  <w:comment w:id="60" w:author="引用检查器" w:date="2024-11-26T16:54:17Z" w:initials="引用问题">
    <w:p w:rsidR="00F1430F">
      <w:r w:rsidR="00E577A5">
        <w:t>需在正文中标注此参考文献的引用</w:t>
      </w:r>
    </w:p>
  </w:comment>
  <w:comment w:id="61" w:author="引用检查器" w:date="2024-11-26T16:54:17Z" w:initials="引用问题">
    <w:p w:rsidR="00F1430F">
      <w:r w:rsidR="00E577A5">
        <w:t>需在正文中标注此参考文献的引用</w:t>
      </w:r>
    </w:p>
  </w:comment>
  <w:comment w:id="62" w:author="引用检查器" w:date="2024-11-26T16:54:17Z" w:initials="引用问题">
    <w:p w:rsidR="00F1430F">
      <w:r w:rsidR="00E577A5">
        <w:t>需在正文中标注此参考文献的引用</w:t>
      </w:r>
    </w:p>
  </w:comment>
  <w:comment w:id="63" w:author="引用检查器" w:date="2024-11-26T16:54:17Z" w:initials="引用问题">
    <w:p w:rsidR="00F1430F">
      <w:r w:rsidR="00E577A5">
        <w:t>需在正文中标注此参考文献的引用</w:t>
      </w:r>
    </w:p>
  </w:comment>
  <w:comment w:id="64" w:author="引用检查器" w:date="2024-11-26T16:54:17Z" w:initials="引用问题">
    <w:p w:rsidR="00F1430F">
      <w:r w:rsidR="00E577A5">
        <w:t>需在正文中标注此参考文献的引用</w:t>
      </w:r>
    </w:p>
  </w:comment>
  <w:comment w:id="65" w:author="引用检查器" w:date="2024-11-26T16:54:17Z" w:initials="引用问题">
    <w:p w:rsidR="00F1430F">
      <w:r w:rsidR="00E577A5">
        <w:t>需在正文中标注此参考文献的引用</w:t>
      </w:r>
    </w:p>
  </w:comment>
  <w:comment w:id="66" w:author="引用检查器" w:date="2024-11-26T16:54:17Z" w:initials="引用问题">
    <w:p w:rsidR="00F1430F">
      <w:r w:rsidR="00E577A5">
        <w:t>需在正文中标注此参考文献的引用</w:t>
      </w:r>
    </w:p>
  </w:comment>
  <w:comment w:id="67" w:author="引用检查器" w:date="2024-11-26T16:54:17Z" w:initials="引用问题">
    <w:p w:rsidR="00F1430F">
      <w:r w:rsidR="00E577A5">
        <w:t>30个参考文献中有10篇文献没有被引用，未发现“顺序编码制”引用参考文献，发现“著者出版年制”标注的参考文献23处</w:t>
      </w:r>
    </w:p>
  </w:comment>
  <w:comment w:id="68" w:author="结构检查器" w:date="2024-11-26T16:54:17Z" w:initials="结构问题">
    <w:p w:rsidR="00F1430F">
      <w:r w:rsidR="00E577A5">
        <w:t>参考文献大部分应该集中在文档前半部分中的理论基础或者综述章节中</w:t>
      </w:r>
    </w:p>
  </w:comment>
  <w:comment w:id="69" w:author="引用检查器" w:date="2024-11-26T16:54:17Z" w:initials="引用问题">
    <w:p w:rsidR="00F1430F">
      <w:r w:rsidR="00E577A5">
        <w:t>参考文献只有2个近5年的，低于百分之33</w:t>
      </w:r>
    </w:p>
  </w:comment>
  <w:comment w:id="70" w:author="引用检查器" w:date="2024-11-26T16:54:17Z" w:initials="引用问题">
    <w:p w:rsidR="00F1430F">
      <w:r w:rsidR="00E577A5">
        <w:t>未发现“顺序编码制”引用此参考文献， 需要标注参考文献引用</w:t>
      </w:r>
    </w:p>
  </w:comment>
  <w:comment w:id="71" w:author="引用检查器" w:date="2024-11-26T16:54:17Z" w:initials="引用问题">
    <w:p w:rsidR="00F1430F">
      <w:r w:rsidR="00E577A5">
        <w:t>未发现“顺序编码制”引用此参考文献， 需要标注参考文献引用</w:t>
      </w:r>
    </w:p>
  </w:comment>
  <w:comment w:id="72" w:author="引用检查器" w:date="2024-11-26T16:54:17Z" w:initials="引用问题">
    <w:p w:rsidR="00F1430F">
      <w:r w:rsidR="00E577A5">
        <w:t>未发现“顺序编码制”引用此参考文献， 需要标注参考文献引用</w:t>
      </w:r>
    </w:p>
  </w:comment>
  <w:comment w:id="73" w:author="引用检查器" w:date="2024-11-26T16:54:17Z" w:initials="引用问题">
    <w:p w:rsidR="00F1430F">
      <w:r w:rsidR="00E577A5">
        <w:t>未发现“顺序编码制”引用此参考文献， 需要标注参考文献引用</w:t>
      </w:r>
    </w:p>
  </w:comment>
  <w:comment w:id="74" w:author="引用检查器" w:date="2024-11-26T16:54:17Z" w:initials="引用问题">
    <w:p w:rsidR="00F1430F">
      <w:r w:rsidR="00E577A5">
        <w:t>未发现“顺序编码制”引用此参考文献， 需要标注参考文献引用</w:t>
      </w:r>
    </w:p>
  </w:comment>
  <w:comment w:id="75" w:author="引用检查器" w:date="2024-11-26T16:54:17Z" w:initials="引用问题">
    <w:p w:rsidR="00F1430F">
      <w:r w:rsidR="00E577A5">
        <w:t>未发现“顺序编码制”引用此参考文献， 需要标注参考文献引用</w:t>
      </w:r>
    </w:p>
  </w:comment>
  <w:comment w:id="76" w:author="引用检查器" w:date="2024-11-26T16:54:17Z" w:initials="引用问题">
    <w:p w:rsidR="00F1430F">
      <w:r w:rsidR="00E577A5">
        <w:t>未发现“顺序编码制”引用此参考文献， 需要标注参考文献引用</w:t>
      </w:r>
    </w:p>
  </w:comment>
  <w:comment w:id="77" w:author="引用检查器" w:date="2024-11-26T16:54:17Z" w:initials="引用问题">
    <w:p w:rsidR="00F1430F">
      <w:r w:rsidR="00E577A5">
        <w:t>未发现“顺序编码制”引用此参考文献， 需要标注参考文献引用</w:t>
      </w:r>
    </w:p>
  </w:comment>
  <w:comment w:id="78" w:author="引用检查器" w:date="2024-11-26T16:54:17Z" w:initials="引用问题">
    <w:p w:rsidR="00F1430F">
      <w:r w:rsidR="00E577A5">
        <w:t>未发现“顺序编码制”引用此参考文献， 需要标注参考文献引用</w:t>
      </w:r>
    </w:p>
  </w:comment>
  <w:comment w:id="79" w:author="引用检查器" w:date="2024-11-26T16:54:17Z" w:initials="引用问题">
    <w:p w:rsidR="00F1430F">
      <w:r w:rsidR="00E577A5">
        <w:t>未发现“顺序编码制”引用此参考文献， 需要标注参考文献引用</w:t>
      </w:r>
    </w:p>
  </w:comment>
  <w:comment w:id="80" w:author="引用检查器" w:date="2024-11-26T16:54:17Z" w:initials="引用问题">
    <w:p w:rsidR="00F1430F">
      <w:r w:rsidR="00E577A5">
        <w:t>未发现“顺序编码制”引用此参考文献， 需要标注参考文献引用</w:t>
      </w:r>
    </w:p>
  </w:comment>
  <w:comment w:id="81" w:author="引用检查器" w:date="2024-11-26T16:54:17Z" w:initials="引用问题">
    <w:p w:rsidR="00F1430F">
      <w:r w:rsidR="00E577A5">
        <w:t>未发现“顺序编码制”引用此参考文献， 需要标注参考文献引用</w:t>
      </w:r>
    </w:p>
  </w:comment>
  <w:comment w:id="82" w:author="引用检查器" w:date="2024-11-26T16:54:17Z" w:initials="引用问题">
    <w:p w:rsidR="00F1430F">
      <w:r w:rsidR="00E577A5">
        <w:t>未发现“顺序编码制”引用此参考文献， 需要标注参考文献引用</w:t>
      </w:r>
    </w:p>
  </w:comment>
  <w:comment w:id="83" w:author="引用检查器" w:date="2024-11-26T16:54:17Z" w:initials="引用问题">
    <w:p w:rsidR="00F1430F">
      <w:r w:rsidR="00E577A5">
        <w:t>未发现“顺序编码制”引用此参考文献， 需要标注参考文献引用</w:t>
      </w:r>
    </w:p>
  </w:comment>
  <w:comment w:id="84" w:author="引用检查器" w:date="2024-11-26T16:54:17Z" w:initials="引用问题">
    <w:p w:rsidR="00F1430F">
      <w:r w:rsidR="00E577A5">
        <w:t>未发现“顺序编码制”引用此参考文献， 需要标注参考文献引用</w:t>
      </w:r>
    </w:p>
  </w:comment>
  <w:comment w:id="85" w:author="引用检查器" w:date="2024-11-26T16:54:17Z" w:initials="引用问题">
    <w:p w:rsidR="00F1430F">
      <w:r w:rsidR="00E577A5">
        <w:t>未发现“顺序编码制”引用此参考文献， 需要标注参考文献引用</w:t>
      </w:r>
    </w:p>
  </w:comment>
  <w:comment w:id="86" w:author="引用检查器" w:date="2024-11-26T16:54:17Z" w:initials="引用问题">
    <w:p w:rsidR="00F1430F">
      <w:r w:rsidR="00E577A5">
        <w:t>未发现“顺序编码制”引用此参考文献， 需要标注参考文献引用</w:t>
      </w:r>
    </w:p>
  </w:comment>
  <w:comment w:id="87" w:author="引用检查器" w:date="2024-11-26T16:54:17Z" w:initials="引用问题">
    <w:p w:rsidR="00F1430F">
      <w:r w:rsidR="00E577A5">
        <w:t>未发现“顺序编码制”引用此参考文献， 需要标注参考文献引用</w:t>
      </w:r>
    </w:p>
  </w:comment>
  <w:comment w:id="88" w:author="引用检查器" w:date="2024-11-26T16:54:17Z" w:initials="引用问题">
    <w:p w:rsidR="00F1430F">
      <w:r w:rsidR="00E577A5">
        <w:t>未发现“顺序编码制”引用此参考文献， 需要标注参考文献引用</w:t>
      </w:r>
    </w:p>
  </w:comment>
  <w:comment w:id="89" w:author="引用检查器" w:date="2024-11-26T16:54:17Z" w:initials="引用问题">
    <w:p w:rsidR="00F1430F">
      <w:r w:rsidR="00E577A5">
        <w:t>未发现“顺序编码制”引用此参考文献， 需要标注参考文献引用</w:t>
      </w:r>
    </w:p>
  </w:comment>
  <w:comment w:id="90" w:author="引用检查器" w:date="2024-11-26T16:54:17Z" w:initials="引用问题">
    <w:p w:rsidR="00F1430F">
      <w:r w:rsidR="00E577A5">
        <w:t>未发现“顺序编码制”引用此参考文献， 需要标注参考文献引用</w:t>
      </w:r>
    </w:p>
  </w:comment>
  <w:comment w:id="91" w:author="引用检查器" w:date="2024-11-26T16:54:17Z" w:initials="引用问题">
    <w:p w:rsidR="00F1430F">
      <w:r w:rsidR="00E577A5">
        <w:t>未发现“顺序编码制”引用此参考文献， 需要标注参考文献引用</w:t>
      </w:r>
    </w:p>
  </w:comment>
  <w:comment w:id="92" w:author="引用检查器" w:date="2024-11-26T16:54:17Z" w:initials="引用问题">
    <w:p w:rsidR="00F1430F">
      <w:r w:rsidR="00E577A5">
        <w:t>未发现“顺序编码制”引用此参考文献， 需要标注参考文献引用</w:t>
      </w:r>
    </w:p>
  </w:comment>
  <w:comment w:id="93" w:author="引用检查器" w:date="2024-11-26T16:54:17Z" w:initials="引用问题">
    <w:p w:rsidR="00F1430F">
      <w:r w:rsidR="00E577A5">
        <w:t>未发现“顺序编码制”引用此参考文献， 需要标注参考文献引用</w:t>
      </w:r>
    </w:p>
  </w:comment>
  <w:comment w:id="94" w:author="引用检查器" w:date="2024-11-26T16:54:17Z" w:initials="引用问题">
    <w:p w:rsidR="00F1430F">
      <w:r w:rsidR="00E577A5">
        <w:t>未发现“顺序编码制”引用此参考文献， 需要标注参考文献引用</w:t>
      </w:r>
    </w:p>
  </w:comment>
  <w:comment w:id="95" w:author="引用检查器" w:date="2024-11-26T16:54:17Z" w:initials="引用问题">
    <w:p w:rsidR="00F1430F">
      <w:r w:rsidR="00E577A5">
        <w:t>未发现“顺序编码制”引用此参考文献， 需要标注参考文献引用</w:t>
      </w:r>
    </w:p>
  </w:comment>
  <w:comment w:id="96" w:author="引用检查器" w:date="2024-11-26T16:54:17Z" w:initials="引用问题">
    <w:p w:rsidR="00F1430F">
      <w:r w:rsidR="00E577A5">
        <w:t>未发现“顺序编码制”引用此参考文献， 需要标注参考文献引用</w:t>
      </w:r>
    </w:p>
  </w:comment>
  <w:comment w:id="97" w:author="引用检查器" w:date="2024-11-26T16:54:17Z" w:initials="引用问题">
    <w:p w:rsidR="00F1430F">
      <w:r w:rsidR="00E577A5">
        <w:t>未发现“顺序编码制”引用此参考文献， 需要标注参考文献引用</w:t>
      </w:r>
    </w:p>
  </w:comment>
  <w:comment w:id="98" w:author="引用检查器" w:date="2024-11-26T16:54:17Z" w:initials="引用问题">
    <w:p w:rsidR="00F1430F">
      <w:r w:rsidR="00E577A5">
        <w:t>未发现“顺序编码制”引用此参考文献， 需要标注参考文献引用</w:t>
      </w:r>
    </w:p>
  </w:comment>
  <w:comment w:id="99" w:author="引用检查器" w:date="2024-11-26T16:54:17Z" w:initials="引用问题">
    <w:p w:rsidR="00F1430F">
      <w:r w:rsidR="00E577A5">
        <w:t>参考文献有30个，发现“顺序编码制”引用共1处,“著者出版年制”共21处，需要统一使用其中一种标示方法</w:t>
      </w:r>
    </w:p>
  </w:comment>
  <w:comment w:id="100" w:author="写作提示器" w:date="2024-11-26T16:54:17Z" w:initials="写作提示">
    <w:p w:rsidR="00F1430F">
      <w:r w:rsidR="00E577A5">
        <w:t>学位论文示例：马欢．人类活动影响下海河流域典型区水循环变化分析[D]．北京：北京大学，2011．</w:t>
      </w:r>
    </w:p>
  </w:comment>
  <w:comment w:id="101" w:author="写作提示器" w:date="2024-11-26T16:54:17Z" w:initials="写作提示">
    <w:p w:rsidR="00F1430F">
      <w:r w:rsidR="00E577A5">
        <w:t>期刊示例：袁训来，陈哲，肖书海，等．蓝田生物群：一个认识多细胞生物起源和早期演化的新窗口 [J]．科学通报， 2012，55（34）：3219．</w:t>
      </w:r>
    </w:p>
  </w:comment>
  <w:comment w:id="102" w:author="引用检查器" w:date="2024-11-26T16:54:17Z" w:initials="引用问题">
    <w:p w:rsidR="00F1430F">
      <w:r w:rsidR="00E577A5">
        <w:t>需修改类似“如下图”的表达为“如图4-1”的具体表达方式</w:t>
      </w:r>
    </w:p>
  </w:comment>
  <w:comment w:id="103" w:author="引用检查器" w:date="2024-11-26T16:54:17Z" w:initials="引用问题">
    <w:p w:rsidR="00F1430F">
      <w:r w:rsidR="00E577A5">
        <w:t>没有对原编号“图4-2”的引用</w:t>
      </w:r>
    </w:p>
  </w:comment>
  <w:comment w:id="104" w:author="引用检查器" w:date="2024-11-26T16:54:17Z" w:initials="引用问题">
    <w:p w:rsidR="00F1430F">
      <w:r w:rsidR="00E577A5">
        <w:t>需修改类似“如下表”的表达为“如表4-1”的具体表达方式</w:t>
      </w:r>
    </w:p>
  </w:comment>
  <w:comment w:id="105" w:author="引用检查器" w:date="2024-11-26T16:54:17Z" w:initials="引用问题">
    <w:p w:rsidR="00F1430F">
      <w:r w:rsidR="00E577A5">
        <w:t>没有对原编号“表4-4”的引用</w:t>
      </w:r>
    </w:p>
  </w:comment>
  <w:comment w:id="106" w:author="引用检查器" w:date="2024-11-26T16:54:17Z" w:initials="引用问题">
    <w:p w:rsidR="00F1430F">
      <w:r w:rsidR="00E577A5">
        <w:t>没有对原编号“表4-5”的引用</w:t>
      </w:r>
    </w:p>
  </w:comment>
  <w:comment w:id="107" w:author="引用检查器" w:date="2024-11-26T16:54:17Z" w:initials="引用问题">
    <w:p w:rsidR="00F1430F">
      <w:r w:rsidR="00E577A5">
        <w:t>需修改类似“如下式”的表达为“如式(3-13)”的具体表达方式</w:t>
      </w:r>
    </w:p>
  </w:comment>
  <w:comment w:id="108" w:author="引用检查器" w:date="2024-11-26T16:54:17Z" w:initials="引用问题">
    <w:p w:rsidR="00F1430F">
      <w:r w:rsidR="00E577A5">
        <w:t>需修改类似“如下式”的表达为“如式(4-3)”的具体表达方式</w:t>
      </w:r>
    </w:p>
  </w:comment>
  <w:comment w:id="109" w:author="引用检查器" w:date="2024-11-26T16:54:17Z" w:initials="引用问题">
    <w:p w:rsidR="00F1430F">
      <w:r w:rsidR="00E577A5">
        <w:t>需修改类似“如下式”的表达为“如式(4-17)”的具体表达方式</w:t>
      </w:r>
    </w:p>
  </w:comment>
  <w:comment w:id="110" w:author="引用检查器" w:date="2024-11-26T16:54:17Z" w:initials="引用问题">
    <w:p w:rsidR="00F1430F">
      <w:r w:rsidR="00E577A5">
        <w:t>需修改类似“如下式”的表达为“如式(4-17)”的具体表达方式</w:t>
      </w:r>
    </w:p>
  </w:comment>
  <w:comment w:id="111" w:author="引用检查器" w:date="2024-11-26T16:54:17Z" w:initials="引用问题">
    <w:p w:rsidR="00F1430F">
      <w:r w:rsidR="00E577A5">
        <w:t>没有对原编号“(3-2)”的引用</w:t>
      </w:r>
    </w:p>
  </w:comment>
  <w:comment w:id="112" w:author="引用检查器" w:date="2024-11-26T16:54:17Z" w:initials="引用问题">
    <w:p w:rsidR="00F1430F">
      <w:r w:rsidR="00E577A5">
        <w:t>没有对原编号“(3-3)”的引用</w:t>
      </w:r>
    </w:p>
  </w:comment>
  <w:comment w:id="113" w:author="引用检查器" w:date="2024-11-26T16:54:17Z" w:initials="引用问题">
    <w:p w:rsidR="00F1430F">
      <w:r w:rsidR="00E577A5">
        <w:t>没有对原编号“(3-4)”的引用</w:t>
      </w:r>
    </w:p>
  </w:comment>
  <w:comment w:id="114" w:author="引用检查器" w:date="2024-11-26T16:54:17Z" w:initials="引用问题">
    <w:p w:rsidR="00F1430F">
      <w:r w:rsidR="00E577A5">
        <w:t>没有对原编号“(3-5)”的引用</w:t>
      </w:r>
    </w:p>
  </w:comment>
  <w:comment w:id="115" w:author="引用检查器" w:date="2024-11-26T16:54:17Z" w:initials="引用问题">
    <w:p w:rsidR="00F1430F">
      <w:r w:rsidR="00E577A5">
        <w:t>没有对原编号“(3-6)”的引用</w:t>
      </w:r>
    </w:p>
  </w:comment>
  <w:comment w:id="116" w:author="引用检查器" w:date="2024-11-26T16:54:17Z" w:initials="引用问题">
    <w:p w:rsidR="00F1430F">
      <w:r w:rsidR="00E577A5">
        <w:t>没有对原编号“(3-7)”的引用</w:t>
      </w:r>
    </w:p>
  </w:comment>
  <w:comment w:id="117" w:author="引用检查器" w:date="2024-11-26T16:54:17Z" w:initials="引用问题">
    <w:p w:rsidR="00F1430F">
      <w:r w:rsidR="00E577A5">
        <w:t>没有对原编号“(3-8)”的引用</w:t>
      </w:r>
    </w:p>
  </w:comment>
  <w:comment w:id="118" w:author="引用检查器" w:date="2024-11-26T16:54:17Z" w:initials="引用问题">
    <w:p w:rsidR="00F1430F">
      <w:r w:rsidR="00E577A5">
        <w:t>没有对原编号“(3-9)”的引用</w:t>
      </w:r>
    </w:p>
  </w:comment>
  <w:comment w:id="119" w:author="引用检查器" w:date="2024-11-26T16:54:17Z" w:initials="引用问题">
    <w:p w:rsidR="00F1430F">
      <w:r w:rsidR="00E577A5">
        <w:t>没有对原编号“(3-10)”的引用</w:t>
      </w:r>
    </w:p>
  </w:comment>
  <w:comment w:id="120" w:author="引用检查器" w:date="2024-11-26T16:54:17Z" w:initials="引用问题">
    <w:p w:rsidR="00F1430F">
      <w:r w:rsidR="00E577A5">
        <w:t>没有对原编号“(3-11)”的引用</w:t>
      </w:r>
    </w:p>
  </w:comment>
  <w:comment w:id="121" w:author="引用检查器" w:date="2024-11-26T16:54:17Z" w:initials="引用问题">
    <w:p w:rsidR="00F1430F">
      <w:r w:rsidR="00E577A5">
        <w:t>没有对原编号“(4-2)”的引用</w:t>
      </w:r>
    </w:p>
  </w:comment>
  <w:comment w:id="122" w:author="引用检查器" w:date="2024-11-26T16:54:17Z" w:initials="引用问题">
    <w:p w:rsidR="00F1430F">
      <w:r w:rsidR="00E577A5">
        <w:t>没有对原编号“(4-5)”的引用</w:t>
      </w:r>
    </w:p>
  </w:comment>
  <w:comment w:id="123" w:author="引用检查器" w:date="2024-11-26T16:54:17Z" w:initials="引用问题">
    <w:p w:rsidR="00F1430F">
      <w:r w:rsidR="00E577A5">
        <w:t>没有对原编号“(4-6)”的引用</w:t>
      </w:r>
    </w:p>
  </w:comment>
  <w:comment w:id="124" w:author="引用检查器" w:date="2024-11-26T16:54:17Z" w:initials="引用问题">
    <w:p w:rsidR="00F1430F">
      <w:r w:rsidR="00E577A5">
        <w:t>没有对原编号“(4-7)”的引用</w:t>
      </w:r>
    </w:p>
  </w:comment>
  <w:comment w:id="125" w:author="引用检查器" w:date="2024-11-26T16:54:17Z" w:initials="引用问题">
    <w:p w:rsidR="00F1430F">
      <w:r w:rsidR="00E577A5">
        <w:t>没有对原编号“(4-8)”的引用</w:t>
      </w:r>
    </w:p>
  </w:comment>
  <w:comment w:id="126" w:author="引用检查器" w:date="2024-11-26T16:54:17Z" w:initials="引用问题">
    <w:p w:rsidR="00F1430F">
      <w:r w:rsidR="00E577A5">
        <w:t>没有对原编号“(4-9)”的引用</w:t>
      </w:r>
    </w:p>
  </w:comment>
  <w:comment w:id="127" w:author="引用检查器" w:date="2024-11-26T16:54:17Z" w:initials="引用问题">
    <w:p w:rsidR="00F1430F">
      <w:r w:rsidR="00E577A5">
        <w:t>没有对原编号“(4-10)”的引用</w:t>
      </w:r>
    </w:p>
  </w:comment>
  <w:comment w:id="128" w:author="引用检查器" w:date="2024-11-26T16:54:17Z" w:initials="引用问题">
    <w:p w:rsidR="00F1430F">
      <w:r w:rsidR="00E577A5">
        <w:t>没有对原编号“(4-11)”的引用</w:t>
      </w:r>
    </w:p>
  </w:comment>
  <w:comment w:id="129" w:author="引用检查器" w:date="2024-11-26T16:54:17Z" w:initials="引用问题">
    <w:p w:rsidR="00F1430F">
      <w:r w:rsidR="00E577A5">
        <w:t>公式需要添加编号</w:t>
      </w:r>
    </w:p>
  </w:comment>
  <w:comment w:id="130" w:author="引用检查器" w:date="2024-11-26T16:54:17Z" w:initials="引用问题">
    <w:p w:rsidR="00F1430F">
      <w:r w:rsidR="00E577A5">
        <w:t>公式需要添加编号</w:t>
      </w:r>
    </w:p>
  </w:comment>
  <w:comment w:id="131" w:author="引用检查器" w:date="2024-11-26T16:54:17Z" w:initials="引用问题">
    <w:p w:rsidR="00F1430F">
      <w:r w:rsidR="00E577A5">
        <w:t>公式需要添加编号</w:t>
      </w:r>
    </w:p>
  </w:comment>
  <w:comment w:id="132" w:author="引用检查器" w:date="2024-11-26T16:54:17Z" w:initials="引用问题">
    <w:p w:rsidR="00F1430F">
      <w:r w:rsidR="00E577A5">
        <w:t>公式需要添加编号</w:t>
      </w:r>
    </w:p>
  </w:comment>
  <w:comment w:id="133" w:author="引用检查器" w:date="2024-11-26T16:54:17Z" w:initials="引用问题">
    <w:p w:rsidR="00F1430F">
      <w:r w:rsidR="00E577A5">
        <w:t>公式需要添加编号</w:t>
      </w:r>
    </w:p>
  </w:comment>
  <w:comment w:id="134" w:author="引用检查器" w:date="2024-11-26T16:54:17Z" w:initials="引用问题">
    <w:p w:rsidR="00F1430F">
      <w:r w:rsidR="00E577A5">
        <w:t>公式需要添加编号</w:t>
      </w:r>
    </w:p>
  </w:comment>
  <w:comment w:id="135" w:author="引用检查器" w:date="2024-11-26T16:54:17Z" w:initials="引用问题">
    <w:p w:rsidR="00F1430F">
      <w:r w:rsidR="00E577A5">
        <w:t>公式需要添加编号</w:t>
      </w:r>
    </w:p>
  </w:comment>
  <w:comment w:id="136" w:author="引用检查器" w:date="2024-11-26T16:54:17Z" w:initials="引用问题">
    <w:p w:rsidR="00F1430F">
      <w:r w:rsidR="00E577A5">
        <w:t>“公式3-2”缺少引用源</w:t>
      </w:r>
    </w:p>
  </w:comment>
  <w:comment w:id="137" w:author="引用检查器" w:date="2024-11-26T16:54:17Z" w:initials="引用问题">
    <w:p w:rsidR="00F1430F">
      <w:r w:rsidR="00E577A5">
        <w:t>“公式3-6”缺少引用源</w:t>
      </w:r>
    </w:p>
  </w:comment>
  <w:comment w:id="138" w:author="引用检查器" w:date="2024-11-26T16:54:17Z" w:initials="引用问题">
    <w:p w:rsidR="00F1430F">
      <w:r w:rsidR="00E577A5">
        <w:t>“公式3-5”缺少引用源</w:t>
      </w:r>
    </w:p>
  </w:comment>
  <w:comment w:id="139" w:author="引用检查器" w:date="2024-11-26T16:54:17Z" w:initials="引用问题">
    <w:p w:rsidR="00F1430F">
      <w:r w:rsidR="00E577A5">
        <w:t>“公式1”缺少引用源</w:t>
      </w:r>
    </w:p>
  </w:comment>
  <w:comment w:id="140" w:author="引用检查器" w:date="2024-11-26T16:54:17Z" w:initials="引用问题">
    <w:p w:rsidR="00F1430F">
      <w:r w:rsidR="00E577A5">
        <w:t>“公式3”缺少引用源</w:t>
      </w:r>
    </w:p>
  </w:comment>
  <w:comment w:id="141" w:author="引用检查器" w:date="2024-11-26T16:54:17Z" w:initials="引用问题">
    <w:p w:rsidR="00F1430F">
      <w:r w:rsidR="00E577A5">
        <w:t>“公式3-8”缺少引用源</w:t>
      </w:r>
    </w:p>
  </w:comment>
  <w:comment w:id="142" w:author="引用检查器" w:date="2024-11-26T16:54:17Z" w:initials="引用问题">
    <w:p w:rsidR="00F1430F">
      <w:r w:rsidR="00E577A5">
        <w:t>“公式4-2”缺少引用源</w:t>
      </w:r>
    </w:p>
  </w:comment>
  <w:comment w:id="143" w:author="引用检查器" w:date="2024-11-26T16:54:17Z" w:initials="引用问题">
    <w:p w:rsidR="00F1430F">
      <w:r w:rsidR="00E577A5">
        <w:t>“公式4-11”缺少引用源</w:t>
      </w:r>
    </w:p>
  </w:comment>
  <w:comment w:id="144" w:author="引用检查器" w:date="2024-11-26T16:54:17Z" w:initials="引用问题">
    <w:p w:rsidR="00F1430F">
      <w:r w:rsidR="00E577A5">
        <w:t>“公式8”缺少引用源</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98E94" w14:textId="77777777" w:rsidR="0047272C" w:rsidRDefault="0047272C" w:rsidP="00EE5C5D">
      <w:r>
        <w:separator/>
      </w:r>
    </w:p>
  </w:endnote>
  <w:endnote w:type="continuationSeparator" w:id="0">
    <w:p w14:paraId="50411422" w14:textId="77777777" w:rsidR="0047272C" w:rsidRDefault="0047272C" w:rsidP="00EE5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00"/>
    <w:family w:val="auto"/>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default"/>
    <w:sig w:usb0="00000000" w:usb1="00000000" w:usb2="0000000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9E3B3" w14:textId="77777777" w:rsidR="00A022D4" w:rsidRDefault="00A022D4">
    <w:pPr>
      <w:pStyle w:val="cw39"/>
      <w:jc w:val="center"/>
    </w:pPr>
  </w:p>
  <w:p w14:paraId="1DE11748" w14:textId="77777777" w:rsidR="00A022D4" w:rsidRDefault="00A022D4">
    <w:pPr>
      <w:pStyle w:val="cw39"/>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1D655" w14:textId="77777777" w:rsidR="00C13A42" w:rsidRDefault="00B427F8">
    <w:pPr>
      <w:pStyle w:val="af9"/>
    </w:pPr>
    <w:r>
      <w:rPr>
        <w:noProof w:val="0"/>
      </w:rPr>
      <w:fldChar w:fldCharType="begin"/>
    </w:r>
    <w:r>
      <w:instrText xml:space="preserve"> PAGE </w:instrText>
    </w:r>
    <w:r>
      <w:rPr>
        <w:noProof w:val="0"/>
      </w:rPr>
      <w:fldChar w:fldCharType="separate"/>
    </w:r>
    <w:r>
      <w:t>1</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6C547" w14:textId="77777777" w:rsidR="00C13A42" w:rsidRDefault="00B427F8">
    <w:pPr>
      <w:pStyle w:val="af8"/>
    </w:pPr>
    <w:r>
      <w:fldChar w:fldCharType="begin"/>
    </w:r>
    <w:r>
      <w:instrText xml:space="preserve"> PAGE </w:instrText>
    </w:r>
    <w:r>
      <w:fldChar w:fldCharType="separate"/>
    </w:r>
    <w:r>
      <w:rPr>
        <w:noProof/>
      </w:rPr>
      <w:t>II</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DD96A" w14:textId="77777777" w:rsidR="00C13A42" w:rsidRDefault="00B427F8">
    <w:pPr>
      <w:pStyle w:val="af8"/>
    </w:pPr>
    <w:r>
      <w:fldChar w:fldCharType="begin"/>
    </w:r>
    <w:r>
      <w:instrText xml:space="preserve"> PAGE </w:instrText>
    </w:r>
    <w:r>
      <w:fldChar w:fldCharType="separate"/>
    </w:r>
    <w:r>
      <w:rPr>
        <w:noProof/>
      </w:rPr>
      <w:t>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08238"/>
      <w:docPartObj>
        <w:docPartGallery w:val="Page Numbers (Bottom of Page)"/>
        <w:docPartUnique/>
      </w:docPartObj>
    </w:sdtPr>
    <w:sdtEndPr/>
    <w:sdtContent>
      <w:p w14:paraId="3D811E8C" w14:textId="77777777" w:rsidR="00A022D4" w:rsidRDefault="00A022D4">
        <w:pPr>
          <w:pStyle w:val="cw39"/>
          <w:jc w:val="center"/>
        </w:pPr>
        <w:r>
          <w:fldChar w:fldCharType="begin"/>
        </w:r>
        <w:r>
          <w:instrText>PAGE   \* MERGEFORMAT</w:instrText>
        </w:r>
        <w:r>
          <w:fldChar w:fldCharType="separate"/>
        </w:r>
        <w:r w:rsidRPr="008E59DE">
          <w:rPr>
            <w:noProof/>
            <w:lang w:val="zh-CN"/>
          </w:rPr>
          <w:t>19</w:t>
        </w:r>
        <w:r>
          <w:fldChar w:fldCharType="end"/>
        </w:r>
      </w:p>
    </w:sdtContent>
  </w:sdt>
  <w:p w14:paraId="1D7DBCE0" w14:textId="77777777" w:rsidR="00A022D4" w:rsidRDefault="00A022D4">
    <w:pPr>
      <w:pStyle w:val="cw39"/>
    </w:pPr>
  </w:p>
  <w:p w14:paraId="11CBE36A" w14:textId="77777777" w:rsidR="002C6E6F" w:rsidRDefault="002C6E6F"/>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118B4" w14:textId="77777777" w:rsidR="00C13A42" w:rsidRDefault="00B427F8">
    <w:pPr>
      <w:pStyle w:val="afffe"/>
    </w:pPr>
    <w:r>
      <w:fldChar w:fldCharType="begin"/>
    </w:r>
    <w:r>
      <w:instrText xml:space="preserve"> PAGE </w:instrText>
    </w:r>
    <w:r>
      <w:fldChar w:fldCharType="separate"/>
    </w:r>
    <w:r>
      <w:t>7</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8EA12" w14:textId="77777777" w:rsidR="00C13A42" w:rsidRDefault="00B427F8">
    <w:pPr>
      <w:pStyle w:val="af8"/>
    </w:pPr>
    <w:r>
      <w:fldChar w:fldCharType="begin"/>
    </w:r>
    <w:r>
      <w:instrText xml:space="preserve"> PAGE </w:instrText>
    </w:r>
    <w:r>
      <w:fldChar w:fldCharType="separate"/>
    </w:r>
    <w:r>
      <w:rPr>
        <w:noProof/>
      </w:rPr>
      <w:t>III</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E38C8" w14:textId="77777777" w:rsidR="00C13A42" w:rsidRDefault="00B427F8">
    <w:pPr>
      <w:pStyle w:val="afffe"/>
    </w:pPr>
    <w:r>
      <w:fldChar w:fldCharType="begin"/>
    </w:r>
    <w:r>
      <w:instrText xml:space="preserve"> PAGE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65E83" w14:textId="77777777" w:rsidR="0047272C" w:rsidRDefault="0047272C" w:rsidP="00EE5C5D">
      <w:r>
        <w:separator/>
      </w:r>
    </w:p>
  </w:footnote>
  <w:footnote w:type="continuationSeparator" w:id="0">
    <w:p w14:paraId="3BC5CA85" w14:textId="77777777" w:rsidR="0047272C" w:rsidRDefault="0047272C" w:rsidP="00EE5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D0FF0" w14:textId="77777777" w:rsidR="00A022D4" w:rsidRPr="00CC5308" w:rsidRDefault="00A022D4" w:rsidP="00FA186E">
    <w:pPr>
      <w:pStyle w:val="cw40"/>
      <w:pBdr>
        <w:bottom w:val="single" w:sz="6" w:space="0" w:color="auto"/>
      </w:pBdr>
      <w:jc w:val="center"/>
      <w:rPr>
        <w:rFonts w:ascii="华文中宋" w:eastAsia="华文中宋" w:hAnsi="华文中宋"/>
        <w:sz w:val="21"/>
        <w:szCs w:val="21"/>
      </w:rPr>
    </w:pPr>
    <w:r w:rsidRPr="00CC5308">
      <w:rPr>
        <w:rFonts w:ascii="华文中宋" w:eastAsia="华文中宋" w:hAnsi="华文中宋" w:hint="eastAsia"/>
        <w:sz w:val="21"/>
        <w:szCs w:val="21"/>
      </w:rPr>
      <w:t>华 中 科 技 大 学 毕 业 设 计（论 文）</w:t>
    </w:r>
  </w:p>
  <w:p w14:paraId="3C8943CD" w14:textId="77777777" w:rsidR="00A022D4" w:rsidRPr="0067059E" w:rsidRDefault="00A022D4" w:rsidP="00FA186E">
    <w:pPr>
      <w:pStyle w:val="cw4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38FE6" w14:textId="77777777" w:rsidR="00C13A42" w:rsidRDefault="00B427F8">
    <w:pPr>
      <w:pStyle w:val="af7"/>
      <w:rPr>
        <w:szCs w:val="21"/>
      </w:rPr>
    </w:pPr>
    <w:r>
      <mc:AlternateContent>
        <mc:Choice Requires="wpg">
          <w:drawing>
            <wp:anchor distT="0" distB="0" distL="114300" distR="114300" simplePos="0" relativeHeight="251659776" behindDoc="0" locked="0" layoutInCell="1" allowOverlap="1" wp14:anchorId="40DCEE5A" wp14:editId="76B0CB8F">
              <wp:simplePos x="0" y="0"/>
              <wp:positionH relativeFrom="column">
                <wp:posOffset>147003</wp:posOffset>
              </wp:positionH>
              <wp:positionV relativeFrom="paragraph">
                <wp:posOffset>286385</wp:posOffset>
              </wp:positionV>
              <wp:extent cx="5687695" cy="23813"/>
              <wp:effectExtent l="0" t="0" r="27305" b="14605"/>
              <wp:wrapNone/>
              <wp:docPr id="220" name="组合 2"/>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3"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44A213B" id="组合 2" o:spid="_x0000_s1026" style="position:absolute;left:0;text-align:left;margin-left:11.6pt;margin-top:22.55pt;width:447.85pt;height:1.9pt;z-index:251659776"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group>
          </w:pict>
        </mc:Fallback>
      </mc:AlternateContent>
    </w:r>
    <w:r>
      <w:rPr>
        <w:rFonts w:hint="eastAsia"/>
      </w:rPr>
      <w:t>华 中 科 技 大 学 硕 士 学 位 论 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ECCF2" w14:textId="77777777" w:rsidR="00C13A42" w:rsidRDefault="00C13A42" w:rsidP="003332E0"/>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166F3" w14:textId="6F95C6BC" w:rsidR="00C13A42" w:rsidRDefault="00B427F8">
    <w:pPr>
      <w:pStyle w:val="afffd"/>
    </w:pPr>
    <w:r>
      <mc:AlternateContent>
        <mc:Choice Requires="wpg">
          <w:drawing>
            <wp:anchor distT="0" distB="0" distL="114300" distR="114300" simplePos="0" relativeHeight="251658752" behindDoc="0" locked="0" layoutInCell="1" allowOverlap="1" wp14:anchorId="71451150" wp14:editId="01B611FE">
              <wp:simplePos x="0" y="0"/>
              <wp:positionH relativeFrom="column">
                <wp:posOffset>171133</wp:posOffset>
              </wp:positionH>
              <wp:positionV relativeFrom="paragraph">
                <wp:posOffset>287972</wp:posOffset>
              </wp:positionV>
              <wp:extent cx="5687695" cy="23813"/>
              <wp:effectExtent l="0" t="0" r="27305" b="14605"/>
              <wp:wrapNone/>
              <wp:docPr id="221" name="组合 1"/>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9"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304DB58" id="组合 1" o:spid="_x0000_s1026" style="position:absolute;left:0;text-align:left;margin-left:13.5pt;margin-top:22.65pt;width:447.85pt;height:1.9pt;z-index:251658752"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group>
          </w:pict>
        </mc:Fallback>
      </mc:AlternateContent>
    </w:r>
    <w:r>
      <w:fldChar w:fldCharType="begin"/>
    </w:r>
    <w:r>
      <w:rPr>
        <w:rFonts w:hint="eastAsia"/>
      </w:rPr>
      <w:instrText xml:space="preserve">REF _Ref665502777 \h</w:instrText>
    </w:r>
    <w:r>
      <w:rPr>
        <w:rFonts w:hint="eastAsia"/>
      </w:rPr>
      <w:instrText xml:space="preserve"> \* MERGEFORMAT </w:instrText>
    </w:r>
    <w:r>
      <w:rPr>
        <w:rFonts w:hint="eastAsia"/>
      </w:rPr>
      <w:fldChar w:fldCharType="separate"/>
    </w:r>
    <w:r>
      <w:rPr>
        <w:rFonts w:hint="eastAsia"/>
      </w:rPr>
      <w:t>摘要</w:t>
    </w:r>
    <w:r>
      <w:rPr>
        <w:rFonts w:hint="eastAsia"/>
      </w:rPr>
      <w:fldChar w:fldCharType="end"/>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A5994" w14:textId="77777777" w:rsidR="00C13A42" w:rsidRDefault="00C13A42" w:rsidP="003332E0"/>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C1BBE" w14:textId="77777777" w:rsidR="00C13A42" w:rsidRDefault="00B427F8">
    <w:pPr>
      <w:pStyle w:val="af7"/>
    </w:pPr>
    <w:r>
      <mc:AlternateContent>
        <mc:Choice Requires="wpg">
          <w:drawing>
            <wp:anchor distT="0" distB="0" distL="114300" distR="114300" simplePos="0" relativeHeight="251662848" behindDoc="0" locked="0" layoutInCell="1" allowOverlap="1" wp14:anchorId="5BE82C26" wp14:editId="74F287DE">
              <wp:simplePos x="0" y="0"/>
              <wp:positionH relativeFrom="column">
                <wp:posOffset>109538</wp:posOffset>
              </wp:positionH>
              <wp:positionV relativeFrom="paragraph">
                <wp:posOffset>294005</wp:posOffset>
              </wp:positionV>
              <wp:extent cx="5687695" cy="23813"/>
              <wp:effectExtent l="0" t="0" r="27305" b="14605"/>
              <wp:wrapNone/>
              <wp:docPr id="218"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1"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48FA03D0" id="组合 8" o:spid="_x0000_s1026" style="position:absolute;left:0;text-align:left;margin-left:8.65pt;margin-top:23.15pt;width:447.85pt;height:1.9pt;z-index:251662848"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group>
          </w:pict>
        </mc:Fallback>
      </mc:AlternateContent>
    </w:r>
    <w:r>
      <w:rPr>
        <w:rFonts w:hint="eastAsia"/>
      </w:rPr>
      <w:t>华 中 科 技 大 学 硕 士 学 位 论 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9FC4A" w14:textId="27C43471" w:rsidR="00C13A42" w:rsidRDefault="00B427F8">
    <w:pPr>
      <w:pStyle w:val="af7"/>
    </w:pPr>
    <w:r>
      <mc:AlternateContent>
        <mc:Choice Requires="wpg">
          <w:drawing>
            <wp:anchor distT="0" distB="0" distL="114300" distR="114300" simplePos="0" relativeHeight="251660800" behindDoc="0" locked="0" layoutInCell="1" allowOverlap="1" wp14:anchorId="777E2E1F" wp14:editId="3EBC6129">
              <wp:simplePos x="0" y="0"/>
              <wp:positionH relativeFrom="column">
                <wp:posOffset>117158</wp:posOffset>
              </wp:positionH>
              <wp:positionV relativeFrom="paragraph">
                <wp:posOffset>288925</wp:posOffset>
              </wp:positionV>
              <wp:extent cx="5687695" cy="23495"/>
              <wp:effectExtent l="0" t="0" r="27305" b="14605"/>
              <wp:wrapNone/>
              <wp:docPr id="219"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6"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0CF82E2D" id="组合 5" o:spid="_x0000_s1026" style="position:absolute;left:0;text-align:left;margin-left:9.25pt;margin-top:22.75pt;width:447.85pt;height:1.85pt;z-index:251660800"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r>
      <w:fldChar w:fldCharType="begin"/>
    </w:r>
    <w:r>
      <w:instrText xml:space="preserve">REF _Ref665502778 \h</w:instrText>
    </w:r>
    <w:r>
      <w:instrText xml:space="preserve"> \* MERGEFORMAT </w:instrText>
    </w:r>
    <w:r>
      <w:fldChar w:fldCharType="separate"/>
    </w:r>
    <w:r>
      <w:t xml:space="preserve">1 绪论</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footnoteLayoutLikeWW8/>
  <w:revisionView w:markup="0"/>
  <w:bordersDoNotSurroundHeader/>
  <w:bordersDoNotSurroundFooter/>
  <w:stylePaneFormatFilter w:val="10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25"/>
    </o:shapedefaults>
  </w:hdrShapeDefaults>
  <w:footnotePr>
    <w:footnote w:id="-1"/>
    <w:footnote w:id="0"/>
  </w:footnotePr>
  <w:endnotePr>
    <w:endnote w:id="-1"/>
    <w:endnote w:id="0"/>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3tDA3s7AwMTC1MDZR0lEKTi0uzszPAykwqQUARwGWiSwAAAA="/>
  </w:docVars>
  <w:rsids>
    <w:rsidRoot w:val="00172A27"/>
    <w:rsid w:val="000002C7"/>
    <w:rsid w:val="00001732"/>
    <w:rsid w:val="00004F8C"/>
    <w:rsid w:val="00005028"/>
    <w:rsid w:val="000050D1"/>
    <w:rsid w:val="00005C4F"/>
    <w:rsid w:val="00006974"/>
    <w:rsid w:val="00013BDD"/>
    <w:rsid w:val="0001489D"/>
    <w:rsid w:val="00015DDD"/>
    <w:rsid w:val="00017BA0"/>
    <w:rsid w:val="00017DDC"/>
    <w:rsid w:val="00021DE2"/>
    <w:rsid w:val="00030193"/>
    <w:rsid w:val="000308AB"/>
    <w:rsid w:val="00030B69"/>
    <w:rsid w:val="0003534D"/>
    <w:rsid w:val="00035F0D"/>
    <w:rsid w:val="00035F75"/>
    <w:rsid w:val="000368D2"/>
    <w:rsid w:val="00037557"/>
    <w:rsid w:val="000412FD"/>
    <w:rsid w:val="00044531"/>
    <w:rsid w:val="00044D34"/>
    <w:rsid w:val="000461FA"/>
    <w:rsid w:val="00047876"/>
    <w:rsid w:val="000501A9"/>
    <w:rsid w:val="00050B8F"/>
    <w:rsid w:val="00051121"/>
    <w:rsid w:val="00051B94"/>
    <w:rsid w:val="00052878"/>
    <w:rsid w:val="00053D68"/>
    <w:rsid w:val="000566D0"/>
    <w:rsid w:val="000624FE"/>
    <w:rsid w:val="000665FF"/>
    <w:rsid w:val="00072126"/>
    <w:rsid w:val="00073120"/>
    <w:rsid w:val="00073DE6"/>
    <w:rsid w:val="00076401"/>
    <w:rsid w:val="000765C6"/>
    <w:rsid w:val="00077995"/>
    <w:rsid w:val="00081F64"/>
    <w:rsid w:val="0008236F"/>
    <w:rsid w:val="0008359A"/>
    <w:rsid w:val="00084788"/>
    <w:rsid w:val="00084AD6"/>
    <w:rsid w:val="00090B18"/>
    <w:rsid w:val="00094033"/>
    <w:rsid w:val="000957FA"/>
    <w:rsid w:val="00097189"/>
    <w:rsid w:val="000978B7"/>
    <w:rsid w:val="000A02A8"/>
    <w:rsid w:val="000A4815"/>
    <w:rsid w:val="000A5522"/>
    <w:rsid w:val="000A5E3D"/>
    <w:rsid w:val="000A636F"/>
    <w:rsid w:val="000A6C51"/>
    <w:rsid w:val="000A7312"/>
    <w:rsid w:val="000A7CA8"/>
    <w:rsid w:val="000B1C7D"/>
    <w:rsid w:val="000B2689"/>
    <w:rsid w:val="000B2967"/>
    <w:rsid w:val="000B2A03"/>
    <w:rsid w:val="000B2BF6"/>
    <w:rsid w:val="000B36D0"/>
    <w:rsid w:val="000B491D"/>
    <w:rsid w:val="000B7317"/>
    <w:rsid w:val="000C012F"/>
    <w:rsid w:val="000C1A5F"/>
    <w:rsid w:val="000C1ECA"/>
    <w:rsid w:val="000C2B20"/>
    <w:rsid w:val="000C3C11"/>
    <w:rsid w:val="000C7506"/>
    <w:rsid w:val="000D0B87"/>
    <w:rsid w:val="000D0ECE"/>
    <w:rsid w:val="000D101F"/>
    <w:rsid w:val="000D35AA"/>
    <w:rsid w:val="000D4988"/>
    <w:rsid w:val="000D4F86"/>
    <w:rsid w:val="000D6C62"/>
    <w:rsid w:val="000E2BD1"/>
    <w:rsid w:val="000E423B"/>
    <w:rsid w:val="000E6E9C"/>
    <w:rsid w:val="000E7911"/>
    <w:rsid w:val="000F1209"/>
    <w:rsid w:val="000F279E"/>
    <w:rsid w:val="000F5148"/>
    <w:rsid w:val="000F6A09"/>
    <w:rsid w:val="000F71F0"/>
    <w:rsid w:val="000F72AD"/>
    <w:rsid w:val="0010055D"/>
    <w:rsid w:val="00102B4D"/>
    <w:rsid w:val="00103033"/>
    <w:rsid w:val="001048AE"/>
    <w:rsid w:val="00106A62"/>
    <w:rsid w:val="001100BA"/>
    <w:rsid w:val="00110775"/>
    <w:rsid w:val="001112C8"/>
    <w:rsid w:val="0011231B"/>
    <w:rsid w:val="00112712"/>
    <w:rsid w:val="00116A45"/>
    <w:rsid w:val="001173F1"/>
    <w:rsid w:val="00117A91"/>
    <w:rsid w:val="001227F9"/>
    <w:rsid w:val="00123C01"/>
    <w:rsid w:val="00123C85"/>
    <w:rsid w:val="00131037"/>
    <w:rsid w:val="00131A48"/>
    <w:rsid w:val="00131CDB"/>
    <w:rsid w:val="00134FC1"/>
    <w:rsid w:val="00142767"/>
    <w:rsid w:val="00144E7F"/>
    <w:rsid w:val="00150022"/>
    <w:rsid w:val="00151398"/>
    <w:rsid w:val="001529A8"/>
    <w:rsid w:val="00152F52"/>
    <w:rsid w:val="00154BBC"/>
    <w:rsid w:val="00154DC3"/>
    <w:rsid w:val="00155763"/>
    <w:rsid w:val="00155B81"/>
    <w:rsid w:val="00155D42"/>
    <w:rsid w:val="001579AC"/>
    <w:rsid w:val="001608BE"/>
    <w:rsid w:val="00162FEE"/>
    <w:rsid w:val="00163397"/>
    <w:rsid w:val="00163D07"/>
    <w:rsid w:val="00164223"/>
    <w:rsid w:val="001670F2"/>
    <w:rsid w:val="00170CE9"/>
    <w:rsid w:val="00171282"/>
    <w:rsid w:val="00172A27"/>
    <w:rsid w:val="00173343"/>
    <w:rsid w:val="001755D9"/>
    <w:rsid w:val="00175A32"/>
    <w:rsid w:val="0017617E"/>
    <w:rsid w:val="001775FA"/>
    <w:rsid w:val="001801EE"/>
    <w:rsid w:val="00181EAF"/>
    <w:rsid w:val="00182A29"/>
    <w:rsid w:val="001856C5"/>
    <w:rsid w:val="00185800"/>
    <w:rsid w:val="00185EBD"/>
    <w:rsid w:val="0018693C"/>
    <w:rsid w:val="00187C7A"/>
    <w:rsid w:val="0019074D"/>
    <w:rsid w:val="00191EE7"/>
    <w:rsid w:val="00192E61"/>
    <w:rsid w:val="00194C5F"/>
    <w:rsid w:val="001968A1"/>
    <w:rsid w:val="001A01C1"/>
    <w:rsid w:val="001A12E5"/>
    <w:rsid w:val="001A18E1"/>
    <w:rsid w:val="001A40B4"/>
    <w:rsid w:val="001A4A05"/>
    <w:rsid w:val="001A693F"/>
    <w:rsid w:val="001B206B"/>
    <w:rsid w:val="001B33D0"/>
    <w:rsid w:val="001B5EA7"/>
    <w:rsid w:val="001B5EB3"/>
    <w:rsid w:val="001B5F65"/>
    <w:rsid w:val="001B700F"/>
    <w:rsid w:val="001C163E"/>
    <w:rsid w:val="001C1786"/>
    <w:rsid w:val="001C2AB7"/>
    <w:rsid w:val="001C39CB"/>
    <w:rsid w:val="001C3AA1"/>
    <w:rsid w:val="001C403B"/>
    <w:rsid w:val="001C47DD"/>
    <w:rsid w:val="001C5ADD"/>
    <w:rsid w:val="001C6090"/>
    <w:rsid w:val="001C6837"/>
    <w:rsid w:val="001C6FC0"/>
    <w:rsid w:val="001C71FF"/>
    <w:rsid w:val="001D0432"/>
    <w:rsid w:val="001D0E2B"/>
    <w:rsid w:val="001D1F84"/>
    <w:rsid w:val="001D2FD2"/>
    <w:rsid w:val="001D36ED"/>
    <w:rsid w:val="001D4636"/>
    <w:rsid w:val="001D47C2"/>
    <w:rsid w:val="001D5D46"/>
    <w:rsid w:val="001D5D47"/>
    <w:rsid w:val="001D7731"/>
    <w:rsid w:val="001D7DF8"/>
    <w:rsid w:val="001E1F16"/>
    <w:rsid w:val="001E2AD9"/>
    <w:rsid w:val="001E3694"/>
    <w:rsid w:val="001E3E1F"/>
    <w:rsid w:val="001E417B"/>
    <w:rsid w:val="001E445D"/>
    <w:rsid w:val="001E5E0F"/>
    <w:rsid w:val="001E602F"/>
    <w:rsid w:val="001E714C"/>
    <w:rsid w:val="001E720D"/>
    <w:rsid w:val="001E768C"/>
    <w:rsid w:val="001F5052"/>
    <w:rsid w:val="001F6F6C"/>
    <w:rsid w:val="001F7196"/>
    <w:rsid w:val="00200535"/>
    <w:rsid w:val="002013A0"/>
    <w:rsid w:val="002017F1"/>
    <w:rsid w:val="00201E2A"/>
    <w:rsid w:val="00202424"/>
    <w:rsid w:val="0020248A"/>
    <w:rsid w:val="00202814"/>
    <w:rsid w:val="002028E7"/>
    <w:rsid w:val="00203F28"/>
    <w:rsid w:val="002049B4"/>
    <w:rsid w:val="00204F0D"/>
    <w:rsid w:val="002050B6"/>
    <w:rsid w:val="00206125"/>
    <w:rsid w:val="00207165"/>
    <w:rsid w:val="00207536"/>
    <w:rsid w:val="00207B93"/>
    <w:rsid w:val="00210998"/>
    <w:rsid w:val="00214139"/>
    <w:rsid w:val="00214242"/>
    <w:rsid w:val="002152E0"/>
    <w:rsid w:val="00220011"/>
    <w:rsid w:val="00220AC1"/>
    <w:rsid w:val="00221079"/>
    <w:rsid w:val="0022174E"/>
    <w:rsid w:val="00222F0A"/>
    <w:rsid w:val="0022308E"/>
    <w:rsid w:val="002242D3"/>
    <w:rsid w:val="00225242"/>
    <w:rsid w:val="00225953"/>
    <w:rsid w:val="002260D9"/>
    <w:rsid w:val="00226AB8"/>
    <w:rsid w:val="00226E6B"/>
    <w:rsid w:val="002303C4"/>
    <w:rsid w:val="00231716"/>
    <w:rsid w:val="00232F81"/>
    <w:rsid w:val="002337ED"/>
    <w:rsid w:val="002345DA"/>
    <w:rsid w:val="002349F6"/>
    <w:rsid w:val="00234DB5"/>
    <w:rsid w:val="00235A89"/>
    <w:rsid w:val="00236454"/>
    <w:rsid w:val="00236809"/>
    <w:rsid w:val="002368E5"/>
    <w:rsid w:val="00237810"/>
    <w:rsid w:val="00237E88"/>
    <w:rsid w:val="0024047B"/>
    <w:rsid w:val="00243240"/>
    <w:rsid w:val="00243252"/>
    <w:rsid w:val="002436B2"/>
    <w:rsid w:val="0024456D"/>
    <w:rsid w:val="0024547A"/>
    <w:rsid w:val="00247355"/>
    <w:rsid w:val="00250862"/>
    <w:rsid w:val="00252A86"/>
    <w:rsid w:val="00252BFC"/>
    <w:rsid w:val="00253882"/>
    <w:rsid w:val="00254498"/>
    <w:rsid w:val="002549A4"/>
    <w:rsid w:val="002556A3"/>
    <w:rsid w:val="0025587A"/>
    <w:rsid w:val="002562BB"/>
    <w:rsid w:val="0025780B"/>
    <w:rsid w:val="00257A30"/>
    <w:rsid w:val="002603DA"/>
    <w:rsid w:val="002609FD"/>
    <w:rsid w:val="00260F94"/>
    <w:rsid w:val="00263634"/>
    <w:rsid w:val="00263A10"/>
    <w:rsid w:val="0026560B"/>
    <w:rsid w:val="0026659F"/>
    <w:rsid w:val="00270783"/>
    <w:rsid w:val="00271E50"/>
    <w:rsid w:val="00272F19"/>
    <w:rsid w:val="00274465"/>
    <w:rsid w:val="0027460D"/>
    <w:rsid w:val="002757C0"/>
    <w:rsid w:val="00275BD1"/>
    <w:rsid w:val="00276C46"/>
    <w:rsid w:val="002774CC"/>
    <w:rsid w:val="00283158"/>
    <w:rsid w:val="0028331E"/>
    <w:rsid w:val="00285C46"/>
    <w:rsid w:val="002860DB"/>
    <w:rsid w:val="00286292"/>
    <w:rsid w:val="00287154"/>
    <w:rsid w:val="00287195"/>
    <w:rsid w:val="00287CF7"/>
    <w:rsid w:val="00290573"/>
    <w:rsid w:val="00293514"/>
    <w:rsid w:val="00294688"/>
    <w:rsid w:val="00294DAD"/>
    <w:rsid w:val="00295579"/>
    <w:rsid w:val="00297093"/>
    <w:rsid w:val="002A0783"/>
    <w:rsid w:val="002A0F96"/>
    <w:rsid w:val="002A1037"/>
    <w:rsid w:val="002A1EB7"/>
    <w:rsid w:val="002A1EE7"/>
    <w:rsid w:val="002A222D"/>
    <w:rsid w:val="002A3E43"/>
    <w:rsid w:val="002A40D9"/>
    <w:rsid w:val="002A6CDE"/>
    <w:rsid w:val="002B0B3F"/>
    <w:rsid w:val="002B0BDE"/>
    <w:rsid w:val="002B0FC5"/>
    <w:rsid w:val="002B1E4A"/>
    <w:rsid w:val="002B2024"/>
    <w:rsid w:val="002B23A8"/>
    <w:rsid w:val="002B27AA"/>
    <w:rsid w:val="002B2BC0"/>
    <w:rsid w:val="002B3213"/>
    <w:rsid w:val="002B3961"/>
    <w:rsid w:val="002B3E63"/>
    <w:rsid w:val="002B5B77"/>
    <w:rsid w:val="002B5E4C"/>
    <w:rsid w:val="002B60C1"/>
    <w:rsid w:val="002B745F"/>
    <w:rsid w:val="002C10FD"/>
    <w:rsid w:val="002C52D6"/>
    <w:rsid w:val="002C5FA8"/>
    <w:rsid w:val="002C6E6F"/>
    <w:rsid w:val="002C71EA"/>
    <w:rsid w:val="002C75BE"/>
    <w:rsid w:val="002C7763"/>
    <w:rsid w:val="002D0E77"/>
    <w:rsid w:val="002D3176"/>
    <w:rsid w:val="002D3CFF"/>
    <w:rsid w:val="002D61E4"/>
    <w:rsid w:val="002D661A"/>
    <w:rsid w:val="002E2C5F"/>
    <w:rsid w:val="002E3085"/>
    <w:rsid w:val="002E31DB"/>
    <w:rsid w:val="002E3DC3"/>
    <w:rsid w:val="002E5E14"/>
    <w:rsid w:val="002E6C09"/>
    <w:rsid w:val="002F17AC"/>
    <w:rsid w:val="002F1D2C"/>
    <w:rsid w:val="002F2DA0"/>
    <w:rsid w:val="002F3736"/>
    <w:rsid w:val="002F4400"/>
    <w:rsid w:val="002F463C"/>
    <w:rsid w:val="002F544E"/>
    <w:rsid w:val="00300131"/>
    <w:rsid w:val="003014D0"/>
    <w:rsid w:val="00301689"/>
    <w:rsid w:val="00302586"/>
    <w:rsid w:val="00302C87"/>
    <w:rsid w:val="00302DD1"/>
    <w:rsid w:val="003036D8"/>
    <w:rsid w:val="00303917"/>
    <w:rsid w:val="00304692"/>
    <w:rsid w:val="003053BD"/>
    <w:rsid w:val="003059EB"/>
    <w:rsid w:val="00306324"/>
    <w:rsid w:val="00306764"/>
    <w:rsid w:val="00307D6C"/>
    <w:rsid w:val="003101F4"/>
    <w:rsid w:val="00310295"/>
    <w:rsid w:val="00310F86"/>
    <w:rsid w:val="00312140"/>
    <w:rsid w:val="003122F6"/>
    <w:rsid w:val="00312CF2"/>
    <w:rsid w:val="00315B8F"/>
    <w:rsid w:val="003166D9"/>
    <w:rsid w:val="00317FA5"/>
    <w:rsid w:val="0032056F"/>
    <w:rsid w:val="00320B08"/>
    <w:rsid w:val="003226CB"/>
    <w:rsid w:val="00323B35"/>
    <w:rsid w:val="00324ADB"/>
    <w:rsid w:val="003252FD"/>
    <w:rsid w:val="00326518"/>
    <w:rsid w:val="00327C77"/>
    <w:rsid w:val="00330B0B"/>
    <w:rsid w:val="003330CF"/>
    <w:rsid w:val="00333AE9"/>
    <w:rsid w:val="00333E1E"/>
    <w:rsid w:val="00334082"/>
    <w:rsid w:val="00334C33"/>
    <w:rsid w:val="0033503F"/>
    <w:rsid w:val="00335EC4"/>
    <w:rsid w:val="003376BB"/>
    <w:rsid w:val="00341488"/>
    <w:rsid w:val="003415AA"/>
    <w:rsid w:val="00342A97"/>
    <w:rsid w:val="0034330C"/>
    <w:rsid w:val="00344E93"/>
    <w:rsid w:val="00345BC4"/>
    <w:rsid w:val="00345CF8"/>
    <w:rsid w:val="00346A05"/>
    <w:rsid w:val="00346C05"/>
    <w:rsid w:val="00351664"/>
    <w:rsid w:val="003526B3"/>
    <w:rsid w:val="00354D29"/>
    <w:rsid w:val="003561EC"/>
    <w:rsid w:val="003563DF"/>
    <w:rsid w:val="00356927"/>
    <w:rsid w:val="00356FDA"/>
    <w:rsid w:val="00357E3D"/>
    <w:rsid w:val="003605DA"/>
    <w:rsid w:val="003605ED"/>
    <w:rsid w:val="0036125C"/>
    <w:rsid w:val="003620FA"/>
    <w:rsid w:val="003625C8"/>
    <w:rsid w:val="00362DD7"/>
    <w:rsid w:val="00363063"/>
    <w:rsid w:val="003648F7"/>
    <w:rsid w:val="00366B27"/>
    <w:rsid w:val="00366DA8"/>
    <w:rsid w:val="003673D3"/>
    <w:rsid w:val="003706D2"/>
    <w:rsid w:val="003709F7"/>
    <w:rsid w:val="0037100A"/>
    <w:rsid w:val="00371D58"/>
    <w:rsid w:val="003743A2"/>
    <w:rsid w:val="0037575C"/>
    <w:rsid w:val="0038042D"/>
    <w:rsid w:val="00380BD8"/>
    <w:rsid w:val="00382793"/>
    <w:rsid w:val="00383C6F"/>
    <w:rsid w:val="00384030"/>
    <w:rsid w:val="003851A0"/>
    <w:rsid w:val="00386247"/>
    <w:rsid w:val="00386A26"/>
    <w:rsid w:val="00387F1B"/>
    <w:rsid w:val="00392144"/>
    <w:rsid w:val="0039243A"/>
    <w:rsid w:val="00392BCB"/>
    <w:rsid w:val="00393446"/>
    <w:rsid w:val="003951EB"/>
    <w:rsid w:val="00395B4C"/>
    <w:rsid w:val="00395F9D"/>
    <w:rsid w:val="003961A4"/>
    <w:rsid w:val="00397AE0"/>
    <w:rsid w:val="003A3360"/>
    <w:rsid w:val="003A3E2B"/>
    <w:rsid w:val="003A59A2"/>
    <w:rsid w:val="003A6F61"/>
    <w:rsid w:val="003B36A7"/>
    <w:rsid w:val="003B40A9"/>
    <w:rsid w:val="003B6597"/>
    <w:rsid w:val="003B6CB2"/>
    <w:rsid w:val="003C088B"/>
    <w:rsid w:val="003C0FEA"/>
    <w:rsid w:val="003C1993"/>
    <w:rsid w:val="003C1ABB"/>
    <w:rsid w:val="003C1D37"/>
    <w:rsid w:val="003C4503"/>
    <w:rsid w:val="003C49B8"/>
    <w:rsid w:val="003C4AB5"/>
    <w:rsid w:val="003C59A5"/>
    <w:rsid w:val="003C6147"/>
    <w:rsid w:val="003C7210"/>
    <w:rsid w:val="003C7DBF"/>
    <w:rsid w:val="003D2400"/>
    <w:rsid w:val="003D30EB"/>
    <w:rsid w:val="003D4344"/>
    <w:rsid w:val="003D4E85"/>
    <w:rsid w:val="003D52F0"/>
    <w:rsid w:val="003D5BCA"/>
    <w:rsid w:val="003E00BB"/>
    <w:rsid w:val="003E0514"/>
    <w:rsid w:val="003E3101"/>
    <w:rsid w:val="003E3462"/>
    <w:rsid w:val="003E3B11"/>
    <w:rsid w:val="003E4ED3"/>
    <w:rsid w:val="003E5267"/>
    <w:rsid w:val="003E5297"/>
    <w:rsid w:val="003E5FB0"/>
    <w:rsid w:val="003E797C"/>
    <w:rsid w:val="003F11EE"/>
    <w:rsid w:val="003F35F2"/>
    <w:rsid w:val="003F45DF"/>
    <w:rsid w:val="003F660C"/>
    <w:rsid w:val="00400149"/>
    <w:rsid w:val="00402407"/>
    <w:rsid w:val="00402CE7"/>
    <w:rsid w:val="00402E0B"/>
    <w:rsid w:val="00402F57"/>
    <w:rsid w:val="00403BB3"/>
    <w:rsid w:val="00405298"/>
    <w:rsid w:val="00405BD9"/>
    <w:rsid w:val="004065A4"/>
    <w:rsid w:val="004066EB"/>
    <w:rsid w:val="00410CB2"/>
    <w:rsid w:val="004112C2"/>
    <w:rsid w:val="00411AB8"/>
    <w:rsid w:val="00411AFF"/>
    <w:rsid w:val="00412A10"/>
    <w:rsid w:val="00412AD1"/>
    <w:rsid w:val="00412E12"/>
    <w:rsid w:val="00413562"/>
    <w:rsid w:val="0041612C"/>
    <w:rsid w:val="00416357"/>
    <w:rsid w:val="00416E96"/>
    <w:rsid w:val="0041732E"/>
    <w:rsid w:val="00421861"/>
    <w:rsid w:val="004229D3"/>
    <w:rsid w:val="00425D24"/>
    <w:rsid w:val="004268D3"/>
    <w:rsid w:val="00427132"/>
    <w:rsid w:val="00430CF4"/>
    <w:rsid w:val="00430E9F"/>
    <w:rsid w:val="00432488"/>
    <w:rsid w:val="00432B19"/>
    <w:rsid w:val="00432C7F"/>
    <w:rsid w:val="004338F3"/>
    <w:rsid w:val="00436B88"/>
    <w:rsid w:val="00441882"/>
    <w:rsid w:val="0044475F"/>
    <w:rsid w:val="004449F9"/>
    <w:rsid w:val="00445EA1"/>
    <w:rsid w:val="00446E97"/>
    <w:rsid w:val="00446F27"/>
    <w:rsid w:val="004476CA"/>
    <w:rsid w:val="00450542"/>
    <w:rsid w:val="0045122F"/>
    <w:rsid w:val="00453EC1"/>
    <w:rsid w:val="00453F68"/>
    <w:rsid w:val="00454609"/>
    <w:rsid w:val="004556AA"/>
    <w:rsid w:val="004566EF"/>
    <w:rsid w:val="00460FE4"/>
    <w:rsid w:val="0046138B"/>
    <w:rsid w:val="00461643"/>
    <w:rsid w:val="004627D8"/>
    <w:rsid w:val="00464E16"/>
    <w:rsid w:val="00465572"/>
    <w:rsid w:val="00465F20"/>
    <w:rsid w:val="00470E80"/>
    <w:rsid w:val="00471EAB"/>
    <w:rsid w:val="004724ED"/>
    <w:rsid w:val="0047272C"/>
    <w:rsid w:val="00472B4B"/>
    <w:rsid w:val="0047355E"/>
    <w:rsid w:val="00473A24"/>
    <w:rsid w:val="00473C41"/>
    <w:rsid w:val="00475DC9"/>
    <w:rsid w:val="0047685D"/>
    <w:rsid w:val="00477CFE"/>
    <w:rsid w:val="00477EB3"/>
    <w:rsid w:val="00482FD8"/>
    <w:rsid w:val="00484114"/>
    <w:rsid w:val="00485E3F"/>
    <w:rsid w:val="004866F6"/>
    <w:rsid w:val="00490D69"/>
    <w:rsid w:val="00491BDA"/>
    <w:rsid w:val="0049447D"/>
    <w:rsid w:val="004946B0"/>
    <w:rsid w:val="00495651"/>
    <w:rsid w:val="004961AD"/>
    <w:rsid w:val="00496274"/>
    <w:rsid w:val="004A0988"/>
    <w:rsid w:val="004A1073"/>
    <w:rsid w:val="004A2B59"/>
    <w:rsid w:val="004A336D"/>
    <w:rsid w:val="004A365A"/>
    <w:rsid w:val="004A5002"/>
    <w:rsid w:val="004A6E8A"/>
    <w:rsid w:val="004B1120"/>
    <w:rsid w:val="004B4EB6"/>
    <w:rsid w:val="004B59C3"/>
    <w:rsid w:val="004C1BDB"/>
    <w:rsid w:val="004C24A2"/>
    <w:rsid w:val="004C4811"/>
    <w:rsid w:val="004C636D"/>
    <w:rsid w:val="004C6B1F"/>
    <w:rsid w:val="004C6C9F"/>
    <w:rsid w:val="004C6DA2"/>
    <w:rsid w:val="004C779D"/>
    <w:rsid w:val="004C7D7F"/>
    <w:rsid w:val="004C7FD1"/>
    <w:rsid w:val="004D0144"/>
    <w:rsid w:val="004D014A"/>
    <w:rsid w:val="004D126C"/>
    <w:rsid w:val="004D291A"/>
    <w:rsid w:val="004D2B88"/>
    <w:rsid w:val="004D336C"/>
    <w:rsid w:val="004D39F8"/>
    <w:rsid w:val="004D737D"/>
    <w:rsid w:val="004E01DE"/>
    <w:rsid w:val="004E0CD5"/>
    <w:rsid w:val="004E1D4F"/>
    <w:rsid w:val="004E24B8"/>
    <w:rsid w:val="004E26FA"/>
    <w:rsid w:val="004E3D62"/>
    <w:rsid w:val="004E5206"/>
    <w:rsid w:val="004F1A73"/>
    <w:rsid w:val="004F2C06"/>
    <w:rsid w:val="004F33FE"/>
    <w:rsid w:val="004F4366"/>
    <w:rsid w:val="004F6246"/>
    <w:rsid w:val="004F6334"/>
    <w:rsid w:val="004F76E8"/>
    <w:rsid w:val="005015FF"/>
    <w:rsid w:val="00501C3C"/>
    <w:rsid w:val="00501E83"/>
    <w:rsid w:val="005024F1"/>
    <w:rsid w:val="00503FC7"/>
    <w:rsid w:val="00504E2D"/>
    <w:rsid w:val="0050558C"/>
    <w:rsid w:val="00506993"/>
    <w:rsid w:val="005110BD"/>
    <w:rsid w:val="00511459"/>
    <w:rsid w:val="00515DF0"/>
    <w:rsid w:val="00516C8A"/>
    <w:rsid w:val="00517E37"/>
    <w:rsid w:val="005202CE"/>
    <w:rsid w:val="00520BAE"/>
    <w:rsid w:val="00520F2C"/>
    <w:rsid w:val="005221E8"/>
    <w:rsid w:val="005246C6"/>
    <w:rsid w:val="005248BB"/>
    <w:rsid w:val="00524CFE"/>
    <w:rsid w:val="00527788"/>
    <w:rsid w:val="00527FB5"/>
    <w:rsid w:val="00530128"/>
    <w:rsid w:val="005305E5"/>
    <w:rsid w:val="0053249B"/>
    <w:rsid w:val="0053289E"/>
    <w:rsid w:val="0053292A"/>
    <w:rsid w:val="005330D3"/>
    <w:rsid w:val="0053398C"/>
    <w:rsid w:val="00534152"/>
    <w:rsid w:val="0053523A"/>
    <w:rsid w:val="005352B8"/>
    <w:rsid w:val="0053578F"/>
    <w:rsid w:val="00536BD7"/>
    <w:rsid w:val="00537694"/>
    <w:rsid w:val="00537788"/>
    <w:rsid w:val="00537920"/>
    <w:rsid w:val="00540D83"/>
    <w:rsid w:val="005411B7"/>
    <w:rsid w:val="00541303"/>
    <w:rsid w:val="005417CC"/>
    <w:rsid w:val="0054559A"/>
    <w:rsid w:val="00546DEB"/>
    <w:rsid w:val="00547939"/>
    <w:rsid w:val="00550B85"/>
    <w:rsid w:val="005515B0"/>
    <w:rsid w:val="00551D77"/>
    <w:rsid w:val="00551E1E"/>
    <w:rsid w:val="005548F6"/>
    <w:rsid w:val="0055763E"/>
    <w:rsid w:val="005609A9"/>
    <w:rsid w:val="00560A10"/>
    <w:rsid w:val="00562061"/>
    <w:rsid w:val="00562336"/>
    <w:rsid w:val="00563C5D"/>
    <w:rsid w:val="00563E99"/>
    <w:rsid w:val="00565D11"/>
    <w:rsid w:val="00573252"/>
    <w:rsid w:val="00575140"/>
    <w:rsid w:val="00580806"/>
    <w:rsid w:val="00581041"/>
    <w:rsid w:val="00581109"/>
    <w:rsid w:val="0058170D"/>
    <w:rsid w:val="00584283"/>
    <w:rsid w:val="005862C1"/>
    <w:rsid w:val="0058651F"/>
    <w:rsid w:val="005865AC"/>
    <w:rsid w:val="005866A0"/>
    <w:rsid w:val="005869F4"/>
    <w:rsid w:val="00586D57"/>
    <w:rsid w:val="00587AD8"/>
    <w:rsid w:val="00591379"/>
    <w:rsid w:val="00591491"/>
    <w:rsid w:val="0059163E"/>
    <w:rsid w:val="0059243B"/>
    <w:rsid w:val="00592A89"/>
    <w:rsid w:val="0059471A"/>
    <w:rsid w:val="00595002"/>
    <w:rsid w:val="00596438"/>
    <w:rsid w:val="005973FF"/>
    <w:rsid w:val="005A2593"/>
    <w:rsid w:val="005A27A8"/>
    <w:rsid w:val="005A554C"/>
    <w:rsid w:val="005A58EB"/>
    <w:rsid w:val="005A6D49"/>
    <w:rsid w:val="005A7160"/>
    <w:rsid w:val="005A7C6A"/>
    <w:rsid w:val="005B19FC"/>
    <w:rsid w:val="005B2514"/>
    <w:rsid w:val="005B2A0C"/>
    <w:rsid w:val="005B48DA"/>
    <w:rsid w:val="005B4EA9"/>
    <w:rsid w:val="005B6833"/>
    <w:rsid w:val="005B70C6"/>
    <w:rsid w:val="005B7731"/>
    <w:rsid w:val="005B78C5"/>
    <w:rsid w:val="005B7DF3"/>
    <w:rsid w:val="005C0F62"/>
    <w:rsid w:val="005C4499"/>
    <w:rsid w:val="005C6036"/>
    <w:rsid w:val="005C653A"/>
    <w:rsid w:val="005D0CA8"/>
    <w:rsid w:val="005D1429"/>
    <w:rsid w:val="005D1A26"/>
    <w:rsid w:val="005D2706"/>
    <w:rsid w:val="005D2AFF"/>
    <w:rsid w:val="005D2F87"/>
    <w:rsid w:val="005D7CC5"/>
    <w:rsid w:val="005E1798"/>
    <w:rsid w:val="005E216F"/>
    <w:rsid w:val="005E45C9"/>
    <w:rsid w:val="005E4767"/>
    <w:rsid w:val="005E54A5"/>
    <w:rsid w:val="005E6028"/>
    <w:rsid w:val="005F3CE5"/>
    <w:rsid w:val="005F45C2"/>
    <w:rsid w:val="005F527A"/>
    <w:rsid w:val="005F6040"/>
    <w:rsid w:val="005F6E96"/>
    <w:rsid w:val="005F7A5B"/>
    <w:rsid w:val="00600998"/>
    <w:rsid w:val="00611580"/>
    <w:rsid w:val="00611E19"/>
    <w:rsid w:val="00612002"/>
    <w:rsid w:val="00612BA0"/>
    <w:rsid w:val="006139C1"/>
    <w:rsid w:val="00613F78"/>
    <w:rsid w:val="006156B7"/>
    <w:rsid w:val="00616920"/>
    <w:rsid w:val="00620480"/>
    <w:rsid w:val="006213B1"/>
    <w:rsid w:val="006218D4"/>
    <w:rsid w:val="00621CA4"/>
    <w:rsid w:val="00624400"/>
    <w:rsid w:val="00625FC0"/>
    <w:rsid w:val="0062609A"/>
    <w:rsid w:val="00631900"/>
    <w:rsid w:val="00632B29"/>
    <w:rsid w:val="0063305C"/>
    <w:rsid w:val="0063316E"/>
    <w:rsid w:val="00635694"/>
    <w:rsid w:val="0063584D"/>
    <w:rsid w:val="00637525"/>
    <w:rsid w:val="00637D40"/>
    <w:rsid w:val="00640B62"/>
    <w:rsid w:val="00640F88"/>
    <w:rsid w:val="00641434"/>
    <w:rsid w:val="0064170D"/>
    <w:rsid w:val="006437BC"/>
    <w:rsid w:val="006438B3"/>
    <w:rsid w:val="006465CD"/>
    <w:rsid w:val="00655736"/>
    <w:rsid w:val="00655FDA"/>
    <w:rsid w:val="00656A7A"/>
    <w:rsid w:val="00656FFB"/>
    <w:rsid w:val="0066285C"/>
    <w:rsid w:val="00662871"/>
    <w:rsid w:val="00662FF4"/>
    <w:rsid w:val="00663B1D"/>
    <w:rsid w:val="0066642C"/>
    <w:rsid w:val="00667490"/>
    <w:rsid w:val="00667773"/>
    <w:rsid w:val="00667934"/>
    <w:rsid w:val="00667AC1"/>
    <w:rsid w:val="00671C5A"/>
    <w:rsid w:val="006736A5"/>
    <w:rsid w:val="0067374A"/>
    <w:rsid w:val="00673ACC"/>
    <w:rsid w:val="00675FEF"/>
    <w:rsid w:val="0067675B"/>
    <w:rsid w:val="0067677C"/>
    <w:rsid w:val="00677BFD"/>
    <w:rsid w:val="0068058F"/>
    <w:rsid w:val="00682B92"/>
    <w:rsid w:val="00682D18"/>
    <w:rsid w:val="00682FA9"/>
    <w:rsid w:val="00686D90"/>
    <w:rsid w:val="00686F0B"/>
    <w:rsid w:val="0069072E"/>
    <w:rsid w:val="006907AA"/>
    <w:rsid w:val="00690F55"/>
    <w:rsid w:val="00691617"/>
    <w:rsid w:val="00692093"/>
    <w:rsid w:val="006920AA"/>
    <w:rsid w:val="006939A3"/>
    <w:rsid w:val="006940F9"/>
    <w:rsid w:val="00694735"/>
    <w:rsid w:val="00694F93"/>
    <w:rsid w:val="006952EB"/>
    <w:rsid w:val="006974F5"/>
    <w:rsid w:val="00697F31"/>
    <w:rsid w:val="006A0763"/>
    <w:rsid w:val="006A3F7A"/>
    <w:rsid w:val="006A458A"/>
    <w:rsid w:val="006A4C5B"/>
    <w:rsid w:val="006A5860"/>
    <w:rsid w:val="006B0D3C"/>
    <w:rsid w:val="006B1889"/>
    <w:rsid w:val="006B1EFB"/>
    <w:rsid w:val="006B1F45"/>
    <w:rsid w:val="006B2111"/>
    <w:rsid w:val="006B2C2F"/>
    <w:rsid w:val="006B3446"/>
    <w:rsid w:val="006B392D"/>
    <w:rsid w:val="006B3A4B"/>
    <w:rsid w:val="006B5B1B"/>
    <w:rsid w:val="006B5EE8"/>
    <w:rsid w:val="006B6BD2"/>
    <w:rsid w:val="006B6F86"/>
    <w:rsid w:val="006B707C"/>
    <w:rsid w:val="006B7CD6"/>
    <w:rsid w:val="006C0E6C"/>
    <w:rsid w:val="006C0FBC"/>
    <w:rsid w:val="006C30EC"/>
    <w:rsid w:val="006C4548"/>
    <w:rsid w:val="006C4EA6"/>
    <w:rsid w:val="006C5799"/>
    <w:rsid w:val="006C5B43"/>
    <w:rsid w:val="006C67D6"/>
    <w:rsid w:val="006C6C4A"/>
    <w:rsid w:val="006C7415"/>
    <w:rsid w:val="006C7BEF"/>
    <w:rsid w:val="006C7F4C"/>
    <w:rsid w:val="006C7FB1"/>
    <w:rsid w:val="006D36AE"/>
    <w:rsid w:val="006D3FA6"/>
    <w:rsid w:val="006D4DA4"/>
    <w:rsid w:val="006D5028"/>
    <w:rsid w:val="006D5AB0"/>
    <w:rsid w:val="006D60D8"/>
    <w:rsid w:val="006E0087"/>
    <w:rsid w:val="006E0BAB"/>
    <w:rsid w:val="006E0F14"/>
    <w:rsid w:val="006E12BB"/>
    <w:rsid w:val="006E158C"/>
    <w:rsid w:val="006E17AB"/>
    <w:rsid w:val="006E23ED"/>
    <w:rsid w:val="006E4A00"/>
    <w:rsid w:val="006E5248"/>
    <w:rsid w:val="006E5466"/>
    <w:rsid w:val="006E5637"/>
    <w:rsid w:val="006E6745"/>
    <w:rsid w:val="006E73BC"/>
    <w:rsid w:val="006E78C0"/>
    <w:rsid w:val="006F0D1E"/>
    <w:rsid w:val="006F0E73"/>
    <w:rsid w:val="006F1463"/>
    <w:rsid w:val="006F1C80"/>
    <w:rsid w:val="006F360F"/>
    <w:rsid w:val="006F40E3"/>
    <w:rsid w:val="006F5804"/>
    <w:rsid w:val="006F6543"/>
    <w:rsid w:val="006F6952"/>
    <w:rsid w:val="006F72D4"/>
    <w:rsid w:val="006F7B0E"/>
    <w:rsid w:val="00700A2C"/>
    <w:rsid w:val="0070135A"/>
    <w:rsid w:val="0070276A"/>
    <w:rsid w:val="00706EDD"/>
    <w:rsid w:val="00706F79"/>
    <w:rsid w:val="0070700D"/>
    <w:rsid w:val="00710A1D"/>
    <w:rsid w:val="0071234C"/>
    <w:rsid w:val="00712374"/>
    <w:rsid w:val="007136DE"/>
    <w:rsid w:val="007158A6"/>
    <w:rsid w:val="007158CD"/>
    <w:rsid w:val="007160A1"/>
    <w:rsid w:val="0071732B"/>
    <w:rsid w:val="00720DAB"/>
    <w:rsid w:val="00721A96"/>
    <w:rsid w:val="00721E5C"/>
    <w:rsid w:val="00721ED7"/>
    <w:rsid w:val="007254E0"/>
    <w:rsid w:val="00725CA0"/>
    <w:rsid w:val="00727264"/>
    <w:rsid w:val="0073127D"/>
    <w:rsid w:val="00732283"/>
    <w:rsid w:val="007343D3"/>
    <w:rsid w:val="00734E92"/>
    <w:rsid w:val="0073533E"/>
    <w:rsid w:val="007361FC"/>
    <w:rsid w:val="0073623C"/>
    <w:rsid w:val="007417F5"/>
    <w:rsid w:val="00741D25"/>
    <w:rsid w:val="00741D82"/>
    <w:rsid w:val="0074209F"/>
    <w:rsid w:val="00743159"/>
    <w:rsid w:val="00745BC1"/>
    <w:rsid w:val="00745F77"/>
    <w:rsid w:val="00746FA9"/>
    <w:rsid w:val="007470AA"/>
    <w:rsid w:val="00747CA6"/>
    <w:rsid w:val="007503C5"/>
    <w:rsid w:val="00750665"/>
    <w:rsid w:val="007514F4"/>
    <w:rsid w:val="00751E62"/>
    <w:rsid w:val="00752946"/>
    <w:rsid w:val="00752E8C"/>
    <w:rsid w:val="00753098"/>
    <w:rsid w:val="007538D5"/>
    <w:rsid w:val="0075421D"/>
    <w:rsid w:val="00754888"/>
    <w:rsid w:val="007560FD"/>
    <w:rsid w:val="00756502"/>
    <w:rsid w:val="0075756A"/>
    <w:rsid w:val="00762EAE"/>
    <w:rsid w:val="007645CD"/>
    <w:rsid w:val="00764E6B"/>
    <w:rsid w:val="007654B6"/>
    <w:rsid w:val="00765A73"/>
    <w:rsid w:val="00766459"/>
    <w:rsid w:val="007667CE"/>
    <w:rsid w:val="00766EAD"/>
    <w:rsid w:val="00767D28"/>
    <w:rsid w:val="007701DC"/>
    <w:rsid w:val="00770325"/>
    <w:rsid w:val="007708E3"/>
    <w:rsid w:val="00770B10"/>
    <w:rsid w:val="00771C21"/>
    <w:rsid w:val="007726EE"/>
    <w:rsid w:val="00773DAC"/>
    <w:rsid w:val="007746DB"/>
    <w:rsid w:val="00776347"/>
    <w:rsid w:val="007763B7"/>
    <w:rsid w:val="00776990"/>
    <w:rsid w:val="00776C13"/>
    <w:rsid w:val="00777B74"/>
    <w:rsid w:val="007801B7"/>
    <w:rsid w:val="0078052C"/>
    <w:rsid w:val="007825DF"/>
    <w:rsid w:val="00783E35"/>
    <w:rsid w:val="007854DF"/>
    <w:rsid w:val="00786721"/>
    <w:rsid w:val="0078699F"/>
    <w:rsid w:val="00786C9B"/>
    <w:rsid w:val="007875C8"/>
    <w:rsid w:val="0079068E"/>
    <w:rsid w:val="007916A1"/>
    <w:rsid w:val="007921E2"/>
    <w:rsid w:val="00792FFC"/>
    <w:rsid w:val="007944AE"/>
    <w:rsid w:val="0079453E"/>
    <w:rsid w:val="0079490B"/>
    <w:rsid w:val="00795006"/>
    <w:rsid w:val="00796FEA"/>
    <w:rsid w:val="00797C64"/>
    <w:rsid w:val="007A0549"/>
    <w:rsid w:val="007A338C"/>
    <w:rsid w:val="007A4DF9"/>
    <w:rsid w:val="007B3807"/>
    <w:rsid w:val="007B4639"/>
    <w:rsid w:val="007B559D"/>
    <w:rsid w:val="007B6ABE"/>
    <w:rsid w:val="007C2694"/>
    <w:rsid w:val="007C30AD"/>
    <w:rsid w:val="007C3229"/>
    <w:rsid w:val="007C452C"/>
    <w:rsid w:val="007C47CC"/>
    <w:rsid w:val="007C4A24"/>
    <w:rsid w:val="007C4F77"/>
    <w:rsid w:val="007C5CBE"/>
    <w:rsid w:val="007D1653"/>
    <w:rsid w:val="007D203D"/>
    <w:rsid w:val="007D43BD"/>
    <w:rsid w:val="007D71C2"/>
    <w:rsid w:val="007E0F54"/>
    <w:rsid w:val="007E2B3E"/>
    <w:rsid w:val="007E33CD"/>
    <w:rsid w:val="007E4242"/>
    <w:rsid w:val="007E4B54"/>
    <w:rsid w:val="007E6990"/>
    <w:rsid w:val="007F22CF"/>
    <w:rsid w:val="007F2F9B"/>
    <w:rsid w:val="007F5473"/>
    <w:rsid w:val="007F78E9"/>
    <w:rsid w:val="00800A5F"/>
    <w:rsid w:val="008011CB"/>
    <w:rsid w:val="0080181C"/>
    <w:rsid w:val="00801B82"/>
    <w:rsid w:val="00803E8B"/>
    <w:rsid w:val="00805EF5"/>
    <w:rsid w:val="008062E2"/>
    <w:rsid w:val="00806DB8"/>
    <w:rsid w:val="00807872"/>
    <w:rsid w:val="00810614"/>
    <w:rsid w:val="008119F3"/>
    <w:rsid w:val="008130A9"/>
    <w:rsid w:val="00813779"/>
    <w:rsid w:val="00815062"/>
    <w:rsid w:val="00815F3E"/>
    <w:rsid w:val="008161A6"/>
    <w:rsid w:val="00816296"/>
    <w:rsid w:val="008177EC"/>
    <w:rsid w:val="00820A79"/>
    <w:rsid w:val="008213A8"/>
    <w:rsid w:val="00821A5B"/>
    <w:rsid w:val="00821A99"/>
    <w:rsid w:val="00821B84"/>
    <w:rsid w:val="00822122"/>
    <w:rsid w:val="008243C1"/>
    <w:rsid w:val="00824CCA"/>
    <w:rsid w:val="00825110"/>
    <w:rsid w:val="00825B01"/>
    <w:rsid w:val="0082772F"/>
    <w:rsid w:val="0082790C"/>
    <w:rsid w:val="00830FBF"/>
    <w:rsid w:val="00831794"/>
    <w:rsid w:val="00831899"/>
    <w:rsid w:val="008327E8"/>
    <w:rsid w:val="00833671"/>
    <w:rsid w:val="00835EAA"/>
    <w:rsid w:val="0083643F"/>
    <w:rsid w:val="00836B97"/>
    <w:rsid w:val="008379AE"/>
    <w:rsid w:val="00841961"/>
    <w:rsid w:val="008419A3"/>
    <w:rsid w:val="00841EBC"/>
    <w:rsid w:val="008423AD"/>
    <w:rsid w:val="00844F13"/>
    <w:rsid w:val="008469E3"/>
    <w:rsid w:val="008473A8"/>
    <w:rsid w:val="00847793"/>
    <w:rsid w:val="00850178"/>
    <w:rsid w:val="008517C3"/>
    <w:rsid w:val="008554D5"/>
    <w:rsid w:val="0085570A"/>
    <w:rsid w:val="00856EEB"/>
    <w:rsid w:val="00861509"/>
    <w:rsid w:val="008619A2"/>
    <w:rsid w:val="0086377A"/>
    <w:rsid w:val="008644BE"/>
    <w:rsid w:val="00865748"/>
    <w:rsid w:val="00865D98"/>
    <w:rsid w:val="00865DC1"/>
    <w:rsid w:val="00866035"/>
    <w:rsid w:val="0086747A"/>
    <w:rsid w:val="00870085"/>
    <w:rsid w:val="008709FD"/>
    <w:rsid w:val="00872DD5"/>
    <w:rsid w:val="008754E1"/>
    <w:rsid w:val="00875C9B"/>
    <w:rsid w:val="008760A4"/>
    <w:rsid w:val="00876156"/>
    <w:rsid w:val="008805F2"/>
    <w:rsid w:val="00880FFF"/>
    <w:rsid w:val="00884B0F"/>
    <w:rsid w:val="00884E25"/>
    <w:rsid w:val="008868C0"/>
    <w:rsid w:val="0088719A"/>
    <w:rsid w:val="00887BD3"/>
    <w:rsid w:val="00890FEC"/>
    <w:rsid w:val="00892BCD"/>
    <w:rsid w:val="00892D9F"/>
    <w:rsid w:val="00893552"/>
    <w:rsid w:val="008942D0"/>
    <w:rsid w:val="00896734"/>
    <w:rsid w:val="00896D21"/>
    <w:rsid w:val="00897112"/>
    <w:rsid w:val="008A2041"/>
    <w:rsid w:val="008A374B"/>
    <w:rsid w:val="008A4B0F"/>
    <w:rsid w:val="008A540D"/>
    <w:rsid w:val="008A5555"/>
    <w:rsid w:val="008A6F32"/>
    <w:rsid w:val="008B0B0D"/>
    <w:rsid w:val="008B224E"/>
    <w:rsid w:val="008C0A80"/>
    <w:rsid w:val="008C25EA"/>
    <w:rsid w:val="008C2615"/>
    <w:rsid w:val="008C2DA1"/>
    <w:rsid w:val="008C51DC"/>
    <w:rsid w:val="008C5365"/>
    <w:rsid w:val="008C645E"/>
    <w:rsid w:val="008C7DFA"/>
    <w:rsid w:val="008D018F"/>
    <w:rsid w:val="008D05F9"/>
    <w:rsid w:val="008D15DB"/>
    <w:rsid w:val="008D1746"/>
    <w:rsid w:val="008D30AA"/>
    <w:rsid w:val="008D43D5"/>
    <w:rsid w:val="008D4855"/>
    <w:rsid w:val="008D511D"/>
    <w:rsid w:val="008D5962"/>
    <w:rsid w:val="008D71A7"/>
    <w:rsid w:val="008E06BF"/>
    <w:rsid w:val="008E1567"/>
    <w:rsid w:val="008E17BF"/>
    <w:rsid w:val="008E1BD7"/>
    <w:rsid w:val="008E20CC"/>
    <w:rsid w:val="008E59DE"/>
    <w:rsid w:val="008E6236"/>
    <w:rsid w:val="008E6E73"/>
    <w:rsid w:val="008F267D"/>
    <w:rsid w:val="008F3387"/>
    <w:rsid w:val="008F4444"/>
    <w:rsid w:val="008F6159"/>
    <w:rsid w:val="008F6863"/>
    <w:rsid w:val="008F7556"/>
    <w:rsid w:val="00902CC0"/>
    <w:rsid w:val="00904D63"/>
    <w:rsid w:val="00905356"/>
    <w:rsid w:val="00905477"/>
    <w:rsid w:val="009102BF"/>
    <w:rsid w:val="009106DA"/>
    <w:rsid w:val="00911052"/>
    <w:rsid w:val="009110A8"/>
    <w:rsid w:val="0091184C"/>
    <w:rsid w:val="00916CC1"/>
    <w:rsid w:val="009204E4"/>
    <w:rsid w:val="009244B7"/>
    <w:rsid w:val="00924C19"/>
    <w:rsid w:val="00925D75"/>
    <w:rsid w:val="00931AF3"/>
    <w:rsid w:val="00931B69"/>
    <w:rsid w:val="009324BD"/>
    <w:rsid w:val="00934B75"/>
    <w:rsid w:val="0093644B"/>
    <w:rsid w:val="00937557"/>
    <w:rsid w:val="0093790B"/>
    <w:rsid w:val="00937BE6"/>
    <w:rsid w:val="00940251"/>
    <w:rsid w:val="00940732"/>
    <w:rsid w:val="00942672"/>
    <w:rsid w:val="00945B4E"/>
    <w:rsid w:val="00950143"/>
    <w:rsid w:val="00950A5B"/>
    <w:rsid w:val="0095556F"/>
    <w:rsid w:val="00956139"/>
    <w:rsid w:val="00956356"/>
    <w:rsid w:val="00957527"/>
    <w:rsid w:val="00957A5C"/>
    <w:rsid w:val="00957CA9"/>
    <w:rsid w:val="009609E8"/>
    <w:rsid w:val="00962627"/>
    <w:rsid w:val="00962A22"/>
    <w:rsid w:val="00962A3D"/>
    <w:rsid w:val="00963AA2"/>
    <w:rsid w:val="00964A99"/>
    <w:rsid w:val="00966C10"/>
    <w:rsid w:val="00970F8B"/>
    <w:rsid w:val="00973D08"/>
    <w:rsid w:val="0097718D"/>
    <w:rsid w:val="00977636"/>
    <w:rsid w:val="0098041D"/>
    <w:rsid w:val="009808C1"/>
    <w:rsid w:val="00980BE0"/>
    <w:rsid w:val="00981F8B"/>
    <w:rsid w:val="009827F4"/>
    <w:rsid w:val="009829F9"/>
    <w:rsid w:val="00992459"/>
    <w:rsid w:val="009928AD"/>
    <w:rsid w:val="00993A0D"/>
    <w:rsid w:val="00995A5F"/>
    <w:rsid w:val="009964BE"/>
    <w:rsid w:val="00996B30"/>
    <w:rsid w:val="009970F3"/>
    <w:rsid w:val="009A3F3E"/>
    <w:rsid w:val="009A4102"/>
    <w:rsid w:val="009A41A9"/>
    <w:rsid w:val="009A429A"/>
    <w:rsid w:val="009A4BCF"/>
    <w:rsid w:val="009A4CA0"/>
    <w:rsid w:val="009A5A18"/>
    <w:rsid w:val="009A692C"/>
    <w:rsid w:val="009A7FEC"/>
    <w:rsid w:val="009B08CB"/>
    <w:rsid w:val="009B0B2F"/>
    <w:rsid w:val="009B0DE2"/>
    <w:rsid w:val="009B16F1"/>
    <w:rsid w:val="009B2F15"/>
    <w:rsid w:val="009B3585"/>
    <w:rsid w:val="009B55A6"/>
    <w:rsid w:val="009B5808"/>
    <w:rsid w:val="009B664D"/>
    <w:rsid w:val="009C295C"/>
    <w:rsid w:val="009C3B36"/>
    <w:rsid w:val="009C6A6F"/>
    <w:rsid w:val="009C6C56"/>
    <w:rsid w:val="009C7063"/>
    <w:rsid w:val="009C7C67"/>
    <w:rsid w:val="009D5A7A"/>
    <w:rsid w:val="009D5E7A"/>
    <w:rsid w:val="009E0A2E"/>
    <w:rsid w:val="009E219A"/>
    <w:rsid w:val="009E316F"/>
    <w:rsid w:val="009E4107"/>
    <w:rsid w:val="009E649B"/>
    <w:rsid w:val="009F1356"/>
    <w:rsid w:val="009F1C55"/>
    <w:rsid w:val="009F1F38"/>
    <w:rsid w:val="009F4EAC"/>
    <w:rsid w:val="009F5CCB"/>
    <w:rsid w:val="009F651A"/>
    <w:rsid w:val="00A014C4"/>
    <w:rsid w:val="00A01E47"/>
    <w:rsid w:val="00A022D4"/>
    <w:rsid w:val="00A025B1"/>
    <w:rsid w:val="00A0643D"/>
    <w:rsid w:val="00A06452"/>
    <w:rsid w:val="00A10CC0"/>
    <w:rsid w:val="00A11C67"/>
    <w:rsid w:val="00A122BA"/>
    <w:rsid w:val="00A12FA7"/>
    <w:rsid w:val="00A13786"/>
    <w:rsid w:val="00A1562B"/>
    <w:rsid w:val="00A1576C"/>
    <w:rsid w:val="00A247FB"/>
    <w:rsid w:val="00A27D04"/>
    <w:rsid w:val="00A27FE8"/>
    <w:rsid w:val="00A30F9C"/>
    <w:rsid w:val="00A31045"/>
    <w:rsid w:val="00A31050"/>
    <w:rsid w:val="00A311B8"/>
    <w:rsid w:val="00A32717"/>
    <w:rsid w:val="00A328F5"/>
    <w:rsid w:val="00A330C4"/>
    <w:rsid w:val="00A346B1"/>
    <w:rsid w:val="00A34808"/>
    <w:rsid w:val="00A3529F"/>
    <w:rsid w:val="00A35A79"/>
    <w:rsid w:val="00A4024C"/>
    <w:rsid w:val="00A4196C"/>
    <w:rsid w:val="00A42CD5"/>
    <w:rsid w:val="00A43104"/>
    <w:rsid w:val="00A45CFE"/>
    <w:rsid w:val="00A4764C"/>
    <w:rsid w:val="00A51616"/>
    <w:rsid w:val="00A57F7B"/>
    <w:rsid w:val="00A57FD2"/>
    <w:rsid w:val="00A608DC"/>
    <w:rsid w:val="00A6100E"/>
    <w:rsid w:val="00A61D77"/>
    <w:rsid w:val="00A62588"/>
    <w:rsid w:val="00A63280"/>
    <w:rsid w:val="00A65A71"/>
    <w:rsid w:val="00A70146"/>
    <w:rsid w:val="00A71C42"/>
    <w:rsid w:val="00A738C8"/>
    <w:rsid w:val="00A74A40"/>
    <w:rsid w:val="00A753D8"/>
    <w:rsid w:val="00A75954"/>
    <w:rsid w:val="00A75CCF"/>
    <w:rsid w:val="00A760A4"/>
    <w:rsid w:val="00A769B6"/>
    <w:rsid w:val="00A76F6E"/>
    <w:rsid w:val="00A7742C"/>
    <w:rsid w:val="00A8001F"/>
    <w:rsid w:val="00A819EB"/>
    <w:rsid w:val="00A83758"/>
    <w:rsid w:val="00A83C94"/>
    <w:rsid w:val="00A909C9"/>
    <w:rsid w:val="00A90D50"/>
    <w:rsid w:val="00A91BA0"/>
    <w:rsid w:val="00A91EA8"/>
    <w:rsid w:val="00A93EA5"/>
    <w:rsid w:val="00A94735"/>
    <w:rsid w:val="00A94A9B"/>
    <w:rsid w:val="00A94B6E"/>
    <w:rsid w:val="00A94D99"/>
    <w:rsid w:val="00A94E85"/>
    <w:rsid w:val="00AA0D4E"/>
    <w:rsid w:val="00AA1917"/>
    <w:rsid w:val="00AA19BC"/>
    <w:rsid w:val="00AA459B"/>
    <w:rsid w:val="00AA4DCF"/>
    <w:rsid w:val="00AA6CB8"/>
    <w:rsid w:val="00AA7C84"/>
    <w:rsid w:val="00AB14B3"/>
    <w:rsid w:val="00AB4BC9"/>
    <w:rsid w:val="00AB5BE1"/>
    <w:rsid w:val="00AB68E3"/>
    <w:rsid w:val="00AB68F4"/>
    <w:rsid w:val="00AB7A4A"/>
    <w:rsid w:val="00AB7D58"/>
    <w:rsid w:val="00AC1043"/>
    <w:rsid w:val="00AC1742"/>
    <w:rsid w:val="00AC18C0"/>
    <w:rsid w:val="00AC2929"/>
    <w:rsid w:val="00AD0BFB"/>
    <w:rsid w:val="00AD22EB"/>
    <w:rsid w:val="00AD2D06"/>
    <w:rsid w:val="00AD5C68"/>
    <w:rsid w:val="00AD6971"/>
    <w:rsid w:val="00AD6F30"/>
    <w:rsid w:val="00AE0065"/>
    <w:rsid w:val="00AE11C5"/>
    <w:rsid w:val="00AE1DDE"/>
    <w:rsid w:val="00AE22BA"/>
    <w:rsid w:val="00AE25E9"/>
    <w:rsid w:val="00AE5F87"/>
    <w:rsid w:val="00AE6D43"/>
    <w:rsid w:val="00AF0847"/>
    <w:rsid w:val="00AF0CFA"/>
    <w:rsid w:val="00AF1118"/>
    <w:rsid w:val="00AF2F20"/>
    <w:rsid w:val="00AF3B66"/>
    <w:rsid w:val="00AF404E"/>
    <w:rsid w:val="00AF568C"/>
    <w:rsid w:val="00AF5BE7"/>
    <w:rsid w:val="00AF6216"/>
    <w:rsid w:val="00AF78F1"/>
    <w:rsid w:val="00B01493"/>
    <w:rsid w:val="00B017D5"/>
    <w:rsid w:val="00B01B06"/>
    <w:rsid w:val="00B02587"/>
    <w:rsid w:val="00B03F2A"/>
    <w:rsid w:val="00B042DD"/>
    <w:rsid w:val="00B05B0C"/>
    <w:rsid w:val="00B05DA1"/>
    <w:rsid w:val="00B10190"/>
    <w:rsid w:val="00B10D42"/>
    <w:rsid w:val="00B117BD"/>
    <w:rsid w:val="00B13D84"/>
    <w:rsid w:val="00B13FA3"/>
    <w:rsid w:val="00B1559B"/>
    <w:rsid w:val="00B15F2E"/>
    <w:rsid w:val="00B203E8"/>
    <w:rsid w:val="00B235E3"/>
    <w:rsid w:val="00B23B24"/>
    <w:rsid w:val="00B23DD9"/>
    <w:rsid w:val="00B23EB8"/>
    <w:rsid w:val="00B26B33"/>
    <w:rsid w:val="00B27E7F"/>
    <w:rsid w:val="00B30644"/>
    <w:rsid w:val="00B30AF5"/>
    <w:rsid w:val="00B32363"/>
    <w:rsid w:val="00B332DD"/>
    <w:rsid w:val="00B36977"/>
    <w:rsid w:val="00B36A9E"/>
    <w:rsid w:val="00B3707B"/>
    <w:rsid w:val="00B37100"/>
    <w:rsid w:val="00B37465"/>
    <w:rsid w:val="00B40D44"/>
    <w:rsid w:val="00B40D75"/>
    <w:rsid w:val="00B41DF3"/>
    <w:rsid w:val="00B45051"/>
    <w:rsid w:val="00B45526"/>
    <w:rsid w:val="00B4655F"/>
    <w:rsid w:val="00B46E4D"/>
    <w:rsid w:val="00B50B5D"/>
    <w:rsid w:val="00B5175A"/>
    <w:rsid w:val="00B608A3"/>
    <w:rsid w:val="00B609E2"/>
    <w:rsid w:val="00B60B36"/>
    <w:rsid w:val="00B63811"/>
    <w:rsid w:val="00B66F58"/>
    <w:rsid w:val="00B671D9"/>
    <w:rsid w:val="00B73A7B"/>
    <w:rsid w:val="00B73BCC"/>
    <w:rsid w:val="00B7441D"/>
    <w:rsid w:val="00B758E3"/>
    <w:rsid w:val="00B76754"/>
    <w:rsid w:val="00B77642"/>
    <w:rsid w:val="00B77DB7"/>
    <w:rsid w:val="00B8081B"/>
    <w:rsid w:val="00B8190F"/>
    <w:rsid w:val="00B82702"/>
    <w:rsid w:val="00B83774"/>
    <w:rsid w:val="00B84C40"/>
    <w:rsid w:val="00B84D0D"/>
    <w:rsid w:val="00B85F95"/>
    <w:rsid w:val="00B90C33"/>
    <w:rsid w:val="00B926C9"/>
    <w:rsid w:val="00BA12B3"/>
    <w:rsid w:val="00BA167F"/>
    <w:rsid w:val="00BA16FB"/>
    <w:rsid w:val="00BA1C62"/>
    <w:rsid w:val="00BA3A25"/>
    <w:rsid w:val="00BA3D81"/>
    <w:rsid w:val="00BA47FB"/>
    <w:rsid w:val="00BB0B17"/>
    <w:rsid w:val="00BB15E9"/>
    <w:rsid w:val="00BB2B1D"/>
    <w:rsid w:val="00BB3DE3"/>
    <w:rsid w:val="00BB57F2"/>
    <w:rsid w:val="00BB7DE9"/>
    <w:rsid w:val="00BC07AA"/>
    <w:rsid w:val="00BC0AB3"/>
    <w:rsid w:val="00BC231B"/>
    <w:rsid w:val="00BC2522"/>
    <w:rsid w:val="00BC3C54"/>
    <w:rsid w:val="00BC4685"/>
    <w:rsid w:val="00BC4B43"/>
    <w:rsid w:val="00BC73C7"/>
    <w:rsid w:val="00BC7793"/>
    <w:rsid w:val="00BC77C5"/>
    <w:rsid w:val="00BD0101"/>
    <w:rsid w:val="00BD083A"/>
    <w:rsid w:val="00BD100E"/>
    <w:rsid w:val="00BD1447"/>
    <w:rsid w:val="00BD1EE0"/>
    <w:rsid w:val="00BD4294"/>
    <w:rsid w:val="00BD47C7"/>
    <w:rsid w:val="00BD5B46"/>
    <w:rsid w:val="00BD722F"/>
    <w:rsid w:val="00BD79C6"/>
    <w:rsid w:val="00BE0128"/>
    <w:rsid w:val="00BE03F0"/>
    <w:rsid w:val="00BE25D7"/>
    <w:rsid w:val="00BE2B6F"/>
    <w:rsid w:val="00BE3DE3"/>
    <w:rsid w:val="00BE431B"/>
    <w:rsid w:val="00BE53E5"/>
    <w:rsid w:val="00BE62FE"/>
    <w:rsid w:val="00BE7B3D"/>
    <w:rsid w:val="00BF2EF4"/>
    <w:rsid w:val="00BF377D"/>
    <w:rsid w:val="00BF4D83"/>
    <w:rsid w:val="00BF5C49"/>
    <w:rsid w:val="00BF658E"/>
    <w:rsid w:val="00BF6F17"/>
    <w:rsid w:val="00BF6FDA"/>
    <w:rsid w:val="00C012CE"/>
    <w:rsid w:val="00C0179C"/>
    <w:rsid w:val="00C01961"/>
    <w:rsid w:val="00C05534"/>
    <w:rsid w:val="00C05EDD"/>
    <w:rsid w:val="00C061DD"/>
    <w:rsid w:val="00C064A1"/>
    <w:rsid w:val="00C07D28"/>
    <w:rsid w:val="00C07FB3"/>
    <w:rsid w:val="00C10253"/>
    <w:rsid w:val="00C1153F"/>
    <w:rsid w:val="00C12843"/>
    <w:rsid w:val="00C1294E"/>
    <w:rsid w:val="00C143F3"/>
    <w:rsid w:val="00C149D8"/>
    <w:rsid w:val="00C14C2A"/>
    <w:rsid w:val="00C14E56"/>
    <w:rsid w:val="00C15241"/>
    <w:rsid w:val="00C2254E"/>
    <w:rsid w:val="00C255E6"/>
    <w:rsid w:val="00C269E7"/>
    <w:rsid w:val="00C30A6A"/>
    <w:rsid w:val="00C3127E"/>
    <w:rsid w:val="00C3292D"/>
    <w:rsid w:val="00C34FA5"/>
    <w:rsid w:val="00C37DD2"/>
    <w:rsid w:val="00C40BC3"/>
    <w:rsid w:val="00C41EE0"/>
    <w:rsid w:val="00C4216D"/>
    <w:rsid w:val="00C43E61"/>
    <w:rsid w:val="00C4444B"/>
    <w:rsid w:val="00C45D61"/>
    <w:rsid w:val="00C46D40"/>
    <w:rsid w:val="00C470C5"/>
    <w:rsid w:val="00C50471"/>
    <w:rsid w:val="00C50C4F"/>
    <w:rsid w:val="00C5167B"/>
    <w:rsid w:val="00C52763"/>
    <w:rsid w:val="00C534F5"/>
    <w:rsid w:val="00C57331"/>
    <w:rsid w:val="00C6114C"/>
    <w:rsid w:val="00C61849"/>
    <w:rsid w:val="00C618C3"/>
    <w:rsid w:val="00C63346"/>
    <w:rsid w:val="00C6494F"/>
    <w:rsid w:val="00C65E90"/>
    <w:rsid w:val="00C676A9"/>
    <w:rsid w:val="00C67752"/>
    <w:rsid w:val="00C70A3A"/>
    <w:rsid w:val="00C71878"/>
    <w:rsid w:val="00C73A90"/>
    <w:rsid w:val="00C74BCF"/>
    <w:rsid w:val="00C777E1"/>
    <w:rsid w:val="00C80D15"/>
    <w:rsid w:val="00C821B6"/>
    <w:rsid w:val="00C839F3"/>
    <w:rsid w:val="00C83E14"/>
    <w:rsid w:val="00C843A4"/>
    <w:rsid w:val="00C845C6"/>
    <w:rsid w:val="00C86A4B"/>
    <w:rsid w:val="00C877CE"/>
    <w:rsid w:val="00C87DA5"/>
    <w:rsid w:val="00C90447"/>
    <w:rsid w:val="00C904DE"/>
    <w:rsid w:val="00C90B45"/>
    <w:rsid w:val="00C911C6"/>
    <w:rsid w:val="00C93272"/>
    <w:rsid w:val="00C933FC"/>
    <w:rsid w:val="00C95DE4"/>
    <w:rsid w:val="00C979B9"/>
    <w:rsid w:val="00C97BBA"/>
    <w:rsid w:val="00CA02CE"/>
    <w:rsid w:val="00CA0BDA"/>
    <w:rsid w:val="00CA2D0B"/>
    <w:rsid w:val="00CA40AF"/>
    <w:rsid w:val="00CA5438"/>
    <w:rsid w:val="00CA54C9"/>
    <w:rsid w:val="00CA6164"/>
    <w:rsid w:val="00CA62A8"/>
    <w:rsid w:val="00CA78FA"/>
    <w:rsid w:val="00CB0C3A"/>
    <w:rsid w:val="00CB1960"/>
    <w:rsid w:val="00CB2EB0"/>
    <w:rsid w:val="00CB3506"/>
    <w:rsid w:val="00CB48F4"/>
    <w:rsid w:val="00CB4B0D"/>
    <w:rsid w:val="00CB5608"/>
    <w:rsid w:val="00CB6D4F"/>
    <w:rsid w:val="00CC0CE9"/>
    <w:rsid w:val="00CC1116"/>
    <w:rsid w:val="00CC1AF4"/>
    <w:rsid w:val="00CC24B6"/>
    <w:rsid w:val="00CC27AF"/>
    <w:rsid w:val="00CC2C1F"/>
    <w:rsid w:val="00CC3F48"/>
    <w:rsid w:val="00CC4BF2"/>
    <w:rsid w:val="00CC53F3"/>
    <w:rsid w:val="00CD1B00"/>
    <w:rsid w:val="00CD1EE9"/>
    <w:rsid w:val="00CD5B25"/>
    <w:rsid w:val="00CD5CE9"/>
    <w:rsid w:val="00CD62B4"/>
    <w:rsid w:val="00CD7E68"/>
    <w:rsid w:val="00CE02BE"/>
    <w:rsid w:val="00CE0457"/>
    <w:rsid w:val="00CE369C"/>
    <w:rsid w:val="00CE5096"/>
    <w:rsid w:val="00CE5141"/>
    <w:rsid w:val="00CE5174"/>
    <w:rsid w:val="00CE5A07"/>
    <w:rsid w:val="00CE707D"/>
    <w:rsid w:val="00CE7324"/>
    <w:rsid w:val="00CE7568"/>
    <w:rsid w:val="00CF068B"/>
    <w:rsid w:val="00CF07A4"/>
    <w:rsid w:val="00CF4AF3"/>
    <w:rsid w:val="00CF6E6F"/>
    <w:rsid w:val="00D00AD7"/>
    <w:rsid w:val="00D00C73"/>
    <w:rsid w:val="00D017DA"/>
    <w:rsid w:val="00D01CFF"/>
    <w:rsid w:val="00D03C9D"/>
    <w:rsid w:val="00D040BC"/>
    <w:rsid w:val="00D04CC4"/>
    <w:rsid w:val="00D10D65"/>
    <w:rsid w:val="00D11B7A"/>
    <w:rsid w:val="00D14754"/>
    <w:rsid w:val="00D16BFD"/>
    <w:rsid w:val="00D20B6E"/>
    <w:rsid w:val="00D21E69"/>
    <w:rsid w:val="00D2220A"/>
    <w:rsid w:val="00D2434E"/>
    <w:rsid w:val="00D248BF"/>
    <w:rsid w:val="00D2518A"/>
    <w:rsid w:val="00D253E8"/>
    <w:rsid w:val="00D32652"/>
    <w:rsid w:val="00D33C45"/>
    <w:rsid w:val="00D3427D"/>
    <w:rsid w:val="00D346D5"/>
    <w:rsid w:val="00D36988"/>
    <w:rsid w:val="00D36EEF"/>
    <w:rsid w:val="00D37F35"/>
    <w:rsid w:val="00D40877"/>
    <w:rsid w:val="00D413B7"/>
    <w:rsid w:val="00D43888"/>
    <w:rsid w:val="00D45778"/>
    <w:rsid w:val="00D47EB0"/>
    <w:rsid w:val="00D50651"/>
    <w:rsid w:val="00D52186"/>
    <w:rsid w:val="00D564EA"/>
    <w:rsid w:val="00D57AEF"/>
    <w:rsid w:val="00D57F9F"/>
    <w:rsid w:val="00D603A3"/>
    <w:rsid w:val="00D610B0"/>
    <w:rsid w:val="00D625F3"/>
    <w:rsid w:val="00D66168"/>
    <w:rsid w:val="00D67E5B"/>
    <w:rsid w:val="00D67E6E"/>
    <w:rsid w:val="00D70575"/>
    <w:rsid w:val="00D742D1"/>
    <w:rsid w:val="00D74C31"/>
    <w:rsid w:val="00D7568E"/>
    <w:rsid w:val="00D80130"/>
    <w:rsid w:val="00D8040B"/>
    <w:rsid w:val="00D81115"/>
    <w:rsid w:val="00D82B8B"/>
    <w:rsid w:val="00D832B7"/>
    <w:rsid w:val="00D83D9F"/>
    <w:rsid w:val="00D84D88"/>
    <w:rsid w:val="00D858D9"/>
    <w:rsid w:val="00D91CB1"/>
    <w:rsid w:val="00D920A8"/>
    <w:rsid w:val="00D93348"/>
    <w:rsid w:val="00D937CA"/>
    <w:rsid w:val="00D93839"/>
    <w:rsid w:val="00D9435D"/>
    <w:rsid w:val="00D949A4"/>
    <w:rsid w:val="00D9547B"/>
    <w:rsid w:val="00D961B1"/>
    <w:rsid w:val="00D96B5E"/>
    <w:rsid w:val="00DA1CF5"/>
    <w:rsid w:val="00DA255E"/>
    <w:rsid w:val="00DA2D34"/>
    <w:rsid w:val="00DA3F79"/>
    <w:rsid w:val="00DA42DF"/>
    <w:rsid w:val="00DA50AF"/>
    <w:rsid w:val="00DA5ABF"/>
    <w:rsid w:val="00DB1192"/>
    <w:rsid w:val="00DB32A7"/>
    <w:rsid w:val="00DB32C1"/>
    <w:rsid w:val="00DC1D75"/>
    <w:rsid w:val="00DC20BB"/>
    <w:rsid w:val="00DC249D"/>
    <w:rsid w:val="00DC344E"/>
    <w:rsid w:val="00DC3D7B"/>
    <w:rsid w:val="00DC4341"/>
    <w:rsid w:val="00DD0918"/>
    <w:rsid w:val="00DD2290"/>
    <w:rsid w:val="00DD36C1"/>
    <w:rsid w:val="00DD4C98"/>
    <w:rsid w:val="00DD4DEA"/>
    <w:rsid w:val="00DD6BD6"/>
    <w:rsid w:val="00DD6F8C"/>
    <w:rsid w:val="00DD772B"/>
    <w:rsid w:val="00DD794E"/>
    <w:rsid w:val="00DE2B04"/>
    <w:rsid w:val="00DE44EB"/>
    <w:rsid w:val="00DE504D"/>
    <w:rsid w:val="00DE6A56"/>
    <w:rsid w:val="00DF061F"/>
    <w:rsid w:val="00DF1730"/>
    <w:rsid w:val="00DF3628"/>
    <w:rsid w:val="00DF45FB"/>
    <w:rsid w:val="00DF6841"/>
    <w:rsid w:val="00E0157B"/>
    <w:rsid w:val="00E03258"/>
    <w:rsid w:val="00E04784"/>
    <w:rsid w:val="00E04F91"/>
    <w:rsid w:val="00E0507A"/>
    <w:rsid w:val="00E05FF8"/>
    <w:rsid w:val="00E06526"/>
    <w:rsid w:val="00E104B8"/>
    <w:rsid w:val="00E147B3"/>
    <w:rsid w:val="00E15FBB"/>
    <w:rsid w:val="00E1605E"/>
    <w:rsid w:val="00E1673F"/>
    <w:rsid w:val="00E17EFF"/>
    <w:rsid w:val="00E204C8"/>
    <w:rsid w:val="00E20B00"/>
    <w:rsid w:val="00E225E9"/>
    <w:rsid w:val="00E257E3"/>
    <w:rsid w:val="00E26EC2"/>
    <w:rsid w:val="00E26FBE"/>
    <w:rsid w:val="00E27E48"/>
    <w:rsid w:val="00E307E5"/>
    <w:rsid w:val="00E312F9"/>
    <w:rsid w:val="00E31B8A"/>
    <w:rsid w:val="00E31DAC"/>
    <w:rsid w:val="00E320E9"/>
    <w:rsid w:val="00E35923"/>
    <w:rsid w:val="00E35D53"/>
    <w:rsid w:val="00E35DFE"/>
    <w:rsid w:val="00E373F9"/>
    <w:rsid w:val="00E378EC"/>
    <w:rsid w:val="00E37CEF"/>
    <w:rsid w:val="00E40492"/>
    <w:rsid w:val="00E40542"/>
    <w:rsid w:val="00E42D7A"/>
    <w:rsid w:val="00E42E0C"/>
    <w:rsid w:val="00E4325B"/>
    <w:rsid w:val="00E44C22"/>
    <w:rsid w:val="00E458FF"/>
    <w:rsid w:val="00E459D3"/>
    <w:rsid w:val="00E464C3"/>
    <w:rsid w:val="00E47152"/>
    <w:rsid w:val="00E47F43"/>
    <w:rsid w:val="00E54463"/>
    <w:rsid w:val="00E56DAD"/>
    <w:rsid w:val="00E57540"/>
    <w:rsid w:val="00E57F85"/>
    <w:rsid w:val="00E60C65"/>
    <w:rsid w:val="00E6511F"/>
    <w:rsid w:val="00E6526B"/>
    <w:rsid w:val="00E66621"/>
    <w:rsid w:val="00E66A07"/>
    <w:rsid w:val="00E66C84"/>
    <w:rsid w:val="00E66E1B"/>
    <w:rsid w:val="00E67A8B"/>
    <w:rsid w:val="00E7081C"/>
    <w:rsid w:val="00E73032"/>
    <w:rsid w:val="00E73B31"/>
    <w:rsid w:val="00E769A3"/>
    <w:rsid w:val="00E77123"/>
    <w:rsid w:val="00E77760"/>
    <w:rsid w:val="00E777A3"/>
    <w:rsid w:val="00E8006B"/>
    <w:rsid w:val="00E807CB"/>
    <w:rsid w:val="00E80896"/>
    <w:rsid w:val="00E81C15"/>
    <w:rsid w:val="00E831EA"/>
    <w:rsid w:val="00E85799"/>
    <w:rsid w:val="00E86384"/>
    <w:rsid w:val="00E86B01"/>
    <w:rsid w:val="00E87FE1"/>
    <w:rsid w:val="00E90B1F"/>
    <w:rsid w:val="00E9167D"/>
    <w:rsid w:val="00E91E37"/>
    <w:rsid w:val="00E92BB9"/>
    <w:rsid w:val="00E936C2"/>
    <w:rsid w:val="00E94AD7"/>
    <w:rsid w:val="00E96BBE"/>
    <w:rsid w:val="00EA1470"/>
    <w:rsid w:val="00EA14DB"/>
    <w:rsid w:val="00EA36E5"/>
    <w:rsid w:val="00EA3FE2"/>
    <w:rsid w:val="00EA45D3"/>
    <w:rsid w:val="00EA54A2"/>
    <w:rsid w:val="00EA599F"/>
    <w:rsid w:val="00EB0C75"/>
    <w:rsid w:val="00EB2B84"/>
    <w:rsid w:val="00EB37BC"/>
    <w:rsid w:val="00EB3FDA"/>
    <w:rsid w:val="00EB5744"/>
    <w:rsid w:val="00EB6B99"/>
    <w:rsid w:val="00EC07C1"/>
    <w:rsid w:val="00EC07CC"/>
    <w:rsid w:val="00EC0D1B"/>
    <w:rsid w:val="00EC128C"/>
    <w:rsid w:val="00EC3922"/>
    <w:rsid w:val="00EC5225"/>
    <w:rsid w:val="00ED1320"/>
    <w:rsid w:val="00ED1650"/>
    <w:rsid w:val="00ED2D35"/>
    <w:rsid w:val="00ED35A6"/>
    <w:rsid w:val="00ED42D5"/>
    <w:rsid w:val="00ED45FA"/>
    <w:rsid w:val="00ED5D25"/>
    <w:rsid w:val="00ED694E"/>
    <w:rsid w:val="00ED7DDA"/>
    <w:rsid w:val="00EE0486"/>
    <w:rsid w:val="00EE0A16"/>
    <w:rsid w:val="00EE1C90"/>
    <w:rsid w:val="00EE2582"/>
    <w:rsid w:val="00EE5C5D"/>
    <w:rsid w:val="00EE67BA"/>
    <w:rsid w:val="00EE7D72"/>
    <w:rsid w:val="00EF026B"/>
    <w:rsid w:val="00EF0DF9"/>
    <w:rsid w:val="00EF2F57"/>
    <w:rsid w:val="00EF327D"/>
    <w:rsid w:val="00EF41BE"/>
    <w:rsid w:val="00EF4892"/>
    <w:rsid w:val="00EF5A64"/>
    <w:rsid w:val="00EF5E6E"/>
    <w:rsid w:val="00F00A9A"/>
    <w:rsid w:val="00F00B0F"/>
    <w:rsid w:val="00F0277C"/>
    <w:rsid w:val="00F04041"/>
    <w:rsid w:val="00F04248"/>
    <w:rsid w:val="00F04A98"/>
    <w:rsid w:val="00F06E72"/>
    <w:rsid w:val="00F07B06"/>
    <w:rsid w:val="00F10D17"/>
    <w:rsid w:val="00F112D7"/>
    <w:rsid w:val="00F12026"/>
    <w:rsid w:val="00F1206D"/>
    <w:rsid w:val="00F14AE0"/>
    <w:rsid w:val="00F155FB"/>
    <w:rsid w:val="00F15CBF"/>
    <w:rsid w:val="00F15EB9"/>
    <w:rsid w:val="00F16CFB"/>
    <w:rsid w:val="00F20ED2"/>
    <w:rsid w:val="00F21196"/>
    <w:rsid w:val="00F21C57"/>
    <w:rsid w:val="00F21D66"/>
    <w:rsid w:val="00F224E2"/>
    <w:rsid w:val="00F229B8"/>
    <w:rsid w:val="00F23448"/>
    <w:rsid w:val="00F241CE"/>
    <w:rsid w:val="00F24FAB"/>
    <w:rsid w:val="00F276F0"/>
    <w:rsid w:val="00F2797F"/>
    <w:rsid w:val="00F321C5"/>
    <w:rsid w:val="00F32AD4"/>
    <w:rsid w:val="00F32C6B"/>
    <w:rsid w:val="00F3459A"/>
    <w:rsid w:val="00F4094B"/>
    <w:rsid w:val="00F40B9A"/>
    <w:rsid w:val="00F42431"/>
    <w:rsid w:val="00F43C5E"/>
    <w:rsid w:val="00F4755B"/>
    <w:rsid w:val="00F514E7"/>
    <w:rsid w:val="00F524AD"/>
    <w:rsid w:val="00F53CC8"/>
    <w:rsid w:val="00F540EB"/>
    <w:rsid w:val="00F57AFF"/>
    <w:rsid w:val="00F604B2"/>
    <w:rsid w:val="00F61540"/>
    <w:rsid w:val="00F63D62"/>
    <w:rsid w:val="00F63EF5"/>
    <w:rsid w:val="00F64025"/>
    <w:rsid w:val="00F64045"/>
    <w:rsid w:val="00F644D5"/>
    <w:rsid w:val="00F6677E"/>
    <w:rsid w:val="00F6723B"/>
    <w:rsid w:val="00F67A9E"/>
    <w:rsid w:val="00F711E9"/>
    <w:rsid w:val="00F71496"/>
    <w:rsid w:val="00F71579"/>
    <w:rsid w:val="00F72DCF"/>
    <w:rsid w:val="00F73418"/>
    <w:rsid w:val="00F73806"/>
    <w:rsid w:val="00F73DEE"/>
    <w:rsid w:val="00F74DCD"/>
    <w:rsid w:val="00F7549B"/>
    <w:rsid w:val="00F75726"/>
    <w:rsid w:val="00F75EB5"/>
    <w:rsid w:val="00F801A5"/>
    <w:rsid w:val="00F8162B"/>
    <w:rsid w:val="00F84310"/>
    <w:rsid w:val="00F85165"/>
    <w:rsid w:val="00F85562"/>
    <w:rsid w:val="00F8567E"/>
    <w:rsid w:val="00F85D98"/>
    <w:rsid w:val="00F87104"/>
    <w:rsid w:val="00F90BA1"/>
    <w:rsid w:val="00F94097"/>
    <w:rsid w:val="00F94102"/>
    <w:rsid w:val="00F9423B"/>
    <w:rsid w:val="00F94505"/>
    <w:rsid w:val="00F949A0"/>
    <w:rsid w:val="00F94FE6"/>
    <w:rsid w:val="00F958E7"/>
    <w:rsid w:val="00F95C78"/>
    <w:rsid w:val="00F96927"/>
    <w:rsid w:val="00FA0A23"/>
    <w:rsid w:val="00FA186E"/>
    <w:rsid w:val="00FA2934"/>
    <w:rsid w:val="00FA32EA"/>
    <w:rsid w:val="00FA38D3"/>
    <w:rsid w:val="00FA4809"/>
    <w:rsid w:val="00FA6A9B"/>
    <w:rsid w:val="00FA73FE"/>
    <w:rsid w:val="00FB0509"/>
    <w:rsid w:val="00FB0CCF"/>
    <w:rsid w:val="00FB1D99"/>
    <w:rsid w:val="00FB34F9"/>
    <w:rsid w:val="00FB4A46"/>
    <w:rsid w:val="00FB6465"/>
    <w:rsid w:val="00FC299D"/>
    <w:rsid w:val="00FC4CEA"/>
    <w:rsid w:val="00FC6FF7"/>
    <w:rsid w:val="00FC78D2"/>
    <w:rsid w:val="00FD003C"/>
    <w:rsid w:val="00FD00AC"/>
    <w:rsid w:val="00FD3A5F"/>
    <w:rsid w:val="00FD6839"/>
    <w:rsid w:val="00FD6C7D"/>
    <w:rsid w:val="00FD6F7A"/>
    <w:rsid w:val="00FD7800"/>
    <w:rsid w:val="00FD7A58"/>
    <w:rsid w:val="00FE0E5A"/>
    <w:rsid w:val="00FE1179"/>
    <w:rsid w:val="00FE173E"/>
    <w:rsid w:val="00FE17E9"/>
    <w:rsid w:val="00FE1F19"/>
    <w:rsid w:val="00FE28A9"/>
    <w:rsid w:val="00FF0403"/>
    <w:rsid w:val="00FF18BB"/>
    <w:rsid w:val="00FF1EF8"/>
    <w:rsid w:val="00FF24C0"/>
    <w:rsid w:val="00FF2B05"/>
    <w:rsid w:val="00FF39A7"/>
    <w:rsid w:val="00FF4064"/>
    <w:rsid w:val="00FF48FD"/>
    <w:rsid w:val="00FF7BF4"/>
    <w:rsid w:val="00FF7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25"/>
    </o:shapedefaults>
    <o:shapelayout v:ext="edit">
      <o:idmap v:ext="edit" data="1"/>
    </o:shapelayout>
  </w:shapeDefaults>
  <w:decimalSymbol w:val="."/>
  <w:listSeparator w:val=","/>
  <w14:docId w14:val="2466179A"/>
  <w15:docId w15:val="{AAC262EF-AEEF-4327-BBC7-C20284121F1A}"/>
  <w:doNotAutoCompressPicture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unhideWhenUsed/>
    <w:qFormat/>
    <w:rsid w:val="003332E0"/>
    <w:pPr>
      <w:widowControl w:val="0"/>
      <w:topLinePunct/>
      <w:adjustRightInd w:val="0"/>
      <w:snapToGrid w:val="0"/>
      <w:spacing w:before="20" w:after="20" w:line="420" w:lineRule="atLeast"/>
      <w:ind w:firstLineChars="0" w:firstLine="454"/>
      <w:jc w:val="both"/>
      <w:textAlignment w:val="baseline"/>
    </w:pPr>
    <w:rPr>
      <w:kern w:val="2"/>
      <w:sz w:val="24"/>
      <w:szCs w:val="24"/>
    </w:rPr>
  </w:style>
  <w:style w:type="paragraph" w:styleId="1">
    <w:name w:val="heading 1"/>
    <w:link w:val="cw31"/>
    <w:autoRedefine/>
    <w:qFormat/>
    <w:pPr>
      <w:keepNext/>
      <w:keepLines/>
      <w:tabs>
        <w:tab w:val="left" w:pos="425"/>
      </w:tabs>
      <w:topLinePunct/>
      <w:snapToGrid w:val="0"/>
      <w:spacing w:before="480" w:after="240" w:line="420" w:lineRule="atLeast"/>
      <w:jc w:val="center"/>
      <w:textAlignment w:val="baseline"/>
      <w:outlineLvl w:val="0"/>
      <w:widowControl/>
    </w:pPr>
    <w:rPr>
      <w:rFonts w:eastAsia="黑体"/>
      <w:bCs/>
      <w:kern w:val="2"/>
      <w:sz w:val="32"/>
      <w:szCs w:val="24"/>
    </w:rPr>
  </w:style>
  <w:style w:type="paragraph" w:styleId="2">
    <w:name w:val="heading 2"/>
    <w:link w:val="cw19"/>
    <w:autoRedefine/>
    <w:qFormat/>
    <w:pPr>
      <w:keepNext/>
      <w:keepLines/>
      <w:topLinePunct/>
      <w:snapToGrid w:val="0"/>
      <w:spacing w:before="360" w:after="360" w:line="360" w:lineRule="atLeast"/>
      <w:jc w:val="both"/>
      <w:textAlignment w:val="baseline"/>
      <w:outlineLvl w:val="1"/>
      <w:widowControl/>
    </w:pPr>
    <w:rPr>
      <w:rFonts w:eastAsia="黑体"/>
      <w:bCs/>
      <w:kern w:val="2"/>
      <w:sz w:val="28"/>
      <w:szCs w:val="28"/>
    </w:rPr>
  </w:style>
  <w:style w:type="paragraph" w:styleId="3">
    <w:name w:val="heading 3"/>
    <w:link w:val="cw20"/>
    <w:autoRedefine/>
    <w:qFormat/>
    <w:pPr>
      <w:keepLines/>
      <w:tabs>
        <w:tab w:val="left" w:pos="730"/>
      </w:tabs>
      <w:topLinePunct/>
      <w:snapToGrid w:val="0"/>
      <w:spacing w:before="240" w:after="240" w:line="314" w:lineRule="atLeast"/>
      <w:jc w:val="both"/>
      <w:textAlignment w:val="baseline"/>
      <w:outlineLvl w:val="2"/>
      <w:keepNext/>
      <w:widowControl/>
    </w:pPr>
    <w:rPr>
      <w:rFonts w:eastAsia="黑体"/>
      <w:kern w:val="2"/>
      <w:sz w:val="24"/>
      <w:szCs w:val="24"/>
    </w:rPr>
  </w:style>
  <w:style w:type="character" w:default="1" w:styleId="a0">
    <w:name w:val="Default Paragraph Font"/>
    <w:uiPriority w:val="1"/>
    <w:semiHidden/>
  </w:style>
  <w:style w:type="table" w:default="1" w:styleId="a1">
    <w:name w:val="Normal Table"/>
    <w:uiPriority w:val="99"/>
    <w:semiHidden/>
    <w:tblPr>
      <w:tblInd w:w="0" w:type="dxa"/>
      <w:tblCellMar>
        <w:top w:w="0" w:type="dxa"/>
        <w:left w:w="108" w:type="dxa"/>
        <w:bottom w:w="0" w:type="dxa"/>
        <w:right w:w="108" w:type="dxa"/>
      </w:tblCellMar>
    </w:tblPr>
  </w:style>
  <w:style w:type="numbering" w:default="1" w:styleId="a2">
    <w:name w:val="No List"/>
    <w:uiPriority w:val="99"/>
    <w:semiHidden/>
  </w:style>
  <w:style w:type="paragraph" w:styleId="a3">
    <w:name w:val="footer"/>
    <w:link w:val="afffa"/>
    <w:autoRedefine/>
    <w:semiHidden/>
    <w:unhideWhenUsed/>
    <w:qFormat/>
    <w:rsid w:val="003332E0"/>
    <w:pPr>
      <w:spacing w:line="240" w:lineRule="atLeast" w:before="20" w:after="20"/>
      <w:jc w:val="left"/>
      <w:widowControl w:val="0"/>
      <w:topLinePunct/>
      <w:adjustRightInd w:val="0"/>
      <w:snapToGrid w:val="0"/>
      <w:ind w:firstLineChars="0" w:firstLine="454"/>
      <w:textAlignment w:val="baseline"/>
      <w:tabs>
        <w:tab w:val="center" w:pos="4153"/>
        <w:tab w:val="right" w:pos="8306"/>
      </w:tabs>
    </w:pPr>
    <w:rPr>
      <w:sz w:val="18"/>
      <w:szCs w:val="18"/>
      <w:kern w:val="2"/>
    </w:rPr>
  </w:style>
  <w:style w:type="paragraph" w:styleId="a5">
    <w:name w:val="header"/>
    <w:link w:val="affb"/>
    <w:autoRedefine/>
    <w:semiHidden/>
    <w:unhideWhenUsed/>
    <w:qFormat/>
    <w:rsid w:val="003332E0"/>
    <w:pPr>
      <w:spacing w:line="240" w:lineRule="atLeast" w:before="20" w:after="20"/>
      <w:jc w:val="center"/>
      <w:widowControl w:val="0"/>
      <w:topLinePunct/>
      <w:adjustRightInd w:val="0"/>
      <w:snapToGrid w:val="0"/>
      <w:ind w:firstLineChars="0" w:firstLine="454"/>
      <w:textAlignment w:val="baseline"/>
      <w:pBdr>
        <w:bottom w:val="single" w:sz="6" w:space="1" w:color="auto"/>
      </w:pBdr>
      <w:tabs>
        <w:tab w:val="center" w:pos="4153"/>
        <w:tab w:val="right" w:pos="8306"/>
      </w:tabs>
    </w:pPr>
    <w:rPr>
      <w:sz w:val="18"/>
      <w:szCs w:val="18"/>
      <w:kern w:val="2"/>
    </w:rPr>
  </w:style>
  <w:style w:type="character" w:customStyle="1" w:styleId="10">
    <w:name w:val="标题 1 字符"/>
    <w:link w:val="1"/>
    <w:uiPriority w:val="1"/>
    <w:semiHidden/>
    <w:unhideWhenUsed/>
    <w:rPr>
      <w:rFonts w:eastAsia="黑体"/>
      <w:bCs/>
      <w:kern w:val="2"/>
      <w:sz w:val="32"/>
      <w:szCs w:val="24"/>
    </w:rPr>
  </w:style>
  <w:style w:type="character" w:customStyle="1" w:styleId="a4">
    <w:name w:val="页脚 字符"/>
    <w:link w:val="a3"/>
    <w:semiHidden/>
    <w:uiPriority w:val="1"/>
    <w:unhideWhenUsed/>
    <w:rPr>
      <w:kern w:val="2"/>
      <w:sz w:val="18"/>
      <w:szCs w:val="18"/>
    </w:rPr>
  </w:style>
  <w:style w:type="character" w:customStyle="1" w:styleId="a9">
    <w:name w:val="批注框文本 字符"/>
    <w:link w:val="a8"/>
    <w:semiHidden/>
    <w:uiPriority w:val="1"/>
    <w:unhideWhenUsed/>
    <w:rPr>
      <w:kern w:val="2"/>
      <w:sz w:val="18"/>
      <w:szCs w:val="18"/>
    </w:rPr>
  </w:style>
  <w:style w:type="paragraph" w:customStyle="1" w:styleId="Default">
    <w:autoRedefine/>
    <w:name w:val="Default"/>
    <w:rsid w:val="007136DE"/>
    <w:pPr>
      <w:widowControl w:val="0"/>
      <w:autoSpaceDE w:val="0"/>
      <w:autoSpaceDN w:val="0"/>
      <w:adjustRightInd w:val="0"/>
    </w:pPr>
    <w:rPr>
      <w:kern w:val="2"/>
      <w:sz w:val="24"/>
      <w:rFonts w:ascii="宋体" w:cs="宋体"/>
      <w:color w:val="000000"/>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widowControl/>
    </w:pPr>
    <w:rPr>
      <w:rFonts w:eastAsia="黑体"/>
      <w:kern w:val="2"/>
      <w:sz w:val="28"/>
      <w:szCs w:val="28"/>
    </w:rPr>
  </w:style>
  <w:style w:type="character" w:customStyle="1" w:styleId="ae">
    <w:name w:val="标题 字符"/>
    <w:link w:val="ad"/>
    <w:semiHidden/>
    <w:uiPriority w:val="1"/>
    <w:unhideWhenUsed/>
    <w:rPr>
      <w:rFonts w:asciiTheme="majorHAnsi" w:hAnsiTheme="majorHAnsi" w:cstheme="majorBidi"/>
      <w:b/>
      <w:bCs/>
      <w:kern w:val="2"/>
      <w:sz w:val="32"/>
      <w:szCs w:val="32"/>
    </w:rPr>
  </w:style>
  <w:style w:type="paragraph" w:customStyle="1" w:styleId="432">
    <w:autoRedefine/>
    <w:name w:val="4.3.2"/>
    <w:basedOn w:val="3"/>
    <w:next w:val="a"/>
    <w:link w:val="4320"/>
    <w:qFormat/>
    <w:rsid w:val="005110BD"/>
    <w:pPr>
      <w:spacing w:before="0" w:after="0" w:line="360" w:lineRule="auto"/>
    </w:pPr>
    <w:rPr>
      <w:kern w:val="2"/>
      <w:rFonts w:eastAsia="黑体"/>
      <w:sz w:val="24"/>
      <w:szCs w:val="28"/>
    </w:rPr>
  </w:style>
  <w:style w:type="paragraph" w:customStyle="1" w:styleId="11">
    <w:autoRedefine/>
    <w:name w:val="1."/>
    <w:basedOn w:val="1"/>
    <w:next w:val="a"/>
    <w:link w:val="12"/>
    <w:qFormat/>
    <w:rsid w:val="005417CC"/>
    <w:pPr>
      <w:spacing w:beforeLines="0" w:before="0" w:afterLines="0" w:after="0"/>
    </w:pPr>
    <w:rPr>
      <w:kern w:val="2"/>
      <w:rFonts w:eastAsia="黑体"/>
      <w:sz w:val="36"/>
      <w:szCs w:val="36"/>
    </w:rPr>
  </w:style>
  <w:style w:type="character" w:customStyle="1" w:styleId="30">
    <w:name w:val="标题 3 字符"/>
    <w:link w:val="3"/>
    <w:semiHidden/>
    <w:unhideWhenUsed/>
    <w:rPr>
      <w:rFonts w:eastAsia="黑体"/>
      <w:kern w:val="2"/>
      <w:sz w:val="24"/>
      <w:szCs w:val="24"/>
    </w:rPr>
  </w:style>
  <w:style w:type="paragraph" w:customStyle="1" w:styleId="110">
    <w:autoRedefine/>
    <w:name w:val="1.1"/>
    <w:basedOn w:val="2"/>
    <w:next w:val="a"/>
    <w:link w:val="111"/>
    <w:qFormat/>
    <w:rsid w:val="005417CC"/>
    <w:pPr>
      <w:spacing w:before="0" w:after="0" w:line="360" w:lineRule="auto"/>
    </w:pPr>
    <w:rPr>
      <w:kern w:val="2"/>
      <w:rFonts w:ascii="Times New Roman" w:eastAsia="黑体" w:hAnsi="Times New Roman"/>
      <w:sz w:val="28"/>
    </w:rPr>
  </w:style>
  <w:style w:type="character" w:customStyle="1" w:styleId="20">
    <w:name w:val="标题 2 字符"/>
    <w:link w:val="2"/>
    <w:semiHidden/>
    <w:unhideWhenUsed/>
    <w:rPr>
      <w:rFonts w:eastAsia="黑体"/>
      <w:bCs/>
      <w:kern w:val="2"/>
      <w:sz w:val="28"/>
      <w:szCs w:val="28"/>
    </w:rPr>
  </w:style>
  <w:style w:type="paragraph" w:styleId="TOC">
    <w:autoRedefine/>
    <w:name w:val="TOC Heading"/>
    <w:basedOn w:val="1"/>
    <w:next w:val="a"/>
    <w:uiPriority w:val="39"/>
    <w:unhideWhenUsed/>
    <w:qFormat/>
    <w:rsid w:val="005417CC"/>
    <w:pPr>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zh-CN"/>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widowControl/>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af0">
    <w:autoRedefine/>
    <w:name w:val="annotation text"/>
    <w:basedOn w:val="a"/>
    <w:link w:val="af1"/>
    <w:uiPriority w:val="99"/>
    <w:semiHidden/>
    <w:unhideWhenUsed/>
    <w:rsid w:val="004B59C3"/>
    <w:pPr>
      <w:jc w:val="left"/>
    </w:pPr>
  </w:style>
  <w:style w:type="character" w:customStyle="1" w:styleId="af1">
    <w:name w:val="批注文字 字符"/>
    <w:basedOn w:val="a0"/>
    <w:link w:val="af0"/>
    <w:uiPriority w:val="99"/>
    <w:semiHidden/>
    <w:rsid w:val="004B59C3"/>
    <w:unhideWhenUsed/>
  </w:style>
  <w:style w:type="paragraph" w:styleId="4">
    <w:name w:val="heading 4"/>
    <w:link w:val="40"/>
    <w:autoRedefine/>
    <w:unhideWhenUsed/>
    <w:qFormat/>
    <w:pPr>
      <w:keepLines/>
      <w:topLinePunct/>
      <w:adjustRightInd w:val="0"/>
      <w:snapToGrid w:val="0"/>
      <w:spacing w:before="120" w:after="120" w:line="314" w:lineRule="atLeast"/>
      <w:ind w:firstLineChars="0" w:firstLine="454"/>
      <w:jc w:val="both"/>
      <w:textAlignment w:val="baseline"/>
      <w:outlineLvl w:val="3"/>
      <w:keepNext/>
      <w:widowControl/>
    </w:pPr>
    <w:rPr>
      <w:rFonts w:eastAsia="黑体"/>
      <w:bCs/>
      <w:kern w:val="2"/>
      <w:sz w:val="24"/>
      <w:szCs w:val="24"/>
    </w:rPr>
  </w:style>
  <w:style w:type="paragraph" w:styleId="5">
    <w:name w:val="heading 5"/>
    <w:link w:val="50"/>
    <w:autoRedefine/>
    <w:semiHidden/>
    <w:unhideWhenUsed/>
    <w:qFormat/>
    <w:pPr>
      <w:keepLines/>
      <w:topLinePunct/>
      <w:snapToGrid w:val="0"/>
      <w:spacing w:before="120" w:after="120" w:line="314" w:lineRule="atLeast"/>
      <w:ind w:firstLineChars="0" w:firstLine="454"/>
      <w:jc w:val="both"/>
      <w:textAlignment w:val="baseline"/>
      <w:outlineLvl w:val="4"/>
    </w:pPr>
    <w:rPr>
      <w:rFonts w:eastAsia="黑体"/>
      <w:bCs/>
      <w:kern w:val="2"/>
      <w:sz w:val="24"/>
      <w:szCs w:val="24"/>
    </w:rPr>
  </w:style>
  <w:style w:type="paragraph" w:styleId="6">
    <w:name w:val="heading 6"/>
    <w:link w:val="60"/>
    <w:autoRedefine/>
    <w:semiHidden/>
    <w:unhideWhenUsed/>
    <w:qFormat/>
    <w:pPr>
      <w:topLinePunct/>
      <w:snapToGrid w:val="0"/>
      <w:spacing w:line="314" w:lineRule="atLeast"/>
      <w:ind w:firstLineChars="0" w:firstLine="454"/>
      <w:jc w:val="both"/>
      <w:textAlignment w:val="baseline"/>
      <w:outlineLvl w:val="5"/>
      <w:keepLines/>
    </w:pPr>
    <w:rPr>
      <w:rFonts w:eastAsia="黑体"/>
      <w:kern w:val="2"/>
      <w:sz w:val="24"/>
      <w:szCs w:val="24"/>
    </w:rPr>
  </w:style>
  <w:style w:type="paragraph" w:styleId="7">
    <w:name w:val="heading 7"/>
    <w:next w:val="a"/>
    <w:link w:val="70"/>
    <w:autoRedefine/>
    <w:semiHidden/>
    <w:unhideWhenUsed/>
    <w:pPr>
      <w:keepLines/>
      <w:snapToGrid w:val="0"/>
      <w:spacing w:line="240" w:lineRule="atLeast"/>
      <w:ind w:firstLineChars="0" w:firstLine="454"/>
      <w:jc w:val="both"/>
      <w:outlineLvl w:val="6"/>
    </w:pPr>
    <w:rPr>
      <w:rFonts w:eastAsiaTheme="majorEastAsia"/>
      <w:bCs/>
      <w:kern w:val="2"/>
      <w:sz w:val="24"/>
      <w:szCs w:val="24"/>
    </w:rPr>
  </w:style>
  <w:style w:type="paragraph" w:styleId="8">
    <w:name w:val="heading 8"/>
    <w:next w:val="a"/>
    <w:link w:val="80"/>
    <w:autoRedefine/>
    <w:semiHidden/>
    <w:unhideWhenUsed/>
    <w:pPr>
      <w:keepNext/>
      <w:keepLines/>
      <w:spacing w:before="240" w:after="64" w:line="320" w:lineRule="atLeast"/>
      <w:jc w:val="both"/>
      <w:outlineLvl w:val="7"/>
    </w:pPr>
    <w:rPr>
      <w:rFonts w:asciiTheme="majorHAnsi" w:eastAsiaTheme="majorEastAsia" w:hAnsiTheme="majorHAnsi" w:cstheme="majorBidi"/>
      <w:kern w:val="2"/>
      <w:sz w:val="24"/>
      <w:szCs w:val="24"/>
    </w:rPr>
  </w:style>
  <w:style w:type="paragraph" w:styleId="9">
    <w:name w:val="heading 9"/>
    <w:next w:val="a"/>
    <w:link w:val="90"/>
    <w:autoRedefine/>
    <w:semiHidden/>
    <w:unhideWhenUsed/>
    <w:pPr>
      <w:keepNext/>
      <w:keepLines/>
      <w:spacing w:before="240" w:after="64" w:line="320" w:lineRule="atLeast"/>
      <w:jc w:val="both"/>
      <w:outlineLvl w:val="8"/>
    </w:pPr>
    <w:rPr>
      <w:rFonts w:asciiTheme="majorHAnsi" w:eastAsiaTheme="majorEastAsia" w:hAnsiTheme="majorHAnsi" w:cstheme="majorBidi"/>
      <w:kern w:val="2"/>
      <w:sz w:val="21"/>
      <w:szCs w:val="21"/>
    </w:rPr>
  </w:style>
  <w:style w:type="paragraph" w:customStyle="1" w:styleId="cw11">
    <w:name w:val="图示注解"/>
    <w:autoRedefine/>
    <w:qFormat/>
    <w:pPr>
      <w:jc w:val="both"/>
    </w:pPr>
    <w:rPr>
      <w:kern w:val="2"/>
      <w:sz w:val="21"/>
      <w:szCs w:val="21"/>
    </w:rPr>
    <w:semiHidden/>
    <w:unhideWhenUsed/>
  </w:style>
  <w:style w:type="paragraph" w:customStyle="1" w:styleId="cw12">
    <w:name w:val="附录标题"/>
    <w:autoRedefine/>
    <w:qFormat/>
    <w:pPr>
      <w:keepNext/>
      <w:keepLines/>
      <w:spacing w:before="360" w:after="240"/>
      <w:jc w:val="center"/>
      <w:outlineLvl w:val="0"/>
    </w:pPr>
    <w:rPr>
      <w:rFonts w:eastAsia="黑体"/>
      <w:bCs/>
      <w:kern w:val="2"/>
      <w:sz w:val="32"/>
      <w:szCs w:val="24"/>
    </w:rPr>
    <w:semiHidden/>
    <w:unhideWhenUsed/>
  </w:style>
  <w:style w:type="paragraph" w:customStyle="1" w:styleId="cw13">
    <w:name w:val="表内段落"/>
    <w:autoRedefine/>
    <w:qFormat/>
    <w:pPr>
      <w:topLinePunct/>
      <w:snapToGrid w:val="0"/>
      <w:spacing w:line="280" w:lineRule="atLeast"/>
      <w:jc w:val="center"/>
      <w:textAlignment w:val="baseline"/>
    </w:pPr>
    <w:rPr>
      <w:kern w:val="2"/>
      <w:sz w:val="21"/>
      <w:szCs w:val="24"/>
    </w:rPr>
    <w:semiHidden/>
    <w:unhideWhenUsed/>
  </w:style>
  <w:style w:type="paragraph" w:customStyle="1" w:styleId="cw14">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Cs/>
      <w:kern w:val="2"/>
      <w:sz w:val="24"/>
      <w:szCs w:val="24"/>
    </w:rPr>
  </w:style>
  <w:style w:type="paragraph" w:customStyle="1" w:styleId="cw15">
    <w:name w:val="表头段落"/>
    <w:autoRedefine/>
    <w:qFormat/>
    <w:pPr>
      <w:topLinePunct/>
      <w:snapToGrid w:val="0"/>
      <w:spacing w:line="280" w:lineRule="atLeast"/>
      <w:jc w:val="center"/>
      <w:textAlignment w:val="baseline"/>
    </w:pPr>
    <w:rPr>
      <w:b/>
      <w:kern w:val="2"/>
      <w:sz w:val="21"/>
      <w:szCs w:val="24"/>
    </w:rPr>
    <w:semiHidden/>
    <w:unhideWhenUsed/>
  </w:style>
  <w:style w:type="paragraph" w:customStyle="1" w:styleId="cw16">
    <w:name w:val="表格标题"/>
    <w:autoRedefine/>
    <w:qFormat/>
    <w:pPr>
      <w:keepNext/>
      <w:topLinePunct/>
      <w:adjustRightInd w:val="0"/>
      <w:snapToGrid w:val="0"/>
      <w:spacing w:before="20" w:after="20" w:line="324" w:lineRule="auto"/>
      <w:jc w:val="center"/>
      <w:textAlignment w:val="baseline"/>
      <w:keepLines/>
    </w:pPr>
    <w:rPr>
      <w:rFonts w:asciiTheme="majorHAnsi" w:eastAsia="黑体" w:hAnsiTheme="majorHAnsi" w:cstheme="majorBidi"/>
      <w:kern w:val="2"/>
      <w:sz w:val="22"/>
      <w:szCs w:val="24"/>
    </w:rPr>
  </w:style>
  <w:style w:type="paragraph" w:customStyle="1" w:styleId="cw17">
    <w:name w:val="图示标题"/>
    <w:autoRedefine/>
    <w:qFormat/>
    <w:pPr>
      <w:keepLines/>
      <w:topLinePunct/>
      <w:adjustRightInd w:val="0"/>
      <w:snapToGrid w:val="0"/>
      <w:spacing w:before="60"/>
      <w:jc w:val="center"/>
      <w:textAlignment w:val="baseline"/>
    </w:pPr>
    <w:rPr>
      <w:rFonts w:eastAsia="黑体"/>
      <w:kern w:val="2"/>
      <w:sz w:val="22"/>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cw18">
    <w:name w:val="标题附加"/>
    <w:autoRedefine/>
    <w:qFormat/>
    <w:pPr>
      <w:keepLines/>
      <w:topLinePunct/>
      <w:adjustRightInd w:val="0"/>
      <w:snapToGrid w:val="0"/>
      <w:spacing w:before="360" w:after="240"/>
      <w:jc w:val="center"/>
      <w:textAlignment w:val="baseline"/>
      <w:outlineLvl w:val="0"/>
      <w:keepNext/>
      <w:widowControl/>
    </w:pPr>
    <w:rPr>
      <w:rFonts w:eastAsia="黑体"/>
      <w:bCs/>
      <w:kern w:val="2"/>
      <w:sz w:val="32"/>
      <w:szCs w:val="24"/>
    </w:rPr>
    <w:semiHidden/>
    <w:unhideWhenUsed/>
  </w:style>
  <w:style w:type="character" w:customStyle="1" w:styleId="50">
    <w:name w:val="标题 5 字符"/>
    <w:link w:val="5"/>
    <w:semiHidden/>
    <w:unhideWhenUsed/>
    <w:rPr>
      <w:rFonts w:eastAsia="黑体"/>
      <w:bCs/>
      <w:kern w:val="2"/>
      <w:sz w:val="24"/>
      <w:szCs w:val="24"/>
    </w:rPr>
  </w:style>
  <w:style w:type="character" w:customStyle="1" w:styleId="60">
    <w:name w:val="标题 6 字符"/>
    <w:link w:val="6"/>
    <w:semiHidden/>
    <w:unhideWhenUsed/>
    <w:rPr>
      <w:rFonts w:eastAsia="黑体"/>
      <w:kern w:val="2"/>
      <w:sz w:val="24"/>
      <w:szCs w:val="24"/>
    </w:rPr>
  </w:style>
  <w:style w:type="paragraph" w:customStyle="1" w:styleId="cw21">
    <w:name w:val="文献段落"/>
    <w:autoRedefine/>
    <w:unhideWhenUsed/>
    <w:qFormat/>
    <w:rsid w:val="003D7F2F"/>
    <w:pPr>
      <w:topLinePunct/>
      <w:autoSpaceDE w:val="0"/>
      <w:autoSpaceDN w:val="0"/>
      <w:adjustRightInd w:val="0"/>
      <w:snapToGrid w:val="0"/>
      <w:spacing w:before="60" w:after="60" w:line="360" w:lineRule="auto"/>
      <w:ind w:leftChars="0" w:left="420" w:hangingChars="200" w:hanging="420"/>
      <w:jc w:val="both"/>
      <w:textAlignment w:val="baseline"/>
    </w:pPr>
    <w:rPr>
      <w:kern w:val="2"/>
      <w:sz w:val="21"/>
      <w:szCs w:val="24"/>
    </w:rPr>
  </w:style>
  <w:style w:type="paragraph" w:customStyle="1" w:styleId="cw22">
    <w:name w:val="表左段落"/>
    <w:autoRedefine/>
    <w:qFormat/>
    <w:pPr>
      <w:topLinePunct/>
      <w:adjustRightInd w:val="0"/>
      <w:snapToGrid w:val="0"/>
      <w:spacing w:line="280" w:lineRule="atLeast"/>
      <w:mirrorIndents/>
      <w:jc w:val="center"/>
      <w:textAlignment w:val="baseline"/>
    </w:pPr>
    <w:rPr>
      <w:kern w:val="2"/>
      <w:sz w:val="21"/>
      <w:szCs w:val="24"/>
    </w:rPr>
    <w:semiHidden/>
    <w:unhideWhenUsed/>
  </w:style>
  <w:style w:type="paragraph" w:customStyle="1" w:styleId="cw23">
    <w:name w:val="表右段落"/>
    <w:autoRedefine/>
    <w:qFormat/>
    <w:pPr>
      <w:topLinePunct/>
      <w:adjustRightInd w:val="0"/>
      <w:snapToGrid w:val="0"/>
      <w:spacing w:line="280" w:lineRule="atLeast"/>
      <w:jc w:val="center"/>
      <w:textAlignment w:val="baseline"/>
    </w:pPr>
    <w:rPr>
      <w:kern w:val="2"/>
      <w:sz w:val="21"/>
      <w:szCs w:val="24"/>
    </w:rPr>
    <w:semiHidden/>
    <w:unhideWhenUsed/>
  </w:style>
  <w:style w:type="paragraph" w:customStyle="1" w:styleId="cw24">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cw25">
    <w:name w:val="尾注内容"/>
    <w:autoRedefine/>
    <w:semiHidden/>
    <w:unhideWhenUsed/>
    <w:qFormat/>
    <w:pPr>
      <w:topLinePunct/>
      <w:snapToGrid w:val="0"/>
      <w:jc w:val="both"/>
      <w:textAlignment w:val="baseline"/>
    </w:pPr>
    <w:rPr>
      <w:kern w:val="2"/>
      <w:sz w:val="21"/>
      <w:szCs w:val="24"/>
    </w:rPr>
  </w:style>
  <w:style w:type="character" w:customStyle="1" w:styleId="cw26">
    <w:name w:val="尾注标记"/>
    <w:uiPriority w:val="1"/>
    <w:semiHidden/>
    <w:unhideWhenUsed/>
    <w:qFormat/>
    <w:rPr>
      <w:vertAlign w:val="superscript"/>
    </w:rPr>
  </w:style>
  <w:style w:type="paragraph" w:customStyle="1" w:styleId="cw27">
    <w:name w:val="脚注内容"/>
    <w:autoRedefine/>
    <w:semiHidden/>
    <w:unhideWhenUsed/>
    <w:qFormat/>
    <w:pPr>
      <w:topLinePunct/>
      <w:snapToGrid w:val="0"/>
      <w:jc w:val="both"/>
      <w:textAlignment w:val="baseline"/>
    </w:pPr>
    <w:rPr>
      <w:kern w:val="2"/>
      <w:sz w:val="21"/>
      <w:szCs w:val="24"/>
    </w:rPr>
  </w:style>
  <w:style w:type="character" w:customStyle="1" w:styleId="cw28">
    <w:name w:val="脚注标记"/>
    <w:uiPriority w:val="1"/>
    <w:semiHidden/>
    <w:unhideWhenUsed/>
    <w:qFormat/>
    <w:rPr>
      <w:rFonts w:asciiTheme="minorEastAsia" w:eastAsiaTheme="minorEastAsia"/>
      <w:sz w:val="21"/>
      <w:vertAlign w:val="superscript"/>
    </w:rPr>
  </w:style>
  <w:style w:type="paragraph" w:customStyle="1" w:styleId="cw29">
    <w:name w:val="图题目录"/>
    <w:autoRedefine/>
    <w:semiHidden/>
    <w:unhideWhenUsed/>
    <w:qFormat/>
    <w:pPr>
      <w:tabs>
        <w:tab w:val="right" w:leader="dot" w:pos="9345"/>
      </w:tabs>
      <w:topLinePunct/>
      <w:snapToGrid w:val="0"/>
      <w:spacing w:before="120" w:after="120" w:line="420" w:lineRule="atLeast"/>
      <w:jc w:val="both"/>
      <w:textAlignment w:val="baseline"/>
      <w:keepLines/>
    </w:pPr>
    <w:rPr>
      <w:rFonts w:eastAsia="黑体"/>
      <w:kern w:val="2"/>
      <w:sz w:val="28"/>
      <w:szCs w:val="24"/>
    </w:rPr>
  </w:style>
  <w:style w:type="paragraph" w:customStyle="1" w:styleId="cw30">
    <w:name w:val="表题目录"/>
    <w:autoRedefine/>
    <w:semiHidden/>
    <w:unhideWhenUsed/>
    <w:qFormat/>
    <w:pPr>
      <w:tabs>
        <w:tab w:val="right" w:leader="dot" w:pos="9345"/>
      </w:tabs>
      <w:topLinePunct/>
      <w:snapToGrid w:val="0"/>
      <w:spacing w:before="120" w:after="120" w:line="420" w:lineRule="atLeast"/>
      <w:jc w:val="both"/>
      <w:textAlignment w:val="baseline"/>
      <w:keepLines/>
    </w:pPr>
    <w:rPr>
      <w:rFonts w:eastAsia="黑体"/>
      <w:kern w:val="2"/>
      <w:sz w:val="28"/>
      <w:szCs w:val="24"/>
    </w:rPr>
  </w:style>
  <w:style w:type="paragraph" w:customStyle="1" w:styleId="af5">
    <w:name w:val="论文题目"/>
    <w:link w:val="Char"/>
    <w:autoRedefine/>
    <w:qFormat/>
    <w:pPr>
      <w:jc w:val="center"/>
    </w:pPr>
    <w:rPr>
      <w:rFonts w:eastAsia="黑体"/>
      <w:iCs/>
      <w:kern w:val="2"/>
      <w:sz w:val="44"/>
      <w:szCs w:val="24"/>
    </w:rPr>
    <w:semiHidden/>
    <w:unhideWhenUsed/>
  </w:style>
  <w:style w:type="paragraph" w:customStyle="1" w:styleId="af6">
    <w:name w:val="中文摘要标题"/>
    <w:next w:val="a"/>
    <w:autoRedefine/>
    <w:qFormat/>
    <w:pPr>
      <w:keepLines/>
      <w:snapToGrid w:val="0"/>
      <w:spacing w:before="240" w:after="240" w:line="500" w:lineRule="atLeast"/>
      <w:jc w:val="center"/>
      <w:outlineLvl w:val="0"/>
      <w:keepNext/>
      <w:widowControl/>
    </w:pPr>
    <w:rPr>
      <w:rFonts w:eastAsia="黑体"/>
      <w:kern w:val="2"/>
      <w:sz w:val="32"/>
      <w:szCs w:val="24"/>
    </w:rPr>
  </w:style>
  <w:style w:type="character" w:customStyle="1" w:styleId="Char">
    <w:name w:val="论文题目 Char"/>
    <w:link w:val="af5"/>
    <w:uiPriority w:val="1"/>
    <w:semiHidden/>
    <w:unhideWhenUsed/>
    <w:rPr>
      <w:rFonts w:eastAsia="黑体"/>
      <w:iCs/>
      <w:kern w:val="2"/>
      <w:sz w:val="44"/>
      <w:szCs w:val="24"/>
    </w:rPr>
  </w:style>
  <w:style w:type="paragraph" w:customStyle="1" w:styleId="af7">
    <w:name w:val="正文页眉"/>
    <w:autoRedefine/>
    <w:qFormat/>
    <w:pPr>
      <w:jc w:val="center"/>
    </w:pPr>
    <w:rPr>
      <w:rFonts w:ascii="华文楷体" w:eastAsia="华文楷体" w:hAnsi="华文楷体"/>
      <w:bCs/>
      <w:noProof/>
      <w:kern w:val="2"/>
      <w:sz w:val="28"/>
      <w:szCs w:val="28"/>
    </w:rPr>
  </w:style>
  <w:style w:type="paragraph" w:customStyle="1" w:styleId="af8">
    <w:name w:val="非正文页脚"/>
    <w:autoRedefine/>
    <w:qFormat/>
    <w:pPr>
      <w:pBdr>
        <w:top w:val="single" w:sz="4" w:space="0" w:color="auto"/>
      </w:pBdr>
      <w:spacing w:line="280" w:lineRule="atLeast"/>
      <w:jc w:val="center"/>
    </w:pPr>
    <w:rPr>
      <w:kern w:val="2"/>
      <w:sz w:val="21"/>
      <w:szCs w:val="24"/>
    </w:rPr>
  </w:style>
  <w:style w:type="paragraph" w:customStyle="1" w:styleId="afa">
    <w:name w:val="附录内容"/>
    <w:autoRedefine/>
    <w:qFormat/>
    <w:pPr>
      <w:jc w:val="both"/>
    </w:pPr>
    <w:rPr>
      <w:kern w:val="2"/>
      <w:sz w:val="24"/>
      <w:szCs w:val="24"/>
    </w:rPr>
    <w:semiHidden/>
    <w:unhideWhenUsed/>
  </w:style>
  <w:style w:type="paragraph" w:customStyle="1" w:styleId="afb">
    <w:name w:val="英文摘要"/>
    <w:autoRedefine/>
    <w:qFormat/>
    <w:pPr>
      <w:spacing w:line="300" w:lineRule="auto"/>
      <w:ind w:firstLineChars="200" w:firstLine="560"/>
      <w:jc w:val="both"/>
    </w:pPr>
    <w:rPr>
      <w:kern w:val="2"/>
      <w:sz w:val="24"/>
      <w:szCs w:val="24"/>
    </w:rPr>
  </w:style>
  <w:style w:type="paragraph" w:customStyle="1" w:styleId="afc">
    <w:name w:val="致谢内容"/>
    <w:autoRedefine/>
    <w:qFormat/>
    <w:pPr>
      <w:jc w:val="both"/>
    </w:pPr>
    <w:rPr>
      <w:kern w:val="2"/>
      <w:sz w:val="24"/>
      <w:szCs w:val="24"/>
    </w:rPr>
    <w:semiHidden/>
    <w:unhideWhenUsed/>
  </w:style>
  <w:style w:type="character" w:customStyle="1" w:styleId="afd">
    <w:name w:val="关键词头"/>
    <w:uiPriority w:val="1"/>
    <w:qFormat/>
    <w:rPr>
      <w:rFonts w:eastAsia="黑体"/>
      <w:b/>
      <w:sz w:val="28"/>
    </w:rPr>
  </w:style>
  <w:style w:type="paragraph" w:customStyle="1" w:styleId="afe">
    <w:name w:val="关键词段落"/>
    <w:autoRedefine/>
    <w:qFormat/>
    <w:pPr>
      <w:spacing w:before="440"/>
      <w:jc w:val="both"/>
    </w:pPr>
    <w:rPr>
      <w:kern w:val="2"/>
      <w:sz w:val="24"/>
      <w:szCs w:val="24"/>
    </w:rPr>
  </w:style>
  <w:style w:type="paragraph" w:customStyle="1" w:styleId="aff">
    <w:name w:val="中文摘要"/>
    <w:autoRedefine/>
    <w:qFormat/>
    <w:pPr>
      <w:snapToGrid w:val="0"/>
      <w:spacing w:line="300" w:lineRule="auto"/>
      <w:ind w:firstLineChars="200" w:firstLine="200"/>
      <w:jc w:val="both"/>
    </w:pPr>
    <w:rPr>
      <w:kern w:val="2"/>
      <w:sz w:val="24"/>
      <w:szCs w:val="24"/>
    </w:rPr>
  </w:style>
  <w:style w:type="paragraph" w:customStyle="1" w:styleId="aff0">
    <w:name w:val="表底段落"/>
    <w:autoRedefine/>
    <w:qFormat/>
    <w:pPr>
      <w:spacing w:line="280" w:lineRule="atLeast"/>
      <w:jc w:val="center"/>
    </w:pPr>
    <w:rPr>
      <w:kern w:val="2"/>
      <w:sz w:val="21"/>
      <w:szCs w:val="24"/>
    </w:rPr>
    <w:semiHidden/>
    <w:unhideWhenUsed/>
  </w:style>
  <w:style w:type="paragraph" w:customStyle="1" w:styleId="aff1">
    <w:name w:val="致谢标题"/>
    <w:autoRedefine/>
    <w:qFormat/>
    <w:pPr>
      <w:keepNext/>
      <w:keepLines/>
      <w:jc w:val="center"/>
    </w:pPr>
    <w:rPr>
      <w:rFonts w:eastAsia="黑体"/>
      <w:bCs/>
      <w:kern w:val="2"/>
      <w:sz w:val="32"/>
      <w:szCs w:val="24"/>
    </w:rPr>
  </w:style>
  <w:style w:type="character" w:customStyle="1" w:styleId="90">
    <w:name w:val="标题 9 字符"/>
    <w:link w:val="9"/>
    <w:semiHidden/>
    <w:uiPriority w:val="1"/>
    <w:unhideWhenUsed/>
    <w:rPr>
      <w:rFonts w:asciiTheme="majorHAnsi" w:eastAsiaTheme="majorEastAsia" w:hAnsiTheme="majorHAnsi" w:cstheme="majorBidi"/>
      <w:kern w:val="2"/>
      <w:sz w:val="21"/>
      <w:szCs w:val="21"/>
    </w:rPr>
  </w:style>
  <w:style w:type="character" w:customStyle="1" w:styleId="80">
    <w:name w:val="标题 8 字符"/>
    <w:link w:val="8"/>
    <w:semiHidden/>
    <w:uiPriority w:val="1"/>
    <w:unhideWhenUsed/>
    <w:rPr>
      <w:rFonts w:asciiTheme="majorHAnsi" w:eastAsiaTheme="majorEastAsia" w:hAnsiTheme="majorHAnsi" w:cstheme="majorBidi"/>
      <w:kern w:val="2"/>
      <w:sz w:val="24"/>
      <w:szCs w:val="24"/>
    </w:rPr>
  </w:style>
  <w:style w:type="character" w:customStyle="1" w:styleId="70">
    <w:name w:val="标题 7 字符"/>
    <w:link w:val="7"/>
    <w:semiHidden/>
    <w:uiPriority w:val="1"/>
    <w:unhideWhenUsed/>
    <w:rPr>
      <w:rFonts w:eastAsiaTheme="majorEastAsia"/>
      <w:bCs/>
      <w:kern w:val="2"/>
      <w:sz w:val="24"/>
      <w:szCs w:val="24"/>
    </w:rPr>
  </w:style>
  <w:style w:type="paragraph" w:customStyle="1" w:styleId="aff2">
    <w:name w:val="表格注解"/>
    <w:autoRedefine/>
    <w:qFormat/>
    <w:pPr>
      <w:jc w:val="both"/>
    </w:pPr>
    <w:rPr>
      <w:kern w:val="2"/>
      <w:sz w:val="21"/>
      <w:szCs w:val="21"/>
    </w:rPr>
    <w:semiHidden/>
    <w:unhideWhenUsed/>
  </w:style>
  <w:style w:type="character" w:customStyle="1" w:styleId="aff3">
    <w:name w:val="摘要词头"/>
    <w:uiPriority w:val="1"/>
    <w:qFormat/>
    <w:semiHidden/>
    <w:unhideWhenUsed/>
    <w:rPr>
      <w:rFonts w:eastAsia="黑体"/>
      <w:sz w:val="28"/>
    </w:rPr>
  </w:style>
  <w:style w:type="paragraph" w:customStyle="1" w:styleId="aff4">
    <w:name w:val="附加标题"/>
    <w:next w:val="a"/>
    <w:autoRedefine/>
    <w:qFormat/>
    <w:pPr>
      <w:snapToGrid w:val="0"/>
      <w:ind w:firstLineChars="800" w:firstLine="800"/>
      <w:jc w:val="center"/>
    </w:pPr>
    <w:rPr>
      <w:kern w:val="2"/>
      <w:sz w:val="30"/>
      <w:szCs w:val="24"/>
    </w:rPr>
    <w:semiHidden/>
    <w:unhideWhenUsed/>
  </w:style>
  <w:style w:type="paragraph" w:customStyle="1" w:styleId="aff5">
    <w:name w:val="表前空段"/>
    <w:autoRedefine/>
    <w:qFormat/>
    <w:pPr>
      <w:spacing w:line="180" w:lineRule="exact"/>
      <w:jc w:val="both"/>
    </w:pPr>
    <w:rPr>
      <w:kern w:val="2"/>
      <w:sz w:val="21"/>
      <w:szCs w:val="21"/>
    </w:rPr>
    <w:semiHidden/>
    <w:unhideWhenUsed/>
  </w:style>
  <w:style w:type="paragraph" w:customStyle="1" w:styleId="aff6">
    <w:name w:val="独图段落"/>
    <w:autoRedefine/>
    <w:qFormat/>
    <w:pPr>
      <w:adjustRightInd w:val="0"/>
      <w:snapToGrid w:val="0"/>
      <w:spacing w:line="360" w:lineRule="auto"/>
      <w:jc w:val="center"/>
    </w:pPr>
    <w:rPr>
      <w:kern w:val="2"/>
      <w:sz w:val="30"/>
      <w:szCs w:val="24"/>
    </w:rPr>
  </w:style>
  <w:style w:type="paragraph" w:customStyle="1" w:styleId="aff7">
    <w:name w:val="作者单位"/>
    <w:autoRedefine/>
    <w:qFormat/>
    <w:pPr>
      <w:spacing w:line="280" w:lineRule="atLeast"/>
      <w:jc w:val="center"/>
    </w:pPr>
    <w:rPr>
      <w:kern w:val="2"/>
      <w:sz w:val="21"/>
      <w:szCs w:val="24"/>
    </w:rPr>
    <w:semiHidden/>
    <w:unhideWhenUsed/>
  </w:style>
  <w:style w:type="paragraph" w:customStyle="1" w:styleId="aff8">
    <w:name w:val="论文作者"/>
    <w:autoRedefine/>
    <w:qFormat/>
    <w:pPr>
      <w:snapToGrid w:val="0"/>
      <w:spacing w:line="280" w:lineRule="atLeast"/>
      <w:jc w:val="center"/>
    </w:pPr>
    <w:rPr>
      <w:kern w:val="2"/>
      <w:sz w:val="21"/>
      <w:szCs w:val="24"/>
    </w:rPr>
    <w:semiHidden/>
    <w:unhideWhenUsed/>
  </w:style>
  <w:style w:type="paragraph" w:customStyle="1" w:styleId="aff9">
    <w:name w:val="表后空段"/>
    <w:autoRedefine/>
    <w:qFormat/>
    <w:pPr>
      <w:snapToGrid w:val="0"/>
      <w:spacing w:line="180" w:lineRule="exact"/>
      <w:jc w:val="both"/>
    </w:pPr>
    <w:rPr>
      <w:kern w:val="2"/>
      <w:sz w:val="21"/>
      <w:szCs w:val="21"/>
    </w:rPr>
    <w:semiHidden/>
    <w:unhideWhenUsed/>
  </w:style>
  <w:style w:type="character" w:customStyle="1" w:styleId="affb">
    <w:name w:val="页眉 字符"/>
    <w:link w:val="a5"/>
    <w:uiPriority w:val="1"/>
    <w:semiHidden/>
    <w:unhideWhenUsed/>
    <w:rPr>
      <w:kern w:val="2"/>
      <w:sz w:val="18"/>
      <w:szCs w:val="18"/>
    </w:rPr>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pacing w:before="360" w:after="240"/>
      <w:jc w:val="center"/>
      <w:outlineLvl w:val="0"/>
    </w:pPr>
    <w:rPr>
      <w:rFonts w:eastAsia="黑体"/>
      <w:bCs/>
      <w:kern w:val="2"/>
      <w:sz w:val="32"/>
      <w:szCs w:val="24"/>
    </w:rPr>
    <w:semiHidden/>
    <w:unhideWhenUsed/>
  </w:style>
  <w:style w:type="paragraph" w:customStyle="1" w:styleId="affe">
    <w:name w:val="目录标题"/>
    <w:link w:val="afff"/>
    <w:autoRedefine/>
    <w:qFormat/>
    <w:rsid w:val="00575CF7"/>
    <w:pPr>
      <w:spacing w:before="360" w:after="240"/>
      <w:jc w:val="center"/>
      <w:outlineLvl w:val="0"/>
      <w:keepNext/>
      <w:keepLines/>
      <w:widowControl/>
    </w:pPr>
    <w:rPr>
      <w:rFonts w:eastAsia="黑体"/>
      <w:bCs/>
      <w:kern w:val="2"/>
      <w:sz w:val="32"/>
      <w:szCs w:val="24"/>
    </w:rPr>
  </w:style>
  <w:style w:type="paragraph" w:customStyle="1" w:styleId="afff2">
    <w:name w:val="文献标题"/>
    <w:autoRedefine/>
    <w:qFormat/>
    <w:pPr>
      <w:keepNext/>
      <w:spacing w:before="360" w:after="240"/>
      <w:jc w:val="center"/>
      <w:outlineLvl w:val="0"/>
    </w:pPr>
    <w:rPr>
      <w:rFonts w:eastAsia="黑体"/>
      <w:bCs/>
      <w:kern w:val="2"/>
      <w:sz w:val="32"/>
      <w:szCs w:val="24"/>
    </w:rPr>
  </w:style>
  <w:style w:type="paragraph" w:customStyle="1" w:styleId="afff3">
    <w:name w:val="英文摘要标题"/>
    <w:autoRedefine/>
    <w:qFormat/>
    <w:pPr>
      <w:keepLines/>
      <w:snapToGrid w:val="0"/>
      <w:spacing w:before="240" w:after="240" w:line="500" w:lineRule="atLeast"/>
      <w:jc w:val="center"/>
      <w:outlineLvl w:val="0"/>
      <w:keepNext/>
      <w:widowControl/>
    </w:pPr>
    <w:rPr>
      <w:rFonts w:eastAsia="黑体"/>
      <w:kern w:val="2"/>
      <w:sz w:val="32"/>
      <w:szCs w:val="24"/>
    </w:rPr>
  </w:style>
  <w:style w:type="paragraph" w:styleId="afff4">
    <w:name w:val="footnote text"/>
    <w:link w:val="afff5"/>
    <w:autoRedefine/>
    <w:semiHidden/>
    <w:unhideWhenUsed/>
    <w:qFormat/>
    <w:rsid w:val="003332E0"/>
    <w:pPr>
      <w:widowControl w:val="0"/>
      <w:topLinePunct/>
      <w:adjustRightInd w:val="0"/>
      <w:snapToGrid w:val="0"/>
      <w:spacing w:before="20" w:after="20" w:line="420" w:lineRule="atLeast"/>
      <w:ind w:firstLineChars="0" w:firstLine="454"/>
      <w:jc w:val="both"/>
      <w:textAlignment w:val="baseline"/>
    </w:pPr>
    <w:rPr>
      <w:sz w:val="18"/>
      <w:szCs w:val="18"/>
      <w:kern w:val="2"/>
    </w:rPr>
  </w:style>
  <w:style w:type="character" w:customStyle="1" w:styleId="afff5">
    <w:name w:val="脚注文本 字符"/>
    <w:link w:val="afff4"/>
    <w:semiHidden/>
    <w:uiPriority w:val="1"/>
    <w:unhideWhenUsed/>
    <w:rPr>
      <w:kern w:val="2"/>
      <w:sz w:val="18"/>
      <w:szCs w:val="18"/>
    </w:rPr>
  </w:style>
  <w:style w:type="character" w:customStyle="1" w:styleId="afff8">
    <w:name w:val="文档结构图 字符"/>
    <w:link w:val="afff7"/>
    <w:semiHidden/>
    <w:uiPriority w:val="1"/>
    <w:unhideWhenUsed/>
    <w:rPr>
      <w:rFonts w:ascii="宋体"/>
      <w:kern w:val="2"/>
      <w:sz w:val="18"/>
      <w:szCs w:val="18"/>
    </w:rPr>
  </w:style>
  <w:style w:type="paragraph" w:styleId="TOC5">
    <w:name w:val="toc 5"/>
    <w:next w:val="a"/>
    <w:autoRedefine/>
    <w:semiHidden/>
    <w:unhideWhenUsed/>
    <w:qFormat/>
    <w:rsid w:val="003332E0"/>
    <w:pPr>
      <w:ind w:leftChars="800" w:left="800" w:firstLineChars="0" w:firstLine="454"/>
      <w:widowControl w:val="0"/>
      <w:topLinePunct/>
      <w:adjustRightInd w:val="0"/>
      <w:snapToGrid w:val="0"/>
      <w:spacing w:before="20" w:after="20" w:line="420" w:lineRule="atLeast"/>
      <w:jc w:val="both"/>
      <w:textAlignment w:val="baseline"/>
    </w:pPr>
    <w:rPr>
      <w:kern w:val="2"/>
      <w:sz w:val="24"/>
      <w:szCs w:val="24"/>
    </w:rPr>
  </w:style>
  <w:style w:type="paragraph" w:customStyle="1" w:styleId="afffd">
    <w:name w:val="非正文页眉"/>
    <w:autoRedefine/>
    <w:qFormat/>
    <w:pPr>
      <w:jc w:val="center"/>
    </w:pPr>
    <w:rPr>
      <w:rFonts w:ascii="华文楷体" w:eastAsia="华文楷体" w:hAnsi="华文楷体"/>
      <w:bCs/>
      <w:noProof/>
      <w:kern w:val="2"/>
      <w:sz w:val="28"/>
      <w:szCs w:val="28"/>
    </w:rPr>
  </w:style>
  <w:style w:type="paragraph" w:customStyle="1" w:styleId="afffe">
    <w:name w:val="正文页脚"/>
    <w:autoRedefine/>
    <w:qFormat/>
    <w:pPr>
      <w:pBdr>
        <w:top w:val="single" w:sz="4" w:space="1" w:color="auto"/>
      </w:pBdr>
      <w:jc w:val="center"/>
    </w:pPr>
    <w:rPr>
      <w:rFonts w:eastAsiaTheme="minorEastAsia"/>
      <w:noProof/>
      <w:kern w:val="2"/>
      <w:sz w:val="21"/>
      <w:szCs w:val="21"/>
    </w:rPr>
  </w:style>
  <w:style w:type="paragraph" w:customStyle="1" w:styleId="affff">
    <w:name w:val="有图题图"/>
    <w:autoRedefine/>
    <w:qFormat/>
    <w:pPr>
      <w:jc w:val="center"/>
    </w:pPr>
    <w:rPr>
      <w:kern w:val="2"/>
      <w:sz w:val="24"/>
      <w:szCs w:val="24"/>
    </w:rPr>
  </w:style>
  <w:style w:type="paragraph" w:customStyle="1" w:styleId="affff0">
    <w:name w:val="题附段落"/>
    <w:link w:val="affff1"/>
    <w:autoRedefine/>
    <w:qFormat/>
    <w:rsid w:val="00575CF7"/>
    <w:pPr>
      <w:outlineLvl w:val="9"/>
      <w:spacing w:before="360" w:after="240"/>
      <w:jc w:val="center"/>
      <w:keepNext/>
      <w:keepLines/>
      <w:widowControl/>
    </w:pPr>
    <w:rPr>
      <w:sz w:val="24"/>
      <w:rFonts w:eastAsia="黑体"/>
      <w:bCs/>
      <w:kern w:val="2"/>
      <w:szCs w:val="24"/>
    </w:rPr>
    <w:semiHidden/>
    <w:unhideWhenUsed/>
  </w:style>
  <w:style w:type="character" w:customStyle="1" w:styleId="afff">
    <w:name w:val="目录标题 字符"/>
    <w:link w:val="affe"/>
    <w:rsid w:val="00575CF7"/>
    <w:uiPriority w:val="1"/>
    <w:semiHidden/>
    <w:unhideWhenUsed/>
    <w:rPr>
      <w:rFonts w:eastAsia="黑体"/>
      <w:bCs/>
      <w:kern w:val="2"/>
      <w:sz w:val="32"/>
      <w:szCs w:val="24"/>
    </w:rPr>
  </w:style>
  <w:style w:type="character" w:customStyle="1" w:styleId="affff1">
    <w:name w:val="题附段落 字符"/>
    <w:basedOn w:val="a0"/>
    <w:link w:val="affff0"/>
    <w:rsid w:val="00575CF7"/>
    <w:uiPriority w:val="1"/>
    <w:semiHidden/>
    <w:unhideWhenUsed/>
    <w:rPr>
      <w:rFonts w:eastAsia="黑体"/>
      <w:bCs/>
      <w:kern w:val="2"/>
      <w:sz w:val="24"/>
      <w:szCs w:val="24"/>
    </w:rPr>
  </w:style>
  <w:style w:type="paragraph" w:customStyle="1" w:styleId="affff2">
    <w:name w:val="图下说明"/>
    <w:link w:val="affff3"/>
    <w:autoRedefine/>
    <w:qFormat/>
    <w:rsid w:val="00575CF7"/>
    <w:pPr>
      <w:jc w:val="left"/>
      <w:outlineLvl w:val="9"/>
      <w:spacing w:before="360" w:after="240"/>
      <w:keepNext/>
      <w:keepLines/>
      <w:widowControl/>
    </w:pPr>
    <w:rPr>
      <w:sz w:val="24"/>
      <w:rFonts w:eastAsia="黑体"/>
      <w:bCs/>
      <w:kern w:val="2"/>
      <w:szCs w:val="24"/>
    </w:rPr>
  </w:style>
  <w:style w:type="character" w:customStyle="1" w:styleId="affff3">
    <w:name w:val="图下说明 字符"/>
    <w:basedOn w:val="a0"/>
    <w:link w:val="affff2"/>
    <w:rsid w:val="00575CF7"/>
    <w:uiPriority w:val="1"/>
    <w:semiHidden/>
    <w:unhideWhenUsed/>
    <w:rPr>
      <w:rFonts w:eastAsia="黑体"/>
      <w:bCs/>
      <w:kern w:val="2"/>
      <w:sz w:val="24"/>
      <w:szCs w:val="24"/>
    </w:rPr>
  </w:style>
  <w:style w:type="paragraph" w:customStyle="1" w:styleId="affff4">
    <w:name w:val="无编号标题"/>
    <w:link w:val="affff5"/>
    <w:autoRedefine/>
    <w:qFormat/>
    <w:rsid w:val="00575CF7"/>
    <w:pPr>
      <w:outlineLvl w:val="9"/>
      <w:spacing w:before="360" w:after="240"/>
      <w:jc w:val="center"/>
      <w:keepNext/>
      <w:keepLines/>
      <w:widowControl/>
    </w:pPr>
    <w:rPr>
      <w:b/>
      <w:sz w:val="24"/>
      <w:rFonts w:eastAsia="黑体"/>
      <w:bCs/>
      <w:kern w:val="2"/>
      <w:szCs w:val="24"/>
    </w:rPr>
    <w:semiHidden/>
    <w:unhideWhenUsed/>
  </w:style>
  <w:style w:type="character" w:customStyle="1" w:styleId="affff5">
    <w:name w:val="无编号标题 字符"/>
    <w:basedOn w:val="a0"/>
    <w:link w:val="affff4"/>
    <w:rsid w:val="00575CF7"/>
    <w:uiPriority w:val="1"/>
    <w:semiHidden/>
    <w:unhideWhenUsed/>
    <w:rPr>
      <w:rFonts w:eastAsia="黑体"/>
      <w:b/>
      <w:bCs/>
      <w:kern w:val="2"/>
      <w:sz w:val="24"/>
      <w:szCs w:val="24"/>
    </w:rPr>
  </w:style>
  <w:style w:type="paragraph" w:customStyle="1" w:styleId="affff6">
    <w:name w:val="表单位段"/>
    <w:link w:val="affff7"/>
    <w:autoRedefine/>
    <w:qFormat/>
    <w:rsid w:val="00575CF7"/>
    <w:pPr>
      <w:jc w:val="right"/>
      <w:outlineLvl w:val="9"/>
      <w:spacing w:before="360" w:after="240"/>
      <w:keepNext/>
      <w:keepLines/>
      <w:widowControl/>
    </w:pPr>
    <w:rPr>
      <w:sz w:val="24"/>
      <w:rFonts w:eastAsia="黑体"/>
      <w:bCs/>
      <w:kern w:val="2"/>
      <w:szCs w:val="24"/>
    </w:rPr>
    <w:semiHidden/>
    <w:unhideWhenUsed/>
  </w:style>
  <w:style w:type="character" w:customStyle="1" w:styleId="affff7">
    <w:name w:val="表单位段 字符"/>
    <w:basedOn w:val="a0"/>
    <w:link w:val="affff6"/>
    <w:rsid w:val="00575CF7"/>
    <w:uiPriority w:val="1"/>
    <w:semiHidden/>
    <w:unhideWhenUsed/>
    <w:rPr>
      <w:rFonts w:eastAsia="黑体"/>
      <w:bCs/>
      <w:kern w:val="2"/>
      <w:sz w:val="24"/>
      <w:szCs w:val="24"/>
    </w:rPr>
  </w:style>
  <w:style w:type="paragraph" w:customStyle="1" w:styleId="affff8">
    <w:name w:val="表内数值段"/>
    <w:link w:val="affff9"/>
    <w:autoRedefine/>
    <w:rsid w:val="00575CF7"/>
    <w:qFormat/>
    <w:pPr>
      <w:pageBreakBefore w:val="0"/>
      <w:spacing w:before="0" w:after="0" w:line="240" w:lineRule="atLeast"/>
      <w:outlineLvl w:val="9"/>
      <w:jc w:val="center"/>
      <w:keepNext/>
      <w:keepLines/>
      <w:widowControl/>
    </w:pPr>
    <w:rPr>
      <w:sz w:val="24"/>
      <w:rFonts w:eastAsia="黑体"/>
      <w:bCs/>
      <w:kern w:val="2"/>
      <w:szCs w:val="24"/>
    </w:rPr>
    <w:semiHidden/>
    <w:unhideWhenUsed/>
  </w:style>
  <w:style w:type="character" w:customStyle="1" w:styleId="affff9">
    <w:name w:val="表内数值段 字符"/>
    <w:basedOn w:val="a0"/>
    <w:link w:val="affff8"/>
    <w:rsid w:val="00575CF7"/>
    <w:uiPriority w:val="1"/>
    <w:semiHidden/>
    <w:unhideWhenUsed/>
    <w:rPr>
      <w:rFonts w:eastAsia="黑体"/>
      <w:bCs/>
      <w:kern w:val="2"/>
      <w:sz w:val="24"/>
      <w:szCs w:val="24"/>
    </w:rPr>
  </w:style>
  <w:style w:type="paragraph" w:customStyle="1" w:styleId="affffa">
    <w:name w:val="斜表头首段"/>
    <w:link w:val="affffb"/>
    <w:autoRedefine/>
    <w:qFormat/>
    <w:rsid w:val="00575CF7"/>
    <w:pPr>
      <w:jc w:val="right"/>
      <w:outlineLvl w:val="9"/>
      <w:spacing w:before="360" w:after="240"/>
      <w:keepNext/>
      <w:keepLines/>
      <w:widowControl/>
    </w:pPr>
    <w:rPr>
      <w:sz w:val="21"/>
      <w:rFonts w:eastAsia="黑体"/>
      <w:bCs/>
      <w:kern w:val="2"/>
      <w:szCs w:val="24"/>
    </w:rPr>
    <w:semiHidden/>
    <w:unhideWhenUsed/>
  </w:style>
  <w:style w:type="character" w:customStyle="1" w:styleId="affffb">
    <w:name w:val="斜表头首段 字符"/>
    <w:basedOn w:val="a0"/>
    <w:link w:val="affffa"/>
    <w:rsid w:val="00575CF7"/>
    <w:uiPriority w:val="1"/>
    <w:semiHidden/>
    <w:unhideWhenUsed/>
    <w:rPr>
      <w:rFonts w:eastAsia="黑体"/>
      <w:bCs/>
      <w:kern w:val="2"/>
      <w:sz w:val="21"/>
      <w:szCs w:val="24"/>
    </w:rPr>
  </w:style>
  <w:style w:type="paragraph" w:customStyle="1" w:styleId="affffc">
    <w:name w:val="斜表头尾段"/>
    <w:link w:val="affffd"/>
    <w:autoRedefine/>
    <w:qFormat/>
    <w:rsid w:val="00575CF7"/>
    <w:pPr>
      <w:jc w:val="left"/>
      <w:outlineLvl w:val="9"/>
      <w:spacing w:before="360" w:after="240"/>
      <w:keepNext/>
      <w:keepLines/>
      <w:widowControl/>
    </w:pPr>
    <w:rPr>
      <w:sz w:val="21"/>
      <w:rFonts w:eastAsia="黑体"/>
      <w:bCs/>
      <w:kern w:val="2"/>
      <w:szCs w:val="24"/>
    </w:rPr>
    <w:semiHidden/>
    <w:unhideWhenUsed/>
  </w:style>
  <w:style w:type="character" w:customStyle="1" w:styleId="affffd">
    <w:name w:val="斜表头尾段 字符"/>
    <w:basedOn w:val="a0"/>
    <w:link w:val="affffc"/>
    <w:rsid w:val="00575CF7"/>
    <w:uiPriority w:val="1"/>
    <w:semiHidden/>
    <w:unhideWhenUsed/>
    <w:rPr>
      <w:rFonts w:eastAsia="黑体"/>
      <w:bCs/>
      <w:kern w:val="2"/>
      <w:sz w:val="21"/>
      <w:szCs w:val="24"/>
    </w:rPr>
  </w:style>
  <w:style w:type="paragraph" w:customStyle="1" w:styleId="affffe">
    <w:name w:val="文献子类段"/>
    <w:link w:val="afffff"/>
    <w:autoRedefine/>
    <w:qFormat/>
    <w:rsid w:val="00575CF7"/>
    <w:pPr>
      <w:ind w:leftChars="0" w:left="420" w:hanging="420"/>
      <w:jc w:val="left"/>
      <w:outlineLvl w:val="9"/>
      <w:spacing w:before="360" w:after="240"/>
      <w:keepNext/>
      <w:keepLines/>
      <w:widowControl/>
    </w:pPr>
    <w:rPr>
      <w:sz w:val="21"/>
      <w:rFonts w:eastAsia="黑体"/>
      <w:bCs/>
      <w:kern w:val="2"/>
      <w:szCs w:val="24"/>
    </w:rPr>
    <w:semiHidden/>
    <w:unhideWhenUsed/>
  </w:style>
  <w:style w:type="character" w:customStyle="1" w:styleId="afffff">
    <w:name w:val="文献子类段 字符"/>
    <w:basedOn w:val="a0"/>
    <w:link w:val="affffe"/>
    <w:rsid w:val="00575CF7"/>
    <w:uiPriority w:val="1"/>
    <w:semiHidden/>
    <w:unhideWhenUsed/>
    <w:rPr>
      <w:rFonts w:eastAsia="黑体"/>
      <w:bCs/>
      <w:kern w:val="2"/>
      <w:sz w:val="21"/>
      <w:szCs w:val="24"/>
    </w:rPr>
  </w:style>
  <w:style w:type="paragraph" w:customStyle="1" w:styleId="afffff0">
    <w:name w:val="主标题"/>
    <w:link w:val="afffff1"/>
    <w:autoRedefine/>
    <w:semiHidden/>
    <w:unhideWhenUsed/>
    <w:qFormat/>
    <w:rsid w:val="003332E0"/>
    <w:pPr>
      <w:keepNext/>
      <w:keepLines/>
      <w:widowControl w:val="0"/>
      <w:adjustRightInd w:val="0"/>
      <w:spacing w:before="480" w:after="240" w:line="420" w:lineRule="atLeast"/>
      <w:ind w:firstLineChars="0" w:firstLine="0"/>
      <w:jc w:val="center"/>
      <w:outlineLvl w:val="0"/>
      <w:topLinePunct/>
      <w:snapToGrid w:val="0"/>
      <w:textAlignment w:val="baseline"/>
    </w:pPr>
    <w:rPr>
      <w:rFonts w:eastAsia="黑体"/>
      <w:sz w:val="32"/>
      <w:kern w:val="2"/>
      <w:szCs w:val="24"/>
    </w:rPr>
  </w:style>
  <w:style w:type="character" w:customStyle="1" w:styleId="afffff1">
    <w:name w:val="主标题 字符"/>
    <w:link w:val="afffff0"/>
    <w:uiPriority w:val="1"/>
    <w:semiHidden/>
    <w:unhideWhenUsed/>
    <w:rPr>
      <w:rFonts w:eastAsia="黑体"/>
      <w:kern w:val="2"/>
      <w:sz w:val="32"/>
      <w:szCs w:val="24"/>
    </w:rPr>
  </w:style>
  <w:style w:type="paragraph" w:styleId="cw39">
    <w:autoRedefine/>
    <w:name w:val="旧页脚"/>
    <w:oldname w:val="footer"/>
    <w:oldId w:val="a3"/>
    <w:semiHidden/>
    <w:pPr>
      <w:snapToGrid w:val="0"/>
      <w:jc w:val="left"/>
      <w:widowControl w:val="0"/>
      <w:spacing w:beforeLines="0" w:before="0" w:afterLines="0" w:after="0" w:line="240" w:lineRule="auto"/>
      <w:ind w:firstLineChars="0" w:firstLine="0" w:leftChars="0" w:left="0"/>
      <w:tabs>
        <w:tab w:val="center" w:pos="4153"/>
        <w:tab w:val="right" w:pos="8306"/>
      </w:tabs>
      <w:pBdr>
        <w:bottom w:val="none" w:sz="0" w:space="0" w:color="auto"/>
      </w:pBdr>
    </w:pPr>
    <w:rPr>
      <w:sz w:val="18"/>
      <w:kern w:val="2"/>
      <w:szCs w:val="21"/>
      <w:rFonts w:ascii="Times New Roman" w:eastAsia="宋体" w:hAnsi="Times New Roman" w:cs="Times New Roman"/>
    </w:rPr>
  </w:style>
  <w:style w:type="paragraph" w:styleId="cw40">
    <w:autoRedefine/>
    <w:name w:val="旧页眉"/>
    <w:oldname w:val="header"/>
    <w:oldId w:val="a5"/>
    <w:semiHidden/>
    <w:pPr>
      <w:snapToGrid w:val="0"/>
      <w:widowControl w:val="0"/>
      <w:jc w:val="both"/>
      <w:spacing w:beforeLines="0" w:before="0" w:afterLines="0" w:after="0" w:line="240" w:lineRule="auto"/>
      <w:ind w:firstLineChars="0" w:firstLine="0" w:leftChars="0" w:left="0"/>
      <w:pBdr>
        <w:top w:val="none" w:sz="0" w:space="1" w:color="auto"/>
        <w:left w:val="none" w:sz="0" w:space="4" w:color="auto"/>
        <w:bottom w:val="none" w:sz="0" w:space="1" w:color="auto"/>
        <w:right w:val="none" w:sz="0" w:space="4" w:color="auto"/>
      </w:pBdr>
      <w:tabs>
        <w:tab w:val="center" w:pos="4153"/>
        <w:tab w:val="right" w:pos="8306"/>
      </w:tabs>
    </w:pPr>
    <w:rPr>
      <w:sz w:val="18"/>
      <w:kern w:val="2"/>
      <w:szCs w:val="21"/>
      <w:rFonts w:ascii="Times New Roman" w:eastAsia="宋体" w:hAnsi="Times New Roman" w:cs="Times New Roman"/>
    </w:rPr>
  </w:style>
  <w:style w:type="paragraph" w:styleId="cw47">
    <w:autoRedefine/>
    <w:name w:val="旧目录 2"/>
    <w:oldname w:val="toc 2"/>
    <w:oldId w:val="TOC2"/>
    <w:semiHidden/>
    <w:pPr>
      <w:ind w:leftChars="100" w:left="240" w:firstLineChars="0" w:firstLine="0"/>
      <w:widowControl w:val="0"/>
      <w:jc w:val="both"/>
      <w:snapToGrid w:val="1"/>
      <w:spacing w:beforeLines="0" w:before="0" w:afterLines="0" w:after="0" w:line="240" w:lineRule="auto"/>
      <w:tabs>
        <w:tab w:val="right" w:leader="middleDot" w:pos="8494"/>
      </w:tabs>
      <w:pBdr>
        <w:bottom w:val="none" w:sz="0" w:space="0" w:color="auto"/>
      </w:pBdr>
    </w:pPr>
    <w:rPr>
      <w:kern w:val="2"/>
      <w:sz w:val="21"/>
      <w:szCs w:val="21"/>
      <w:rFonts w:ascii="Times New Roman" w:eastAsia="宋体" w:hAnsi="Times New Roman" w:cs="Times New Roman"/>
    </w:rPr>
  </w:style>
  <w:style w:type="paragraph" w:styleId="cw48">
    <w:autoRedefine/>
    <w:name w:val="旧目录 3"/>
    <w:oldname w:val="toc 3"/>
    <w:oldId w:val="TOC3"/>
    <w:semiHidden/>
    <w:pPr>
      <w:ind w:leftChars="250" w:left="600" w:firstLineChars="0" w:firstLine="0"/>
      <w:widowControl w:val="0"/>
      <w:jc w:val="both"/>
      <w:snapToGrid w:val="1"/>
      <w:spacing w:beforeLines="0" w:before="0" w:afterLines="0" w:after="0" w:line="240" w:lineRule="auto"/>
      <w:tabs>
        <w:tab w:val="right" w:leader="middleDot" w:pos="8494"/>
      </w:tabs>
      <w:pBdr>
        <w:bottom w:val="none" w:sz="0" w:space="0" w:color="auto"/>
      </w:pBdr>
    </w:pPr>
    <w:rPr>
      <w:kern w:val="2"/>
      <w:sz w:val="21"/>
      <w:szCs w:val="21"/>
      <w:rFonts w:ascii="Times New Roman" w:eastAsia="宋体" w:hAnsi="Times New Roman" w:cs="Times New Roman"/>
    </w:rPr>
  </w:style>
  <w:style w:type="paragraph" w:customStyle="1" w:styleId="cw50">
    <w:autoRedefine/>
    <w:name w:val="英文大标题"/>
    <w:basedOn w:val="a"/>
    <w:rsid w:val="00AB18CF"/>
    <w:pPr>
      <w:widowControl/>
    </w:pPr>
    <w:rPr>
      <w:bCs/>
    </w:rPr>
    <w:semiHidden/>
    <w:unhideWhenUsed/>
  </w:style>
  <w:style w:type="paragraph" w:customStyle="1" w:styleId="cw51">
    <w:autoRedefine/>
    <w:name w:val="英文副标题"/>
    <w:basedOn w:val="a"/>
    <w:rsid w:val="00AB18CF"/>
    <w:pPr>
      <w:widowControl/>
    </w:pPr>
    <w:rPr>
      <w:bCs/>
    </w:rPr>
    <w:semiHidden/>
    <w:unhideWhenUsed/>
  </w:style>
  <w:style w:type="paragraph" w:customStyle="1" w:styleId="cw52">
    <w:autoRedefine/>
    <w:name w:val="英文作者段"/>
    <w:basedOn w:val="a"/>
    <w:rsid w:val="00AB18CF"/>
    <w:pPr>
      <w:widowControl/>
    </w:pPr>
    <w:rPr>
      <w:bCs/>
    </w:rPr>
    <w:semiHidden/>
    <w:unhideWhenUsed/>
  </w:style>
  <w:style w:type="paragraph" w:customStyle="1" w:styleId="cw53">
    <w:autoRedefine/>
    <w:name w:val="英文单位段"/>
    <w:basedOn w:val="a"/>
    <w:rsid w:val="00AB18CF"/>
    <w:pPr>
      <w:widowControl/>
    </w:pPr>
    <w:rPr>
      <w:bCs/>
    </w:rPr>
    <w:semiHidden/>
    <w:unhideWhenUsed/>
  </w:style>
  <w:style w:type="paragraph" w:customStyle="1" w:styleId="cw54">
    <w:autoRedefine/>
    <w:name w:val="辅文献段落"/>
    <w:basedOn w:val="a"/>
    <w:rsid w:val="00AB18CF"/>
    <w:pPr>
      <w:widowControl/>
    </w:pPr>
    <w:rPr>
      <w:bCs/>
    </w:rPr>
    <w:semiHidden/>
    <w:unhideWhenUsed/>
  </w:style>
  <w:style w:type="paragraph" w:customStyle="1" w:styleId="cw55">
    <w:autoRedefine/>
    <w:name w:val="多图段落"/>
    <w:basedOn w:val="a"/>
    <w:rsid w:val="00AB18CF"/>
    <w:pPr>
      <w:widowControl/>
    </w:pPr>
    <w:rPr>
      <w:bCs/>
    </w:rPr>
    <w:semiHidden/>
    <w:unhideWhenUsed/>
  </w:style>
  <w:style w:type="paragraph" w:customStyle="1" w:styleId="cw56">
    <w:autoRedefine/>
    <w:name w:val="英文图题"/>
    <w:basedOn w:val="a"/>
    <w:rsid w:val="00AB18CF"/>
    <w:pPr>
      <w:widowControl/>
    </w:pPr>
    <w:rPr>
      <w:bCs/>
    </w:rPr>
    <w:semiHidden/>
    <w:unhideWhenUsed/>
  </w:style>
  <w:style w:type="paragraph" w:customStyle="1" w:styleId="cw57">
    <w:autoRedefine/>
    <w:name w:val="英文表题"/>
    <w:basedOn w:val="a"/>
    <w:rsid w:val="00AB18CF"/>
    <w:pPr>
      <w:widowControl/>
    </w:pPr>
    <w:rPr>
      <w:bCs/>
    </w:rPr>
    <w:semiHidden/>
    <w:unhideWhenUsed/>
  </w:style>
  <w:style w:type="paragraph" w:customStyle="1" w:styleId="cw58">
    <w:autoRedefine/>
    <w:name w:val="多图标注"/>
    <w:basedOn w:val="a"/>
    <w:rsid w:val="00AB18CF"/>
    <w:pPr>
      <w:widowControl/>
    </w:pPr>
    <w:rPr>
      <w:bCs/>
    </w:rPr>
    <w:semiHidden/>
    <w:unhideWhenUsed/>
  </w:style>
  <w:style w:type="paragraph" w:customStyle="1" w:styleId="cw59">
    <w:autoRedefine/>
    <w:name w:val="去编号特征"/>
    <w:basedOn w:val="a"/>
    <w:rsid w:val="00AB18CF"/>
    <w:pPr>
      <w:widowControl/>
    </w:pPr>
    <w:rPr>
      <w:bCs/>
    </w:rPr>
    <w:semiHidden/>
    <w:unhideWhenUsed/>
  </w:style>
  <w:style w:type="paragraph" w:customStyle="1" w:styleId="cw60">
    <w:autoRedefine/>
    <w:name w:val="引用段落"/>
    <w:basedOn w:val="a"/>
    <w:rsid w:val="00AB18CF"/>
    <w:pPr>
      <w:widowControl/>
    </w:pPr>
    <w:rPr>
      <w:bCs/>
    </w:rPr>
    <w:semiHidden/>
    <w:unhideWhenUsed/>
  </w:style>
  <w:style w:type="paragraph" w:customStyle="1" w:styleId="cw61">
    <w:autoRedefine/>
    <w:name w:val="说明段落"/>
    <w:basedOn w:val="a"/>
    <w:rsid w:val="00AB18CF"/>
    <w:pPr>
      <w:widowControl/>
    </w:pPr>
    <w:rPr>
      <w:bCs/>
    </w:rPr>
    <w:semiHidden/>
    <w:unhideWhenUsed/>
  </w:style>
  <w:style w:type="paragraph" w:customStyle="1" w:styleId="cw62">
    <w:autoRedefine/>
    <w:name w:val="单级列表"/>
    <w:basedOn w:val="a"/>
    <w:rsid w:val="00AB18CF"/>
    <w:pPr>
      <w:widowControl/>
    </w:pPr>
    <w:rPr>
      <w:bCs/>
    </w:rPr>
    <w:semiHidden/>
    <w:unhideWhenUsed/>
  </w:style>
  <w:style w:type="paragraph" w:customStyle="1" w:styleId="cw63">
    <w:autoRedefine/>
    <w:name w:val="项目列表"/>
    <w:basedOn w:val="a"/>
    <w:rsid w:val="00AB18CF"/>
    <w:pPr>
      <w:widowControl/>
    </w:pPr>
    <w:rPr>
      <w:bCs/>
    </w:rPr>
    <w:semiHidden/>
    <w:unhideWhenUsed/>
  </w:style>
  <w:style w:type="paragraph" w:customStyle="1" w:styleId="cw64">
    <w:autoRedefine/>
    <w:name w:val="代码段落"/>
    <w:basedOn w:val="a"/>
    <w:rsid w:val="00AB18CF"/>
    <w:pPr>
      <w:widowControl/>
    </w:pPr>
    <w:rPr>
      <w:bCs/>
    </w:rPr>
    <w:semiHidden/>
    <w:unhideWhenUsed/>
  </w:style>
  <w:style w:type="character" w:customStyle="1" w:styleId="cw65">
    <w:name w:val="内文突出"/>
    <w:basedOn w:val="a"/>
    <w:rsid w:val="00AB18CF"/>
    <w:pPr>
      <w:widowControl/>
    </w:pPr>
    <w:rPr>
      <w:bCs/>
    </w:rPr>
    <w:semiHidden/>
    <w:unhideWhenUsed/>
  </w:style>
  <w:style w:type="character" w:customStyle="1" w:styleId="cw66">
    <w:name w:val="公式内容"/>
    <w:basedOn w:val="a"/>
    <w:rsid w:val="00AB18CF"/>
    <w:pPr>
      <w:widowControl/>
    </w:pPr>
    <w:rPr>
      <w:bCs/>
    </w:rPr>
    <w:semiHidden/>
    <w:unhideWhenUsed/>
  </w:style>
  <w:style w:type="character" w:customStyle="1" w:styleId="cw67">
    <w:name w:val="脚注编号"/>
    <w:basedOn w:val="a"/>
    <w:rsid w:val="00AB18CF"/>
    <w:pPr>
      <w:widowControl/>
    </w:pPr>
    <w:rPr>
      <w:bCs/>
    </w:rPr>
    <w:semiHidden/>
    <w:unhideWhenUsed/>
  </w:style>
  <w:style w:type="character" w:customStyle="1" w:styleId="cw68">
    <w:name w:val="公式编号"/>
    <w:basedOn w:val="a"/>
    <w:rsid w:val="00AB18CF"/>
    <w:pPr>
      <w:widowControl/>
    </w:pPr>
    <w:rPr>
      <w:bCs/>
    </w:rPr>
    <w:semiHidden/>
    <w:unhideWhenUsed/>
  </w:style>
  <w:style w:type="character" w:customStyle="1" w:styleId="cw69">
    <w:name w:val="标题括号内容"/>
    <w:basedOn w:val="a"/>
    <w:rsid w:val="00AB18CF"/>
    <w:pPr>
      <w:widowControl/>
    </w:pPr>
    <w:rPr>
      <w:bCs/>
    </w:rPr>
    <w:semiHidden/>
    <w:unhideWhenUsed/>
  </w:style>
  <w:style w:type="paragraph" w:customStyle="1" w:styleId="cw70">
    <w:autoRedefine/>
    <w:name w:val="结论附加"/>
    <w:basedOn w:val="a"/>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wmf"/><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8.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oleObject" Target="embeddings/oleObject3.bin"/><Relationship Id="rId33" Type="http://schemas.openxmlformats.org/officeDocument/2006/relationships/numbering" Target="numbering.xml"/><Relationship Id="rId34" Type="http://schemas.openxmlformats.org/officeDocument/2006/relationships/header" Target="header2.xml"/><Relationship Id="rId35" Type="http://schemas.openxmlformats.org/officeDocument/2006/relationships/header" Target="header3.xml"/><Relationship Id="rId36" Type="http://schemas.openxmlformats.org/officeDocument/2006/relationships/footer" Target="footer3.xml"/><Relationship Id="rId37" Type="http://schemas.openxmlformats.org/officeDocument/2006/relationships/footer" Target="footer4.xml"/><Relationship Id="rId39" Type="http://schemas.openxmlformats.org/officeDocument/2006/relationships/header" Target="header7.xml"/><Relationship Id="rId40" Type="http://schemas.openxmlformats.org/officeDocument/2006/relationships/footer" Target="footer7.xml"/><Relationship Id="rId41" Type="http://schemas.openxmlformats.org/officeDocument/2006/relationships/footer" Target="footer8.xml"/><Relationship Id="rId42" Type="http://schemas.openxmlformats.org/officeDocument/2006/relationships/footer" Target="footer9.xml"/><Relationship Id="rId43" Type="http://schemas.openxmlformats.org/officeDocument/2006/relationships/header" Target="header8.xml"/><Relationship Id="rId44" Type="http://schemas.openxmlformats.org/officeDocument/2006/relationships/footer" Target="footer10.xml"/><Relationship Id="rId45" Type="http://schemas.openxmlformats.org/officeDocument/2006/relationships/footer" Target="footer11.xml"/><Relationship Id="rId46" Type="http://schemas.openxmlformats.org/officeDocument/2006/relationships/header" Target="header9.xml"/><Relationship Id="rId47" Type="http://schemas.openxmlformats.org/officeDocument/2006/relationships/header" Target="header10.xml"/><Relationship Id="rId48" Type="http://schemas.openxmlformats.org/officeDocument/2006/relationships/header" Target="header11.xml"/><Relationship Id="rId49" Type="http://schemas.openxmlformats.org/officeDocument/2006/relationships/header" Target="header12.xml"/><Relationship Id="rId50" Type="http://schemas.openxmlformats.org/officeDocument/2006/relationships/footer" Target="footer12.xml"/><Relationship Id="rId51"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51955-EDFB-4F71-8F4D-4CF74D8BA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43</Pages>
  <Words>5282</Words>
  <Characters>30109</Characters>
  <Application>Microsoft Office Word</Application>
  <DocSecurity>0</DocSecurity>
  <PresentationFormat/>
  <Lines>250</Lines>
  <Paragraphs>70</Paragraphs>
  <Slides>0</Slides>
  <Notes>0</Notes>
  <HiddenSlides>0</HiddenSlides>
  <MMClips>0</MMClips>
  <ScaleCrop>false</ScaleCrop>
  <Manager/>
  <Company/>
  <LinksUpToDate>false</LinksUpToDate>
  <CharactersWithSpaces>35321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subject/>
  <dc:creator>0</dc:creator>
  <cp:keywords/>
  <dc:description/>
  <cp:lastModifiedBy>Wenyi Fu</cp:lastModifiedBy>
  <cp:revision>17</cp:revision>
  <cp:lastPrinted>2022-05-30T13:47:00Z</cp:lastPrinted>
  <dcterms:created xsi:type="dcterms:W3CDTF">2022-05-17T12:59:00Z</dcterms:created>
  <dcterms:modified xsi:type="dcterms:W3CDTF">2022-06-14T02:21:00Z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3" name="MTWinEqns">
    <vt:bool>true</vt:bool>
  </property>
</Properties>
</file>