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3.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embeddings/oleObject3.bin" ContentType="application/vnd.openxmlformats-officedocument.oleObject"/>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C5AE72" w14:textId="77777777" w:rsidR="00AC067A" w:rsidRDefault="00AC067A">
      <w:pPr>
        <w:widowControl w:val="0"/>
        <w:snapToGrid w:val="0"/>
        <w:spacing w:afterLines="0" w:after="0" w:beforeLines="50" w:before="156" w:line="400" w:lineRule="atLeast"/>
        <w:ind w:firstLineChars="0" w:firstLine="0" w:leftChars="0" w:left="0"/>
        <w:jc w:val="both"/>
        <w:adjustRightInd w:val="0"/>
        <w:pBdr>
          <w:bottom w:val="none" w:sz="0" w:space="0" w:color="auto"/>
        </w:pBdr>
        <w:rPr>
          <w:kern w:val="2"/>
          <w:sz w:val="30"/>
          <w:szCs w:val="21"/>
          <w:rFonts w:ascii="仿宋_GB2312" w:eastAsia="仿宋_GB2312" w:hAnsi="华文中宋"/>
          <w:bCs/>
          <w:ins w:id="987729" w:author="内容修订器" w:date="2023-04-26T11:14:50Z"/>
        </w:rPr>
      </w:pPr>
      <w:ins w:id="987730" w:author="内容修订器" w:date="2023-04-26T11:14:43Z"/>
    </w:p>
    <w:p w14:paraId="0CC2519D" w14:textId="77777777" w:rsidR="00B92F05" w:rsidRDefault="00B92F05">
      <w:pPr>
        <w:widowControl w:val="0"/>
        <w:snapToGrid w:val="0"/>
        <w:spacing w:afterLines="0" w:after="0" w:beforeLines="50" w:before="156" w:line="400" w:lineRule="atLeast"/>
        <w:ind w:firstLineChars="0" w:firstLine="0" w:leftChars="0" w:left="0"/>
        <w:jc w:val="both"/>
        <w:adjustRightInd w:val="0"/>
        <w:pBdr>
          <w:bottom w:val="none" w:sz="0" w:space="0" w:color="auto"/>
        </w:pBdr>
        <w:rPr>
          <w:kern w:val="2"/>
          <w:sz w:val="30"/>
          <w:szCs w:val="21"/>
          <w:rFonts w:ascii="仿宋_GB2312" w:eastAsia="仿宋_GB2312" w:hAnsi="华文中宋"/>
          <w:bCs/>
          <w:ins w:id="987731" w:author="内容修订器" w:date="2023-04-26T11:14:50Z"/>
        </w:rPr>
      </w:pPr>
      <w:ins w:id="987732" w:author="内容修订器" w:date="2023-04-26T11:14:43Z"/>
    </w:p>
    <w:p w14:paraId="15C1B3CD" w14:textId="77777777" w:rsidR="00AC067A" w:rsidRDefault="00AC067A">
      <w:pPr>
        <w:widowControl w:val="0"/>
        <w:snapToGrid w:val="1"/>
        <w:spacing w:beforeLines="0" w:before="0" w:afterLines="0" w:after="0" w:line="500" w:lineRule="exact"/>
        <w:ind w:firstLineChars="0" w:firstLine="0" w:leftChars="0" w:left="0"/>
        <w:jc w:val="center"/>
        <w:pBdr>
          <w:bottom w:val="none" w:sz="0" w:space="0" w:color="auto"/>
        </w:pBdr>
        <w:rPr>
          <w:kern w:val="2"/>
          <w:sz w:val="32"/>
          <w:szCs w:val="21"/>
          <w:rFonts w:eastAsia="黑体"/>
          <w:b/>
          <w:ins w:id="987733" w:author="内容修订器" w:date="2023-04-26T11:14:50Z"/>
        </w:rPr>
      </w:pPr>
      <w:ins w:id="987734" w:author="内容修订器" w:date="2023-04-26T11:14:43Z"/>
    </w:p>
    <w:p w14:paraId="431B890D" w14:textId="77777777" w:rsidR="00AC067A" w:rsidRDefault="00AC067A">
      <w:pPr>
        <w:widowControl w:val="0"/>
        <w:snapToGrid w:val="1"/>
        <w:spacing w:beforeLines="0" w:before="0" w:afterLines="0" w:after="0" w:line="360" w:lineRule="auto"/>
        <w:ind w:firstLineChars="0" w:firstLine="0" w:leftChars="0" w:left="0"/>
        <w:jc w:val="center"/>
        <w:pBdr>
          <w:bottom w:val="none" w:sz="0" w:space="0" w:color="auto"/>
        </w:pBdr>
        <w:rPr>
          <w:kern w:val="2"/>
          <w:sz w:val="34"/>
          <w:szCs w:val="21"/>
          <w:rFonts w:eastAsia="黑体"/>
          <w:ins w:id="987735" w:author="内容修订器" w:date="2023-04-26T11:14:50Z"/>
        </w:rPr>
      </w:pPr>
      <w:ins w:id="987736" w:author="内容修订器" w:date="2023-04-26T11:14:43Z">
        <w:r w:rsidRPr="0018785D">
          <w:rPr>
            <w:sz w:val="21"/>
            <w:szCs w:val="21"/>
            <w:rFonts w:hAnsi="宋体" w:hint="eastAsia"/>
            <w:kern w:val="0"/>
          </w:rPr>
          <w:t xml:space="preserve"> </w:t>
        </w:r>
        <w:bookmarkStart w:id="0" w:name="_1064953734"/>
        <w:bookmarkStart w:id="1" w:name="_1065102613"/>
        <w:bookmarkEnd w:id="0"/>
        <w:bookmarkEnd w:id="1"/>
        <w:r w:rsidRPr="0018785D">
          <w:rPr>
            <w:sz w:val="21"/>
            <w:szCs w:val="21"/>
            <w:rFonts w:hAnsi="宋体"/>
            <w:kern w:val="0"/>
          </w:rPr>
          <w:object w:dxaOrig="3172" w:dyaOrig="721" w14:anchorId="77692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45pt;height:46.95pt;mso-position-horizontal-relative:page;mso-position-vertical-relative:page" o:ole="" filled="t">
              <v:imagedata r:id="rId127" o:title="" grayscale="t" bilevel="t"/>
            </v:shape>
            <o:OLEObject Type="Embed" ProgID="Word.Picture.8" ShapeID="Picture 1" DrawAspect="Content" ObjectID="_1743855580" r:id="rId126"/>
          </w:object>
        </w:r>
      </w:ins>
    </w:p>
    <w:p w14:paraId="12659FCD" w14:textId="77777777" w:rsidR="00AC067A" w:rsidRDefault="00AC067A">
      <w:pPr>
        <w:widowControl w:val="0"/>
        <w:snapToGrid w:val="0"/>
        <w:spacing w:beforeLines="0" w:before="0" w:afterLines="0" w:after="0" w:line="240" w:lineRule="auto"/>
        <w:ind w:firstLineChars="0" w:firstLine="0" w:leftChars="0" w:left="0"/>
        <w:jc w:val="center"/>
        <w:adjustRightInd w:val="0"/>
        <w:pBdr>
          <w:bottom w:val="none" w:sz="0" w:space="0" w:color="auto"/>
        </w:pBdr>
        <w:rPr>
          <w:kern w:val="2"/>
          <w:sz w:val="18"/>
          <w:szCs w:val="21"/>
          <w:b/>
          <w:bCs/>
          <w:spacing w:val="20"/>
          <w:ins w:id="987737" w:author="内容修订器" w:date="2023-04-26T11:14:50Z"/>
        </w:rPr>
      </w:pPr>
      <w:ins w:id="987738" w:author="内容修订器" w:date="2023-04-26T11:14:43Z"/>
    </w:p>
    <w:p w14:paraId="5FB03A69" w14:textId="77777777" w:rsidR="00AC067A" w:rsidRDefault="00AC067A">
      <w:pPr>
        <w:widowControl w:val="0"/>
        <w:snapToGrid w:val="0"/>
        <w:spacing w:beforeLines="0" w:before="0" w:afterLines="0" w:after="0" w:line="240" w:lineRule="auto"/>
        <w:ind w:firstLineChars="0" w:firstLine="0" w:leftChars="0" w:left="0"/>
        <w:jc w:val="center"/>
        <w:adjustRightInd w:val="0"/>
        <w:pBdr>
          <w:bottom w:val="none" w:sz="0" w:space="0" w:color="auto"/>
        </w:pBdr>
        <w:rPr>
          <w:kern w:val="2"/>
          <w:sz w:val="18"/>
          <w:szCs w:val="21"/>
          <w:b/>
          <w:bCs/>
          <w:spacing w:val="20"/>
          <w:ins w:id="987739" w:author="内容修订器" w:date="2023-04-26T11:14:50Z"/>
        </w:rPr>
      </w:pPr>
      <w:ins w:id="987740" w:author="内容修订器" w:date="2023-04-26T11:14:43Z"/>
    </w:p>
    <w:p w14:paraId="06BDBE2B" w14:textId="6EB70848" w:rsidR="00AC067A" w:rsidRDefault="00AC067A">
      <w:pPr>
        <w:widowControl w:val="0"/>
        <w:snapToGrid w:val="1"/>
        <w:spacing w:beforeLines="0" w:before="0" w:afterLines="0" w:after="0" w:line="360" w:lineRule="auto"/>
        <w:ind w:firstLineChars="0" w:firstLine="0" w:leftChars="0" w:left="0"/>
        <w:jc w:val="center"/>
        <w:pBdr>
          <w:bottom w:val="none" w:sz="0" w:space="0" w:color="auto"/>
        </w:pBdr>
        <w:rPr>
          <w:kern w:val="2"/>
          <w:sz w:val="72"/>
          <w:szCs w:val="72"/>
          <w:rFonts w:ascii="华文中宋" w:eastAsia="华文中宋" w:hAnsi="华文中宋"/>
          <w:b/>
          <w:bCs/>
          <w:spacing w:val="20"/>
          <w:ins w:id="987741" w:author="内容修订器" w:date="2023-04-26T11:14:50Z"/>
        </w:rPr>
      </w:pPr>
      <w:ins w:id="987742" w:author="内容修订器" w:date="2023-04-26T11:14:43Z">
        <w:r w:rsidRPr="0018785D">
          <w:rPr>
            <w:kern w:val="2"/>
            <w:rFonts w:ascii="华文中宋" w:eastAsia="华文中宋" w:hAnsi="华文中宋" w:hint="eastAsia"/>
            <w:b/>
            <w:bCs/>
            <w:spacing w:val="20"/>
            <w:sz w:val="72"/>
            <w:szCs w:val="72"/>
          </w:rPr>
          <w:t>本科毕业设计[论文]</w:t>
        </w:r>
      </w:ins>
    </w:p>
    <w:p w14:paraId="73BEF96A" w14:textId="77777777" w:rsidR="00F87072" w:rsidRDefault="00F87072" w:rsidP="00F87072">
      <w:pPr>
        <w:widowControl w:val="0"/>
        <w:snapToGrid w:val="1"/>
        <w:spacing w:beforeLines="0" w:before="0" w:afterLines="0" w:after="0" w:line="240" w:lineRule="auto"/>
        <w:ind w:firstLineChars="0" w:firstLine="0" w:leftChars="0" w:left="0"/>
        <w:jc w:val="both"/>
        <w:pBdr>
          <w:bottom w:val="none" w:sz="0" w:space="0" w:color="auto"/>
        </w:pBdr>
        <w:rPr>
          <w:ins w:id="987743" w:author="内容修订器" w:date="2023-04-26T11:14:50Z"/>
        </w:rPr>
      </w:pPr>
      <w:ins w:id="987744" w:author="内容修订器" w:date="2023-04-26T11:14:43Z">
        <w:rPr>
          <w:kern w:val="2"/>
          <w:sz w:val="21"/>
          <w:szCs w:val="21"/>
        </w:rPr>
      </w:ins>
    </w:p>
    <w:p w14:paraId="6830ED5E" w14:textId="77777777" w:rsidR="00AC067A" w:rsidRPr="00AE7965" w:rsidRDefault="00AC067A" w:rsidP="00AD3CA2">
      <w:pPr>
        <w:widowControl w:val="0"/>
        <w:snapToGrid w:val="1"/>
        <w:ind w:leftChars="0" w:left="0" w:right="565" w:firstLineChars="110" w:firstLine="512"/>
        <w:jc w:val="center"/>
        <w:pBdr>
          <w:bottom w:val="none" w:sz="0" w:space="0" w:color="auto"/>
        </w:pBdr>
        <w:rPr>
          <w:kern w:val="2"/>
          <w:sz w:val="44"/>
          <w:szCs w:val="44"/>
          <w:rFonts w:eastAsia="黑体" w:cs="宋体" w:ascii="黑体" w:hAnsi="黑体"/>
          <w:b/>
          <w:bCs/>
          <w:spacing w:val="12"/>
          <w:ins w:id="987745" w:author="内容修订器" w:date="2023-04-26T11:14:50Z"/>
        </w:rPr>
      </w:pPr>
      <w:ins w:id="987746" w:author="内容修订器" w:date="2023-04-26T11:14:43Z">
        <w:bookmarkStart w:id="2" w:name="cw题目"/>
        <w:r w:rsidP="005B568E">
          <w:rPr>
            <w:kern w:val="2"/>
            <w:b/>
            <w:bCs/>
            <w:spacing w:val="12"/>
            <w:rFonts w:ascii="黑体" w:eastAsia="黑体" w:hAnsi="黑体" w:cs="宋体"/>
            <w:sz w:val="44"/>
            <w:szCs w:val="44"/>
          </w:rPr>
          <w:t xml:space="preserve">互联网金融、利率市场化与商业银行盈利能力的实证研究</w:t>
        </w:r>
        <w:bookmarkEnd w:id="2"/>
      </w:ins>
    </w:p>
    <w:p w14:paraId="380F1F8B" w14:textId="77777777" w:rsidR="00AC067A" w:rsidRPr="00AE7965" w:rsidRDefault="00AC067A">
      <w:pPr>
        <w:widowControl w:val="0"/>
        <w:snapToGrid w:val="1"/>
        <w:spacing w:beforeLines="0" w:before="0" w:afterLines="0" w:after="0" w:line="360" w:lineRule="auto"/>
        <w:ind w:firstLineChars="0" w:firstLine="0" w:leftChars="0" w:left="0"/>
        <w:jc w:val="center"/>
        <w:pBdr>
          <w:bottom w:val="none" w:sz="0" w:space="0" w:color="auto"/>
        </w:pBdr>
        <w:rPr>
          <w:kern w:val="2"/>
          <w:sz w:val="44"/>
          <w:szCs w:val="44"/>
          <w:rFonts w:ascii="黑体" w:eastAsia="黑体" w:hAnsi="黑体"/>
          <w:bCs/>
          <w:color w:val="FF0000"/>
          <w:ins w:id="987747" w:author="内容修订器" w:date="2023-04-26T11:14:50Z"/>
        </w:rPr>
      </w:pPr>
      <w:ins w:id="987748" w:author="内容修订器" w:date="2023-04-26T11:14:43Z"/>
    </w:p>
    <w:p w14:paraId="1E8B30AC" w14:textId="5CD6F340" w:rsidR="00D5020D" w:rsidRDefault="00D5020D" w:rsidP="00B519C8">
      <w:pPr>
        <w:widowControl w:val="0"/>
        <w:snapToGrid w:val="1"/>
        <w:spacing w:beforeLines="0" w:before="0" w:afterLines="0" w:after="0" w:line="240" w:lineRule="auto"/>
        <w:ind w:firstLineChars="0" w:firstLine="0" w:leftChars="0" w:left="0"/>
        <w:jc w:val="both"/>
        <w:pBdr>
          <w:bottom w:val="none" w:sz="0" w:space="0" w:color="auto"/>
        </w:pBdr>
        <w:rPr>
          <w:ins w:id="987749" w:author="内容修订器" w:date="2023-04-26T11:14:50Z"/>
        </w:rPr>
      </w:pPr>
      <w:ins w:id="987750" w:author="内容修订器" w:date="2023-04-26T11:14:43Z">
        <w:rPr>
          <w:kern w:val="2"/>
          <w:sz w:val="21"/>
          <w:szCs w:val="21"/>
        </w:rPr>
      </w:ins>
    </w:p>
    <w:p w14:paraId="3D3EC401" w14:textId="77777777" w:rsidR="00D5020D" w:rsidRDefault="00D5020D" w:rsidP="00B519C8">
      <w:pPr>
        <w:widowControl w:val="0"/>
        <w:snapToGrid w:val="1"/>
        <w:spacing w:beforeLines="0" w:before="0" w:afterLines="0" w:after="0" w:line="240" w:lineRule="auto"/>
        <w:ind w:firstLineChars="0" w:firstLine="0" w:leftChars="0" w:left="0"/>
        <w:jc w:val="both"/>
        <w:pBdr>
          <w:bottom w:val="none" w:sz="0" w:space="0" w:color="auto"/>
        </w:pBdr>
        <w:rPr>
          <w:ins w:id="987751" w:author="内容修订器" w:date="2023-04-26T11:14:50Z"/>
        </w:rPr>
      </w:pPr>
      <w:ins w:id="987752" w:author="内容修订器" w:date="2023-04-26T11:14:43Z">
        <w:rPr>
          <w:kern w:val="2"/>
          <w:sz w:val="21"/>
          <w:szCs w:val="21"/>
        </w:rPr>
      </w:ins>
    </w:p>
    <w:tbl>
      <w:tblPr>
        <w:tblW w:w="3250" w:type="pct"/>
        <w:tblInd w:w="1418" w:type="dxa"/>
        <w:tblLayout w:type="fixed"/>
        <w:tblCellMar>
          <w:left w:w="0" w:type="dxa"/>
          <w:right w:w="0" w:type="dxa"/>
        </w:tblCellMar>
        <w:tblLook w:val="04A0" w:firstRow="1" w:lastRow="0" w:firstColumn="1" w:lastColumn="0" w:noHBand="0" w:noVBand="1"/>
      </w:tblPr>
      <w:tblGrid>
        <w:gridCol w:w="1417"/>
        <w:gridCol w:w="4111"/>
      </w:tblGrid>
      <w:tr w:rsidR="00B70768" w:rsidRPr="006416A8" w14:paraId="0EF0D3D5" w14:textId="77777777" w:rsidTr="00C34E7F">
        <w:trPr>
          <w:trHeight w:val="946"/>
          <w:ins w:id="987753" w:author="内容修订器" w:date="2023-04-26T11:14:50Z"/>
        </w:trPr>
        <w:tc>
          <w:tcPr>
            <w:tcW w:w="1282" w:type="pct"/>
            <w:tcMar>
              <w:left w:w="57" w:type="dxa"/>
              <w:right w:w="57" w:type="dxa"/>
            </w:tcMar>
            <w:vAlign w:val="bottom"/>
          </w:tcPr>
          <w:p w14:paraId="40F1994C" w14:textId="00AC8346" w:rsidR="00B70768" w:rsidRPr="007154AB" w:rsidRDefault="00B70768" w:rsidP="007154AB">
            <w:pPr>
              <w:widowControl w:val="0"/>
              <w:snapToGrid w:val="0"/>
              <w:spacing w:afterLines="0" w:after="0" w:beforeLines="100" w:before="312" w:line="240" w:lineRule="atLeast"/>
              <w:ind w:firstLineChars="0" w:firstLine="0" w:leftChars="0" w:left="0"/>
              <w:jc w:val="both"/>
              <w:adjustRightInd w:val="0"/>
              <w:pBdr>
                <w:bottom w:val="none" w:sz="0" w:space="0" w:color="auto"/>
              </w:pBdr>
              <w:rPr>
                <w:kern w:val="18"/>
                <w:sz w:val="30"/>
                <w:szCs w:val="30"/>
                <w:spacing w:val="24"/>
                <w:position w:val="-6"/>
                <w:ins w:id="987754" w:author="内容修订器" w:date="2023-04-26T11:14:50Z"/>
              </w:rPr>
            </w:pPr>
            <w:ins w:id="987755" w:author="内容修订器" w:date="2023-04-26T11:14:43Z">
              <w:r w:rsidRPr="007154AB">
                <w:rPr>
                  <w:rFonts w:ascii="华文中宋" w:eastAsia="华文中宋" w:hAnsi="华文中宋" w:hint="eastAsia"/>
                  <w:kern w:val="0"/>
                  <w:position w:val="-6"/>
                  <w:sz w:val="32"/>
                  <w:szCs w:val="32"/>
                </w:rPr>
                <w:t>院    系</w:t>
              </w:r>
            </w:ins>
          </w:p>
        </w:tc>
        <w:tc>
          <w:tcPr>
            <w:tcW w:w="3718" w:type="pct"/>
            <w:tcBorders>
              <w:bottom w:val="single" w:sz="4" w:space="0" w:color="auto"/>
            </w:tcBorders>
            <w:shd w:val="clear" w:color="auto" w:fill="auto"/>
            <w:vAlign w:val="bottom"/>
          </w:tcPr>
          <w:p w14:paraId="0F92D48D" w14:textId="77777777" w:rsidR="00B70768" w:rsidRPr="00D04B01" w:rsidRDefault="00B70768" w:rsidP="00477897">
            <w:pPr>
              <w:widowControl w:val="0"/>
              <w:snapToGrid w:val="1"/>
              <w:spacing w:beforeLines="0" w:before="0" w:afterLines="0" w:after="0" w:line="240" w:lineRule="auto"/>
              <w:ind w:firstLineChars="0" w:firstLine="0" w:leftChars="0" w:left="0"/>
              <w:jc w:val="center"/>
              <w:tabs>
                <w:tab w:val="left" w:pos="1260"/>
                <w:tab w:val="left" w:pos="1440"/>
              </w:tabs>
              <w:pBdr>
                <w:bottom w:val="none" w:sz="0" w:space="0" w:color="auto"/>
              </w:pBdr>
              <w:rPr>
                <w:kern w:val="2"/>
                <w:sz w:val="30"/>
                <w:szCs w:val="21"/>
                <w:rFonts w:ascii="华文中宋" w:eastAsia="华文中宋" w:hAnsi="华文中宋"/>
                <w:ins w:id="987756" w:author="内容修订器" w:date="2023-04-26T11:14:50Z"/>
              </w:rPr>
            </w:pPr>
            <w:ins w:id="987757" w:author="内容修订器" w:date="2023-04-26T11:14:43Z">
              <w:bookmarkStart w:id="3" w:name="cw院系"/>
              <w:r w:rsidP="005B568E">
                <w:rPr>
                  <w:kern w:val="2"/>
                  <w:szCs w:val="21"/>
                  <w:rFonts w:ascii="华文中宋" w:eastAsia="华文中宋" w:hAnsi="华文中宋"/>
                  <w:sz w:val="30"/>
                </w:rPr>
                <w:t xml:space="preserve">管理学院</w:t>
              </w:r>
              <w:bookmarkEnd w:id="3"/>
            </w:ins>
          </w:p>
        </w:tc>
      </w:tr>
      <w:tr w:rsidR="00B70768" w:rsidRPr="002E54A7" w14:paraId="7355F1EA" w14:textId="77777777" w:rsidTr="00C34E7F">
        <w:trPr>
          <w:trHeight w:val="946"/>
          <w:ins w:id="987758" w:author="内容修订器" w:date="2023-04-26T11:14:50Z"/>
        </w:trPr>
        <w:tc>
          <w:tcPr>
            <w:tcW w:w="1282" w:type="pct"/>
            <w:tcMar>
              <w:left w:w="57" w:type="dxa"/>
              <w:right w:w="57" w:type="dxa"/>
            </w:tcMar>
            <w:vAlign w:val="bottom"/>
          </w:tcPr>
          <w:p w14:paraId="47FB451B" w14:textId="62246DBE" w:rsidR="00B70768" w:rsidRPr="007154AB" w:rsidRDefault="00B70768" w:rsidP="007154AB">
            <w:pPr>
              <w:widowControl w:val="0"/>
              <w:snapToGrid w:val="0"/>
              <w:spacing w:afterLines="0" w:after="0" w:beforeLines="100" w:before="312" w:line="240" w:lineRule="atLeast"/>
              <w:ind w:firstLineChars="0" w:firstLine="0" w:leftChars="0" w:left="0"/>
              <w:jc w:val="both"/>
              <w:adjustRightInd w:val="0"/>
              <w:pBdr>
                <w:bottom w:val="none" w:sz="0" w:space="0" w:color="auto"/>
              </w:pBdr>
              <w:rPr>
                <w:kern w:val="2"/>
                <w:sz w:val="30"/>
                <w:szCs w:val="30"/>
                <w:position w:val="-6"/>
                <w:ins w:id="987759" w:author="内容修订器" w:date="2023-04-26T11:14:50Z"/>
              </w:rPr>
            </w:pPr>
            <w:ins w:id="987760" w:author="内容修订器" w:date="2023-04-26T11:14:43Z">
              <w:r w:rsidRPr="007154AB">
                <w:rPr>
                  <w:rFonts w:ascii="华文中宋" w:eastAsia="华文中宋" w:hAnsi="华文中宋" w:hint="eastAsia"/>
                  <w:kern w:val="0"/>
                  <w:position w:val="-6"/>
                  <w:sz w:val="32"/>
                  <w:szCs w:val="32"/>
                </w:rPr>
                <w:t>专业班级</w:t>
              </w:r>
            </w:ins>
          </w:p>
        </w:tc>
        <w:tc>
          <w:tcPr>
            <w:tcW w:w="3718" w:type="pct"/>
            <w:tcBorders>
              <w:bottom w:val="single" w:sz="4" w:space="0" w:color="auto"/>
            </w:tcBorders>
            <w:shd w:val="clear" w:color="auto" w:fill="auto"/>
            <w:vAlign w:val="bottom"/>
          </w:tcPr>
          <w:p w14:paraId="0D96F587" w14:textId="77777777" w:rsidR="00B70768" w:rsidRPr="00D04B01" w:rsidRDefault="00B70768" w:rsidP="00477897">
            <w:pPr>
              <w:widowControl w:val="0"/>
              <w:snapToGrid w:val="1"/>
              <w:spacing w:beforeLines="0" w:before="0" w:afterLines="0" w:after="0" w:line="240" w:lineRule="auto"/>
              <w:ind w:firstLineChars="0" w:firstLine="0" w:leftChars="0" w:left="0"/>
              <w:jc w:val="center"/>
              <w:tabs>
                <w:tab w:val="left" w:pos="1260"/>
                <w:tab w:val="left" w:pos="1440"/>
              </w:tabs>
              <w:pBdr>
                <w:bottom w:val="none" w:sz="0" w:space="0" w:color="auto"/>
              </w:pBdr>
              <w:rPr>
                <w:kern w:val="2"/>
                <w:sz w:val="30"/>
                <w:szCs w:val="30"/>
                <w:rFonts w:ascii="华文中宋" w:eastAsia="华文中宋" w:hAnsi="华文中宋"/>
                <w:ins w:id="987761" w:author="内容修订器" w:date="2023-04-26T11:14:50Z"/>
              </w:rPr>
            </w:pPr>
            <w:ins w:id="987762" w:author="内容修订器" w:date="2023-04-26T11:14:43Z">
              <w:bookmarkStart w:id="4" w:name="cw专业"/>
              <w:r w:rsidP="005B568E">
                <w:rPr>
                  <w:kern w:val="2"/>
                  <w:rFonts w:ascii="华文中宋" w:eastAsia="华文中宋" w:hAnsi="华文中宋"/>
                  <w:sz w:val="30"/>
                  <w:szCs w:val="30"/>
                </w:rPr>
                <w:t xml:space="preserve">财务1801班</w:t>
              </w:r>
              <w:bookmarkEnd w:id="4"/>
            </w:ins>
          </w:p>
        </w:tc>
      </w:tr>
      <w:tr w:rsidR="00B70768" w:rsidRPr="002E54A7" w14:paraId="0EE00285" w14:textId="77777777" w:rsidTr="00C34E7F">
        <w:trPr>
          <w:trHeight w:val="946"/>
          <w:ins w:id="987763" w:author="内容修订器" w:date="2023-04-26T11:14:50Z"/>
        </w:trPr>
        <w:tc>
          <w:tcPr>
            <w:tcW w:w="1282" w:type="pct"/>
            <w:tcMar>
              <w:left w:w="57" w:type="dxa"/>
              <w:right w:w="57" w:type="dxa"/>
            </w:tcMar>
            <w:vAlign w:val="bottom"/>
          </w:tcPr>
          <w:p w14:paraId="02774965" w14:textId="3F3BA941" w:rsidR="00B70768" w:rsidRPr="007154AB" w:rsidRDefault="00B70768" w:rsidP="007154AB">
            <w:pPr>
              <w:widowControl w:val="0"/>
              <w:snapToGrid w:val="0"/>
              <w:spacing w:afterLines="0" w:after="0" w:beforeLines="100" w:before="312" w:line="240" w:lineRule="atLeast"/>
              <w:ind w:firstLineChars="0" w:firstLine="0" w:leftChars="0" w:left="0"/>
              <w:jc w:val="both"/>
              <w:adjustRightInd w:val="0"/>
              <w:pBdr>
                <w:bottom w:val="none" w:sz="0" w:space="0" w:color="auto"/>
              </w:pBdr>
              <w:rPr>
                <w:kern w:val="2"/>
                <w:sz w:val="30"/>
                <w:szCs w:val="30"/>
                <w:position w:val="-6"/>
                <w:ins w:id="987764" w:author="内容修订器" w:date="2023-04-26T11:14:50Z"/>
              </w:rPr>
            </w:pPr>
            <w:ins w:id="987765" w:author="内容修订器" w:date="2023-04-26T11:14:43Z">
              <w:r w:rsidRPr="007154AB">
                <w:rPr>
                  <w:rFonts w:ascii="华文中宋" w:eastAsia="华文中宋" w:hAnsi="华文中宋" w:hint="eastAsia"/>
                  <w:kern w:val="0"/>
                  <w:position w:val="-6"/>
                  <w:sz w:val="32"/>
                  <w:szCs w:val="32"/>
                </w:rPr>
                <w:t>姓    名</w:t>
              </w:r>
            </w:ins>
          </w:p>
        </w:tc>
        <w:tc>
          <w:tcPr>
            <w:tcW w:w="3718" w:type="pct"/>
            <w:tcBorders>
              <w:top w:val="single" w:sz="4" w:space="0" w:color="auto"/>
              <w:bottom w:val="single" w:sz="4" w:space="0" w:color="auto"/>
            </w:tcBorders>
            <w:shd w:val="clear" w:color="auto" w:fill="auto"/>
            <w:vAlign w:val="bottom"/>
          </w:tcPr>
          <w:p w14:paraId="3547644F" w14:textId="77777777" w:rsidR="00B70768" w:rsidRPr="00D04B01" w:rsidRDefault="00B70768" w:rsidP="0091686A">
            <w:pPr>
              <w:widowControl w:val="0"/>
              <w:snapToGrid w:val="1"/>
              <w:spacing w:beforeLines="0" w:before="0" w:afterLines="0" w:after="0" w:line="240" w:lineRule="auto"/>
              <w:ind w:firstLineChars="0" w:firstLine="0" w:leftChars="0" w:left="0"/>
              <w:jc w:val="center"/>
              <w:tabs>
                <w:tab w:val="left" w:pos="1260"/>
                <w:tab w:val="left" w:pos="1440"/>
              </w:tabs>
              <w:pBdr>
                <w:bottom w:val="none" w:sz="0" w:space="0" w:color="auto"/>
              </w:pBdr>
              <w:rPr>
                <w:kern w:val="2"/>
                <w:sz w:val="30"/>
                <w:szCs w:val="30"/>
                <w:rFonts w:ascii="华文中宋" w:eastAsia="华文中宋" w:hAnsi="华文中宋"/>
                <w:ins w:id="987766" w:author="内容修订器" w:date="2023-04-26T11:14:50Z"/>
              </w:rPr>
            </w:pPr>
            <w:ins w:id="987767" w:author="内容修订器" w:date="2023-04-26T11:14:43Z">
              <w:bookmarkStart w:id="5" w:name="cw姓名"/>
              <w:r w:rsidP="005B568E">
                <w:rPr>
                  <w:kern w:val="2"/>
                  <w:rFonts w:ascii="华文中宋" w:eastAsia="华文中宋" w:hAnsi="华文中宋"/>
                  <w:sz w:val="30"/>
                  <w:szCs w:val="30"/>
                </w:rPr>
                <w:t xml:space="preserve">刘经纬</w:t>
              </w:r>
              <w:bookmarkEnd w:id="5"/>
            </w:ins>
          </w:p>
        </w:tc>
      </w:tr>
      <w:tr w:rsidR="00B70768" w:rsidRPr="002E54A7" w14:paraId="4A29976D" w14:textId="77777777" w:rsidTr="00C34E7F">
        <w:trPr>
          <w:trHeight w:val="946"/>
          <w:ins w:id="987768" w:author="内容修订器" w:date="2023-04-26T11:14:50Z"/>
        </w:trPr>
        <w:tc>
          <w:tcPr>
            <w:tcW w:w="1282" w:type="pct"/>
            <w:tcMar>
              <w:left w:w="57" w:type="dxa"/>
              <w:right w:w="57" w:type="dxa"/>
            </w:tcMar>
            <w:vAlign w:val="bottom"/>
          </w:tcPr>
          <w:p w14:paraId="432E8EDA" w14:textId="055E0098" w:rsidR="00B70768" w:rsidRPr="007154AB" w:rsidRDefault="00B70768" w:rsidP="007154AB">
            <w:pPr>
              <w:widowControl w:val="0"/>
              <w:snapToGrid w:val="0"/>
              <w:spacing w:afterLines="0" w:after="0" w:beforeLines="100" w:before="312" w:line="240" w:lineRule="atLeast"/>
              <w:ind w:firstLineChars="0" w:firstLine="0" w:leftChars="0" w:left="0"/>
              <w:jc w:val="both"/>
              <w:adjustRightInd w:val="0"/>
              <w:pBdr>
                <w:bottom w:val="none" w:sz="0" w:space="0" w:color="auto"/>
              </w:pBdr>
              <w:rPr>
                <w:kern w:val="2"/>
                <w:sz w:val="30"/>
                <w:szCs w:val="30"/>
                <w:position w:val="-6"/>
                <w:ins w:id="987769" w:author="内容修订器" w:date="2023-04-26T11:14:50Z"/>
              </w:rPr>
            </w:pPr>
            <w:ins w:id="987770" w:author="内容修订器" w:date="2023-04-26T11:14:43Z">
              <w:r w:rsidRPr="007154AB">
                <w:rPr>
                  <w:rFonts w:ascii="华文中宋" w:eastAsia="华文中宋" w:hAnsi="华文中宋" w:hint="eastAsia"/>
                  <w:kern w:val="0"/>
                  <w:position w:val="-6"/>
                  <w:sz w:val="32"/>
                  <w:szCs w:val="32"/>
                </w:rPr>
                <w:t>学    号</w:t>
              </w:r>
            </w:ins>
          </w:p>
        </w:tc>
        <w:tc>
          <w:tcPr>
            <w:tcW w:w="3718" w:type="pct"/>
            <w:tcBorders>
              <w:top w:val="single" w:sz="4" w:space="0" w:color="auto"/>
              <w:bottom w:val="single" w:sz="4" w:space="0" w:color="auto"/>
            </w:tcBorders>
            <w:shd w:val="clear" w:color="auto" w:fill="auto"/>
            <w:vAlign w:val="bottom"/>
          </w:tcPr>
          <w:p w14:paraId="6C2B09F3" w14:textId="77777777" w:rsidR="00B70768" w:rsidRPr="00D04B01" w:rsidRDefault="00B70768" w:rsidP="00477897">
            <w:pPr>
              <w:widowControl w:val="0"/>
              <w:snapToGrid w:val="1"/>
              <w:spacing w:beforeLines="0" w:before="0" w:afterLines="0" w:after="0" w:line="240" w:lineRule="auto"/>
              <w:ind w:firstLineChars="0" w:firstLine="0" w:leftChars="0" w:left="0"/>
              <w:jc w:val="center"/>
              <w:tabs>
                <w:tab w:val="left" w:pos="1260"/>
                <w:tab w:val="left" w:pos="1440"/>
              </w:tabs>
              <w:pBdr>
                <w:bottom w:val="none" w:sz="0" w:space="0" w:color="auto"/>
              </w:pBdr>
              <w:rPr>
                <w:kern w:val="2"/>
                <w:sz w:val="30"/>
                <w:szCs w:val="30"/>
                <w:rFonts w:ascii="华文中宋" w:eastAsia="华文中宋" w:hAnsi="华文中宋"/>
                <w:ins w:id="987771" w:author="内容修订器" w:date="2023-04-26T11:14:50Z"/>
              </w:rPr>
            </w:pPr>
            <w:ins w:id="987772" w:author="内容修订器" w:date="2023-04-26T11:14:43Z">
              <w:bookmarkStart w:id="6" w:name="cw学号"/>
              <w:r w:rsidP="005B568E">
                <w:rPr>
                  <w:kern w:val="2"/>
                  <w:rFonts w:ascii="华文中宋" w:eastAsia="华文中宋" w:hAnsi="华文中宋"/>
                  <w:sz w:val="30"/>
                  <w:szCs w:val="30"/>
                </w:rPr>
                <w:t xml:space="preserve">U201812093</w:t>
              </w:r>
              <w:bookmarkEnd w:id="6"/>
            </w:ins>
          </w:p>
        </w:tc>
      </w:tr>
      <w:tr w:rsidR="00B70768" w:rsidRPr="002E54A7" w14:paraId="580E5ED7" w14:textId="77777777" w:rsidTr="00C34E7F">
        <w:trPr>
          <w:trHeight w:val="946"/>
          <w:ins w:id="987773" w:author="内容修订器" w:date="2023-04-26T11:14:50Z"/>
        </w:trPr>
        <w:tc>
          <w:tcPr>
            <w:tcW w:w="1282" w:type="pct"/>
            <w:tcMar>
              <w:left w:w="57" w:type="dxa"/>
              <w:right w:w="57" w:type="dxa"/>
            </w:tcMar>
            <w:vAlign w:val="bottom"/>
          </w:tcPr>
          <w:p w14:paraId="57CDAEC3" w14:textId="76403A38" w:rsidR="00B70768" w:rsidRPr="007154AB" w:rsidRDefault="00B70768" w:rsidP="007154AB">
            <w:pPr>
              <w:widowControl w:val="0"/>
              <w:snapToGrid w:val="0"/>
              <w:spacing w:afterLines="0" w:after="0" w:beforeLines="100" w:before="312" w:line="240" w:lineRule="atLeast"/>
              <w:ind w:firstLineChars="0" w:firstLine="0" w:leftChars="0" w:left="0"/>
              <w:jc w:val="both"/>
              <w:adjustRightInd w:val="0"/>
              <w:pBdr>
                <w:bottom w:val="none" w:sz="0" w:space="0" w:color="auto"/>
              </w:pBdr>
              <w:rPr>
                <w:kern w:val="0"/>
                <w:sz w:val="32"/>
                <w:szCs w:val="32"/>
                <w:rFonts w:ascii="华文中宋" w:eastAsia="华文中宋" w:hAnsi="华文中宋"/>
                <w:position w:val="-6"/>
                <w:ins w:id="987774" w:author="内容修订器" w:date="2023-04-26T11:14:50Z"/>
              </w:rPr>
            </w:pPr>
            <w:ins w:id="987775" w:author="内容修订器" w:date="2023-04-26T11:14:43Z">
              <w:r w:rsidRPr="007154AB">
                <w:rPr>
                  <w:rFonts w:ascii="华文中宋" w:eastAsia="华文中宋" w:hAnsi="华文中宋" w:hint="eastAsia"/>
                  <w:kern w:val="0"/>
                  <w:position w:val="-6"/>
                  <w:sz w:val="32"/>
                  <w:szCs w:val="32"/>
                </w:rPr>
                <w:t>指导教师</w:t>
              </w:r>
            </w:ins>
          </w:p>
        </w:tc>
        <w:tc>
          <w:tcPr>
            <w:tcW w:w="3718" w:type="pct"/>
            <w:tcBorders>
              <w:top w:val="single" w:sz="4" w:space="0" w:color="auto"/>
              <w:bottom w:val="single" w:sz="4" w:space="0" w:color="auto"/>
            </w:tcBorders>
            <w:shd w:val="clear" w:color="auto" w:fill="auto"/>
            <w:vAlign w:val="bottom"/>
          </w:tcPr>
          <w:p w14:paraId="08B6635B" w14:textId="77777777" w:rsidR="00B70768" w:rsidRPr="008C1F9C" w:rsidRDefault="00B70768" w:rsidP="00477897">
            <w:pPr>
              <w:widowControl w:val="0"/>
              <w:snapToGrid w:val="1"/>
              <w:spacing w:beforeLines="0" w:before="0" w:afterLines="0" w:after="0" w:line="240" w:lineRule="auto"/>
              <w:ind w:firstLineChars="0" w:firstLine="0" w:leftChars="0" w:left="0"/>
              <w:jc w:val="center"/>
              <w:tabs>
                <w:tab w:val="left" w:pos="1260"/>
                <w:tab w:val="left" w:pos="1440"/>
              </w:tabs>
              <w:pBdr>
                <w:bottom w:val="none" w:sz="0" w:space="0" w:color="auto"/>
              </w:pBdr>
              <w:rPr>
                <w:kern w:val="2"/>
                <w:sz w:val="30"/>
                <w:szCs w:val="30"/>
                <w:rFonts w:ascii="华文中宋" w:eastAsia="华文中宋" w:hAnsi="华文中宋"/>
                <w:ins w:id="987776" w:author="内容修订器" w:date="2023-04-26T11:14:50Z"/>
              </w:rPr>
            </w:pPr>
            <w:ins w:id="987777" w:author="内容修订器" w:date="2023-04-26T11:14:43Z">
              <w:bookmarkStart w:id="7" w:name="cw指导"/>
              <w:r w:rsidP="005B568E">
                <w:rPr>
                  <w:kern w:val="2"/>
                  <w:rFonts w:ascii="华文中宋" w:eastAsia="华文中宋" w:hAnsi="华文中宋"/>
                  <w:sz w:val="30"/>
                  <w:szCs w:val="30"/>
                </w:rPr>
                <w:t xml:space="preserve">刘高峡</w:t>
              </w:r>
              <w:bookmarkEnd w:id="7"/>
            </w:ins>
          </w:p>
        </w:tc>
      </w:tr>
    </w:tbl>
    <w:p w14:paraId="474414AF" w14:textId="77777777" w:rsidR="00AC067A" w:rsidRDefault="00AC067A">
      <w:pPr>
        <w:widowControl w:val="0"/>
        <w:snapToGrid w:val="1"/>
        <w:spacing w:beforeLines="0" w:before="0" w:afterLines="0" w:after="0" w:line="240" w:lineRule="auto"/>
        <w:ind w:firstLineChars="0" w:firstLine="0" w:leftChars="0" w:left="0"/>
        <w:jc w:val="center"/>
        <w:pBdr>
          <w:bottom w:val="none" w:sz="0" w:space="0" w:color="auto"/>
        </w:pBdr>
        <w:rPr>
          <w:kern w:val="0"/>
          <w:sz w:val="32"/>
          <w:szCs w:val="32"/>
          <w:rFonts w:ascii="华文中宋" w:eastAsia="华文中宋" w:hAnsi="华文中宋"/>
          <w:bCs/>
          <w:ins w:id="987778" w:author="内容修订器" w:date="2023-04-26T11:14:50Z"/>
        </w:rPr>
      </w:pPr>
      <w:ins w:id="987779" w:author="内容修订器" w:date="2023-04-26T11:14:43Z"/>
    </w:p>
    <w:p w14:paraId="19DA5B50" w14:textId="0E69713D" w:rsidR="00AC067A" w:rsidRPr="00306C54" w:rsidRDefault="0031022A">
      <w:pPr>
        <w:widowControl w:val="0"/>
        <w:snapToGrid w:val="1"/>
        <w:spacing w:beforeLines="0" w:before="0" w:afterLines="0" w:after="0" w:line="360" w:lineRule="auto"/>
        <w:ind w:firstLineChars="0" w:firstLine="0" w:leftChars="0" w:left="0"/>
        <w:jc w:val="center"/>
        <w:pBdr>
          <w:bottom w:val="none" w:sz="0" w:space="0" w:color="auto"/>
        </w:pBdr>
        <w:rPr>
          <w:kern w:val="2"/>
          <w:sz w:val="36"/>
          <w:szCs w:val="36"/>
          <w:rFonts w:ascii="黑体" w:eastAsia="黑体" w:hAnsi="黑体"/>
          <w:bCs/>
          <w:ins w:id="987780" w:author="内容修订器" w:date="2023-04-26T11:14:50Z"/>
        </w:rPr>
      </w:pPr>
      <w:ins w:id="987781" w:author="内容修订器" w:date="2023-04-26T11:14:43Z">
        <w:bookmarkStart w:id="8" w:name="cw日期"/>
        <w:r w:rsidP="005B568E">
          <w:rPr>
            <w:kern w:val="2"/>
            <w:rFonts w:ascii="黑体" w:eastAsia="黑体" w:hAnsi="黑体"/>
            <w:bCs/>
            <w:sz w:val="36"/>
            <w:szCs w:val="36"/>
          </w:rPr>
          <w:t xml:space="preserve">2022年  5月 4日</w:t>
        </w:r>
        <w:bookmarkEnd w:id="8"/>
      </w:ins>
    </w:p>
    <w:p w14:paraId="68EDC874" w14:textId="77777777" w:rsidR="00AC067A" w:rsidRDefault="00AC067A">
      <w:pPr>
        <w:widowControl w:val="0"/>
        <w:snapToGrid w:val="1"/>
        <w:spacing w:beforeLines="0" w:before="0" w:afterLines="0" w:after="0" w:line="240" w:lineRule="auto"/>
        <w:ind w:leftChars="0" w:left="0" w:firstLineChars="1300" w:firstLine="4160"/>
        <w:jc w:val="both"/>
        <w:pBdr>
          <w:bottom w:val="none" w:sz="0" w:space="0" w:color="auto"/>
        </w:pBdr>
        <w:rPr>
          <w:kern w:val="0"/>
          <w:sz w:val="32"/>
          <w:szCs w:val="32"/>
          <w:rFonts w:ascii="华文中宋" w:eastAsia="华文中宋" w:hAnsi="华文中宋"/>
          <w:bCs/>
          <w:ins w:id="987782" w:author="内容修订器" w:date="2023-04-26T11:14:50Z"/>
        </w:rPr>
      </w:pPr>
      <w:ins w:id="987783" w:author="内容修订器" w:date="2023-04-26T11:14:43Z"/>
    </w:p>
    <w:p w14:paraId="052FF36B" w14:textId="77777777" w:rsidR="00AC067A" w:rsidRDefault="00AC067A">
      <w:pPr>
        <w:widowControl w:val="0"/>
        <w:snapToGrid w:val="1"/>
        <w:spacing w:beforeLines="0" w:before="0" w:afterLines="0" w:after="0" w:line="240" w:lineRule="auto"/>
        <w:ind w:firstLineChars="0" w:firstLine="0" w:leftChars="0" w:left="0"/>
        <w:jc w:val="both"/>
        <w:pBdr>
          <w:bottom w:val="none" w:sz="0" w:space="0" w:color="auto"/>
        </w:pBdr>
        <w:rPr>
          <w:ins w:id="987784" w:author="内容修订器" w:date="2023-04-26T11:14:50Z"/>
        </w:rPr>
      </w:pPr>
      <w:ins w:id="987785" w:author="内容修订器" w:date="2023-04-26T11:14:43Z">
        <w:rPr>
          <w:kern w:val="2"/>
          <w:sz w:val="21"/>
          <w:szCs w:val="21"/>
        </w:rPr>
      </w:ins>
    </w:p>
    <w:p w14:paraId="1B9A0B38" w14:textId="77777777" w:rsidR="00AC067A" w:rsidRDefault="00AC067A">
      <w:pPr>
        <w:widowControl w:val="0"/>
        <w:snapToGrid w:val="1"/>
        <w:spacing w:afterLines="0" w:after="0" w:beforeLines="150" w:before="468" w:line="360" w:lineRule="auto"/>
        <w:ind w:firstLineChars="0" w:firstLine="0" w:leftChars="0" w:left="0"/>
        <w:jc w:val="center"/>
        <w:pBdr>
          <w:bottom w:val="none" w:sz="0" w:space="0" w:color="auto"/>
        </w:pBdr>
        <w:rPr>
          <w:kern w:val="2"/>
          <w:sz w:val="36"/>
          <w:szCs w:val="36"/>
          <w:rFonts w:ascii="黑体" w:eastAsia="黑体" w:hAnsi="黑体"/>
          <w:b/>
          <w:bCs/>
          <w:ins w:id="987786" w:author="内容修订器" w:date="2023-04-26T11:14:50Z"/>
        </w:rPr>
      </w:pPr>
      <w:ins w:id="987787" w:author="内容修订器" w:date="2023-04-26T11:14:43Z">
        <w:r w:rsidRPr="0018785D">
          <w:rPr>
            <w:kern w:val="2"/>
            <w:rFonts w:ascii="黑体" w:eastAsia="黑体" w:hAnsi="黑体"/>
            <w:b/>
            <w:bCs/>
            <w:sz w:val="36"/>
            <w:szCs w:val="36"/>
          </w:rPr>
          <w:t>学位论文原创性声明</w:t>
        </w:r>
      </w:ins>
    </w:p>
    <w:p w14:paraId="7FAD116C" w14:textId="77777777" w:rsidR="00AC067A" w:rsidRDefault="00AC067A">
      <w:pPr>
        <w:widowControl w:val="0"/>
        <w:snapToGrid w:val="1"/>
        <w:spacing w:beforeLines="0" w:before="0" w:afterLines="0" w:after="0" w:line="360" w:lineRule="auto"/>
        <w:ind w:firstLineChars="0" w:firstLine="0" w:leftChars="0" w:left="0"/>
        <w:jc w:val="center"/>
        <w:pBdr>
          <w:bottom w:val="none" w:sz="0" w:space="0" w:color="auto"/>
        </w:pBdr>
        <w:rPr>
          <w:kern w:val="2"/>
          <w:sz w:val="21"/>
          <w:szCs w:val="21"/>
          <w:rFonts w:ascii="楷体_GB2312" w:eastAsia="楷体_GB2312"/>
          <w:color w:val="FF0000"/>
          <w:ins w:id="987788" w:author="内容修订器" w:date="2023-04-26T11:14:50Z"/>
        </w:rPr>
      </w:pPr>
      <w:ins w:id="987789" w:author="内容修订器" w:date="2023-04-26T11:14:43Z"/>
    </w:p>
    <w:p w14:paraId="2D825146" w14:textId="77777777" w:rsidR="00AC067A" w:rsidRDefault="00AC067A">
      <w:pPr>
        <w:widowControl w:val="0"/>
        <w:snapToGrid w:val="1"/>
        <w:spacing w:beforeLines="0" w:before="0" w:afterLines="0" w:after="0" w:line="360" w:lineRule="auto"/>
        <w:ind w:leftChars="0" w:left="0" w:firstLineChars="200" w:firstLine="480"/>
        <w:jc w:val="both"/>
        <w:pBdr>
          <w:bottom w:val="none" w:sz="0" w:space="0" w:color="auto"/>
        </w:pBdr>
        <w:rPr>
          <w:kern w:val="2"/>
          <w:sz w:val="24"/>
          <w:szCs w:val="21"/>
          <w:ins w:id="987790" w:author="内容修订器" w:date="2023-04-26T11:14:50Z"/>
        </w:rPr>
      </w:pPr>
      <w:ins w:id="987791" w:author="内容修订器" w:date="2023-04-26T11:14:43Z">
        <w:r w:rsidRPr="0018785D">
          <w:rPr>
            <w:kern w:val="2"/>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ins>
    </w:p>
    <w:p w14:paraId="7B74B9C7" w14:textId="77777777" w:rsidR="00AC067A" w:rsidRDefault="00AC067A">
      <w:pPr>
        <w:widowControl w:val="0"/>
        <w:snapToGrid w:val="1"/>
        <w:spacing w:beforeLines="0" w:before="0" w:afterLines="0" w:after="0" w:line="360" w:lineRule="auto"/>
        <w:ind w:firstLineChars="0" w:firstLine="0" w:leftChars="0" w:left="0"/>
        <w:jc w:val="center"/>
        <w:pBdr>
          <w:bottom w:val="none" w:sz="0" w:space="0" w:color="auto"/>
        </w:pBdr>
        <w:rPr>
          <w:kern w:val="2"/>
          <w:sz w:val="21"/>
          <w:szCs w:val="21"/>
          <w:rFonts w:ascii="楷体_GB2312" w:eastAsia="楷体_GB2312"/>
          <w:color w:val="FF0000"/>
          <w:ins w:id="987792" w:author="内容修订器" w:date="2023-04-26T11:14:50Z"/>
        </w:rPr>
      </w:pPr>
      <w:ins w:id="987793" w:author="内容修订器" w:date="2023-04-26T11:14:43Z"/>
    </w:p>
    <w:p w14:paraId="4807EED8" w14:textId="77777777" w:rsidR="00AC067A" w:rsidRDefault="00AC067A">
      <w:pPr>
        <w:widowControl w:val="0"/>
        <w:snapToGrid w:val="1"/>
        <w:spacing w:beforeLines="0" w:before="0" w:afterLines="0" w:after="0" w:line="360" w:lineRule="auto"/>
        <w:ind w:firstLineChars="0" w:firstLine="0" w:leftChars="0" w:left="0"/>
        <w:jc w:val="right"/>
        <w:wordWrap w:val="0"/>
        <w:pBdr>
          <w:bottom w:val="none" w:sz="0" w:space="0" w:color="auto"/>
        </w:pBdr>
        <w:rPr>
          <w:kern w:val="2"/>
          <w:sz w:val="24"/>
          <w:szCs w:val="21"/>
          <w:ins w:id="987794" w:author="内容修订器" w:date="2023-04-26T11:14:50Z"/>
        </w:rPr>
      </w:pPr>
      <w:ins w:id="987795" w:author="内容修订器" w:date="2023-04-26T11:14:43Z">
        <w:r w:rsidRPr="0018785D">
          <w:rPr>
            <w:kern w:val="2"/>
            <w:szCs w:val="21"/>
            <w:sz w:val="24"/>
          </w:rPr>
          <w:t>作者签名：</w:t>
        </w:r>
        <w:r w:rsidRPr="0018785D">
          <w:rPr>
            <w:kern w:val="2"/>
            <w:szCs w:val="21"/>
            <w:sz w:val="24"/>
          </w:rPr>
          <w:t xml:space="preserve">  </w:t>
        </w:r>
        <w:r w:rsidRPr="0018785D">
          <w:rPr>
            <w:kern w:val="2"/>
            <w:szCs w:val="21"/>
            <w:rFonts w:hint="eastAsia"/>
            <w:sz w:val="24"/>
          </w:rPr>
          <w:t xml:space="preserve">  </w:t>
        </w:r>
        <w:r w:rsidRPr="0018785D">
          <w:rPr>
            <w:kern w:val="2"/>
            <w:szCs w:val="21"/>
            <w:sz w:val="24"/>
          </w:rPr>
          <w:t xml:space="preserve"> </w:t>
        </w:r>
        <w:r w:rsidRPr="0018785D">
          <w:rPr>
            <w:kern w:val="2"/>
            <w:szCs w:val="21"/>
            <w:rFonts w:hint="eastAsia"/>
            <w:sz w:val="24"/>
          </w:rPr>
          <w:t xml:space="preserve">  </w:t>
        </w:r>
        <w:r w:rsidRPr="0018785D">
          <w:rPr>
            <w:kern w:val="2"/>
            <w:szCs w:val="21"/>
            <w:sz w:val="24"/>
          </w:rPr>
          <w:t xml:space="preserve">      </w:t>
        </w:r>
        <w:r w:rsidRPr="0018785D">
          <w:rPr>
            <w:kern w:val="2"/>
            <w:szCs w:val="21"/>
            <w:sz w:val="24"/>
          </w:rPr>
          <w:t>年</w:t>
        </w:r>
        <w:r w:rsidRPr="0018785D">
          <w:rPr>
            <w:kern w:val="2"/>
            <w:szCs w:val="21"/>
            <w:sz w:val="24"/>
          </w:rPr>
          <w:t xml:space="preserve">   </w:t>
        </w:r>
        <w:r w:rsidRPr="0018785D">
          <w:rPr>
            <w:kern w:val="2"/>
            <w:szCs w:val="21"/>
            <w:sz w:val="24"/>
          </w:rPr>
          <w:t>月</w:t>
        </w:r>
        <w:r w:rsidRPr="0018785D">
          <w:rPr>
            <w:kern w:val="2"/>
            <w:szCs w:val="21"/>
            <w:sz w:val="24"/>
          </w:rPr>
          <w:t xml:space="preserve">    </w:t>
        </w:r>
        <w:r w:rsidRPr="0018785D">
          <w:rPr>
            <w:kern w:val="2"/>
            <w:szCs w:val="21"/>
            <w:sz w:val="24"/>
          </w:rPr>
          <w:t>日</w:t>
        </w:r>
      </w:ins>
    </w:p>
    <w:p w14:paraId="7362AF81" w14:textId="77777777" w:rsidR="00AC067A" w:rsidRDefault="00AC067A">
      <w:pPr>
        <w:widowControl w:val="0"/>
        <w:snapToGrid w:val="1"/>
        <w:spacing w:afterLines="0" w:after="0" w:beforeLines="100" w:before="312" w:line="360" w:lineRule="auto"/>
        <w:ind w:firstLineChars="0" w:firstLine="0" w:leftChars="0" w:left="0"/>
        <w:jc w:val="center"/>
        <w:pBdr>
          <w:bottom w:val="none" w:sz="0" w:space="0" w:color="auto"/>
        </w:pBdr>
        <w:rPr>
          <w:kern w:val="2"/>
          <w:sz w:val="40"/>
          <w:szCs w:val="36"/>
          <w:b/>
          <w:bCs/>
          <w:ins w:id="987796" w:author="内容修订器" w:date="2023-04-26T11:14:50Z"/>
        </w:rPr>
      </w:pPr>
      <w:ins w:id="987797" w:author="内容修订器" w:date="2023-04-26T11:14:43Z"/>
    </w:p>
    <w:p w14:paraId="2BF3DC4E" w14:textId="77777777" w:rsidR="00AC067A" w:rsidRDefault="00AC067A">
      <w:pPr>
        <w:widowControl w:val="0"/>
        <w:snapToGrid w:val="1"/>
        <w:spacing w:afterLines="0" w:after="0" w:beforeLines="150" w:before="468" w:line="360" w:lineRule="auto"/>
        <w:ind w:firstLineChars="0" w:firstLine="0" w:leftChars="0" w:left="0"/>
        <w:jc w:val="center"/>
        <w:pBdr>
          <w:bottom w:val="none" w:sz="0" w:space="0" w:color="auto"/>
        </w:pBdr>
        <w:rPr>
          <w:kern w:val="2"/>
          <w:sz w:val="36"/>
          <w:szCs w:val="36"/>
          <w:rFonts w:ascii="黑体" w:eastAsia="黑体" w:hAnsi="黑体"/>
          <w:b/>
          <w:bCs/>
          <w:ins w:id="987798" w:author="内容修订器" w:date="2023-04-26T11:14:50Z"/>
        </w:rPr>
      </w:pPr>
      <w:ins w:id="987799" w:author="内容修订器" w:date="2023-04-26T11:14:43Z">
        <w:r w:rsidRPr="0018785D">
          <w:rPr>
            <w:kern w:val="2"/>
            <w:rFonts w:ascii="黑体" w:eastAsia="黑体" w:hAnsi="黑体"/>
            <w:b/>
            <w:bCs/>
            <w:sz w:val="36"/>
            <w:szCs w:val="36"/>
          </w:rPr>
          <w:t>学位论文版权使用授权书</w:t>
        </w:r>
      </w:ins>
    </w:p>
    <w:p w14:paraId="45575A4D" w14:textId="77777777" w:rsidR="00AC067A" w:rsidRDefault="00AC067A">
      <w:pPr>
        <w:widowControl w:val="0"/>
        <w:snapToGrid w:val="1"/>
        <w:spacing w:beforeLines="0" w:before="0" w:afterLines="0" w:after="0" w:line="360" w:lineRule="auto"/>
        <w:ind w:firstLineChars="0" w:firstLine="0" w:leftChars="0" w:left="0"/>
        <w:jc w:val="center"/>
        <w:pBdr>
          <w:bottom w:val="none" w:sz="0" w:space="0" w:color="auto"/>
        </w:pBdr>
        <w:rPr>
          <w:kern w:val="2"/>
          <w:sz w:val="21"/>
          <w:szCs w:val="21"/>
          <w:rFonts w:ascii="楷体_GB2312" w:eastAsia="楷体_GB2312"/>
          <w:color w:val="FF0000"/>
          <w:ins w:id="987800" w:author="内容修订器" w:date="2023-04-26T11:14:50Z"/>
        </w:rPr>
      </w:pPr>
      <w:ins w:id="987801" w:author="内容修订器" w:date="2023-04-26T11:14:43Z"/>
    </w:p>
    <w:p w14:paraId="24DE41D3" w14:textId="77777777" w:rsidR="00173E25" w:rsidRDefault="00173E25" w:rsidP="00173E25">
      <w:pPr>
        <w:widowControl w:val="0"/>
        <w:snapToGrid w:val="1"/>
        <w:spacing w:beforeLines="0" w:before="0" w:afterLines="0" w:after="0" w:line="360" w:lineRule="auto"/>
        <w:ind w:leftChars="0" w:left="0" w:firstLineChars="200" w:firstLine="480"/>
        <w:jc w:val="both"/>
        <w:pBdr>
          <w:bottom w:val="none" w:sz="0" w:space="0" w:color="auto"/>
        </w:pBdr>
        <w:rPr>
          <w:kern w:val="2"/>
          <w:sz w:val="24"/>
          <w:szCs w:val="21"/>
          <w:ins w:id="987802" w:author="内容修订器" w:date="2023-04-26T11:14:50Z"/>
        </w:rPr>
      </w:pPr>
      <w:ins w:id="987803" w:author="内容修订器" w:date="2023-04-26T11:14:43Z">
        <w:r w:rsidRPr="0018785D">
          <w:rPr>
            <w:kern w:val="2"/>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ins>
    </w:p>
    <w:p w14:paraId="7D8FF857" w14:textId="77777777" w:rsidR="00173E25" w:rsidRDefault="00173E25" w:rsidP="00173E25">
      <w:pPr>
        <w:widowControl w:val="0"/>
        <w:snapToGrid w:val="1"/>
        <w:spacing w:beforeLines="0" w:before="0" w:afterLines="0" w:after="0" w:line="360" w:lineRule="auto"/>
        <w:ind w:leftChars="0" w:left="0" w:firstLineChars="200" w:firstLine="480"/>
        <w:jc w:val="both"/>
        <w:pBdr>
          <w:bottom w:val="none" w:sz="0" w:space="0" w:color="auto"/>
        </w:pBdr>
        <w:rPr>
          <w:kern w:val="2"/>
          <w:sz w:val="24"/>
          <w:szCs w:val="21"/>
          <w:ins w:id="987804" w:author="内容修订器" w:date="2023-04-26T11:14:50Z"/>
        </w:rPr>
      </w:pPr>
      <w:ins w:id="987805" w:author="内容修订器" w:date="2023-04-26T11:14:43Z">
        <w:r w:rsidRPr="0018785D">
          <w:rPr>
            <w:kern w:val="2"/>
            <w:sz w:val="24"/>
            <w:szCs w:val="21"/>
          </w:rPr>
          <w:t>本学位论文属于</w:t>
        </w:r>
        <w:r w:rsidRPr="0018785D">
          <w:rPr>
            <w:kern w:val="2"/>
            <w:rFonts w:hint="eastAsia"/>
            <w:sz w:val="24"/>
            <w:szCs w:val="21"/>
          </w:rPr>
          <w:t xml:space="preserve"> </w:t>
        </w:r>
        <w:r w:rsidRPr="0018785D">
          <w:rPr>
            <w:kern w:val="2"/>
            <w:sz w:val="24"/>
            <w:szCs w:val="21"/>
          </w:rPr>
          <w:t>1</w:t>
        </w:r>
        <w:r w:rsidRPr="0018785D">
          <w:rPr>
            <w:kern w:val="2"/>
            <w:sz w:val="24"/>
            <w:szCs w:val="21"/>
          </w:rPr>
          <w:t>、保密</w:t>
        </w:r>
        <w:r w:rsidRPr="0018785D">
          <w:rPr>
            <w:kern w:val="2"/>
            <w:rFonts w:hint="eastAsia"/>
            <w:sz w:val="24"/>
            <w:szCs w:val="21"/>
          </w:rPr>
          <w:t xml:space="preserve"> </w:t>
        </w:r>
        <w:r w:rsidRPr="0018785D">
          <w:rPr>
            <w:kern w:val="2"/>
            <w:sz w:val="24"/>
            <w:szCs w:val="21"/>
          </w:rPr>
          <w:t xml:space="preserve">  </w:t>
        </w:r>
        <w:r w:rsidRPr="0018785D">
          <w:rPr>
            <w:kern w:val="2"/>
            <w:sz w:val="24"/>
            <w:szCs w:val="21"/>
          </w:rPr>
          <w:t>囗</w:t>
        </w:r>
        <w:r w:rsidRPr="0018785D">
          <w:rPr>
            <w:kern w:val="2"/>
            <w:rFonts w:hint="eastAsia"/>
            <w:sz w:val="24"/>
            <w:szCs w:val="21"/>
          </w:rPr>
          <w:t xml:space="preserve"> </w:t>
        </w:r>
        <w:r w:rsidRPr="0018785D">
          <w:rPr>
            <w:kern w:val="2"/>
            <w:sz w:val="24"/>
            <w:szCs w:val="21"/>
          </w:rPr>
          <w:t>，在</w:t>
        </w:r>
        <w:r w:rsidRPr="0018785D">
          <w:rPr>
            <w:kern w:val="2"/>
            <w:sz w:val="24"/>
            <w:szCs w:val="21"/>
          </w:rPr>
          <w:t xml:space="preserve">    </w:t>
        </w:r>
        <w:r w:rsidRPr="0018785D">
          <w:rPr>
            <w:kern w:val="2"/>
            <w:sz w:val="24"/>
            <w:szCs w:val="21"/>
          </w:rPr>
          <w:t>年解密后适用本授权书</w:t>
        </w:r>
        <w:r w:rsidRPr="00752F37">
          <w:rPr>
            <w:kern w:val="2"/>
            <w:rFonts w:hint="eastAsia"/>
            <w:sz w:val="24"/>
            <w:szCs w:val="21"/>
          </w:rPr>
          <w:t>。</w:t>
        </w:r>
      </w:ins>
    </w:p>
    <w:p w14:paraId="173726C2" w14:textId="77777777" w:rsidR="00173E25" w:rsidRDefault="00173E25" w:rsidP="00173E25">
      <w:pPr>
        <w:widowControl w:val="0"/>
        <w:snapToGrid w:val="1"/>
        <w:spacing w:beforeLines="0" w:before="0" w:afterLines="0" w:after="0" w:line="360" w:lineRule="auto"/>
        <w:ind w:leftChars="0" w:left="0" w:firstLineChars="950" w:firstLine="2280"/>
        <w:jc w:val="both"/>
        <w:pBdr>
          <w:bottom w:val="none" w:sz="0" w:space="0" w:color="auto"/>
        </w:pBdr>
        <w:rPr>
          <w:kern w:val="2"/>
          <w:sz w:val="24"/>
          <w:szCs w:val="21"/>
          <w:ins w:id="987806" w:author="内容修订器" w:date="2023-04-26T11:14:50Z"/>
        </w:rPr>
      </w:pPr>
      <w:ins w:id="987807" w:author="内容修订器" w:date="2023-04-26T11:14:43Z">
        <w:r w:rsidRPr="0018785D">
          <w:rPr>
            <w:kern w:val="2"/>
            <w:sz w:val="24"/>
            <w:szCs w:val="21"/>
          </w:rPr>
          <w:t>2</w:t>
        </w:r>
        <w:r w:rsidRPr="0018785D">
          <w:rPr>
            <w:kern w:val="2"/>
            <w:sz w:val="24"/>
            <w:szCs w:val="21"/>
          </w:rPr>
          <w:t>、不保密</w:t>
        </w:r>
        <w:r w:rsidRPr="0018785D">
          <w:rPr>
            <w:kern w:val="2"/>
            <w:rFonts w:hint="eastAsia"/>
            <w:sz w:val="24"/>
            <w:szCs w:val="21"/>
          </w:rPr>
          <w:t xml:space="preserve"> </w:t>
        </w:r>
        <w:r w:rsidRPr="0018785D">
          <w:rPr>
            <w:kern w:val="2"/>
            <w:sz w:val="24"/>
            <w:szCs w:val="21"/>
          </w:rPr>
          <w:t>囗</w:t>
        </w:r>
        <w:r w:rsidRPr="0018785D">
          <w:rPr>
            <w:kern w:val="2"/>
            <w:sz w:val="24"/>
            <w:szCs w:val="21"/>
          </w:rPr>
          <w:t xml:space="preserve"> </w:t>
        </w:r>
        <w:r w:rsidRPr="0018785D">
          <w:rPr>
            <w:kern w:val="2"/>
            <w:sz w:val="24"/>
            <w:szCs w:val="21"/>
          </w:rPr>
          <w:t>。</w:t>
        </w:r>
      </w:ins>
    </w:p>
    <w:p w14:paraId="39D68B69" w14:textId="77777777" w:rsidR="00173E25" w:rsidRDefault="00173E25" w:rsidP="00173E25">
      <w:pPr>
        <w:widowControl w:val="0"/>
        <w:snapToGrid w:val="1"/>
        <w:spacing w:beforeLines="0" w:before="0" w:afterLines="0" w:after="0" w:line="360" w:lineRule="auto"/>
        <w:ind w:leftChars="0" w:left="0" w:firstLineChars="900" w:firstLine="2160"/>
        <w:jc w:val="both"/>
        <w:pBdr>
          <w:bottom w:val="none" w:sz="0" w:space="0" w:color="auto"/>
        </w:pBdr>
        <w:rPr>
          <w:kern w:val="2"/>
          <w:sz w:val="24"/>
          <w:szCs w:val="21"/>
          <w:ins w:id="987808" w:author="内容修订器" w:date="2023-04-26T11:14:50Z"/>
        </w:rPr>
      </w:pPr>
      <w:ins w:id="987809" w:author="内容修订器" w:date="2023-04-26T11:14:43Z">
        <w:r w:rsidRPr="0018785D">
          <w:rPr>
            <w:kern w:val="2"/>
            <w:sz w:val="24"/>
            <w:szCs w:val="21"/>
          </w:rPr>
          <w:t>（请在以上相应方框内打</w:t>
        </w:r>
        <w:r w:rsidRPr="0018785D">
          <w:rPr>
            <w:kern w:val="2"/>
            <w:sz w:val="24"/>
            <w:szCs w:val="21"/>
          </w:rPr>
          <w:t>“√”</w:t>
        </w:r>
        <w:r w:rsidRPr="0018785D">
          <w:rPr>
            <w:kern w:val="2"/>
            <w:sz w:val="24"/>
            <w:szCs w:val="21"/>
          </w:rPr>
          <w:t>）</w:t>
        </w:r>
      </w:ins>
    </w:p>
    <w:p w14:paraId="551A2F78" w14:textId="77777777" w:rsidR="00AC067A" w:rsidRPr="00173E25" w:rsidRDefault="00AC067A">
      <w:pPr>
        <w:widowControl w:val="0"/>
        <w:snapToGrid w:val="1"/>
        <w:spacing w:beforeLines="0" w:before="0" w:afterLines="0" w:after="0" w:line="360" w:lineRule="auto"/>
        <w:ind w:firstLineChars="0" w:firstLine="0" w:leftChars="0" w:left="0"/>
        <w:jc w:val="center"/>
        <w:pBdr>
          <w:bottom w:val="none" w:sz="0" w:space="0" w:color="auto"/>
        </w:pBdr>
        <w:rPr>
          <w:kern w:val="2"/>
          <w:sz w:val="21"/>
          <w:szCs w:val="21"/>
          <w:rFonts w:ascii="楷体_GB2312" w:eastAsia="楷体_GB2312"/>
          <w:color w:val="FF0000"/>
          <w:ins w:id="987810" w:author="内容修订器" w:date="2023-04-26T11:14:50Z"/>
        </w:rPr>
      </w:pPr>
      <w:ins w:id="987811" w:author="内容修订器" w:date="2023-04-26T11:14:43Z"/>
    </w:p>
    <w:p w14:paraId="689BE92E" w14:textId="77777777" w:rsidR="00AC067A" w:rsidRDefault="00AC067A">
      <w:pPr>
        <w:widowControl w:val="0"/>
        <w:snapToGrid w:val="1"/>
        <w:spacing w:beforeLines="0" w:before="0" w:afterLines="0" w:after="0" w:line="360" w:lineRule="auto"/>
        <w:ind w:firstLineChars="0" w:firstLine="0" w:leftChars="0" w:left="0"/>
        <w:jc w:val="right"/>
        <w:wordWrap w:val="0"/>
        <w:pBdr>
          <w:bottom w:val="none" w:sz="0" w:space="0" w:color="auto"/>
        </w:pBdr>
        <w:rPr>
          <w:kern w:val="2"/>
          <w:sz w:val="24"/>
          <w:szCs w:val="21"/>
          <w:ins w:id="987812" w:author="内容修订器" w:date="2023-04-26T11:14:50Z"/>
        </w:rPr>
      </w:pPr>
      <w:ins w:id="987813" w:author="内容修订器" w:date="2023-04-26T11:14:43Z">
        <w:r w:rsidRPr="0018785D">
          <w:rPr>
            <w:kern w:val="2"/>
            <w:szCs w:val="21"/>
            <w:sz w:val="24"/>
          </w:rPr>
          <w:t>作者签名：</w:t>
        </w:r>
        <w:r w:rsidRPr="0018785D">
          <w:rPr>
            <w:kern w:val="2"/>
            <w:szCs w:val="21"/>
            <w:sz w:val="24"/>
          </w:rPr>
          <w:t xml:space="preserve">  </w:t>
        </w:r>
        <w:r w:rsidRPr="0018785D">
          <w:rPr>
            <w:kern w:val="2"/>
            <w:szCs w:val="21"/>
            <w:rFonts w:hint="eastAsia"/>
            <w:sz w:val="24"/>
          </w:rPr>
          <w:t xml:space="preserve">  </w:t>
        </w:r>
        <w:r w:rsidRPr="0018785D">
          <w:rPr>
            <w:kern w:val="2"/>
            <w:szCs w:val="21"/>
            <w:sz w:val="24"/>
          </w:rPr>
          <w:t xml:space="preserve"> </w:t>
        </w:r>
        <w:r w:rsidRPr="0018785D">
          <w:rPr>
            <w:kern w:val="2"/>
            <w:szCs w:val="21"/>
            <w:rFonts w:hint="eastAsia"/>
            <w:sz w:val="24"/>
          </w:rPr>
          <w:t xml:space="preserve">  </w:t>
        </w:r>
        <w:r w:rsidRPr="0018785D">
          <w:rPr>
            <w:kern w:val="2"/>
            <w:szCs w:val="21"/>
            <w:sz w:val="24"/>
          </w:rPr>
          <w:t xml:space="preserve">      </w:t>
        </w:r>
        <w:r w:rsidRPr="0018785D">
          <w:rPr>
            <w:kern w:val="2"/>
            <w:szCs w:val="21"/>
            <w:sz w:val="24"/>
          </w:rPr>
          <w:t>年</w:t>
        </w:r>
        <w:r w:rsidRPr="0018785D">
          <w:rPr>
            <w:kern w:val="2"/>
            <w:szCs w:val="21"/>
            <w:sz w:val="24"/>
          </w:rPr>
          <w:t xml:space="preserve">   </w:t>
        </w:r>
        <w:r w:rsidRPr="0018785D">
          <w:rPr>
            <w:kern w:val="2"/>
            <w:szCs w:val="21"/>
            <w:sz w:val="24"/>
          </w:rPr>
          <w:t>月</w:t>
        </w:r>
        <w:r w:rsidRPr="0018785D">
          <w:rPr>
            <w:kern w:val="2"/>
            <w:szCs w:val="21"/>
            <w:sz w:val="24"/>
          </w:rPr>
          <w:t xml:space="preserve">    </w:t>
        </w:r>
        <w:r w:rsidRPr="0018785D">
          <w:rPr>
            <w:kern w:val="2"/>
            <w:szCs w:val="21"/>
            <w:sz w:val="24"/>
          </w:rPr>
          <w:t>日</w:t>
        </w:r>
      </w:ins>
    </w:p>
    <w:p w14:paraId="404D7AB4" w14:textId="77777777" w:rsidR="00AC067A" w:rsidRDefault="00AC067A">
      <w:pPr>
        <w:widowControl w:val="0"/>
        <w:snapToGrid w:val="1"/>
        <w:spacing w:beforeLines="0" w:before="0" w:afterLines="0" w:after="0" w:line="360" w:lineRule="auto"/>
        <w:ind w:firstLineChars="0" w:firstLine="0" w:leftChars="0" w:left="0"/>
        <w:jc w:val="right"/>
        <w:wordWrap w:val="0"/>
        <w:pBdr>
          <w:bottom w:val="none" w:sz="0" w:space="0" w:color="auto"/>
        </w:pBdr>
        <w:rPr>
          <w:kern w:val="2"/>
          <w:sz w:val="24"/>
          <w:szCs w:val="21"/>
          <w:ins w:id="987814" w:author="内容修订器" w:date="2023-04-26T11:14:50Z"/>
        </w:rPr>
        <w:sectPr w:rsidR="00AC067A" w:rsidSect="00B92F05">
          <w:type w:val="continuous"/>
          <w:pgSz w:w="11906" w:h="16838"/>
          <w:pgMar w:top="1418" w:right="1701" w:bottom="1134" w:left="1701" w:header="851" w:footer="992" w:gutter="0"/>
          <w:pgNumType w:fmt="upperRoman" w:start="1"/>
          <w:cols w:space="720"/>
          <w:docGrid w:type="lines" w:linePitch="312"/>
        </w:sectPr>
      </w:pPr>
      <w:ins w:id="987815" w:author="内容修订器" w:date="2023-04-26T11:14:43Z">
        <w:r w:rsidRPr="0018785D">
          <w:rPr>
            <w:kern w:val="2"/>
            <w:szCs w:val="21"/>
            <w:sz w:val="24"/>
          </w:rPr>
          <w:t>导师签名：</w:t>
        </w:r>
        <w:r w:rsidRPr="0018785D">
          <w:rPr>
            <w:kern w:val="2"/>
            <w:szCs w:val="21"/>
            <w:sz w:val="24"/>
          </w:rPr>
          <w:t xml:space="preserve">   </w:t>
        </w:r>
        <w:r w:rsidRPr="0018785D">
          <w:rPr>
            <w:kern w:val="2"/>
            <w:szCs w:val="21"/>
            <w:rFonts w:hint="eastAsia"/>
            <w:sz w:val="24"/>
          </w:rPr>
          <w:t xml:space="preserve">    </w:t>
        </w:r>
        <w:r w:rsidRPr="0018785D">
          <w:rPr>
            <w:kern w:val="2"/>
            <w:szCs w:val="21"/>
            <w:sz w:val="24"/>
          </w:rPr>
          <w:t xml:space="preserve">      </w:t>
        </w:r>
        <w:r w:rsidRPr="0018785D">
          <w:rPr>
            <w:kern w:val="2"/>
            <w:szCs w:val="21"/>
            <w:sz w:val="24"/>
          </w:rPr>
          <w:t>年</w:t>
        </w:r>
        <w:r w:rsidRPr="0018785D">
          <w:rPr>
            <w:kern w:val="2"/>
            <w:szCs w:val="21"/>
            <w:sz w:val="24"/>
          </w:rPr>
          <w:t xml:space="preserve">   </w:t>
        </w:r>
        <w:r w:rsidRPr="0018785D">
          <w:rPr>
            <w:kern w:val="2"/>
            <w:szCs w:val="21"/>
            <w:sz w:val="24"/>
          </w:rPr>
          <w:t>月</w:t>
        </w:r>
        <w:r w:rsidRPr="0018785D">
          <w:rPr>
            <w:kern w:val="2"/>
            <w:szCs w:val="21"/>
            <w:sz w:val="24"/>
          </w:rPr>
          <w:t xml:space="preserve">    </w:t>
        </w:r>
        <w:r w:rsidRPr="0018785D">
          <w:rPr>
            <w:kern w:val="2"/>
            <w:szCs w:val="21"/>
            <w:sz w:val="24"/>
          </w:rPr>
          <w:t>日</w:t>
        </w:r>
      </w:ins>
    </w:p>
    <w:p w14:paraId="7D218E4B" w14:textId="77777777" w:rsidR="004912D7" w:rsidRDefault="004912D7">
      <w:pPr>
        <w:widowControl w:val="0"/>
        <w:snapToGrid w:val="0"/>
        <w:spacing w:afterLines="0" w:after="0" w:beforeLines="50" w:before="156" w:line="400" w:lineRule="atLeast"/>
        <w:ind w:firstLineChars="0" w:firstLine="0" w:leftChars="0" w:left="0"/>
        <w:jc w:val="both"/>
        <w:adjustRightInd w:val="0"/>
        <w:pBdr>
          <w:bottom w:val="none" w:sz="0" w:space="0" w:color="auto"/>
        </w:pBdr>
        <w:rPr>
          <w:kern w:val="2"/>
          <w:sz w:val="30"/>
          <w:szCs w:val="21"/>
          <w:rFonts w:ascii="仿宋_GB2312" w:eastAsia="仿宋_GB2312" w:hAnsi="STZhongsong" w:cs="Times New Roman"/>
          <w:bCs/>
          <w:del w:id="987816" w:author="内容修订器" w:date="2023-04-26T11:14:50Z"/>
        </w:rPr>
      </w:pPr>
      <w:del w:id="987817" w:author="内容修订器" w:date="2023-04-26T11:14:50Z"/>
    </w:p>
    <w:p w14:paraId="0B5CC12B" w14:textId="77777777" w:rsidR="004912D7" w:rsidRDefault="004912D7">
      <w:pPr>
        <w:widowControl w:val="0"/>
        <w:snapToGrid w:val="1"/>
        <w:spacing w:beforeLines="0" w:before="0" w:afterLines="0" w:after="0" w:line="500" w:lineRule="exact"/>
        <w:ind w:firstLineChars="0" w:firstLine="0" w:leftChars="0" w:left="0"/>
        <w:jc w:val="center"/>
        <w:pBdr>
          <w:bottom w:val="none" w:sz="0" w:space="0" w:color="auto"/>
        </w:pBdr>
        <w:rPr>
          <w:kern w:val="2"/>
          <w:sz w:val="32"/>
          <w:szCs w:val="21"/>
          <w:rFonts w:ascii="Times New Roman" w:eastAsia="黑体" w:hAnsi="Times New Roman" w:cs="Times New Roman"/>
          <w:b/>
          <w:del w:id="987818" w:author="内容修订器" w:date="2023-04-26T11:14:50Z"/>
        </w:rPr>
      </w:pPr>
      <w:del w:id="987819" w:author="内容修订器" w:date="2023-04-26T11:14:50Z"/>
    </w:p>
    <w:p w14:paraId="006B5415" w14:textId="77777777" w:rsidR="004912D7" w:rsidRDefault="004912D7">
      <w:pPr>
        <w:widowControl w:val="0"/>
        <w:snapToGrid w:val="1"/>
        <w:spacing w:beforeLines="0" w:before="0" w:afterLines="0" w:after="0" w:line="360" w:lineRule="auto"/>
        <w:ind w:firstLineChars="0" w:firstLine="0" w:leftChars="0" w:left="0"/>
        <w:jc w:val="center"/>
        <w:pBdr>
          <w:bottom w:val="none" w:sz="0" w:space="0" w:color="auto"/>
        </w:pBdr>
        <w:rPr>
          <w:kern w:val="2"/>
          <w:sz w:val="34"/>
          <w:szCs w:val="21"/>
          <w:rFonts w:ascii="Times New Roman" w:eastAsia="黑体" w:hAnsi="Times New Roman" w:cs="Times New Roman"/>
          <w:del w:id="987820" w:author="内容修订器" w:date="2023-04-26T11:14:50Z"/>
        </w:rPr>
      </w:pPr>
      <w:bookmarkStart w:id="0" w:name="_1065102613"/>
      <w:bookmarkStart w:id="1" w:name="_1064953734"/>
      <w:del w:id="987821" w:author="内容修订器" w:date="2023-04-26T11:14:50Z">
        <w:r w:rsidDel="007D325B">
          <w:rPr>
            <w:sz w:val="21"/>
            <w:szCs w:val="21"/>
            <w:rFonts w:hAnsi="宋体" w:hint="eastAsia" w:ascii="Times New Roman" w:eastAsia="宋体" w:cs="Times New Roman"/>
            <w:kern w:val="0"/>
          </w:rPr>
          <w:delText> </w:delText>
        </w:r>
        <w:r w:rsidDel="007D325B">
          <w:rPr>
            <w:sz w:val="21"/>
            <w:szCs w:val="21"/>
            <w:rFonts w:hAnsi="宋体" w:ascii="Times New Roman" w:eastAsia="宋体" w:cs="Times New Roman"/>
            <w:kern w:val="0"/>
          </w:rPr>
          <w:object w:dxaOrig="3165" w:dyaOrig="720" w14:anchorId="4C96E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5.8pt;height:46.8pt;mso-position-horizontal-relative:page;mso-position-vertical-relative:page" o:ole="" filled="t">
              <v:imagedata r:id="rId8" o:title=""/>
            </v:shape>
            <o:OLEObject Type="Embed" ProgID="Word.Picture.8" ShapeID="Object 1" DrawAspect="Content" ObjectID="_1716635209" r:id="rId9"/>
          </w:object>
        </w:r>
      </w:del>
      <w:bookmarkEnd w:id="0"/>
      <w:bookmarkEnd w:id="1"/>
    </w:p>
    <w:p w14:paraId="30856BB8" w14:textId="77777777" w:rsidR="004912D7" w:rsidRDefault="004912D7">
      <w:pPr>
        <w:widowControl w:val="0"/>
        <w:snapToGrid w:val="0"/>
        <w:spacing w:beforeLines="0" w:before="0" w:afterLines="0" w:after="0" w:line="240" w:lineRule="auto"/>
        <w:ind w:firstLineChars="0" w:firstLine="0" w:leftChars="0" w:left="0"/>
        <w:jc w:val="center"/>
        <w:adjustRightInd w:val="0"/>
        <w:pBdr>
          <w:bottom w:val="none" w:sz="0" w:space="0" w:color="auto"/>
        </w:pBdr>
        <w:rPr>
          <w:kern w:val="2"/>
          <w:sz w:val="18"/>
          <w:szCs w:val="21"/>
          <w:rFonts w:ascii="Times New Roman" w:eastAsia="宋体" w:hAnsi="Times New Roman" w:cs="Times New Roman"/>
          <w:b/>
          <w:bCs/>
          <w:spacing w:val="20"/>
          <w:del w:id="987822" w:author="内容修订器" w:date="2023-04-26T11:14:50Z"/>
        </w:rPr>
      </w:pPr>
      <w:del w:id="987823" w:author="内容修订器" w:date="2023-04-26T11:14:50Z"/>
    </w:p>
    <w:p w14:paraId="09822D44" w14:textId="77777777" w:rsidR="004912D7" w:rsidRDefault="004912D7">
      <w:pPr>
        <w:widowControl w:val="0"/>
        <w:snapToGrid w:val="0"/>
        <w:spacing w:beforeLines="0" w:before="0" w:afterLines="0" w:after="0" w:line="240" w:lineRule="auto"/>
        <w:ind w:firstLineChars="0" w:firstLine="0" w:leftChars="0" w:left="0"/>
        <w:jc w:val="center"/>
        <w:adjustRightInd w:val="0"/>
        <w:pBdr>
          <w:bottom w:val="none" w:sz="0" w:space="0" w:color="auto"/>
        </w:pBdr>
        <w:rPr>
          <w:kern w:val="2"/>
          <w:sz w:val="18"/>
          <w:szCs w:val="21"/>
          <w:rFonts w:ascii="Times New Roman" w:eastAsia="宋体" w:hAnsi="Times New Roman" w:cs="Times New Roman"/>
          <w:b/>
          <w:bCs/>
          <w:spacing w:val="20"/>
          <w:del w:id="987824" w:author="内容修订器" w:date="2023-04-26T11:14:50Z"/>
        </w:rPr>
      </w:pPr>
      <w:del w:id="987825" w:author="内容修订器" w:date="2023-04-26T11:14:50Z"/>
    </w:p>
    <w:p w14:paraId="620F4A41" w14:textId="77777777" w:rsidR="004912D7" w:rsidRDefault="004912D7">
      <w:pPr>
        <w:widowControl w:val="0"/>
        <w:snapToGrid w:val="1"/>
        <w:spacing w:beforeLines="0" w:before="0" w:afterLines="0" w:after="0" w:line="360" w:lineRule="auto"/>
        <w:ind w:firstLineChars="0" w:firstLine="0" w:leftChars="0" w:left="0"/>
        <w:jc w:val="center"/>
        <w:pBdr>
          <w:bottom w:val="none" w:sz="0" w:space="0" w:color="auto"/>
        </w:pBdr>
        <w:rPr>
          <w:kern w:val="2"/>
          <w:sz w:val="72"/>
          <w:szCs w:val="72"/>
          <w:rFonts w:ascii="STZhongsong" w:eastAsia="STZhongsong" w:hAnsi="STZhongsong" w:cs="Times New Roman"/>
          <w:b/>
          <w:bCs/>
          <w:del w:id="987826" w:author="内容修订器" w:date="2023-04-26T11:14:50Z"/>
        </w:rPr>
      </w:pPr>
      <w:del w:id="987827" w:author="内容修订器" w:date="2023-04-26T11:14:50Z">
        <w:r w:rsidDel="007D325B">
          <w:rPr>
            <w:kern w:val="2"/>
            <w:rFonts w:ascii="STZhongsong" w:eastAsia="STZhongsong" w:hAnsi="STZhongsong" w:hint="eastAsia" w:cs="Times New Roman"/>
            <w:b/>
            <w:bCs/>
            <w:spacing w:val="20"/>
            <w:sz w:val="72"/>
            <w:szCs w:val="72"/>
          </w:rPr>
          <w:delText>本科毕业设计[论文]</w:delText>
        </w:r>
      </w:del>
    </w:p>
    <w:p w14:paraId="7FA078D0" w14:textId="77777777" w:rsidR="004912D7" w:rsidRDefault="004912D7">
      <w:pPr>
        <w:widowControl w:val="0"/>
        <w:snapToGrid w:val="0"/>
        <w:spacing w:beforeLines="0" w:before="0" w:afterLines="0" w:after="0" w:line="264" w:lineRule="auto"/>
        <w:ind w:firstLineChars="0" w:firstLine="0" w:leftChars="0" w:left="0"/>
        <w:jc w:val="both"/>
        <w:adjustRightInd w:val="0"/>
        <w:pBdr>
          <w:bottom w:val="none" w:sz="0" w:space="0" w:color="auto"/>
        </w:pBdr>
        <w:rPr>
          <w:kern w:val="2"/>
          <w:sz w:val="52"/>
          <w:szCs w:val="32"/>
          <w:rFonts w:ascii="Times New Roman" w:eastAsia="STZhongsong" w:hAnsi="Times New Roman" w:cs="Times New Roman"/>
          <w:b/>
          <w:bCs/>
          <w:spacing w:val="12"/>
          <w:del w:id="987828" w:author="内容修订器" w:date="2023-04-26T11:14:50Z"/>
        </w:rPr>
      </w:pPr>
      <w:del w:id="987829" w:author="内容修订器" w:date="2023-04-26T11:14:50Z"/>
    </w:p>
    <w:p w14:paraId="4A47B9F3" w14:textId="547372BD" w:rsidR="004912D7" w:rsidRDefault="00C44517">
      <w:pPr>
        <w:widowControl w:val="0"/>
        <w:snapToGrid w:val="1"/>
        <w:spacing w:beforeLines="0" w:before="0" w:afterLines="0" w:after="0" w:line="360" w:lineRule="auto"/>
        <w:ind w:firstLineChars="0" w:firstLine="0" w:leftChars="0" w:left="0"/>
        <w:jc w:val="center"/>
        <w:pBdr>
          <w:bottom w:val="none" w:sz="0" w:space="0" w:color="auto"/>
        </w:pBdr>
        <w:rPr>
          <w:kern w:val="2"/>
          <w:sz w:val="36"/>
          <w:szCs w:val="36"/>
          <w:rFonts w:ascii="黑体" w:eastAsia="黑体" w:hAnsi="黑体" w:cs="Times New Roman"/>
          <w:bCs/>
          <w:color w:val="FF0000"/>
          <w:del w:id="987830" w:author="内容修订器" w:date="2023-04-26T11:14:50Z"/>
        </w:rPr>
      </w:pPr>
      <w:bookmarkStart w:id="2" w:name="_Hlk102685463"/>
      <w:del w:id="987831" w:author="内容修订器" w:date="2023-04-26T11:14:50Z">
        <w:r w:rsidDel="007D325B">
          <w:rPr>
            <w:kern w:val="2"/>
            <w:rFonts w:ascii="黑体" w:eastAsia="黑体" w:hint="eastAsia" w:hAnsi="Times New Roman" w:cs="Times New Roman"/>
            <w:b/>
            <w:sz w:val="44"/>
            <w:szCs w:val="44"/>
          </w:rPr>
          <w:delText>互联网金融</w:delText>
        </w:r>
        <w:r w:rsidDel="007D325B">
          <w:rPr>
            <w:kern w:val="2"/>
            <w:rFonts w:ascii="黑体" w:eastAsia="黑体" w:hint="eastAsia" w:hAnsi="Times New Roman" w:cs="Times New Roman"/>
            <w:b/>
            <w:sz w:val="44"/>
            <w:szCs w:val="44"/>
          </w:rPr>
          <w:delText>、</w:delText>
        </w:r>
        <w:r w:rsidDel="007D325B">
          <w:rPr>
            <w:kern w:val="2"/>
            <w:rFonts w:ascii="黑体" w:eastAsia="黑体" w:hint="eastAsia" w:hAnsi="Times New Roman" w:cs="Times New Roman"/>
            <w:b/>
            <w:sz w:val="44"/>
            <w:szCs w:val="44"/>
          </w:rPr>
          <w:delText>利率市场化</w:delText>
        </w:r>
        <w:r w:rsidDel="007D325B">
          <w:rPr>
            <w:kern w:val="2"/>
            <w:rFonts w:ascii="黑体" w:eastAsia="黑体" w:hint="eastAsia" w:hAnsi="Times New Roman" w:cs="Times New Roman"/>
            <w:b/>
            <w:sz w:val="44"/>
            <w:szCs w:val="44"/>
          </w:rPr>
          <w:delText>与</w:delText>
        </w:r>
        <w:r w:rsidDel="007D325B">
          <w:rPr>
            <w:kern w:val="2"/>
            <w:rFonts w:ascii="黑体" w:eastAsia="黑体" w:hint="eastAsia" w:hAnsi="Times New Roman" w:cs="Times New Roman"/>
            <w:b/>
            <w:sz w:val="44"/>
            <w:szCs w:val="44"/>
          </w:rPr>
          <w:delText>商业银行盈利能力的</w:delText>
        </w:r>
        <w:r w:rsidDel="007D325B">
          <w:rPr>
            <w:kern w:val="2"/>
            <w:rFonts w:ascii="黑体" w:eastAsia="黑体" w:hint="eastAsia" w:hAnsi="Times New Roman" w:cs="Times New Roman"/>
            <w:b/>
            <w:sz w:val="44"/>
            <w:szCs w:val="44"/>
          </w:rPr>
          <w:delText>实证研究</w:delText>
        </w:r>
      </w:del>
    </w:p>
    <w:bookmarkEnd w:id="2"/>
    <w:p w14:paraId="3CB578D1" w14:textId="77777777" w:rsidR="004912D7" w:rsidRDefault="004912D7">
      <w:pPr>
        <w:widowControl w:val="0"/>
        <w:snapToGrid w:val="0"/>
        <w:spacing w:beforeLines="0" w:before="0" w:afterLines="0" w:after="0" w:line="264" w:lineRule="auto"/>
        <w:ind w:firstLineChars="0" w:firstLine="0" w:leftChars="0" w:left="0"/>
        <w:jc w:val="both"/>
        <w:adjustRightInd w:val="0"/>
        <w:pBdr>
          <w:bottom w:val="none" w:sz="0" w:space="0" w:color="auto"/>
        </w:pBdr>
        <w:rPr>
          <w:kern w:val="2"/>
          <w:sz w:val="52"/>
          <w:szCs w:val="32"/>
          <w:rFonts w:ascii="Times New Roman" w:eastAsia="STZhongsong" w:hAnsi="Times New Roman" w:cs="Times New Roman"/>
          <w:b/>
          <w:bCs/>
          <w:spacing w:val="12"/>
          <w:del w:id="987832" w:author="内容修订器" w:date="2023-04-26T11:14:50Z"/>
        </w:rPr>
      </w:pPr>
      <w:del w:id="987833" w:author="内容修订器" w:date="2023-04-26T11:14:50Z"/>
    </w:p>
    <w:p w14:paraId="18E8C617" w14:textId="77777777" w:rsidR="004912D7" w:rsidRDefault="004912D7">
      <w:pPr>
        <w:widowControl w:val="0"/>
        <w:snapToGrid w:val="0"/>
        <w:spacing w:beforeLines="0" w:before="0" w:afterLines="0" w:after="0" w:line="264" w:lineRule="auto"/>
        <w:ind w:firstLineChars="0" w:firstLine="0" w:leftChars="0" w:left="0"/>
        <w:jc w:val="both"/>
        <w:adjustRightInd w:val="0"/>
        <w:pBdr>
          <w:bottom w:val="none" w:sz="0" w:space="0" w:color="auto"/>
        </w:pBdr>
        <w:rPr>
          <w:kern w:val="2"/>
          <w:sz w:val="52"/>
          <w:szCs w:val="32"/>
          <w:rFonts w:ascii="Times New Roman" w:eastAsia="STZhongsong" w:hAnsi="Times New Roman" w:cs="Times New Roman"/>
          <w:b/>
          <w:bCs/>
          <w:spacing w:val="12"/>
          <w:del w:id="987834" w:author="内容修订器" w:date="2023-04-26T11:14:50Z"/>
        </w:rPr>
      </w:pPr>
      <w:del w:id="987835" w:author="内容修订器" w:date="2023-04-26T11:14:50Z"/>
    </w:p>
    <w:p w14:paraId="350423DE" w14:textId="77777777" w:rsidR="00717F34" w:rsidRDefault="00717F34" w:rsidP="00717F34">
      <w:pPr>
        <w:widowControl w:val="0"/>
        <w:snapToGrid w:val="1"/>
        <w:spacing w:beforeLines="0" w:before="0" w:afterLines="0" w:after="0" w:line="720" w:lineRule="auto"/>
        <w:ind w:leftChars="0" w:left="0" w:firstLineChars="500" w:firstLine="1600"/>
        <w:jc w:val="left"/>
        <w:pBdr>
          <w:bottom w:val="none" w:sz="0" w:space="0" w:color="auto"/>
        </w:pBdr>
        <w:rPr>
          <w:kern w:val="0"/>
          <w:sz w:val="32"/>
          <w:szCs w:val="32"/>
          <w:rFonts w:ascii="STZhongsong" w:eastAsia="STZhongsong" w:hAnsi="STZhongsong" w:cs="Times New Roman"/>
          <w:del w:id="987836" w:author="内容修订器" w:date="2023-04-26T11:14:50Z"/>
        </w:rPr>
      </w:pPr>
      <w:del w:id="987837" w:author="内容修订器" w:date="2023-04-26T11:14:50Z">
        <w:r w:rsidDel="007D325B">
          <w:rPr>
            <w:rFonts w:ascii="STZhongsong" w:eastAsia="STZhongsong" w:hAnsi="STZhongsong" w:hint="eastAsia" w:cs="Times New Roman"/>
            <w:kern w:val="0"/>
            <w:sz w:val="32"/>
            <w:szCs w:val="32"/>
          </w:rPr>
          <w:delText>院    系 </w:delText>
        </w:r>
        <w:r w:rsidDel="007D325B">
          <w:rPr>
            <w:rFonts w:ascii="STZhongsong" w:eastAsia="STZhongsong" w:hAnsi="STZhongsong" w:cs="Times New Roman"/>
            <w:kern w:val="0"/>
            <w:sz w:val="32"/>
            <w:szCs w:val="32"/>
            <w:u w:val="single"/>
          </w:rPr>
          <w:delText>         </w:delText>
        </w:r>
        <w:r w:rsidDel="007D325B">
          <w:rPr>
            <w:rFonts w:ascii="STZhongsong" w:eastAsia="STZhongsong" w:hAnsi="STZhongsong" w:hint="eastAsia" w:cs="Times New Roman"/>
            <w:kern w:val="0"/>
            <w:sz w:val="32"/>
            <w:szCs w:val="32"/>
            <w:u w:val="single"/>
          </w:rPr>
          <w:delText>管理学院</w:delText>
        </w:r>
        <w:r w:rsidDel="007D325B">
          <w:rPr>
            <w:rFonts w:ascii="STZhongsong" w:eastAsia="STZhongsong" w:hAnsi="STZhongsong" w:cs="Times New Roman"/>
            <w:kern w:val="0"/>
            <w:sz w:val="32"/>
            <w:szCs w:val="32"/>
            <w:u w:val="single"/>
          </w:rPr>
          <w:delText>        </w:delText>
        </w:r>
      </w:del>
    </w:p>
    <w:p w14:paraId="7AE0C85F" w14:textId="77777777" w:rsidR="00717F34" w:rsidRDefault="00717F34" w:rsidP="00717F34">
      <w:pPr>
        <w:widowControl w:val="0"/>
        <w:snapToGrid w:val="1"/>
        <w:spacing w:beforeLines="0" w:before="0" w:afterLines="0" w:after="0" w:line="720" w:lineRule="auto"/>
        <w:ind w:leftChars="0" w:left="0" w:firstLineChars="500" w:firstLine="1600"/>
        <w:jc w:val="left"/>
        <w:pBdr>
          <w:bottom w:val="none" w:sz="0" w:space="0" w:color="auto"/>
        </w:pBdr>
        <w:rPr>
          <w:kern w:val="0"/>
          <w:sz w:val="32"/>
          <w:szCs w:val="32"/>
          <w:rFonts w:ascii="STZhongsong" w:eastAsia="STZhongsong" w:hAnsi="STZhongsong" w:cs="Times New Roman"/>
          <w:del w:id="987838" w:author="内容修订器" w:date="2023-04-26T11:14:50Z"/>
        </w:rPr>
      </w:pPr>
      <w:del w:id="987839" w:author="内容修订器" w:date="2023-04-26T11:14:50Z">
        <w:r w:rsidDel="007D325B">
          <w:rPr>
            <w:rFonts w:ascii="STZhongsong" w:eastAsia="STZhongsong" w:hAnsi="STZhongsong" w:hint="eastAsia" w:cs="Times New Roman"/>
            <w:kern w:val="0"/>
            <w:sz w:val="32"/>
            <w:szCs w:val="32"/>
          </w:rPr>
          <w:delText>专业班级 </w:delText>
        </w:r>
        <w:r w:rsidDel="007D325B">
          <w:rPr>
            <w:rFonts w:ascii="STZhongsong" w:eastAsia="STZhongsong" w:hAnsi="STZhongsong" w:cs="Times New Roman"/>
            <w:kern w:val="0"/>
            <w:sz w:val="32"/>
            <w:szCs w:val="32"/>
            <w:u w:val="single"/>
          </w:rPr>
          <w:delText>       </w:delText>
        </w:r>
        <w:r w:rsidDel="007D325B">
          <w:rPr>
            <w:rFonts w:ascii="STZhongsong" w:eastAsia="STZhongsong" w:hAnsi="STZhongsong" w:hint="eastAsia" w:cs="Times New Roman"/>
            <w:kern w:val="0"/>
            <w:sz w:val="32"/>
            <w:szCs w:val="32"/>
            <w:u w:val="single"/>
          </w:rPr>
          <w:delText>财务1</w:delText>
        </w:r>
        <w:r w:rsidDel="007D325B">
          <w:rPr>
            <w:rFonts w:ascii="STZhongsong" w:eastAsia="STZhongsong" w:hAnsi="STZhongsong" w:cs="Times New Roman"/>
            <w:kern w:val="0"/>
            <w:sz w:val="32"/>
            <w:szCs w:val="32"/>
            <w:u w:val="single"/>
          </w:rPr>
          <w:delText>801</w:delText>
        </w:r>
        <w:r w:rsidDel="007D325B">
          <w:rPr>
            <w:rFonts w:ascii="STZhongsong" w:eastAsia="STZhongsong" w:hAnsi="STZhongsong" w:hint="eastAsia" w:cs="Times New Roman"/>
            <w:kern w:val="0"/>
            <w:sz w:val="32"/>
            <w:szCs w:val="32"/>
            <w:u w:val="single"/>
          </w:rPr>
          <w:delText>班</w:delText>
        </w:r>
        <w:r w:rsidDel="007D325B">
          <w:rPr>
            <w:rFonts w:ascii="STZhongsong" w:eastAsia="STZhongsong" w:hAnsi="STZhongsong" w:cs="Times New Roman"/>
            <w:kern w:val="0"/>
            <w:sz w:val="32"/>
            <w:szCs w:val="32"/>
            <w:u w:val="single"/>
          </w:rPr>
          <w:delText>      </w:delText>
        </w:r>
      </w:del>
    </w:p>
    <w:p w14:paraId="1C73E4B7" w14:textId="77777777" w:rsidR="00717F34" w:rsidRDefault="00717F34" w:rsidP="00717F34">
      <w:pPr>
        <w:widowControl w:val="0"/>
        <w:snapToGrid w:val="1"/>
        <w:spacing w:beforeLines="0" w:before="0" w:afterLines="0" w:after="0" w:line="720" w:lineRule="auto"/>
        <w:ind w:leftChars="0" w:left="0" w:firstLineChars="500" w:firstLine="1600"/>
        <w:jc w:val="left"/>
        <w:pBdr>
          <w:bottom w:val="none" w:sz="0" w:space="0" w:color="auto"/>
        </w:pBdr>
        <w:rPr>
          <w:kern w:val="0"/>
          <w:sz w:val="32"/>
          <w:szCs w:val="32"/>
          <w:rFonts w:ascii="STZhongsong" w:eastAsia="STZhongsong" w:hAnsi="STZhongsong" w:cs="Times New Roman"/>
          <w:u w:val="single"/>
          <w:del w:id="987840" w:author="内容修订器" w:date="2023-04-26T11:14:50Z"/>
        </w:rPr>
      </w:pPr>
      <w:del w:id="987841" w:author="内容修订器" w:date="2023-04-26T11:14:50Z">
        <w:r w:rsidDel="007D325B">
          <w:rPr>
            <w:rFonts w:ascii="STZhongsong" w:eastAsia="STZhongsong" w:hAnsi="STZhongsong" w:hint="eastAsia" w:cs="Times New Roman"/>
            <w:kern w:val="0"/>
            <w:sz w:val="32"/>
            <w:szCs w:val="32"/>
          </w:rPr>
          <w:delText>姓    名 </w:delText>
        </w:r>
        <w:r w:rsidDel="007D325B">
          <w:rPr>
            <w:rFonts w:ascii="STZhongsong" w:eastAsia="STZhongsong" w:hAnsi="STZhongsong" w:cs="Times New Roman"/>
            <w:kern w:val="0"/>
            <w:sz w:val="32"/>
            <w:szCs w:val="32"/>
            <w:u w:val="single"/>
          </w:rPr>
          <w:delText>           </w:delText>
        </w:r>
        <w:r w:rsidDel="007D325B">
          <w:rPr>
            <w:rFonts w:ascii="STZhongsong" w:eastAsia="STZhongsong" w:hAnsi="STZhongsong" w:hint="eastAsia" w:cs="Times New Roman"/>
            <w:kern w:val="0"/>
            <w:sz w:val="32"/>
            <w:szCs w:val="32"/>
            <w:u w:val="single"/>
          </w:rPr>
          <w:delText>刘经纬</w:delText>
        </w:r>
        <w:r w:rsidDel="007D325B">
          <w:rPr>
            <w:rFonts w:ascii="STZhongsong" w:eastAsia="STZhongsong" w:hAnsi="STZhongsong" w:cs="Times New Roman"/>
            <w:kern w:val="0"/>
            <w:sz w:val="32"/>
            <w:szCs w:val="32"/>
            <w:u w:val="single"/>
          </w:rPr>
          <w:delText>        </w:delText>
        </w:r>
      </w:del>
    </w:p>
    <w:p w14:paraId="251A123B" w14:textId="77777777" w:rsidR="00717F34" w:rsidRDefault="00717F34" w:rsidP="00717F34">
      <w:pPr>
        <w:widowControl w:val="0"/>
        <w:snapToGrid w:val="1"/>
        <w:spacing w:beforeLines="0" w:before="0" w:afterLines="0" w:after="0" w:line="720" w:lineRule="auto"/>
        <w:ind w:leftChars="0" w:left="0" w:firstLineChars="500" w:firstLine="1600"/>
        <w:jc w:val="left"/>
        <w:pBdr>
          <w:bottom w:val="none" w:sz="0" w:space="0" w:color="auto"/>
        </w:pBdr>
        <w:rPr>
          <w:kern w:val="0"/>
          <w:sz w:val="32"/>
          <w:szCs w:val="32"/>
          <w:rFonts w:ascii="STZhongsong" w:eastAsia="STZhongsong" w:hAnsi="STZhongsong" w:cs="Times New Roman"/>
          <w:u w:val="single"/>
          <w:del w:id="987842" w:author="内容修订器" w:date="2023-04-26T11:14:50Z"/>
        </w:rPr>
      </w:pPr>
      <w:del w:id="987843" w:author="内容修订器" w:date="2023-04-26T11:14:50Z">
        <w:r w:rsidDel="007D325B">
          <w:rPr>
            <w:rFonts w:ascii="STZhongsong" w:eastAsia="STZhongsong" w:hAnsi="STZhongsong" w:hint="eastAsia" w:cs="Times New Roman"/>
            <w:kern w:val="0"/>
            <w:sz w:val="32"/>
            <w:szCs w:val="32"/>
          </w:rPr>
          <w:delText>学    号 </w:delText>
        </w:r>
        <w:r w:rsidDel="007D325B">
          <w:rPr>
            <w:rFonts w:ascii="STZhongsong" w:eastAsia="STZhongsong" w:hAnsi="STZhongsong" w:cs="Times New Roman"/>
            <w:kern w:val="0"/>
            <w:sz w:val="32"/>
            <w:szCs w:val="32"/>
            <w:u w:val="single"/>
          </w:rPr>
          <w:delText>       </w:delText>
        </w:r>
        <w:r w:rsidDel="007D325B">
          <w:rPr>
            <w:rFonts w:ascii="STZhongsong" w:eastAsia="STZhongsong" w:hAnsi="STZhongsong" w:hint="eastAsia" w:cs="Times New Roman"/>
            <w:kern w:val="0"/>
            <w:sz w:val="32"/>
            <w:szCs w:val="32"/>
            <w:u w:val="single"/>
          </w:rPr>
          <w:delText>U</w:delText>
        </w:r>
        <w:r w:rsidDel="007D325B">
          <w:rPr>
            <w:rFonts w:ascii="STZhongsong" w:eastAsia="STZhongsong" w:hAnsi="STZhongsong" w:cs="Times New Roman"/>
            <w:kern w:val="0"/>
            <w:sz w:val="32"/>
            <w:szCs w:val="32"/>
            <w:u w:val="single"/>
          </w:rPr>
          <w:delText>201812093     </w:delText>
        </w:r>
      </w:del>
    </w:p>
    <w:p w14:paraId="743A1B6D" w14:textId="77777777" w:rsidR="00717F34" w:rsidRDefault="00717F34" w:rsidP="00717F34">
      <w:pPr>
        <w:widowControl w:val="0"/>
        <w:snapToGrid w:val="1"/>
        <w:spacing w:beforeLines="0" w:before="0" w:afterLines="0" w:after="0" w:line="720" w:lineRule="auto"/>
        <w:ind w:leftChars="0" w:left="0" w:firstLineChars="500" w:firstLine="1600"/>
        <w:jc w:val="left"/>
        <w:pBdr>
          <w:bottom w:val="none" w:sz="0" w:space="0" w:color="auto"/>
        </w:pBdr>
        <w:rPr>
          <w:kern w:val="0"/>
          <w:sz w:val="32"/>
          <w:szCs w:val="32"/>
          <w:rFonts w:ascii="STZhongsong" w:eastAsia="STZhongsong" w:hAnsi="STZhongsong" w:cs="Times New Roman"/>
          <w:u w:val="single"/>
          <w:del w:id="987844" w:author="内容修订器" w:date="2023-04-26T11:14:50Z"/>
        </w:rPr>
      </w:pPr>
      <w:del w:id="987845" w:author="内容修订器" w:date="2023-04-26T11:14:50Z">
        <w:r w:rsidDel="007D325B">
          <w:rPr>
            <w:rFonts w:ascii="STZhongsong" w:eastAsia="STZhongsong" w:hAnsi="STZhongsong" w:hint="eastAsia" w:cs="Times New Roman"/>
            <w:kern w:val="0"/>
            <w:sz w:val="32"/>
            <w:szCs w:val="32"/>
          </w:rPr>
          <w:delText>指导教师 </w:delText>
        </w:r>
        <w:r w:rsidDel="007D325B">
          <w:rPr>
            <w:rFonts w:ascii="STZhongsong" w:eastAsia="STZhongsong" w:hAnsi="STZhongsong" w:cs="Times New Roman"/>
            <w:kern w:val="0"/>
            <w:sz w:val="32"/>
            <w:szCs w:val="32"/>
            <w:u w:val="single"/>
          </w:rPr>
          <w:delText>           </w:delText>
        </w:r>
        <w:r w:rsidDel="007D325B">
          <w:rPr>
            <w:rFonts w:ascii="STZhongsong" w:eastAsia="STZhongsong" w:hAnsi="STZhongsong" w:hint="eastAsia" w:cs="Times New Roman"/>
            <w:kern w:val="0"/>
            <w:sz w:val="32"/>
            <w:szCs w:val="32"/>
            <w:u w:val="single"/>
          </w:rPr>
          <w:delText>刘高峡 </w:delText>
        </w:r>
        <w:r w:rsidDel="007D325B">
          <w:rPr>
            <w:rFonts w:ascii="STZhongsong" w:eastAsia="STZhongsong" w:hAnsi="STZhongsong" w:cs="Times New Roman"/>
            <w:kern w:val="0"/>
            <w:sz w:val="32"/>
            <w:szCs w:val="32"/>
            <w:u w:val="single"/>
          </w:rPr>
          <w:delText>       </w:delText>
        </w:r>
      </w:del>
    </w:p>
    <w:p w14:paraId="743B1510" w14:textId="77777777" w:rsidR="004912D7" w:rsidRPr="00717F34" w:rsidRDefault="004912D7">
      <w:pPr>
        <w:widowControl w:val="0"/>
        <w:snapToGrid w:val="1"/>
        <w:spacing w:beforeLines="0" w:before="0" w:afterLines="0" w:after="0" w:line="240" w:lineRule="auto"/>
        <w:ind w:firstLineChars="0" w:firstLine="0" w:leftChars="0" w:left="0"/>
        <w:jc w:val="center"/>
        <w:pBdr>
          <w:bottom w:val="none" w:sz="0" w:space="0" w:color="auto"/>
        </w:pBdr>
        <w:rPr>
          <w:kern w:val="0"/>
          <w:sz w:val="32"/>
          <w:szCs w:val="32"/>
          <w:rFonts w:ascii="STZhongsong" w:eastAsia="STZhongsong" w:hAnsi="STZhongsong" w:cs="Times New Roman"/>
          <w:bCs/>
          <w:del w:id="987846" w:author="内容修订器" w:date="2023-04-26T11:14:50Z"/>
        </w:rPr>
      </w:pPr>
      <w:del w:id="987847" w:author="内容修订器" w:date="2023-04-26T11:14:50Z"/>
    </w:p>
    <w:p w14:paraId="19A3F961" w14:textId="77777777" w:rsidR="004912D7" w:rsidRDefault="00C44517">
      <w:pPr>
        <w:widowControl w:val="0"/>
        <w:snapToGrid w:val="1"/>
        <w:spacing w:beforeLines="0" w:before="0" w:afterLines="0" w:after="0" w:line="360" w:lineRule="auto"/>
        <w:ind w:firstLineChars="0" w:firstLine="0" w:leftChars="0" w:left="0"/>
        <w:jc w:val="center"/>
        <w:pBdr>
          <w:bottom w:val="none" w:sz="0" w:space="0" w:color="auto"/>
        </w:pBdr>
        <w:rPr>
          <w:kern w:val="2"/>
          <w:sz w:val="36"/>
          <w:szCs w:val="36"/>
          <w:rFonts w:ascii="黑体" w:eastAsia="黑体" w:hAnsi="黑体" w:cs="Times New Roman"/>
          <w:bCs/>
          <w:color w:val="FF0000"/>
          <w:del w:id="987848" w:author="内容修订器" w:date="2023-04-26T11:14:50Z"/>
        </w:rPr>
      </w:pPr>
      <w:del w:id="987849" w:author="内容修订器" w:date="2023-04-26T11:14:50Z">
        <w:r w:rsidDel="007D325B">
          <w:rPr>
            <w:rFonts w:ascii="STZhongsong" w:eastAsia="STZhongsong" w:hAnsi="STZhongsong" w:hint="eastAsia" w:cs="Times New Roman"/>
            <w:bCs/>
            <w:kern w:val="0"/>
            <w:sz w:val="32"/>
            <w:szCs w:val="32"/>
          </w:rPr>
          <w:delText>2</w:delText>
        </w:r>
        <w:r w:rsidDel="007D325B">
          <w:rPr>
            <w:rFonts w:ascii="STZhongsong" w:eastAsia="STZhongsong" w:hAnsi="STZhongsong" w:cs="Times New Roman"/>
            <w:bCs/>
            <w:kern w:val="0"/>
            <w:sz w:val="32"/>
            <w:szCs w:val="32"/>
          </w:rPr>
          <w:delText>022</w:delText>
        </w:r>
        <w:r w:rsidDel="007D325B">
          <w:rPr>
            <w:rFonts w:ascii="STZhongsong" w:eastAsia="STZhongsong" w:hAnsi="STZhongsong" w:hint="eastAsia" w:cs="Times New Roman"/>
            <w:bCs/>
            <w:kern w:val="0"/>
            <w:sz w:val="32"/>
            <w:szCs w:val="32"/>
          </w:rPr>
          <w:delText>年  </w:delText>
        </w:r>
        <w:r w:rsidDel="007D325B">
          <w:rPr>
            <w:rFonts w:ascii="STZhongsong" w:eastAsia="STZhongsong" w:hAnsi="STZhongsong" w:cs="Times New Roman"/>
            <w:bCs/>
            <w:kern w:val="0"/>
            <w:sz w:val="32"/>
            <w:szCs w:val="32"/>
          </w:rPr>
          <w:delText>5</w:delText>
        </w:r>
        <w:r w:rsidDel="007D325B">
          <w:rPr>
            <w:rFonts w:ascii="STZhongsong" w:eastAsia="STZhongsong" w:hAnsi="STZhongsong" w:hint="eastAsia" w:cs="Times New Roman"/>
            <w:bCs/>
            <w:kern w:val="0"/>
            <w:sz w:val="32"/>
            <w:szCs w:val="32"/>
          </w:rPr>
          <w:delText>月 </w:delText>
        </w:r>
        <w:r w:rsidDel="007D325B">
          <w:rPr>
            <w:rFonts w:ascii="STZhongsong" w:eastAsia="STZhongsong" w:hAnsi="STZhongsong" w:cs="Times New Roman"/>
            <w:bCs/>
            <w:kern w:val="0"/>
            <w:sz w:val="32"/>
            <w:szCs w:val="32"/>
          </w:rPr>
          <w:delText>4</w:delText>
        </w:r>
        <w:r w:rsidDel="007D325B">
          <w:rPr>
            <w:rFonts w:ascii="STZhongsong" w:eastAsia="STZhongsong" w:hAnsi="STZhongsong" w:hint="eastAsia" w:cs="Times New Roman"/>
            <w:bCs/>
            <w:kern w:val="0"/>
            <w:sz w:val="32"/>
            <w:szCs w:val="32"/>
          </w:rPr>
          <w:delText>日</w:delText>
        </w:r>
      </w:del>
    </w:p>
    <w:p w14:paraId="42A2CDBD" w14:textId="77777777" w:rsidR="004912D7" w:rsidRDefault="004912D7">
      <w:pPr>
        <w:widowControl w:val="0"/>
        <w:snapToGrid w:val="1"/>
        <w:spacing w:beforeLines="0" w:before="0" w:afterLines="0" w:after="0" w:line="240" w:lineRule="auto"/>
        <w:ind w:leftChars="0" w:left="0" w:firstLineChars="1300" w:firstLine="4160"/>
        <w:jc w:val="both"/>
        <w:pBdr>
          <w:bottom w:val="none" w:sz="0" w:space="0" w:color="auto"/>
        </w:pBdr>
        <w:rPr>
          <w:kern w:val="0"/>
          <w:sz w:val="32"/>
          <w:szCs w:val="32"/>
          <w:rFonts w:ascii="STZhongsong" w:eastAsia="STZhongsong" w:hAnsi="STZhongsong" w:cs="Times New Roman"/>
          <w:bCs/>
          <w:del w:id="987850" w:author="内容修订器" w:date="2023-04-26T11:14:50Z"/>
        </w:rPr>
      </w:pPr>
      <w:del w:id="987851" w:author="内容修订器" w:date="2023-04-26T11:14:50Z"/>
    </w:p>
    <w:p w14:paraId="7ABB9AC8" w14:textId="77777777" w:rsidR="004912D7" w:rsidRDefault="004912D7">
      <w:pPr>
        <w:widowControl w:val="0"/>
        <w:snapToGrid w:val="1"/>
        <w:spacing w:beforeLines="0" w:before="0" w:afterLines="0" w:after="0" w:line="240" w:lineRule="auto"/>
        <w:ind w:firstLineChars="0" w:firstLine="0" w:leftChars="0" w:left="0"/>
        <w:jc w:val="both"/>
        <w:pBdr>
          <w:bottom w:val="none" w:sz="0" w:space="0" w:color="auto"/>
        </w:pBdr>
        <w:rPr>
          <w:del w:id="987852" w:author="内容修订器" w:date="2023-04-26T11:14:50Z"/>
        </w:rPr>
      </w:pPr>
      <w:del w:id="987853" w:author="内容修订器" w:date="2023-04-26T11:14:50Z">
        <w:rPr>
          <w:kern w:val="2"/>
          <w:sz w:val="21"/>
          <w:szCs w:val="21"/>
          <w:rFonts w:ascii="Times New Roman" w:eastAsia="宋体" w:hAnsi="Times New Roman" w:cs="Times New Roman"/>
        </w:rPr>
      </w:del>
    </w:p>
    <w:p w14:paraId="0A2DE3AB" w14:textId="77777777" w:rsidR="004912D7" w:rsidRDefault="004912D7">
      <w:pPr>
        <w:widowControl w:val="0"/>
        <w:snapToGrid w:val="1"/>
        <w:spacing w:beforeLines="0" w:before="0" w:afterLines="0" w:after="0" w:line="240" w:lineRule="auto"/>
        <w:ind w:firstLineChars="0" w:firstLine="0" w:leftChars="0" w:left="0"/>
        <w:jc w:val="both"/>
        <w:pBdr>
          <w:bottom w:val="none" w:sz="0" w:space="0" w:color="auto"/>
        </w:pBdr>
        <w:rPr>
          <w:kern w:val="2"/>
          <w:sz w:val="28"/>
          <w:szCs w:val="30"/>
          <w:rFonts w:ascii="Times New Roman" w:eastAsia="宋体" w:hAnsi="Times New Roman" w:cs="Times New Roman"/>
          <w:b/>
          <w:bCs/>
          <w:del w:id="987854" w:author="内容修订器" w:date="2023-04-26T11:14:50Z"/>
        </w:rPr>
        <w:sectPr w:rsidR="004912D7">
          <w:pgSz w:w="11906" w:h="16838"/>
          <w:pgMar w:top="1418" w:right="1701" w:bottom="1134" w:left="1701" w:header="851" w:footer="992" w:gutter="0"/>
          <w:pgNumType w:start="1"/>
          <w:cols w:space="720"/>
          <w:titlePg/>
          <w:docGrid w:type="lines" w:linePitch="312"/>
          <w:headerReference w:type="even" r:id="rId128"/>
          <w:headerReference w:type="first" r:id="rId129"/>
          <w:headerReference w:type="default" r:id="rId130"/>
          <w:footerReference w:type="even" r:id="rId131"/>
          <w:footerReference w:type="first" r:id="rId132"/>
          <w:footerReference w:type="default" r:id="rId133"/>
        </w:sectPr>
      </w:pPr>
      <w:del w:id="987855" w:author="内容修订器" w:date="2023-04-26T11:14:50Z"/>
    </w:p>
    <w:p w14:paraId="1D83D816" w14:textId="77777777" w:rsidR="004912D7" w:rsidRDefault="004912D7">
      <w:pPr>
        <w:widowControl w:val="0"/>
        <w:snapToGrid w:val="1"/>
        <w:spacing w:afterLines="0" w:after="0" w:beforeLines="150" w:before="468" w:line="360" w:lineRule="auto"/>
        <w:ind w:firstLineChars="0" w:firstLine="0" w:leftChars="0" w:left="0"/>
        <w:jc w:val="center"/>
        <w:pBdr>
          <w:bottom w:val="none" w:sz="0" w:space="0" w:color="auto"/>
        </w:pBdr>
        <w:rPr>
          <w:kern w:val="2"/>
          <w:sz w:val="36"/>
          <w:szCs w:val="36"/>
          <w:rFonts w:ascii="黑体" w:eastAsia="黑体" w:hAnsi="黑体" w:cs="Times New Roman"/>
          <w:b/>
          <w:bCs/>
          <w:del w:id="987856" w:author="内容修订器" w:date="2023-04-26T11:14:50Z"/>
        </w:rPr>
      </w:pPr>
      <w:del w:id="987857" w:author="内容修订器" w:date="2023-04-26T11:14:50Z">
        <w:r w:rsidDel="007D325B">
          <w:rPr>
            <w:kern w:val="2"/>
            <w:rFonts w:ascii="黑体" w:eastAsia="黑体" w:hAnsi="黑体" w:cs="Times New Roman"/>
            <w:b/>
            <w:bCs/>
            <w:sz w:val="36"/>
            <w:szCs w:val="36"/>
          </w:rPr>
          <w:delText>学位论文原创性声明</w:delText>
        </w:r>
      </w:del>
    </w:p>
    <w:p w14:paraId="660589F9" w14:textId="77777777" w:rsidR="004912D7" w:rsidRDefault="00E30426">
      <w:pPr>
        <w:widowControl w:val="0"/>
        <w:snapToGrid w:val="1"/>
        <w:spacing w:beforeLines="0" w:before="0" w:afterLines="0" w:after="0" w:line="360" w:lineRule="auto"/>
        <w:ind w:firstLineChars="0" w:firstLine="0" w:leftChars="0" w:left="0"/>
        <w:jc w:val="center"/>
        <w:pBdr>
          <w:bottom w:val="none" w:sz="0" w:space="0" w:color="auto"/>
        </w:pBdr>
        <w:rPr>
          <w:kern w:val="2"/>
          <w:sz w:val="21"/>
          <w:szCs w:val="21"/>
          <w:rFonts w:ascii="楷体_GB2312" w:eastAsia="楷体_GB2312" w:hAnsi="Times New Roman" w:cs="Times New Roman"/>
          <w:color w:val="FF0000"/>
          <w:del w:id="987858" w:author="内容修订器" w:date="2023-04-26T11:14:50Z"/>
        </w:rPr>
      </w:pPr>
      <w:del w:id="987859" w:author="内容修订器" w:date="2023-04-26T11:14:50Z">
        <w:r w:rsidDel="007D325B">
          <w:rPr>
            <w:kern w:val="2"/>
            <w:sz w:val="21"/>
            <w:szCs w:val="21"/>
            <w:rFonts w:ascii="楷体_GB2312" w:eastAsia="楷体_GB2312" w:hint="eastAsia" w:hAnsi="Times New Roman" w:cs="Times New Roman"/>
            <w:color w:val="FF0000"/>
          </w:rPr>
          <w:delText> </w:delText>
        </w:r>
      </w:del>
    </w:p>
    <w:p w14:paraId="7D8B0852" w14:textId="77777777" w:rsidR="004912D7" w:rsidRDefault="004912D7">
      <w:pPr>
        <w:widowControl w:val="0"/>
        <w:snapToGrid w:val="1"/>
        <w:spacing w:beforeLines="0" w:before="0" w:afterLines="0" w:after="0" w:line="360" w:lineRule="auto"/>
        <w:ind w:leftChars="0" w:left="0" w:firstLineChars="200" w:firstLine="480"/>
        <w:jc w:val="both"/>
        <w:pBdr>
          <w:bottom w:val="none" w:sz="0" w:space="0" w:color="auto"/>
        </w:pBdr>
        <w:rPr>
          <w:kern w:val="2"/>
          <w:sz w:val="24"/>
          <w:szCs w:val="21"/>
          <w:rFonts w:ascii="Times New Roman" w:eastAsia="宋体" w:hAnsi="Times New Roman" w:cs="Times New Roman"/>
          <w:del w:id="987860" w:author="内容修订器" w:date="2023-04-26T11:14:50Z"/>
        </w:rPr>
      </w:pPr>
      <w:del w:id="987861" w:author="内容修订器" w:date="2023-04-26T11:14:50Z">
        <w:r w:rsidDel="007D325B">
          <w:rPr>
            <w:kern w:val="2"/>
            <w:rFonts w:ascii="Times New Roman" w:eastAsia="宋体" w:hAnsi="Times New Roman" w:cs="Times New Roman"/>
            <w:sz w:val="24"/>
            <w:szCs w:val="21"/>
          </w:rPr>
          <w:delTex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delText>
        </w:r>
      </w:del>
    </w:p>
    <w:p w14:paraId="59CB1D16" w14:textId="77777777" w:rsidR="004912D7" w:rsidRDefault="00E30426">
      <w:pPr>
        <w:widowControl w:val="0"/>
        <w:snapToGrid w:val="1"/>
        <w:spacing w:beforeLines="0" w:before="0" w:afterLines="0" w:after="0" w:line="360" w:lineRule="auto"/>
        <w:ind w:firstLineChars="0" w:firstLine="0" w:leftChars="0" w:left="0"/>
        <w:jc w:val="center"/>
        <w:pBdr>
          <w:bottom w:val="none" w:sz="0" w:space="0" w:color="auto"/>
        </w:pBdr>
        <w:rPr>
          <w:kern w:val="2"/>
          <w:sz w:val="21"/>
          <w:szCs w:val="21"/>
          <w:rFonts w:ascii="楷体_GB2312" w:eastAsia="楷体_GB2312" w:hAnsi="Times New Roman" w:cs="Times New Roman"/>
          <w:color w:val="FF0000"/>
          <w:del w:id="987862" w:author="内容修订器" w:date="2023-04-26T11:14:50Z"/>
        </w:rPr>
      </w:pPr>
      <w:del w:id="987863" w:author="内容修订器" w:date="2023-04-26T11:14:50Z">
        <w:r w:rsidDel="007D325B">
          <w:rPr>
            <w:kern w:val="2"/>
            <w:sz w:val="21"/>
            <w:szCs w:val="21"/>
            <w:rFonts w:ascii="楷体_GB2312" w:eastAsia="楷体_GB2312" w:hint="eastAsia" w:hAnsi="Times New Roman" w:cs="Times New Roman"/>
            <w:color w:val="FF0000"/>
          </w:rPr>
          <w:delText> </w:delText>
        </w:r>
      </w:del>
    </w:p>
    <w:p w14:paraId="6027B307" w14:textId="77777777" w:rsidR="004912D7" w:rsidRDefault="004912D7">
      <w:pPr>
        <w:widowControl w:val="0"/>
        <w:snapToGrid w:val="1"/>
        <w:spacing w:beforeLines="0" w:before="0" w:afterLines="0" w:after="0" w:line="360" w:lineRule="auto"/>
        <w:ind w:firstLineChars="0" w:firstLine="0" w:leftChars="0" w:left="0"/>
        <w:jc w:val="right"/>
        <w:wordWrap w:val="0"/>
        <w:pBdr>
          <w:bottom w:val="none" w:sz="0" w:space="0" w:color="auto"/>
        </w:pBdr>
        <w:rPr>
          <w:kern w:val="2"/>
          <w:sz w:val="24"/>
          <w:szCs w:val="21"/>
          <w:rFonts w:ascii="Times New Roman" w:eastAsia="宋体" w:hAnsi="Times New Roman" w:cs="Times New Roman"/>
          <w:del w:id="987864" w:author="内容修订器" w:date="2023-04-26T11:14:50Z"/>
        </w:rPr>
      </w:pPr>
      <w:del w:id="987865" w:author="内容修订器" w:date="2023-04-26T11:14:50Z">
        <w:r w:rsidDel="007D325B">
          <w:rPr>
            <w:kern w:val="2"/>
            <w:szCs w:val="21"/>
            <w:rFonts w:ascii="Times New Roman" w:eastAsia="宋体" w:hAnsi="Times New Roman" w:cs="Times New Roman"/>
            <w:sz w:val="24"/>
          </w:rPr>
          <w:delText>作者签名：</w:delText>
        </w:r>
        <w:r w:rsidDel="007D325B">
          <w:rPr>
            <w:kern w:val="2"/>
            <w:szCs w:val="21"/>
            <w:rFonts w:ascii="Times New Roman" w:eastAsia="宋体" w:hAnsi="Times New Roman" w:cs="Times New Roman"/>
            <w:sz w:val="24"/>
          </w:rPr>
          <w:delText>  </w:delText>
        </w:r>
        <w:r w:rsidDel="007D325B">
          <w:rPr>
            <w:kern w:val="2"/>
            <w:szCs w:val="21"/>
            <w:rFonts w:hint="eastAsia" w:ascii="Times New Roman" w:eastAsia="宋体" w:hAnsi="Times New Roman" w:cs="Times New Roman"/>
            <w:sz w:val="24"/>
          </w:rPr>
          <w:delText>  </w:delText>
        </w:r>
        <w:r w:rsidDel="007D325B">
          <w:rPr>
            <w:kern w:val="2"/>
            <w:szCs w:val="21"/>
            <w:rFonts w:ascii="Times New Roman" w:eastAsia="宋体" w:hAnsi="Times New Roman" w:cs="Times New Roman"/>
            <w:sz w:val="24"/>
          </w:rPr>
          <w:delText> </w:delText>
        </w:r>
        <w:r w:rsidDel="007D325B">
          <w:rPr>
            <w:kern w:val="2"/>
            <w:szCs w:val="21"/>
            <w:rFonts w:hint="eastAsia" w:ascii="Times New Roman" w:eastAsia="宋体" w:hAnsi="Times New Roman" w:cs="Times New Roman"/>
            <w:sz w:val="24"/>
          </w:rPr>
          <w:delText>  </w:delText>
        </w:r>
        <w:r w:rsidDel="007D325B">
          <w:rPr>
            <w:kern w:val="2"/>
            <w:szCs w:val="21"/>
            <w:rFonts w:ascii="Times New Roman" w:eastAsia="宋体" w:hAnsi="Times New Roman" w:cs="Times New Roman"/>
            <w:sz w:val="24"/>
          </w:rPr>
          <w:delText>      </w:delText>
        </w:r>
        <w:r w:rsidDel="007D325B">
          <w:rPr>
            <w:kern w:val="2"/>
            <w:szCs w:val="21"/>
            <w:rFonts w:ascii="Times New Roman" w:eastAsia="宋体" w:hAnsi="Times New Roman" w:cs="Times New Roman"/>
            <w:sz w:val="24"/>
          </w:rPr>
          <w:delText>年</w:delText>
        </w:r>
        <w:r w:rsidDel="007D325B">
          <w:rPr>
            <w:kern w:val="2"/>
            <w:szCs w:val="21"/>
            <w:rFonts w:ascii="Times New Roman" w:eastAsia="宋体" w:hAnsi="Times New Roman" w:cs="Times New Roman"/>
            <w:sz w:val="24"/>
          </w:rPr>
          <w:delText>   </w:delText>
        </w:r>
        <w:r w:rsidDel="007D325B">
          <w:rPr>
            <w:kern w:val="2"/>
            <w:szCs w:val="21"/>
            <w:rFonts w:ascii="Times New Roman" w:eastAsia="宋体" w:hAnsi="Times New Roman" w:cs="Times New Roman"/>
            <w:sz w:val="24"/>
          </w:rPr>
          <w:delText>月</w:delText>
        </w:r>
        <w:r w:rsidDel="007D325B">
          <w:rPr>
            <w:kern w:val="2"/>
            <w:szCs w:val="21"/>
            <w:rFonts w:ascii="Times New Roman" w:eastAsia="宋体" w:hAnsi="Times New Roman" w:cs="Times New Roman"/>
            <w:sz w:val="24"/>
          </w:rPr>
          <w:delText>    </w:delText>
        </w:r>
        <w:r w:rsidDel="007D325B">
          <w:rPr>
            <w:kern w:val="2"/>
            <w:szCs w:val="21"/>
            <w:rFonts w:ascii="Times New Roman" w:eastAsia="宋体" w:hAnsi="Times New Roman" w:cs="Times New Roman"/>
            <w:sz w:val="24"/>
          </w:rPr>
          <w:delText>日</w:delText>
        </w:r>
      </w:del>
    </w:p>
    <w:p w14:paraId="6E0BEBCE" w14:textId="77777777" w:rsidR="004912D7" w:rsidRDefault="004912D7">
      <w:pPr>
        <w:widowControl w:val="0"/>
        <w:snapToGrid w:val="1"/>
        <w:spacing w:afterLines="0" w:after="0" w:beforeLines="100" w:before="312" w:line="360" w:lineRule="auto"/>
        <w:ind w:firstLineChars="0" w:firstLine="0" w:leftChars="0" w:left="0"/>
        <w:jc w:val="center"/>
        <w:pBdr>
          <w:bottom w:val="none" w:sz="0" w:space="0" w:color="auto"/>
        </w:pBdr>
        <w:rPr>
          <w:kern w:val="2"/>
          <w:sz w:val="40"/>
          <w:szCs w:val="36"/>
          <w:rFonts w:ascii="Times New Roman" w:eastAsia="宋体" w:hAnsi="Times New Roman" w:cs="Times New Roman"/>
          <w:b/>
          <w:bCs/>
          <w:del w:id="987866" w:author="内容修订器" w:date="2023-04-26T11:14:50Z"/>
        </w:rPr>
      </w:pPr>
      <w:del w:id="987867" w:author="内容修订器" w:date="2023-04-26T11:14:50Z"/>
    </w:p>
    <w:p w14:paraId="5A623CFD" w14:textId="77777777" w:rsidR="004912D7" w:rsidRDefault="004912D7">
      <w:pPr>
        <w:widowControl w:val="0"/>
        <w:snapToGrid w:val="1"/>
        <w:spacing w:afterLines="0" w:after="0" w:beforeLines="150" w:before="468" w:line="360" w:lineRule="auto"/>
        <w:ind w:firstLineChars="0" w:firstLine="0" w:leftChars="0" w:left="0"/>
        <w:jc w:val="center"/>
        <w:pBdr>
          <w:bottom w:val="none" w:sz="0" w:space="0" w:color="auto"/>
        </w:pBdr>
        <w:rPr>
          <w:kern w:val="2"/>
          <w:sz w:val="36"/>
          <w:szCs w:val="36"/>
          <w:rFonts w:ascii="黑体" w:eastAsia="黑体" w:hAnsi="黑体" w:cs="Times New Roman"/>
          <w:b/>
          <w:bCs/>
          <w:del w:id="987868" w:author="内容修订器" w:date="2023-04-26T11:14:50Z"/>
        </w:rPr>
      </w:pPr>
      <w:del w:id="987869" w:author="内容修订器" w:date="2023-04-26T11:14:50Z">
        <w:r w:rsidDel="007D325B">
          <w:rPr>
            <w:kern w:val="2"/>
            <w:rFonts w:ascii="黑体" w:eastAsia="黑体" w:hAnsi="黑体" w:cs="Times New Roman"/>
            <w:b/>
            <w:bCs/>
            <w:sz w:val="36"/>
            <w:szCs w:val="36"/>
          </w:rPr>
          <w:delText>学位论文版权使用授权书</w:delText>
        </w:r>
      </w:del>
    </w:p>
    <w:p w14:paraId="05CA9932" w14:textId="77777777" w:rsidR="004912D7" w:rsidRDefault="00E30426">
      <w:pPr>
        <w:widowControl w:val="0"/>
        <w:snapToGrid w:val="1"/>
        <w:spacing w:beforeLines="0" w:before="0" w:afterLines="0" w:after="0" w:line="360" w:lineRule="auto"/>
        <w:ind w:firstLineChars="0" w:firstLine="0" w:leftChars="0" w:left="0"/>
        <w:jc w:val="center"/>
        <w:pBdr>
          <w:bottom w:val="none" w:sz="0" w:space="0" w:color="auto"/>
        </w:pBdr>
        <w:rPr>
          <w:kern w:val="2"/>
          <w:sz w:val="21"/>
          <w:szCs w:val="21"/>
          <w:rFonts w:ascii="楷体_GB2312" w:eastAsia="楷体_GB2312" w:hAnsi="Times New Roman" w:cs="Times New Roman"/>
          <w:color w:val="FF0000"/>
          <w:del w:id="987870" w:author="内容修订器" w:date="2023-04-26T11:14:50Z"/>
        </w:rPr>
      </w:pPr>
      <w:del w:id="987871" w:author="内容修订器" w:date="2023-04-26T11:14:50Z">
        <w:r w:rsidDel="007D325B">
          <w:rPr>
            <w:kern w:val="2"/>
            <w:sz w:val="21"/>
            <w:szCs w:val="21"/>
            <w:rFonts w:ascii="楷体_GB2312" w:eastAsia="楷体_GB2312" w:hint="eastAsia" w:hAnsi="Times New Roman" w:cs="Times New Roman"/>
            <w:color w:val="FF0000"/>
          </w:rPr>
          <w:delText> </w:delText>
        </w:r>
      </w:del>
    </w:p>
    <w:p w14:paraId="4863BA20" w14:textId="77777777" w:rsidR="004912D7" w:rsidRDefault="004912D7">
      <w:pPr>
        <w:widowControl w:val="0"/>
        <w:snapToGrid w:val="1"/>
        <w:spacing w:beforeLines="0" w:before="0" w:afterLines="0" w:after="0" w:line="360" w:lineRule="auto"/>
        <w:ind w:leftChars="0" w:left="0" w:firstLineChars="200" w:firstLine="480"/>
        <w:jc w:val="both"/>
        <w:pBdr>
          <w:bottom w:val="none" w:sz="0" w:space="0" w:color="auto"/>
        </w:pBdr>
        <w:rPr>
          <w:kern w:val="2"/>
          <w:sz w:val="24"/>
          <w:szCs w:val="21"/>
          <w:rFonts w:ascii="Times New Roman" w:eastAsia="宋体" w:hAnsi="Times New Roman" w:cs="Times New Roman"/>
          <w:del w:id="987872" w:author="内容修订器" w:date="2023-04-26T11:14:50Z"/>
        </w:rPr>
      </w:pPr>
      <w:del w:id="987873" w:author="内容修订器" w:date="2023-04-26T11:14:50Z">
        <w:r w:rsidDel="007D325B">
          <w:rPr>
            <w:kern w:val="2"/>
            <w:rFonts w:ascii="Times New Roman" w:eastAsia="宋体" w:hAnsi="Times New Roman" w:cs="Times New Roman"/>
            <w:sz w:val="24"/>
            <w:szCs w:val="21"/>
          </w:rPr>
          <w:delTex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delText>
        </w:r>
      </w:del>
    </w:p>
    <w:p w14:paraId="34E848D9" w14:textId="77777777" w:rsidR="004912D7" w:rsidRDefault="004912D7">
      <w:pPr>
        <w:widowControl w:val="0"/>
        <w:snapToGrid w:val="1"/>
        <w:spacing w:beforeLines="0" w:before="0" w:afterLines="0" w:after="0" w:line="360" w:lineRule="auto"/>
        <w:ind w:leftChars="0" w:left="0" w:firstLineChars="200" w:firstLine="480"/>
        <w:jc w:val="both"/>
        <w:pBdr>
          <w:bottom w:val="none" w:sz="0" w:space="0" w:color="auto"/>
        </w:pBdr>
        <w:rPr>
          <w:kern w:val="2"/>
          <w:sz w:val="24"/>
          <w:szCs w:val="21"/>
          <w:rFonts w:ascii="Times New Roman" w:eastAsia="宋体" w:hAnsi="Times New Roman" w:cs="Times New Roman"/>
          <w:del w:id="987874" w:author="内容修订器" w:date="2023-04-26T11:14:50Z"/>
        </w:rPr>
      </w:pPr>
      <w:del w:id="987875" w:author="内容修订器" w:date="2023-04-26T11:14:50Z">
        <w:r w:rsidDel="007D325B">
          <w:rPr>
            <w:kern w:val="2"/>
            <w:rFonts w:ascii="Times New Roman" w:eastAsia="宋体" w:hAnsi="Times New Roman" w:cs="Times New Roman"/>
            <w:sz w:val="24"/>
            <w:szCs w:val="21"/>
          </w:rPr>
          <w:delText>本学位论文属于</w:delText>
        </w:r>
        <w:r w:rsidDel="007D325B">
          <w:rPr>
            <w:kern w:val="2"/>
            <w:rFonts w:hint="eastAsia" w:ascii="Times New Roman" w:eastAsia="宋体" w:hAnsi="Times New Roman" w:cs="Times New Roman"/>
            <w:sz w:val="24"/>
            <w:szCs w:val="21"/>
          </w:rPr>
          <w:delText> </w:delText>
        </w:r>
        <w:r w:rsidDel="007D325B">
          <w:rPr>
            <w:kern w:val="2"/>
            <w:rFonts w:ascii="Times New Roman" w:eastAsia="宋体" w:hAnsi="Times New Roman" w:cs="Times New Roman"/>
            <w:sz w:val="24"/>
            <w:szCs w:val="21"/>
          </w:rPr>
          <w:delText>1</w:delText>
        </w:r>
        <w:r w:rsidDel="007D325B">
          <w:rPr>
            <w:kern w:val="2"/>
            <w:rFonts w:ascii="Times New Roman" w:eastAsia="宋体" w:hAnsi="Times New Roman" w:cs="Times New Roman"/>
            <w:sz w:val="24"/>
            <w:szCs w:val="21"/>
          </w:rPr>
          <w:delText>、保密</w:delText>
        </w:r>
        <w:r w:rsidDel="007D325B">
          <w:rPr>
            <w:kern w:val="2"/>
            <w:rFonts w:hint="eastAsia" w:ascii="Times New Roman" w:eastAsia="宋体" w:hAnsi="Times New Roman" w:cs="Times New Roman"/>
            <w:sz w:val="24"/>
            <w:szCs w:val="21"/>
          </w:rPr>
          <w:delText> </w:delText>
        </w:r>
        <w:r w:rsidDel="007D325B">
          <w:rPr>
            <w:kern w:val="2"/>
            <w:rFonts w:ascii="Times New Roman" w:eastAsia="宋体" w:hAnsi="Times New Roman" w:cs="Times New Roman"/>
            <w:sz w:val="24"/>
            <w:szCs w:val="21"/>
          </w:rPr>
          <w:delText>  </w:delText>
        </w:r>
        <w:r w:rsidDel="007D325B">
          <w:rPr>
            <w:kern w:val="2"/>
            <w:rFonts w:ascii="Times New Roman" w:eastAsia="宋体" w:hAnsi="Times New Roman" w:cs="Times New Roman"/>
            <w:sz w:val="24"/>
            <w:szCs w:val="21"/>
          </w:rPr>
          <w:delText>囗</w:delText>
        </w:r>
        <w:r w:rsidDel="007D325B">
          <w:rPr>
            <w:kern w:val="2"/>
            <w:rFonts w:hint="eastAsia" w:ascii="Times New Roman" w:eastAsia="宋体" w:hAnsi="Times New Roman" w:cs="Times New Roman"/>
            <w:sz w:val="24"/>
            <w:szCs w:val="21"/>
          </w:rPr>
          <w:delText> </w:delText>
        </w:r>
        <w:r w:rsidDel="007D325B">
          <w:rPr>
            <w:kern w:val="2"/>
            <w:rFonts w:ascii="Times New Roman" w:eastAsia="宋体" w:hAnsi="Times New Roman" w:cs="Times New Roman"/>
            <w:sz w:val="24"/>
            <w:szCs w:val="21"/>
          </w:rPr>
          <w:delText>，在</w:delText>
        </w:r>
        <w:r w:rsidDel="007D325B">
          <w:rPr>
            <w:kern w:val="2"/>
            <w:rFonts w:ascii="Times New Roman" w:eastAsia="宋体" w:hAnsi="Times New Roman" w:cs="Times New Roman"/>
            <w:sz w:val="24"/>
            <w:szCs w:val="21"/>
          </w:rPr>
          <w:delText>   </w:delText>
        </w:r>
        <w:r w:rsidDel="007D325B">
          <w:rPr>
            <w:kern w:val="2"/>
            <w:rFonts w:ascii="Times New Roman" w:eastAsia="宋体" w:hAnsi="Times New Roman" w:cs="Times New Roman"/>
            <w:sz w:val="24"/>
            <w:szCs w:val="21"/>
          </w:rPr>
          <w:delText>年解密后适用本授权书</w:delText>
        </w:r>
        <w:r w:rsidDel="007D325B">
          <w:rPr>
            <w:kern w:val="2"/>
            <w:rFonts w:hint="eastAsia" w:ascii="Times New Roman" w:eastAsia="宋体" w:hAnsi="Times New Roman" w:cs="Times New Roman"/>
            <w:sz w:val="24"/>
            <w:szCs w:val="21"/>
          </w:rPr>
          <w:delText>。</w:delText>
        </w:r>
      </w:del>
    </w:p>
    <w:p w14:paraId="4E3F83E6" w14:textId="77777777" w:rsidR="004912D7" w:rsidRDefault="004912D7">
      <w:pPr>
        <w:widowControl w:val="0"/>
        <w:snapToGrid w:val="1"/>
        <w:spacing w:beforeLines="0" w:before="0" w:afterLines="0" w:after="0" w:line="360" w:lineRule="auto"/>
        <w:ind w:leftChars="0" w:left="0" w:firstLineChars="950" w:firstLine="2280"/>
        <w:jc w:val="both"/>
        <w:pBdr>
          <w:bottom w:val="none" w:sz="0" w:space="0" w:color="auto"/>
        </w:pBdr>
        <w:rPr>
          <w:kern w:val="2"/>
          <w:sz w:val="24"/>
          <w:szCs w:val="21"/>
          <w:rFonts w:ascii="Times New Roman" w:eastAsia="宋体" w:hAnsi="Times New Roman" w:cs="Times New Roman"/>
          <w:del w:id="987876" w:author="内容修订器" w:date="2023-04-26T11:14:50Z"/>
        </w:rPr>
      </w:pPr>
      <w:del w:id="987877" w:author="内容修订器" w:date="2023-04-26T11:14:50Z">
        <w:r w:rsidDel="007D325B">
          <w:rPr>
            <w:kern w:val="2"/>
            <w:rFonts w:ascii="Times New Roman" w:eastAsia="宋体" w:hAnsi="Times New Roman" w:cs="Times New Roman"/>
            <w:sz w:val="24"/>
            <w:szCs w:val="21"/>
          </w:rPr>
          <w:delText>2</w:delText>
        </w:r>
        <w:r w:rsidDel="007D325B">
          <w:rPr>
            <w:kern w:val="2"/>
            <w:rFonts w:ascii="Times New Roman" w:eastAsia="宋体" w:hAnsi="Times New Roman" w:cs="Times New Roman"/>
            <w:sz w:val="24"/>
            <w:szCs w:val="21"/>
          </w:rPr>
          <w:delText>、不保密</w:delText>
        </w:r>
        <w:r w:rsidDel="007D325B">
          <w:rPr>
            <w:kern w:val="2"/>
            <w:rFonts w:hint="eastAsia" w:ascii="Times New Roman" w:eastAsia="宋体" w:hAnsi="Times New Roman" w:cs="Times New Roman"/>
            <w:sz w:val="24"/>
            <w:szCs w:val="21"/>
          </w:rPr>
          <w:delText> </w:delText>
        </w:r>
        <w:r w:rsidDel="007D325B">
          <w:rPr>
            <w:kern w:val="2"/>
            <w:rFonts w:ascii="Times New Roman" w:eastAsia="宋体" w:hAnsi="Times New Roman" w:cs="Times New Roman"/>
            <w:sz w:val="24"/>
            <w:szCs w:val="21"/>
          </w:rPr>
          <w:delText>囗</w:delText>
        </w:r>
        <w:r w:rsidDel="007D325B">
          <w:rPr>
            <w:kern w:val="2"/>
            <w:rFonts w:ascii="Times New Roman" w:eastAsia="宋体" w:hAnsi="Times New Roman" w:cs="Times New Roman"/>
            <w:sz w:val="24"/>
            <w:szCs w:val="21"/>
          </w:rPr>
          <w:delText> </w:delText>
        </w:r>
        <w:r w:rsidDel="007D325B">
          <w:rPr>
            <w:kern w:val="2"/>
            <w:rFonts w:ascii="Times New Roman" w:eastAsia="宋体" w:hAnsi="Times New Roman" w:cs="Times New Roman"/>
            <w:sz w:val="24"/>
            <w:szCs w:val="21"/>
          </w:rPr>
          <w:delText>。</w:delText>
        </w:r>
      </w:del>
    </w:p>
    <w:p w14:paraId="75B3EAF0" w14:textId="77777777" w:rsidR="004912D7" w:rsidRDefault="004912D7">
      <w:pPr>
        <w:widowControl w:val="0"/>
        <w:snapToGrid w:val="1"/>
        <w:spacing w:beforeLines="0" w:before="0" w:afterLines="0" w:after="0" w:line="360" w:lineRule="auto"/>
        <w:ind w:leftChars="0" w:left="0" w:firstLineChars="900" w:firstLine="2160"/>
        <w:jc w:val="both"/>
        <w:pBdr>
          <w:bottom w:val="none" w:sz="0" w:space="0" w:color="auto"/>
        </w:pBdr>
        <w:rPr>
          <w:kern w:val="2"/>
          <w:sz w:val="24"/>
          <w:szCs w:val="21"/>
          <w:rFonts w:ascii="Times New Roman" w:eastAsia="宋体" w:hAnsi="Times New Roman" w:cs="Times New Roman"/>
          <w:del w:id="987878" w:author="内容修订器" w:date="2023-04-26T11:14:50Z"/>
        </w:rPr>
      </w:pPr>
      <w:del w:id="987879" w:author="内容修订器" w:date="2023-04-26T11:14:50Z">
        <w:r w:rsidDel="007D325B">
          <w:rPr>
            <w:kern w:val="2"/>
            <w:rFonts w:ascii="Times New Roman" w:eastAsia="宋体" w:hAnsi="Times New Roman" w:cs="Times New Roman"/>
            <w:sz w:val="24"/>
            <w:szCs w:val="21"/>
          </w:rPr>
          <w:delText>（请在以上相应方框内打</w:delText>
        </w:r>
        <w:r w:rsidDel="007D325B">
          <w:rPr>
            <w:kern w:val="2"/>
            <w:rFonts w:ascii="Times New Roman" w:eastAsia="宋体" w:hAnsi="Times New Roman" w:cs="Times New Roman"/>
            <w:sz w:val="24"/>
            <w:szCs w:val="21"/>
          </w:rPr>
          <w:delText>“√”</w:delText>
        </w:r>
        <w:r w:rsidDel="007D325B">
          <w:rPr>
            <w:kern w:val="2"/>
            <w:rFonts w:ascii="Times New Roman" w:eastAsia="宋体" w:hAnsi="Times New Roman" w:cs="Times New Roman"/>
            <w:sz w:val="24"/>
            <w:szCs w:val="21"/>
          </w:rPr>
          <w:delText>）</w:delText>
        </w:r>
      </w:del>
    </w:p>
    <w:p w14:paraId="1248F7F8" w14:textId="77777777" w:rsidR="004912D7" w:rsidRDefault="00E30426">
      <w:pPr>
        <w:widowControl w:val="0"/>
        <w:snapToGrid w:val="1"/>
        <w:spacing w:beforeLines="0" w:before="0" w:afterLines="0" w:after="0" w:line="360" w:lineRule="auto"/>
        <w:ind w:firstLineChars="0" w:firstLine="0" w:leftChars="0" w:left="0"/>
        <w:jc w:val="center"/>
        <w:pBdr>
          <w:bottom w:val="none" w:sz="0" w:space="0" w:color="auto"/>
        </w:pBdr>
        <w:rPr>
          <w:kern w:val="2"/>
          <w:sz w:val="21"/>
          <w:szCs w:val="21"/>
          <w:rFonts w:ascii="楷体_GB2312" w:eastAsia="楷体_GB2312" w:hAnsi="Times New Roman" w:cs="Times New Roman"/>
          <w:color w:val="FF0000"/>
          <w:del w:id="987880" w:author="内容修订器" w:date="2023-04-26T11:14:50Z"/>
        </w:rPr>
      </w:pPr>
      <w:del w:id="987881" w:author="内容修订器" w:date="2023-04-26T11:14:50Z">
        <w:r w:rsidDel="007D325B">
          <w:rPr>
            <w:kern w:val="2"/>
            <w:sz w:val="21"/>
            <w:szCs w:val="21"/>
            <w:rFonts w:ascii="楷体_GB2312" w:eastAsia="楷体_GB2312" w:hint="eastAsia" w:hAnsi="Times New Roman" w:cs="Times New Roman"/>
            <w:color w:val="FF0000"/>
          </w:rPr>
          <w:delText> </w:delText>
        </w:r>
      </w:del>
    </w:p>
    <w:p w14:paraId="145DA576" w14:textId="77777777" w:rsidR="004912D7" w:rsidRDefault="004912D7">
      <w:pPr>
        <w:widowControl w:val="0"/>
        <w:snapToGrid w:val="1"/>
        <w:spacing w:beforeLines="0" w:before="0" w:afterLines="0" w:after="0" w:line="360" w:lineRule="auto"/>
        <w:ind w:firstLineChars="0" w:firstLine="0" w:leftChars="0" w:left="0"/>
        <w:jc w:val="right"/>
        <w:wordWrap w:val="0"/>
        <w:pBdr>
          <w:bottom w:val="none" w:sz="0" w:space="0" w:color="auto"/>
        </w:pBdr>
        <w:rPr>
          <w:kern w:val="2"/>
          <w:sz w:val="24"/>
          <w:szCs w:val="21"/>
          <w:rFonts w:ascii="Times New Roman" w:eastAsia="宋体" w:hAnsi="Times New Roman" w:cs="Times New Roman"/>
          <w:del w:id="987882" w:author="内容修订器" w:date="2023-04-26T11:14:50Z"/>
        </w:rPr>
      </w:pPr>
      <w:del w:id="987883" w:author="内容修订器" w:date="2023-04-26T11:14:50Z">
        <w:r w:rsidDel="007D325B">
          <w:rPr>
            <w:kern w:val="2"/>
            <w:szCs w:val="21"/>
            <w:rFonts w:ascii="Times New Roman" w:eastAsia="宋体" w:hAnsi="Times New Roman" w:cs="Times New Roman"/>
            <w:sz w:val="24"/>
          </w:rPr>
          <w:delText>作者签名：</w:delText>
        </w:r>
        <w:r w:rsidDel="007D325B">
          <w:rPr>
            <w:kern w:val="2"/>
            <w:szCs w:val="21"/>
            <w:rFonts w:ascii="Times New Roman" w:eastAsia="宋体" w:hAnsi="Times New Roman" w:cs="Times New Roman"/>
            <w:sz w:val="24"/>
          </w:rPr>
          <w:delText>  </w:delText>
        </w:r>
        <w:r w:rsidDel="007D325B">
          <w:rPr>
            <w:kern w:val="2"/>
            <w:szCs w:val="21"/>
            <w:rFonts w:hint="eastAsia" w:ascii="Times New Roman" w:eastAsia="宋体" w:hAnsi="Times New Roman" w:cs="Times New Roman"/>
            <w:sz w:val="24"/>
          </w:rPr>
          <w:delText>  </w:delText>
        </w:r>
        <w:r w:rsidDel="007D325B">
          <w:rPr>
            <w:kern w:val="2"/>
            <w:szCs w:val="21"/>
            <w:rFonts w:ascii="Times New Roman" w:eastAsia="宋体" w:hAnsi="Times New Roman" w:cs="Times New Roman"/>
            <w:sz w:val="24"/>
          </w:rPr>
          <w:delText> </w:delText>
        </w:r>
        <w:r w:rsidDel="007D325B">
          <w:rPr>
            <w:kern w:val="2"/>
            <w:szCs w:val="21"/>
            <w:rFonts w:hint="eastAsia" w:ascii="Times New Roman" w:eastAsia="宋体" w:hAnsi="Times New Roman" w:cs="Times New Roman"/>
            <w:sz w:val="24"/>
          </w:rPr>
          <w:delText>  </w:delText>
        </w:r>
        <w:r w:rsidDel="007D325B">
          <w:rPr>
            <w:kern w:val="2"/>
            <w:szCs w:val="21"/>
            <w:rFonts w:ascii="Times New Roman" w:eastAsia="宋体" w:hAnsi="Times New Roman" w:cs="Times New Roman"/>
            <w:sz w:val="24"/>
          </w:rPr>
          <w:delText>      </w:delText>
        </w:r>
        <w:r w:rsidDel="007D325B">
          <w:rPr>
            <w:kern w:val="2"/>
            <w:szCs w:val="21"/>
            <w:rFonts w:ascii="Times New Roman" w:eastAsia="宋体" w:hAnsi="Times New Roman" w:cs="Times New Roman"/>
            <w:sz w:val="24"/>
          </w:rPr>
          <w:delText>年</w:delText>
        </w:r>
        <w:r w:rsidDel="007D325B">
          <w:rPr>
            <w:kern w:val="2"/>
            <w:szCs w:val="21"/>
            <w:rFonts w:ascii="Times New Roman" w:eastAsia="宋体" w:hAnsi="Times New Roman" w:cs="Times New Roman"/>
            <w:sz w:val="24"/>
          </w:rPr>
          <w:delText>   </w:delText>
        </w:r>
        <w:r w:rsidDel="007D325B">
          <w:rPr>
            <w:kern w:val="2"/>
            <w:szCs w:val="21"/>
            <w:rFonts w:ascii="Times New Roman" w:eastAsia="宋体" w:hAnsi="Times New Roman" w:cs="Times New Roman"/>
            <w:sz w:val="24"/>
          </w:rPr>
          <w:delText>月</w:delText>
        </w:r>
        <w:r w:rsidDel="007D325B">
          <w:rPr>
            <w:kern w:val="2"/>
            <w:szCs w:val="21"/>
            <w:rFonts w:ascii="Times New Roman" w:eastAsia="宋体" w:hAnsi="Times New Roman" w:cs="Times New Roman"/>
            <w:sz w:val="24"/>
          </w:rPr>
          <w:delText>    </w:delText>
        </w:r>
        <w:r w:rsidDel="007D325B">
          <w:rPr>
            <w:kern w:val="2"/>
            <w:szCs w:val="21"/>
            <w:rFonts w:ascii="Times New Roman" w:eastAsia="宋体" w:hAnsi="Times New Roman" w:cs="Times New Roman"/>
            <w:sz w:val="24"/>
          </w:rPr>
          <w:delText>日</w:delText>
        </w:r>
      </w:del>
    </w:p>
    <w:p w14:paraId="67A15477" w14:textId="77777777" w:rsidR="004912D7" w:rsidRDefault="004912D7">
      <w:pPr>
        <w:widowControl w:val="0"/>
        <w:snapToGrid w:val="1"/>
        <w:spacing w:beforeLines="0" w:before="0" w:afterLines="0" w:after="0" w:line="360" w:lineRule="auto"/>
        <w:ind w:firstLineChars="0" w:firstLine="0" w:leftChars="0" w:left="0"/>
        <w:jc w:val="right"/>
        <w:wordWrap w:val="0"/>
        <w:pBdr>
          <w:bottom w:val="none" w:sz="0" w:space="0" w:color="auto"/>
        </w:pBdr>
        <w:rPr>
          <w:kern w:val="2"/>
          <w:sz w:val="24"/>
          <w:szCs w:val="21"/>
          <w:rFonts w:ascii="Times New Roman" w:eastAsia="宋体" w:hAnsi="Times New Roman" w:cs="Times New Roman"/>
          <w:del w:id="987884" w:author="内容修订器" w:date="2023-04-26T11:14:50Z"/>
        </w:rPr>
      </w:pPr>
      <w:del w:id="987885" w:author="内容修订器" w:date="2023-04-26T11:14:50Z">
        <w:r w:rsidDel="007D325B">
          <w:rPr>
            <w:kern w:val="2"/>
            <w:szCs w:val="21"/>
            <w:rFonts w:ascii="Times New Roman" w:eastAsia="宋体" w:hAnsi="Times New Roman" w:cs="Times New Roman"/>
            <w:sz w:val="24"/>
          </w:rPr>
          <w:delText>导师签名：</w:delText>
        </w:r>
        <w:r w:rsidDel="007D325B">
          <w:rPr>
            <w:kern w:val="2"/>
            <w:szCs w:val="21"/>
            <w:rFonts w:ascii="Times New Roman" w:eastAsia="宋体" w:hAnsi="Times New Roman" w:cs="Times New Roman"/>
            <w:sz w:val="24"/>
          </w:rPr>
          <w:delText>   </w:delText>
        </w:r>
        <w:r w:rsidDel="007D325B">
          <w:rPr>
            <w:kern w:val="2"/>
            <w:szCs w:val="21"/>
            <w:rFonts w:hint="eastAsia" w:ascii="Times New Roman" w:eastAsia="宋体" w:hAnsi="Times New Roman" w:cs="Times New Roman"/>
            <w:sz w:val="24"/>
          </w:rPr>
          <w:delText>    </w:delText>
        </w:r>
        <w:r w:rsidDel="007D325B">
          <w:rPr>
            <w:kern w:val="2"/>
            <w:szCs w:val="21"/>
            <w:rFonts w:ascii="Times New Roman" w:eastAsia="宋体" w:hAnsi="Times New Roman" w:cs="Times New Roman"/>
            <w:sz w:val="24"/>
          </w:rPr>
          <w:delText>      </w:delText>
        </w:r>
        <w:r w:rsidDel="007D325B">
          <w:rPr>
            <w:kern w:val="2"/>
            <w:szCs w:val="21"/>
            <w:rFonts w:ascii="Times New Roman" w:eastAsia="宋体" w:hAnsi="Times New Roman" w:cs="Times New Roman"/>
            <w:sz w:val="24"/>
          </w:rPr>
          <w:delText>年</w:delText>
        </w:r>
        <w:r w:rsidDel="007D325B">
          <w:rPr>
            <w:kern w:val="2"/>
            <w:szCs w:val="21"/>
            <w:rFonts w:ascii="Times New Roman" w:eastAsia="宋体" w:hAnsi="Times New Roman" w:cs="Times New Roman"/>
            <w:sz w:val="24"/>
          </w:rPr>
          <w:delText>   </w:delText>
        </w:r>
        <w:r w:rsidDel="007D325B">
          <w:rPr>
            <w:kern w:val="2"/>
            <w:szCs w:val="21"/>
            <w:rFonts w:ascii="Times New Roman" w:eastAsia="宋体" w:hAnsi="Times New Roman" w:cs="Times New Roman"/>
            <w:sz w:val="24"/>
          </w:rPr>
          <w:delText>月</w:delText>
        </w:r>
        <w:r w:rsidDel="007D325B">
          <w:rPr>
            <w:kern w:val="2"/>
            <w:szCs w:val="21"/>
            <w:rFonts w:ascii="Times New Roman" w:eastAsia="宋体" w:hAnsi="Times New Roman" w:cs="Times New Roman"/>
            <w:sz w:val="24"/>
          </w:rPr>
          <w:delText>    </w:delText>
        </w:r>
        <w:r w:rsidDel="007D325B">
          <w:rPr>
            <w:kern w:val="2"/>
            <w:szCs w:val="21"/>
            <w:rFonts w:ascii="Times New Roman" w:eastAsia="宋体" w:hAnsi="Times New Roman" w:cs="Times New Roman"/>
            <w:sz w:val="24"/>
          </w:rPr>
          <w:delText>日</w:delText>
        </w:r>
      </w:del>
    </w:p>
    <w:p w14:paraId="0467EB61" w14:textId="77777777" w:rsidR="00E72FBC" w:rsidRDefault="00E72FBC" w:rsidP="00E72FBC">
      <w:pPr>
        <w:widowControl w:val="0"/>
        <w:snapToGrid w:val="1"/>
        <w:spacing w:beforeLines="0" w:before="0" w:afterLines="0" w:after="0" w:line="240" w:lineRule="auto"/>
        <w:ind w:firstLineChars="0" w:firstLine="0" w:leftChars="0" w:left="0" w:rightChars="0" w:right="480"/>
        <w:jc w:val="right"/>
        <w:pBdr>
          <w:bottom w:val="none" w:sz="0" w:space="0" w:color="auto"/>
        </w:pBdr>
        <w:rPr>
          <w:kern w:val="2"/>
          <w:sz w:val="24"/>
          <w:szCs w:val="21"/>
          <w:rFonts w:ascii="Times New Roman" w:eastAsia="宋体" w:hAnsi="Times New Roman" w:cs="Times New Roman"/>
          <w:del w:id="987886" w:author="内容修订器" w:date="2023-04-26T11:14:50Z"/>
        </w:rPr>
      </w:pPr>
      <w:del w:id="987887" w:author="内容修订器" w:date="2023-04-26T11:14:50Z"/>
    </w:p>
    <w:p w14:paraId="46491B70" w14:textId="77777777" w:rsidR="00406D24" w:rsidRPr="00406D24" w:rsidRDefault="00406D24" w:rsidP="00406D24">
      <w:pPr>
        <w:widowControl w:val="0"/>
        <w:snapToGrid w:val="1"/>
        <w:spacing w:beforeLines="0" w:before="0" w:afterLines="0" w:after="0" w:line="240" w:lineRule="auto"/>
        <w:ind w:firstLineChars="0" w:firstLine="0" w:leftChars="0" w:left="0"/>
        <w:jc w:val="both"/>
        <w:pBdr>
          <w:bottom w:val="none" w:sz="0" w:space="0" w:color="auto"/>
        </w:pBdr>
        <w:rPr>
          <w:kern w:val="2"/>
          <w:sz w:val="24"/>
          <w:szCs w:val="21"/>
          <w:rFonts w:ascii="Times New Roman" w:eastAsia="宋体" w:hAnsi="Times New Roman" w:cs="Times New Roman"/>
          <w:del w:id="987888" w:author="内容修订器" w:date="2023-04-26T11:14:50Z"/>
        </w:rPr>
      </w:pPr>
      <w:del w:id="987889" w:author="内容修订器" w:date="2023-04-26T11:14:50Z"/>
    </w:p>
    <w:p w14:paraId="2917F047" w14:textId="6A51A9E8" w:rsidR="00406D24" w:rsidRPr="00406D24" w:rsidRDefault="00406D24" w:rsidP="00406D24">
      <w:pPr>
        <w:widowControl w:val="0"/>
        <w:snapToGrid w:val="1"/>
        <w:spacing w:beforeLines="0" w:before="0" w:afterLines="0" w:after="0" w:line="240" w:lineRule="auto"/>
        <w:ind w:firstLineChars="0" w:firstLine="0" w:leftChars="0" w:left="0"/>
        <w:jc w:val="both"/>
        <w:tabs>
          <w:tab w:val="left" w:pos="6696"/>
        </w:tabs>
        <w:pBdr>
          <w:bottom w:val="none" w:sz="0" w:space="0" w:color="auto"/>
        </w:pBdr>
        <w:rPr>
          <w:kern w:val="2"/>
          <w:sz w:val="24"/>
          <w:szCs w:val="21"/>
          <w:rFonts w:ascii="Times New Roman" w:eastAsia="宋体" w:hAnsi="Times New Roman" w:cs="Times New Roman"/>
          <w:del w:id="987890" w:author="内容修订器" w:date="2023-04-26T11:14:50Z"/>
        </w:rPr>
      </w:pPr>
      <w:del w:id="987891" w:author="内容修订器" w:date="2023-04-26T11:14:50Z">
        <w:r w:rsidDel="007D325B">
          <w:tab/>
        </w:r>
      </w:del>
    </w:p>
    <w:p w14:paraId="74AD195A" w14:textId="16698CF7" w:rsidR="00406D24" w:rsidRPr="00406D24" w:rsidRDefault="00406D24" w:rsidP="00406D24">
      <w:pPr>
        <w:widowControl w:val="0"/>
        <w:snapToGrid w:val="1"/>
        <w:spacing w:beforeLines="0" w:before="0" w:afterLines="0" w:after="0" w:line="240" w:lineRule="auto"/>
        <w:ind w:firstLineChars="0" w:firstLine="0" w:leftChars="0" w:left="0"/>
        <w:jc w:val="both"/>
        <w:tabs>
          <w:tab w:val="left" w:pos="6696"/>
        </w:tabs>
        <w:pBdr>
          <w:bottom w:val="none" w:sz="0" w:space="0" w:color="auto"/>
        </w:pBdr>
        <w:rPr>
          <w:kern w:val="2"/>
          <w:sz w:val="24"/>
          <w:szCs w:val="21"/>
          <w:rFonts w:ascii="Times New Roman" w:eastAsia="宋体" w:hAnsi="Times New Roman" w:cs="Times New Roman"/>
          <w:del w:id="987892" w:author="内容修订器" w:date="2023-04-26T11:14:50Z"/>
        </w:rPr>
        <w:sectPr w:rsidR="00406D24" w:rsidRPr="00406D24">
          <w:headerReference w:type="default" r:id="rId10"/>
          <w:footerReference w:type="default" r:id="rId11"/>
          <w:type w:val="continuous"/>
          <w:pgSz w:w="11906" w:h="16838"/>
          <w:pgMar w:top="1418" w:right="1701" w:bottom="1134" w:left="1701" w:header="851" w:footer="992" w:gutter="0"/>
          <w:pgNumType w:start="1"/>
          <w:cols w:space="720"/>
          <w:docGrid w:type="lines" w:linePitch="312"/>
        </w:sectPr>
      </w:pPr>
      <w:del w:id="987893" w:author="内容修订器" w:date="2023-04-26T11:14:50Z">
        <w:r w:rsidDel="007D325B">
          <w:tab/>
        </w:r>
      </w:del>
    </w:p>
    <w:p w14:paraId="5DFE6013" w14:textId="7D350D5A" w:rsidR="004912D7" w:rsidRDefault="004912D7" w:rsidP="00E72FBC">
      <w:pPr>
        <w:pStyle w:val="af6"/>
        <w:topLinePunct/>
      </w:pPr>
      <w:commentRangeStart w:id="42"/>
      <w:bookmarkStart w:id="3" w:name="_Toc103589430"/>
      <w:bookmarkStart w:id="4" w:name="_Toc104408485"/>
      <w:r>
        <w:rPr>
          <w:rPrChange w:author="格式修订器" w:date="2023-04-26T11:14:45Z">
            <w:rPr>
              <w:sz w:val="36"/>
              <w:szCs w:val="44"/>
              <w:b/>
              <w:bCs/>
              <w:rFonts w:hint="eastAsia" w:ascii="Times New Roman" w:eastAsia="黑体" w:hAnsi="Times New Roman" w:cs="Times New Roman"/>
            </w:rPr>
          </w:rPrChange>
        </w:rPr>
        <w:lastRenderedPageBreak/>
        <w:t>摘</w:t>
      </w:r>
      <w:ins w:id="987894" w:author="内容修订器" w:date="2023-04-26T11:14:43Z">
        <w:r w:rsidR="001852F3">
          <w:t xml:space="preserve">  </w:t>
        </w:r>
      </w:ins>
      <w:r w:rsidR="002B2E78">
        <w:rPr>
          <w:rPrChange w:author="格式修订器" w:date="2023-04-26T11:14:45Z">
            <w:rPr>
              <w:sz w:val="36"/>
              <w:szCs w:val="44"/>
              <w:b/>
              <w:bCs/>
              <w:rFonts w:hint="eastAsia" w:ascii="Times New Roman" w:eastAsia="黑体" w:hAnsi="Times New Roman" w:cs="Times New Roman"/>
            </w:rPr>
          </w:rPrChange>
        </w:rPr>
        <w:t xml:space="preserve"> </w:t>
      </w:r>
      <w:r w:rsidR="002B2E78">
        <w:rPr>
          <w:rPrChange w:author="格式修订器" w:date="2023-04-26T11:14:45Z">
            <w:rPr>
              <w:sz w:val="36"/>
              <w:szCs w:val="44"/>
              <w:rFonts w:ascii="Times New Roman" w:eastAsia="黑体" w:hAnsi="Times New Roman" w:cs="Times New Roman"/>
              <w:b/>
              <w:bCs/>
            </w:rPr>
          </w:rPrChange>
        </w:rPr>
        <w:t xml:space="preserve"> </w:t>
      </w:r>
      <w:r>
        <w:rPr>
          <w:rPrChange w:author="格式修订器" w:date="2023-04-26T11:14:45Z">
            <w:rPr>
              <w:sz w:val="36"/>
              <w:szCs w:val="44"/>
              <w:b/>
              <w:bCs/>
              <w:rFonts w:hint="eastAsia" w:ascii="Times New Roman" w:eastAsia="黑体" w:hAnsi="Times New Roman" w:cs="Times New Roman"/>
            </w:rPr>
          </w:rPrChange>
        </w:rPr>
        <w:t>要</w:t>
      </w:r>
      <w:bookmarkEnd w:id="3"/>
      <w:bookmarkEnd w:id="4"/>
      <w:commentRangeEnd w:id="42"/>
      <w:r w:rsidR="00F1430F">
        <w:commentReference w:id="42"/>
      </w:r>
    </w:p>
    <w:p w14:paraId="02B8A913" w14:textId="28BAA51B" w:rsidR="004912D7" w:rsidRDefault="00770302">
      <w:pPr>
        <w:pStyle w:val="aff"/>
        <w:topLinePunct/>
      </w:pPr>
      <w:commentRangeStart w:id="44"/>
      <w:commentRangeStart w:id="43"/>
      <w:r>
        <w:rPr>
          <w:rPrChange w:author="格式修订器" w:date="2023-04-26T11:14:45Z">
            <w:rPr>
              <w:sz w:val="24"/>
              <w:szCs w:val="24"/>
              <w:rFonts w:ascii="宋体" w:eastAsia="宋体" w:hAnsi="宋体" w:cs="宋体" w:hint="eastAsia"/>
              <w:color w:val="000000"/>
            </w:rPr>
          </w:rPrChange>
        </w:rPr>
        <w:t>在利率市场化以及互联网金融的大背景下</w:t>
      </w:r>
      <w:r w:rsidR="00A658A8">
        <w:rPr/>
        <w:t>，作为金融业的基石，银行业</w:t>
      </w:r>
      <w:r w:rsidR="000F4F8C">
        <w:rPr/>
        <w:t>势必会</w:t>
      </w:r>
      <w:r w:rsidR="00A658A8">
        <w:rPr/>
        <w:t>受到一定的影响</w:t>
      </w:r>
      <w:r w:rsidR="000F4F8C">
        <w:rPr/>
        <w:t>。</w:t>
      </w:r>
      <w:r w:rsidR="0086660A">
        <w:rPr/>
        <w:t>获取收益</w:t>
      </w:r>
      <w:r w:rsidR="000F4F8C">
        <w:rPr/>
        <w:t>是</w:t>
      </w:r>
      <w:r w:rsidR="0086660A">
        <w:rPr/>
        <w:t>商业银行在经营中所</w:t>
      </w:r>
      <w:r w:rsidR="000F4F8C">
        <w:rPr/>
        <w:t>追求的第一目标，</w:t>
      </w:r>
      <w:r w:rsidR="00CF42CF">
        <w:rPr/>
        <w:t>基于此，本文探究了利率市场化以及互联网金融对于商业银行盈利能力的影响。</w:t>
      </w:r>
      <w:commentRangeEnd w:id="43"/>
      <w:r w:rsidR="00F1430F">
        <w:commentReference w:id="43"/>
      </w:r>
      <w:commentRangeEnd w:id="44"/>
      <w:r w:rsidR="00F1430F">
        <w:commentReference w:id="44"/>
      </w:r>
    </w:p>
    <w:p w14:paraId="4CCF4D79" w14:textId="52646AFE" w:rsidR="00DF5D37" w:rsidRPr="005E1486" w:rsidRDefault="00A32B6F" w:rsidP="005E1486">
      <w:pPr>
        <w:pStyle w:val="aff"/>
        <w:topLinePunct/>
      </w:pPr>
      <w:r w:rsidRPr="005E1486">
        <w:rPr/>
        <w:t>本文以我国</w:t>
      </w:r>
      <w:r w:rsidRPr="005E1486">
        <w:rPr/>
        <w:t>18</w:t>
      </w:r>
      <w:r w:rsidRPr="005E1486">
        <w:rPr/>
        <w:t>家上市商业银行</w:t>
      </w:r>
      <w:r w:rsidRPr="005E1486">
        <w:rPr/>
        <w:t>2010-2019</w:t>
      </w:r>
      <w:r w:rsidRPr="005E1486">
        <w:rPr/>
        <w:t>年的数据为样本</w:t>
      </w:r>
      <w:r w:rsidR="006408CD" w:rsidRPr="005E1486">
        <w:rPr/>
        <w:t>，通过实证分析验证了利率市场化与互联网金融均会对商业银行的盈利能力产生显著的负向影响。而互联网金融在一定程度上会加快利率市场化进程，进而影响商业银行的盈利能力，二者之间存在着中介效应。</w:t>
      </w:r>
      <w:r w:rsidR="002076E7" w:rsidRPr="005E1486">
        <w:rPr/>
        <w:t>我们</w:t>
      </w:r>
      <w:r w:rsidR="0050023C" w:rsidRPr="005E1486">
        <w:rPr/>
        <w:t>整理了我国利率市场化发展中的标志性政策，</w:t>
      </w:r>
      <w:r w:rsidR="0046000B" w:rsidRPr="005E1486">
        <w:rPr/>
        <w:t>以此为基础构建了衡量利率市场化的指标</w:t>
      </w:r>
      <w:r w:rsidR="00B02652" w:rsidRPr="005E1486">
        <w:rPr/>
        <w:t>，并将第三方支付的规模取自然对数作为衡量互联网金融发展的指标，从而确定了</w:t>
      </w:r>
      <w:r w:rsidR="0046000B" w:rsidRPr="005E1486">
        <w:rPr/>
        <w:t>本文的</w:t>
      </w:r>
      <w:r w:rsidR="00B02652" w:rsidRPr="005E1486">
        <w:rPr/>
        <w:t>两个</w:t>
      </w:r>
      <w:r w:rsidR="0046000B" w:rsidRPr="005E1486">
        <w:rPr/>
        <w:t>核心解释变量</w:t>
      </w:r>
      <w:r w:rsidR="00C71D31" w:rsidRPr="005E1486">
        <w:rPr/>
        <w:t>。</w:t>
      </w:r>
      <w:r w:rsidR="00AE3A8F" w:rsidRPr="005E1486">
        <w:rPr/>
        <w:t>本文在回归时对银行进行了异质性的分组回归，</w:t>
      </w:r>
      <w:r w:rsidR="005968D6" w:rsidRPr="005E1486">
        <w:rPr/>
        <w:t>研究表明不同性质的银行的盈利能力受到的影响大小不同，但总体都呈现显著负向影响</w:t>
      </w:r>
      <w:r w:rsidR="005E1486" w:rsidRPr="005E1486">
        <w:rPr/>
        <w:t>。同时，我们也替换了被解释变量以及回归的模型，以验证本文结果的稳健性。</w:t>
      </w:r>
      <w:r w:rsidR="00DF5D37" w:rsidRPr="005E1486">
        <w:rPr/>
        <w:t>基于上述研究结论，</w:t>
      </w:r>
      <w:r w:rsidR="00562C97" w:rsidRPr="005E1486">
        <w:rPr/>
        <w:t>我们建议商业银行可以通过拓展自身的业务，增加收入的多元性，增加非利息收入的占比等方式，来提高自身的盈利能力。</w:t>
      </w:r>
    </w:p>
    <w:p w14:paraId="47DBFCBC" w14:textId="77777777" w:rsidR="002E48E2" w:rsidRDefault="002E48E2">
      <w:pPr>
        <w:pStyle w:val="aff"/>
        <w:topLinePunct/>
        <w:rPr>
          <w:del w:id="987895" w:author="内容修订器" w:date="2023-04-26T11:14:50Z"/>
        </w:rPr>
      </w:pPr>
    </w:p>
    <w:p w14:paraId="5D7B809A" w14:textId="77777777" w:rsidR="004912D7" w:rsidRDefault="004912D7">
      <w:pPr>
        <w:pStyle w:val="afe"/>
        <w:topLinePunct/>
        <w:sectPr w:rsidR="000211C1">
          <w:footerReference w:type="first" r:id="rId42"/>
          <w:footerReference w:type="default" r:id="rId43"/>
          <w:footerReference w:type="even" r:id="rId44"/>
          <w:headerReference w:type="first" r:id="rId45"/>
          <w:headerReference w:type="default" r:id="rId46"/>
          <w:headerReference w:type="even" r:id="rId47"/>
          <w:pgSz w:w="11906" w:h="16838" w:code="9"/>
          <w:pgMar w:top="1418" w:right="1134" w:bottom="1134" w:left="1418" w:header="851" w:footer="907" w:gutter="0"/>
          <w:pgNumType w:fmt="upperRoman" w:start="1"/>
          <w:cols w:space="720"/>
          <w:titlePg/>
          <w:docGrid w:type="lines" w:linePitch="326"/>
        </w:sectPr>
      </w:pPr>
      <w:r>
        <w:rPr>
          <w:rFonts w:eastAsia="黑体" w:ascii="Times New Roman"/>
          <w:rStyle w:val="afd"/>
          <w:rPrChange w:author="格式修订器" w:date="2023-04-26T11:14:45Z">
            <w:rPr>
              <w:sz w:val="24"/>
              <w:szCs w:val="21"/>
              <w:rFonts w:ascii="Times New Roman" w:eastAsia="黑体" w:hAnsi="Times New Roman" w:cs="Times New Roman"/>
              <w:b/>
              <w:bCs/>
            </w:rPr>
          </w:rPrChange>
        </w:rPr>
        <w:t>关键词：</w:t>
      </w:r>
      <w:r w:rsidR="00770302">
        <w:rPr/>
        <w:t>利率市场化</w:t>
      </w:r>
      <w:r>
        <w:rPr/>
        <w:t>；</w:t>
      </w:r>
      <w:r w:rsidR="00A658A8">
        <w:rPr/>
        <w:t>商业银行</w:t>
      </w:r>
      <w:r>
        <w:rPr/>
        <w:t>；</w:t>
      </w:r>
      <w:r w:rsidR="00A658A8">
        <w:rPr/>
        <w:t>盈利能力</w:t>
      </w:r>
      <w:r>
        <w:rPr/>
        <w:t>；</w:t>
      </w:r>
      <w:r w:rsidR="00A658A8">
        <w:rPr/>
        <w:t>互联网金融</w:t>
      </w:r>
    </w:p>
    <w:p w14:paraId="7ABB9141" w14:textId="195FA056" w:rsidR="00E03056" w:rsidRPr="00E03056" w:rsidRDefault="00E03056" w:rsidP="00E03056">
      <w:pPr>
        <w:topLinePunct/>
        <w:rPr>
          <w:del w:id="987896" w:author="内容修订器" w:date="2023-04-26T11:14:50Z"/>
        </w:rPr>
      </w:pPr>
      <w:del w:id="987897" w:author="空格修订器" w:date="2023-04-26T11:14:48Z">
        <w:r w:rsidDel="00494EDC">
          <w:rPr/>
          <w:tab/>
        </w:r>
      </w:del>
    </w:p>
    <w:p w14:paraId="46DA1ED6" w14:textId="32532127" w:rsidR="004912D7" w:rsidRDefault="004912D7" w:rsidP="00E03056">
      <w:pPr>
        <w:pStyle w:val="afff1"/>
        <w:topLinePunct/>
      </w:pPr>
      <w:del w:id="987898" w:author="内容修订器" w:date="2023-04-26T11:14:48Z">
        <w:r w:rsidDel="007D325B">
          <w:rPr/>
          <w:br w:type="page"/>
        </w:r>
      </w:del>
      <w:bookmarkStart w:id="5" w:name="_Toc103589431"/>
      <w:bookmarkStart w:id="6" w:name="_Toc104408486"/>
      <w:r>
        <w:rPr>
          <w:rPrChange w:author="格式修订器" w:date="2023-04-26T11:14:45Z">
            <w:rPr>
              <w:sz w:val="36"/>
              <w:szCs w:val="44"/>
              <w:rFonts w:ascii="Times New Roman" w:eastAsia="黑体" w:hAnsi="Times New Roman" w:cs="Times New Roman"/>
              <w:b/>
              <w:bCs/>
            </w:rPr>
          </w:rPrChange>
        </w:rPr>
        <w:lastRenderedPageBreak/>
        <w:t>Abstract</w:t>
      </w:r>
      <w:bookmarkEnd w:id="5"/>
      <w:bookmarkEnd w:id="6"/>
    </w:p>
    <w:p w14:paraId="7EEB529C" w14:textId="77777777" w:rsidR="009300BB" w:rsidRPr="009300BB" w:rsidRDefault="009300BB" w:rsidP="009300BB">
      <w:pPr>
        <w:pStyle w:val="afb"/>
        <w:topLinePunct/>
      </w:pPr>
      <w:r w:rsidRPr="009300BB">
        <w:rPr>
          <w:rPrChange w:author="格式修订器" w:date="2023-04-26T11:14:45Z">
            <w:rPr>
              <w:sz w:val="24"/>
              <w:szCs w:val="24"/>
              <w:rFonts w:ascii="Times New Roman" w:eastAsia="宋体" w:hAnsi="Times New Roman" w:cs="Times New Roman"/>
              <w:color w:val="000000"/>
            </w:rPr>
          </w:rPrChange>
        </w:rPr>
        <w:t>Under the background of interest rate marketization and Internet finance, as the cornerstone of the financial industry, the banking industry is bound to be affected to some extent. Obtaining income is the first goal pursued by commercial banks in operation. Based on this, this paper explores the impact of interest rate marketization and Internet Finance on the profitability of commercial banks.</w:t>
      </w:r>
    </w:p>
    <w:p w14:paraId="3757E746" w14:textId="14E78058" w:rsidR="004912D7" w:rsidRDefault="009300BB" w:rsidP="009300BB">
      <w:pPr>
        <w:pStyle w:val="afb"/>
        <w:topLinePunct/>
      </w:pPr>
      <w:r w:rsidRPr="009300BB">
        <w:rPr/>
        <w:t>Based on the data of 18 listed commercial banks in China from 2010 to 2019, this paper verifies that both interest rate marketization and Internet finance will have a significant negative impact on the profitability of commercial banks through empirical analysis. Internet finance will accelerate the process of interest rate marketization to a certain extent, and then affect the profitability of commercial banks. There is an intermediary effect between the two. We sorted out the landmark policies in the development of China's interest rate marketization, constructed the index to measure the interest rate marketization, and took the natural logarithm of the scale of third-party payment as the index to measure the development of Internet finance, so as to determine the two core explanatory variables of this paper. This paper makes a heterogeneous group regression on the profitability of banks. The research shows that the profitability of banks with different properties is affected differently, but the overall impact is significantly negative. At the same time, we also replaced the explanatory variables and regression models to verify the robustness of the results of this paper. Based on the above research conclusions, we suggest that commercial banks can improve their profitability by expanding their business, increasing the diversity of income and increasing the proportion of non</w:t>
      </w:r>
      <w:r>
        <w:rPr/>
        <w:t>-</w:t>
      </w:r>
      <w:r w:rsidRPr="009300BB">
        <w:rPr/>
        <w:t>interest income.</w:t>
      </w:r>
    </w:p>
    <w:p w14:paraId="10337E32" w14:textId="77777777" w:rsidR="009300BB" w:rsidRDefault="009300BB" w:rsidP="009300BB">
      <w:pPr>
        <w:pStyle w:val="afb"/>
        <w:topLinePunct/>
        <w:rPr>
          <w:del w:id="987899" w:author="内容修订器" w:date="2023-04-26T11:14:50Z"/>
        </w:rPr>
      </w:pPr>
    </w:p>
    <w:p w14:paraId="5D1DCB61" w14:textId="1F78A4BD" w:rsidR="00800FF2" w:rsidRPr="00800FF2" w:rsidRDefault="004912D7" w:rsidP="00800FF2">
      <w:pPr>
        <w:pStyle w:val="afffff3"/>
        <w:topLinePunct/>
      </w:pPr>
      <w:r>
        <w:rPr>
          <w:rFonts w:eastAsia="黑体" w:ascii="Times New Roman"/>
          <w:rStyle w:val="afd"/>
          <w:rPrChange w:author="格式修订器" w:date="2023-04-26T11:14:45Z">
            <w:rPr>
              <w:sz w:val="24"/>
              <w:szCs w:val="21"/>
              <w:rFonts w:ascii="Times New Roman" w:eastAsia="宋体" w:hAnsi="Times New Roman" w:cs="Times New Roman"/>
              <w:b/>
            </w:rPr>
          </w:rPrChange>
        </w:rPr>
        <w:t>Key Words</w:t>
      </w:r>
      <w:r w:rsidR="00B4552C">
        <w:rPr>
          <w:rFonts w:eastAsia="黑体" w:ascii="Times New Roman"/>
          <w:rStyle w:val="afd"/>
          <w:rPrChange w:author="格式修订器" w:date="2023-04-26T11:14:45Z">
            <w:rPr>
              <w:szCs w:val="21"/>
              <w:rFonts w:ascii="Times New Roman" w:eastAsia="宋体" w:hAnsi="Times New Roman" w:cs="Times New Roman"/>
              <w:b/>
              <w:sz w:val="24"/>
            </w:rPr>
          </w:rPrChange>
        </w:rPr>
        <w:t xml:space="preserve">: </w:t>
      </w:r>
      <w:r w:rsidR="00ED148B">
        <w:rPr/>
        <w:t>I</w:t>
      </w:r>
      <w:r w:rsidR="00ED148B" w:rsidRPr="006831FF">
        <w:rPr/>
        <w:t>nterest rate marketization</w:t>
      </w:r>
      <w:r w:rsidR="00ED148B">
        <w:rPr/>
        <w:t xml:space="preserve">; </w:t>
      </w:r>
      <w:r w:rsidR="006831FF">
        <w:rPr/>
        <w:t>C</w:t>
      </w:r>
      <w:r w:rsidR="002D1395" w:rsidRPr="002D1395">
        <w:rPr/>
        <w:t>ommercial bank</w:t>
      </w:r>
      <w:r w:rsidR="006831FF">
        <w:rPr/>
        <w:t>s</w:t>
      </w:r>
      <w:r>
        <w:rPr/>
        <w:t xml:space="preserve">; </w:t>
      </w:r>
      <w:r w:rsidR="006831FF">
        <w:rPr/>
        <w:t>P</w:t>
      </w:r>
      <w:r w:rsidR="002D1395" w:rsidRPr="002D1395">
        <w:rPr/>
        <w:t>rofitability</w:t>
      </w:r>
      <w:r>
        <w:rPr/>
        <w:t xml:space="preserve">; </w:t>
      </w:r>
      <w:r w:rsidR="006831FF" w:rsidRPr="006831FF">
        <w:rPr/>
        <w:t>Internet finan</w:t>
      </w:r>
      <w:r w:rsidR="0079483D">
        <w:rPr/>
        <w:t>ce</w:t>
      </w:r>
    </w:p>
    <w:p w14:paraId="7854910C" w14:textId="28A25623" w:rsidR="004912D7" w:rsidRDefault="0079483D" w:rsidP="00A150FE">
      <w:pPr>
        <w:topLinePunct/>
        <w:sectPr w:rsidR="000211C1">
          <w:footerReference w:type="first" r:id="rId48"/>
          <w:footerReference w:type="default" r:id="rId49"/>
          <w:footerReference w:type="even" r:id="rId50"/>
          <w:headerReference w:type="first" r:id="rId51"/>
          <w:headerReference w:type="default" r:id="rId52"/>
          <w:headerReference w:type="even" r:id="rId53"/>
          <w:pgSz w:w="11906" w:h="16838" w:code="9"/>
          <w:pgMar w:top="1418" w:right="1134" w:bottom="1134" w:left="1418" w:header="851" w:footer="907" w:gutter="0"/>
          <w:pgNumType w:fmt="upperRoman"/>
          <w:cols w:space="720"/>
          <w:titlePg/>
          <w:docGrid w:type="lines" w:linePitch="326"/>
        </w:sectPr>
      </w:pPr>
      <w:bookmarkStart w:id="7" w:name="_Toc169531124"/>
      <w:bookmarkStart w:id="8" w:name="_Toc169531231"/>
      <w:bookmarkStart w:id="9" w:name="_Toc169531621"/>
      <w:bookmarkStart w:id="10" w:name="_Toc169776804"/>
      <w:bookmarkStart w:id="11" w:name="_Toc169703550"/>
      <w:bookmarkStart w:id="12" w:name="_Toc169709665"/>
      <w:bookmarkStart w:id="13" w:name="_Toc177972378"/>
      <w:del w:id="987900" w:author="空格修订器" w:date="2023-04-26T11:14:48Z">
        <w:r w:rsidDel="007D325B">
          <w:rPr/>
          <w:delText xml:space="preserve"> </w:delText>
        </w:r>
        <w:r w:rsidDel="007D325B">
          <w:rPr/>
          <w:delText xml:space="preserve">           </w:delText>
        </w:r>
        <w:r w:rsidDel="007D325B">
          <w:rPr/>
          <w:delText>目</w:delText>
        </w:r>
        <w:r w:rsidDel="007D325B">
          <w:rPr/>
          <w:delText xml:space="preserve"> </w:delText>
        </w:r>
        <w:r w:rsidDel="007D325B">
          <w:rPr/>
          <w:delText xml:space="preserve"> </w:delText>
        </w:r>
        <w:r w:rsidDel="007D325B">
          <w:rPr/>
          <w:delText>录</w:delText>
        </w:r>
      </w:del>
      <w:ins w:id="987901" w:author="空格修订器" w:date="2023-04-26T11:14:43Z">
        <w:r>
          <w:rPr>
            <w:rPrChange w:author="格式修订器" w:date="2023-04-26T11:14:45Z">
              <w:rPr>
                <w:sz w:val="36"/>
                <w:szCs w:val="36"/>
                <w:rFonts w:ascii="Times New Roman" w:eastAsia="黑体" w:hAnsi="Times New Roman" w:cs="Times New Roman" w:hint="eastAsia"/>
                <w:b/>
              </w:rPr>
            </w:rPrChange>
          </w:rPr>
          <w:lastRenderedPageBreak/>
          <w:t xml:space="preserve">目</w:t>
        </w:r>
        <w:r w:rsidR="004912D7">
          <w:rPr>
            <w:rPrChange w:author="格式修订器" w:date="2023-04-26T11:14:45Z">
              <w:rPr>
                <w:rFonts w:eastAsia="黑体" w:ascii="Times New Roman" w:hAnsi="Times New Roman" w:cs="Times New Roman"/>
                <w:b/>
                <w:sz w:val="36"/>
                <w:szCs w:val="36"/>
              </w:rPr>
            </w:rPrChange>
          </w:rPr>
          <w:t xml:space="preserve">    </w:t>
        </w:r>
        <w:r w:rsidR="004912D7">
          <w:rPr>
            <w:rPrChange w:author="格式修订器" w:date="2023-04-26T11:14:45Z">
              <w:rPr>
                <w:rFonts w:eastAsia="黑体" w:ascii="Times New Roman" w:hAnsi="Times New Roman" w:cs="Times New Roman"/>
                <w:b/>
                <w:sz w:val="36"/>
                <w:szCs w:val="36"/>
              </w:rPr>
            </w:rPrChange>
          </w:rPr>
          <w:t>录</w:t>
        </w:r>
      </w:ins>
    </w:p>
    <w:bookmarkStart w:id="14" w:name="_Toc103589432"/>
    <w:bookmarkEnd w:id="7"/>
    <w:bookmarkEnd w:id="8"/>
    <w:bookmarkEnd w:id="9"/>
    <w:bookmarkEnd w:id="10"/>
    <w:bookmarkEnd w:id="11"/>
    <w:bookmarkEnd w:id="12"/>
    <w:bookmarkEnd w:id="13"/>
    <w:p w14:paraId="2CD74B56" w14:textId="27394F50" w:rsidR="00C4353E" w:rsidRPr="00E056B7" w:rsidRDefault="00A150FE" w:rsidP="00E056B7">
      <w:pPr>
        <w:topLinePunct/>
        <w:rPr>
          <w:del w:id="987902" w:author="内容修订器" w:date="2023-04-26T11:14:50Z"/>
        </w:rPr>
      </w:pPr>
    </w:p>
    <w:p w14:paraId="2FCAEC40" w14:textId="5F593E97" w:rsidR="00C4353E" w:rsidRPr="00C4353E" w:rsidRDefault="00C4353E" w:rsidP="00C4353E">
      <w:pPr>
        <w:rPr>
          <w:del w:id="987903" w:author="内容修订器" w:date="2023-04-26T11:14:48Z"/>
        </w:rPr>
        <w:sectPr w:rsidR="00C4353E" w:rsidRPr="00C4353E" w:rsidSect="00E1658E">
          <w:headerReference w:type="default" r:id="rId13"/>
          <w:footerReference w:type="default" r:id="rId14"/>
          <w:pgSz w:w="11906" w:h="16838"/>
          <w:pgMar w:top="1418" w:right="1701" w:bottom="1134" w:left="1701" w:header="851" w:footer="992" w:gutter="0"/>
          <w:pgNumType w:start="1"/>
          <w:cols w:space="720"/>
          <w:docGrid w:type="lines" w:linePitch="312"/>
        </w:sectPr>
        <w:topLinePunct/>
      </w:pPr>
    </w:p>
    <w:p w14:paraId="5DFE6013" w14:textId="7D350D5A" w:rsidR="004912D7" w:rsidRDefault="004912D7" w:rsidP="00E72FBC">
      <w:pPr>
        <w:pStyle w:val="ct17"/>
        <w:rPr>
          <w:ins w:id="987904" w:author="目录修订器" w:date="2023-04-26T11:14:49Z"/>
        </w:rPr>
        <w:topLinePunct/>
      </w:pPr>
      <w:ins w:id="987905" w:author="目录修订器" w:date="2023-04-26T11:14:43Z">
        <w:r>
          <w:t>目    录</w:t>
        </w:r>
      </w:ins>
    </w:p>
    <w:p w14:paraId="5DFE6013" w14:textId="7D350D5A" w:rsidR="004912D7" w:rsidRDefault="004912D7" w:rsidP="00E72FBC">
      <w:pPr>
        <w:pStyle w:val="TOC1"/>
        <w:rPr>
          <w:ins w:id="987906" w:author="目录修订器" w:date="2023-04-26T11:14:49Z"/>
        </w:rPr>
        <w:topLinePunct/>
      </w:pPr>
      <w:ins w:id="987907" w:author="目录修订器" w:date="2023-04-26T11:14:43Z">
        <w:r>
          <w:fldChar w:fldCharType="begin"/>
        </w:r>
        <w:r>
          <w:instrText> TOC \o "1-3" \h \z \u </w:instrText>
        </w:r>
        <w:r>
          <w:fldChar w:fldCharType="separate"/>
        </w:r>
        <w:r>
          <w:fldChar w:fldCharType="begin"/>
        </w:r>
        <w:r>
          <w:instrText>HYPERLINK \l "_Toc103589430"</w:instrText>
        </w:r>
        <w:r>
          <w:fldChar w:fldCharType="separate"/>
        </w:r>
        <w:r>
          <w:rPr>
            <w:rPrChange w:author="格式修订器" w:date="2023-04-26T11:14:45Z">
              <w:rPr>
                <w:sz w:val="36"/>
                <w:szCs w:val="44"/>
                <w:b/>
                <w:bCs/>
                <w:rFonts w:hint="eastAsia" w:ascii="Times New Roman" w:eastAsia="黑体" w:hAnsi="Times New Roman" w:cs="Times New Roman"/>
              </w:rPr>
            </w:rPrChange>
          </w:rPr>
          <w:t>摘</w:t>
        </w:r>
        <w:r w:rsidR="001852F3">
          <w:t xml:space="preserve">  </w:t>
        </w:r>
        <w:r w:rsidR="002B2E78">
          <w:rPr>
            <w:rPrChange w:author="格式修订器" w:date="2023-04-26T11:14:45Z">
              <w:rPr>
                <w:sz w:val="36"/>
                <w:szCs w:val="44"/>
                <w:b/>
                <w:bCs/>
                <w:rFonts w:hint="eastAsia" w:ascii="Times New Roman" w:eastAsia="黑体" w:hAnsi="Times New Roman" w:cs="Times New Roman"/>
              </w:rPr>
            </w:rPrChange>
          </w:rPr>
          <w:t xml:space="preserve"> </w:t>
        </w:r>
        <w:r w:rsidR="002B2E78">
          <w:rPr>
            <w:rPrChange w:author="格式修订器" w:date="2023-04-26T11:14:45Z">
              <w:rPr>
                <w:sz w:val="36"/>
                <w:szCs w:val="44"/>
                <w:rFonts w:ascii="Times New Roman" w:eastAsia="黑体" w:hAnsi="Times New Roman" w:cs="Times New Roman"/>
                <w:b/>
                <w:bCs/>
              </w:rPr>
            </w:rPrChange>
          </w:rPr>
          <w:t xml:space="preserve"> </w:t>
        </w:r>
        <w:r>
          <w:rPr>
            <w:rPrChange w:author="格式修订器" w:date="2023-04-26T11:14:45Z">
              <w:rPr>
                <w:sz w:val="36"/>
                <w:szCs w:val="44"/>
                <w:b/>
                <w:bCs/>
                <w:rFonts w:hint="eastAsia" w:ascii="Times New Roman" w:eastAsia="黑体" w:hAnsi="Times New Roman" w:cs="Times New Roman"/>
              </w:rPr>
            </w:rPrChange>
          </w:rPr>
          <w:t>要</w:t>
        </w:r>
        <w:r>
          <w:fldChar w:fldCharType="end"/>
        </w:r>
        <w:r>
          <w:rPr>
            <w:noProof/>
            <w:webHidden/>
          </w:rPr>
          <w:tab/>
        </w:r>
        <w:r>
          <w:rPr>
            <w:noProof/>
            <w:webHidden/>
          </w:rPr>
          <w:fldChar w:fldCharType="begin"/>
        </w:r>
        <w:r>
          <w:rPr>
            <w:noProof/>
            <w:webHidden/>
          </w:rPr>
          <w:instrText> PAGEREF _Toc103589430 \h </w:instrText>
        </w:r>
        <w:r>
          <w:rPr>
            <w:noProof/>
            <w:webHidden/>
          </w:rPr>
          <w:fldChar w:fldCharType="separate"/>
        </w:r>
        <w:r>
          <w:rPr>
            <w:noProof/>
            <w:webHidden/>
          </w:rPr>
          <w:t>3</w:t>
        </w:r>
        <w:r>
          <w:rPr>
            <w:noProof/>
            <w:webHidden/>
          </w:rPr>
          <w:fldChar w:fldCharType="end"/>
        </w:r>
      </w:ins>
    </w:p>
    <w:p w14:paraId="46DA1ED6" w14:textId="32532127" w:rsidR="004912D7" w:rsidRDefault="004912D7" w:rsidP="00E03056">
      <w:pPr>
        <w:pStyle w:val="TOC1"/>
        <w:rPr>
          <w:ins w:id="987908" w:author="目录修订器" w:date="2023-04-26T11:14:49Z"/>
        </w:rPr>
        <w:topLinePunct/>
      </w:pPr>
      <w:ins w:id="987909" w:author="目录修订器" w:date="2023-04-26T11:14:43Z">
        <w:r>
          <w:fldChar w:fldCharType="begin"/>
        </w:r>
        <w:r>
          <w:instrText>HYPERLINK \l "_Toc103589431"</w:instrText>
        </w:r>
        <w:r>
          <w:fldChar w:fldCharType="separate"/>
        </w:r>
        <w:r>
          <w:rPr>
            <w:rPrChange w:author="格式修订器" w:date="2023-04-26T11:14:45Z">
              <w:rPr>
                <w:sz w:val="36"/>
                <w:szCs w:val="44"/>
                <w:rFonts w:ascii="Times New Roman" w:eastAsia="黑体" w:hAnsi="Times New Roman" w:cs="Times New Roman"/>
                <w:b/>
                <w:bCs/>
              </w:rPr>
            </w:rPrChange>
          </w:rPr>
          <w:t>Abstract</w:t>
        </w:r>
        <w:r>
          <w:fldChar w:fldCharType="end"/>
        </w:r>
        <w:r>
          <w:rPr>
            <w:noProof/>
            <w:webHidden/>
          </w:rPr>
          <w:tab/>
        </w:r>
        <w:r>
          <w:rPr>
            <w:noProof/>
            <w:webHidden/>
          </w:rPr>
          <w:fldChar w:fldCharType="begin"/>
        </w:r>
        <w:r>
          <w:rPr>
            <w:noProof/>
            <w:webHidden/>
          </w:rPr>
          <w:instrText> PAGEREF _Toc103589431 \h </w:instrText>
        </w:r>
        <w:r>
          <w:rPr>
            <w:noProof/>
            <w:webHidden/>
          </w:rPr>
          <w:fldChar w:fldCharType="separate"/>
        </w:r>
        <w:r>
          <w:rPr>
            <w:noProof/>
            <w:webHidden/>
          </w:rPr>
          <w:t>4</w:t>
        </w:r>
        <w:r>
          <w:rPr>
            <w:noProof/>
            <w:webHidden/>
          </w:rPr>
          <w:fldChar w:fldCharType="end"/>
        </w:r>
      </w:ins>
    </w:p>
    <w:p w14:paraId="68D0FA1A" w14:textId="7719F7DC" w:rsidR="004912D7" w:rsidRPr="005E18EB" w:rsidRDefault="004912D7" w:rsidP="00A150FE">
      <w:pPr>
        <w:pStyle w:val="TOC1"/>
        <w:rPr>
          <w:ins w:id="987910" w:author="目录修订器" w:date="2023-04-26T11:14:49Z"/>
        </w:rPr>
        <w:topLinePunct/>
      </w:pPr>
      <w:ins w:id="987911" w:author="目录修订器" w:date="2023-04-26T11:14:43Z">
        <w:r>
          <w:fldChar w:fldCharType="begin"/>
        </w:r>
        <w:r>
          <w:instrText>HYPERLINK \l "_Toc104408487"</w:instrText>
        </w:r>
        <w:r>
          <w:fldChar w:fldCharType="separate"/>
        </w:r>
        <w:r>
          <w:t xml:space="preserve">1</w:t>
        </w:r>
        <w:r>
          <w:t xml:space="preserve">  </w:t>
        </w:r>
        <w:r w:rsidRPr="005E18EB">
          <w:rPr>
            <w:rPrChange w:author="格式修订器" w:date="2023-04-26T11:14:45Z">
              <w:rPr>
                <w:sz w:val="36"/>
                <w:szCs w:val="44"/>
                <w:rFonts w:ascii="Times New Roman" w:eastAsia="黑体" w:hAnsi="Times New Roman" w:cs="Times New Roman"/>
                <w:b/>
                <w:bCs/>
              </w:rPr>
            </w:rPrChange>
          </w:rPr>
          <w:t>绪论</w:t>
        </w:r>
        <w:r>
          <w:fldChar w:fldCharType="end"/>
        </w:r>
        <w:r>
          <w:rPr>
            <w:noProof/>
            <w:webHidden/>
          </w:rPr>
          <w:tab/>
        </w:r>
        <w:r>
          <w:rPr>
            <w:noProof/>
            <w:webHidden/>
          </w:rPr>
          <w:fldChar w:fldCharType="begin"/>
        </w:r>
        <w:r>
          <w:rPr>
            <w:noProof/>
            <w:webHidden/>
          </w:rPr>
          <w:instrText> PAGEREF _Toc104408487 \h </w:instrText>
        </w:r>
        <w:r>
          <w:rPr>
            <w:noProof/>
            <w:webHidden/>
          </w:rPr>
          <w:fldChar w:fldCharType="separate"/>
        </w:r>
        <w:r>
          <w:rPr>
            <w:noProof/>
            <w:webHidden/>
          </w:rPr>
          <w:t>6</w:t>
        </w:r>
        <w:r>
          <w:rPr>
            <w:noProof/>
            <w:webHidden/>
          </w:rPr>
          <w:fldChar w:fldCharType="end"/>
        </w:r>
      </w:ins>
    </w:p>
    <w:p w14:paraId="3417A956" w14:textId="78028A2E" w:rsidR="004912D7" w:rsidRPr="005E18EB" w:rsidRDefault="004912D7" w:rsidP="00DB2328">
      <w:pPr>
        <w:pStyle w:val="TOC2"/>
        <w:rPr>
          <w:ins w:id="987912" w:author="目录修订器" w:date="2023-04-26T11:14:49Z"/>
        </w:rPr>
        <w:topLinePunct/>
      </w:pPr>
      <w:ins w:id="987913" w:author="目录修订器" w:date="2023-04-26T11:14:43Z">
        <w:r>
          <w:fldChar w:fldCharType="begin"/>
        </w:r>
        <w:r>
          <w:instrText>HYPERLINK \l "_Toc103589433"</w:instrText>
        </w:r>
        <w:r>
          <w:fldChar w:fldCharType="separate"/>
        </w:r>
        <w:r>
          <w:t xml:space="preserve">1.1</w:t>
        </w:r>
        <w:r w:rsidR="008260C9" w:rsidRPr="005E18EB">
          <w:rPr>
            <w:rPrChange w:author="格式修订器" w:date="2023-04-26T11:14:45Z">
              <w:rPr>
                <w:rFonts w:asciiTheme="majorHAnsi" w:hAnsiTheme="majorHAnsi" w:cstheme="majorBidi"/>
                <w:b/>
                <w:bCs/>
                <w:sz w:val="32"/>
                <w:szCs w:val="32"/>
              </w:rPr>
            </w:rPrChange>
          </w:rPr>
          <w:t xml:space="preserve"> </w:t>
        </w:r>
        <w:r w:rsidR="0035271A" w:rsidRPr="005E18EB">
          <w:rPr>
            <w:rPrChange w:author="格式修订器" w:date="2023-04-26T11:14:45Z">
              <w:rPr>
                <w:rFonts w:asciiTheme="majorHAnsi" w:hAnsiTheme="majorHAnsi" w:cstheme="majorBidi"/>
                <w:b/>
                <w:bCs/>
                <w:sz w:val="32"/>
                <w:szCs w:val="32"/>
              </w:rPr>
            </w:rPrChange>
          </w:rPr>
          <w:t>研究背景与研究问题</w:t>
        </w:r>
        <w:r>
          <w:fldChar w:fldCharType="end"/>
        </w:r>
        <w:r>
          <w:rPr>
            <w:noProof/>
            <w:webHidden/>
          </w:rPr>
          <w:tab/>
        </w:r>
        <w:r>
          <w:rPr>
            <w:noProof/>
            <w:webHidden/>
          </w:rPr>
          <w:fldChar w:fldCharType="begin"/>
        </w:r>
        <w:r>
          <w:rPr>
            <w:noProof/>
            <w:webHidden/>
          </w:rPr>
          <w:instrText> PAGEREF _Toc103589433 \h </w:instrText>
        </w:r>
        <w:r>
          <w:rPr>
            <w:noProof/>
            <w:webHidden/>
          </w:rPr>
          <w:fldChar w:fldCharType="separate"/>
        </w:r>
        <w:r>
          <w:rPr>
            <w:noProof/>
            <w:webHidden/>
          </w:rPr>
          <w:t>6</w:t>
        </w:r>
        <w:r>
          <w:rPr>
            <w:noProof/>
            <w:webHidden/>
          </w:rPr>
          <w:fldChar w:fldCharType="end"/>
        </w:r>
      </w:ins>
    </w:p>
    <w:p w14:paraId="33545DAE" w14:textId="45D8B7FE" w:rsidR="00EC3F30" w:rsidRPr="005E18EB" w:rsidRDefault="0035271A" w:rsidP="00072EA0">
      <w:pPr>
        <w:pStyle w:val="TOC3"/>
        <w:rPr>
          <w:ins w:id="987914" w:author="目录修订器" w:date="2023-04-26T11:14:49Z"/>
        </w:rPr>
        <w:topLinePunct/>
      </w:pPr>
      <w:ins w:id="987915" w:author="目录修订器" w:date="2023-04-26T11:14:43Z">
        <w:r>
          <w:fldChar w:fldCharType="begin"/>
        </w:r>
        <w:r>
          <w:instrText>HYPERLINK \l "_Toc686987699"</w:instrText>
        </w:r>
        <w:r>
          <w:fldChar w:fldCharType="separate"/>
        </w:r>
        <w:r>
          <w:t xml:space="preserve">1.1.1</w:t>
        </w:r>
        <w:r w:rsidR="008260C9" w:rsidRPr="005E18EB">
          <w:rPr>
            <w:rPrChange w:author="格式修订器" w:date="2023-04-26T11:14:45Z">
              <w:rPr>
                <w:szCs w:val="21"/>
                <w:rFonts w:ascii="Times New Roman" w:eastAsia="宋体" w:hAnsi="Times New Roman" w:cs="Times New Roman"/>
                <w:b/>
                <w:sz w:val="24"/>
              </w:rPr>
            </w:rPrChange>
          </w:rPr>
          <w:t xml:space="preserve"> </w:t>
        </w:r>
        <w:r w:rsidR="00EA7D42" w:rsidRPr="005E18EB">
          <w:rPr>
            <w:rPrChange w:author="格式修订器" w:date="2023-04-26T11:14:45Z">
              <w:rPr>
                <w:szCs w:val="21"/>
                <w:rFonts w:eastAsia="黑体" w:ascii="Times New Roman" w:hAnsi="Times New Roman" w:cs="Times New Roman"/>
                <w:b/>
                <w:sz w:val="24"/>
              </w:rPr>
            </w:rPrChange>
          </w:rPr>
          <w:t>研究背景</w:t>
        </w:r>
        <w:r>
          <w:fldChar w:fldCharType="end"/>
        </w:r>
        <w:r>
          <w:rPr>
            <w:noProof/>
            <w:webHidden/>
          </w:rPr>
          <w:tab/>
        </w:r>
        <w:r>
          <w:rPr>
            <w:noProof/>
            <w:webHidden/>
          </w:rPr>
          <w:fldChar w:fldCharType="begin"/>
        </w:r>
        <w:r>
          <w:rPr>
            <w:noProof/>
            <w:webHidden/>
          </w:rPr>
          <w:instrText> PAGEREF _Toc686987699 \h </w:instrText>
        </w:r>
        <w:r>
          <w:rPr>
            <w:noProof/>
            <w:webHidden/>
          </w:rPr>
          <w:fldChar w:fldCharType="separate"/>
        </w:r>
        <w:r>
          <w:rPr>
            <w:noProof/>
            <w:webHidden/>
          </w:rPr>
          <w:t>6</w:t>
        </w:r>
        <w:r>
          <w:rPr>
            <w:noProof/>
            <w:webHidden/>
          </w:rPr>
          <w:fldChar w:fldCharType="end"/>
        </w:r>
      </w:ins>
    </w:p>
    <w:p w14:paraId="38F35AA3" w14:textId="3D5C2E8C" w:rsidR="00EC3F30" w:rsidRPr="005E18EB" w:rsidRDefault="004912D7" w:rsidP="00BE30FB">
      <w:pPr>
        <w:pStyle w:val="TOC3"/>
        <w:rPr>
          <w:ins w:id="987916" w:author="目录修订器" w:date="2023-04-26T11:14:49Z"/>
        </w:rPr>
        <w:topLinePunct/>
      </w:pPr>
      <w:ins w:id="987917" w:author="目录修订器" w:date="2023-04-26T11:14:43Z">
        <w:r>
          <w:fldChar w:fldCharType="begin"/>
        </w:r>
        <w:r>
          <w:instrText>HYPERLINK \l "_Toc686987700"</w:instrText>
        </w:r>
        <w:r>
          <w:fldChar w:fldCharType="separate"/>
        </w:r>
        <w:r>
          <w:t xml:space="preserve">1.1.2</w:t>
        </w:r>
        <w:r w:rsidR="008260C9" w:rsidRPr="005E18EB">
          <w:rPr>
            <w:rPrChange w:author="格式修订器" w:date="2023-04-26T11:14:45Z">
              <w:rPr>
                <w:szCs w:val="21"/>
                <w:rFonts w:eastAsia="黑体" w:ascii="Times New Roman" w:hAnsi="Times New Roman" w:cs="Times New Roman"/>
                <w:b/>
                <w:sz w:val="24"/>
              </w:rPr>
            </w:rPrChange>
          </w:rPr>
          <w:t xml:space="preserve"> </w:t>
        </w:r>
        <w:r w:rsidR="008260C9" w:rsidRPr="005E18EB">
          <w:rPr>
            <w:rPrChange w:author="格式修订器" w:date="2023-04-26T11:14:45Z">
              <w:rPr>
                <w:szCs w:val="21"/>
                <w:rFonts w:eastAsia="黑体" w:ascii="Times New Roman" w:hAnsi="Times New Roman" w:cs="Times New Roman"/>
                <w:b/>
                <w:sz w:val="24"/>
              </w:rPr>
            </w:rPrChange>
          </w:rPr>
          <w:t>研究问题</w:t>
        </w:r>
        <w:r>
          <w:fldChar w:fldCharType="end"/>
        </w:r>
        <w:r>
          <w:rPr>
            <w:noProof/>
            <w:webHidden/>
          </w:rPr>
          <w:tab/>
        </w:r>
        <w:r>
          <w:rPr>
            <w:noProof/>
            <w:webHidden/>
          </w:rPr>
          <w:fldChar w:fldCharType="begin"/>
        </w:r>
        <w:r>
          <w:rPr>
            <w:noProof/>
            <w:webHidden/>
          </w:rPr>
          <w:instrText> PAGEREF _Toc686987700 \h </w:instrText>
        </w:r>
        <w:r>
          <w:rPr>
            <w:noProof/>
            <w:webHidden/>
          </w:rPr>
          <w:fldChar w:fldCharType="separate"/>
        </w:r>
        <w:r>
          <w:rPr>
            <w:noProof/>
            <w:webHidden/>
          </w:rPr>
          <w:t>7</w:t>
        </w:r>
        <w:r>
          <w:rPr>
            <w:noProof/>
            <w:webHidden/>
          </w:rPr>
          <w:fldChar w:fldCharType="end"/>
        </w:r>
      </w:ins>
    </w:p>
    <w:p w14:paraId="724389F2" w14:textId="3A154DD5" w:rsidR="006C4226" w:rsidRPr="005E18EB" w:rsidRDefault="006C4226" w:rsidP="00DB2328">
      <w:pPr>
        <w:pStyle w:val="TOC2"/>
        <w:rPr>
          <w:ins w:id="987918" w:author="目录修订器" w:date="2023-04-26T11:14:49Z"/>
        </w:rPr>
        <w:topLinePunct/>
      </w:pPr>
      <w:ins w:id="987919" w:author="目录修订器" w:date="2023-04-26T11:14:43Z">
        <w:r>
          <w:fldChar w:fldCharType="begin"/>
        </w:r>
        <w:r>
          <w:instrText>HYPERLINK \l "_Toc103589434"</w:instrText>
        </w:r>
        <w:r>
          <w:fldChar w:fldCharType="separate"/>
        </w:r>
        <w:r>
          <w:t xml:space="preserve">1.2</w:t>
        </w:r>
        <w:r w:rsidRPr="005E18EB">
          <w:rPr>
            <w:rPrChange w:author="格式修订器" w:date="2023-04-26T11:14:45Z">
              <w:rPr>
                <w:rFonts w:asciiTheme="majorHAnsi" w:hAnsiTheme="majorHAnsi" w:cstheme="majorBidi"/>
                <w:b/>
                <w:bCs/>
                <w:sz w:val="32"/>
                <w:szCs w:val="32"/>
              </w:rPr>
            </w:rPrChange>
          </w:rPr>
          <w:t xml:space="preserve"> </w:t>
        </w:r>
        <w:r w:rsidR="002B4B14" w:rsidRPr="005E18EB">
          <w:rPr>
            <w:rPrChange w:author="格式修订器" w:date="2023-04-26T11:14:45Z">
              <w:rPr>
                <w:rFonts w:asciiTheme="majorHAnsi" w:hAnsiTheme="majorHAnsi" w:cstheme="majorBidi"/>
                <w:b/>
                <w:bCs/>
                <w:sz w:val="32"/>
                <w:szCs w:val="32"/>
              </w:rPr>
            </w:rPrChange>
          </w:rPr>
          <w:t>研究目的与研究意义</w:t>
        </w:r>
        <w:r>
          <w:fldChar w:fldCharType="end"/>
        </w:r>
        <w:r>
          <w:rPr>
            <w:noProof/>
            <w:webHidden/>
          </w:rPr>
          <w:tab/>
        </w:r>
        <w:r>
          <w:rPr>
            <w:noProof/>
            <w:webHidden/>
          </w:rPr>
          <w:fldChar w:fldCharType="begin"/>
        </w:r>
        <w:r>
          <w:rPr>
            <w:noProof/>
            <w:webHidden/>
          </w:rPr>
          <w:instrText> PAGEREF _Toc103589434 \h </w:instrText>
        </w:r>
        <w:r>
          <w:rPr>
            <w:noProof/>
            <w:webHidden/>
          </w:rPr>
          <w:fldChar w:fldCharType="separate"/>
        </w:r>
        <w:r>
          <w:rPr>
            <w:noProof/>
            <w:webHidden/>
          </w:rPr>
          <w:t>8</w:t>
        </w:r>
        <w:r>
          <w:rPr>
            <w:noProof/>
            <w:webHidden/>
          </w:rPr>
          <w:fldChar w:fldCharType="end"/>
        </w:r>
      </w:ins>
    </w:p>
    <w:p w14:paraId="052B82CA" w14:textId="19B2661B" w:rsidR="002D2C59" w:rsidRPr="005E18EB" w:rsidRDefault="006C4226" w:rsidP="00725BD3">
      <w:pPr>
        <w:pStyle w:val="TOC3"/>
        <w:rPr>
          <w:ins w:id="987920" w:author="目录修订器" w:date="2023-04-26T11:14:49Z"/>
        </w:rPr>
        <w:topLinePunct/>
      </w:pPr>
      <w:ins w:id="987921" w:author="目录修订器" w:date="2023-04-26T11:14:43Z">
        <w:r>
          <w:fldChar w:fldCharType="begin"/>
        </w:r>
        <w:r>
          <w:instrText>HYPERLINK \l "_Toc686987702"</w:instrText>
        </w:r>
        <w:r>
          <w:fldChar w:fldCharType="separate"/>
        </w:r>
        <w:r>
          <w:t xml:space="preserve">1.2.1</w:t>
        </w:r>
        <w:r w:rsidRPr="005E18EB">
          <w:rPr>
            <w:rPrChange w:author="格式修订器" w:date="2023-04-26T11:14:45Z">
              <w:rPr>
                <w:szCs w:val="21"/>
                <w:rFonts w:eastAsia="黑体" w:ascii="Times New Roman" w:hAnsi="Times New Roman" w:cs="Times New Roman"/>
                <w:b/>
                <w:sz w:val="24"/>
              </w:rPr>
            </w:rPrChange>
          </w:rPr>
          <w:t>研究</w:t>
        </w:r>
        <w:r w:rsidR="002B4B14" w:rsidRPr="005E18EB">
          <w:rPr>
            <w:rPrChange w:author="格式修订器" w:date="2023-04-26T11:14:45Z">
              <w:rPr>
                <w:szCs w:val="21"/>
                <w:rFonts w:eastAsia="黑体" w:ascii="Times New Roman" w:hAnsi="Times New Roman" w:cs="Times New Roman"/>
                <w:b/>
                <w:sz w:val="24"/>
              </w:rPr>
            </w:rPrChange>
          </w:rPr>
          <w:t>目的</w:t>
        </w:r>
        <w:r>
          <w:fldChar w:fldCharType="end"/>
        </w:r>
        <w:r>
          <w:rPr>
            <w:noProof/>
            <w:webHidden/>
          </w:rPr>
          <w:tab/>
        </w:r>
        <w:r>
          <w:rPr>
            <w:noProof/>
            <w:webHidden/>
          </w:rPr>
          <w:fldChar w:fldCharType="begin"/>
        </w:r>
        <w:r>
          <w:rPr>
            <w:noProof/>
            <w:webHidden/>
          </w:rPr>
          <w:instrText> PAGEREF _Toc686987702 \h </w:instrText>
        </w:r>
        <w:r>
          <w:rPr>
            <w:noProof/>
            <w:webHidden/>
          </w:rPr>
          <w:fldChar w:fldCharType="separate"/>
        </w:r>
        <w:r>
          <w:rPr>
            <w:noProof/>
            <w:webHidden/>
          </w:rPr>
          <w:t>8</w:t>
        </w:r>
        <w:r>
          <w:rPr>
            <w:noProof/>
            <w:webHidden/>
          </w:rPr>
          <w:fldChar w:fldCharType="end"/>
        </w:r>
      </w:ins>
    </w:p>
    <w:p w14:paraId="5F60B84F" w14:textId="6CA5EA23" w:rsidR="006D5347" w:rsidRPr="005E18EB" w:rsidRDefault="009A008A" w:rsidP="00BE30FB">
      <w:pPr>
        <w:pStyle w:val="TOC3"/>
        <w:rPr>
          <w:ins w:id="987922" w:author="目录修订器" w:date="2023-04-26T11:14:49Z"/>
        </w:rPr>
        <w:topLinePunct/>
      </w:pPr>
      <w:ins w:id="987923" w:author="目录修订器" w:date="2023-04-26T11:14:43Z">
        <w:r>
          <w:fldChar w:fldCharType="begin"/>
        </w:r>
        <w:r>
          <w:instrText>HYPERLINK \l "_Toc686987703"</w:instrText>
        </w:r>
        <w:r>
          <w:fldChar w:fldCharType="separate"/>
        </w:r>
        <w:r>
          <w:t xml:space="preserve">1.2.2</w:t>
        </w:r>
        <w:r w:rsidRPr="005E18EB">
          <w:rPr>
            <w:rPrChange w:author="格式修订器" w:date="2023-04-26T11:14:45Z">
              <w:rPr>
                <w:szCs w:val="21"/>
                <w:rFonts w:ascii="Times New Roman" w:eastAsia="宋体" w:hAnsi="Times New Roman" w:cs="Times New Roman"/>
                <w:b/>
                <w:sz w:val="24"/>
              </w:rPr>
            </w:rPrChange>
          </w:rPr>
          <w:t xml:space="preserve"> </w:t>
        </w:r>
        <w:r w:rsidRPr="005E18EB">
          <w:rPr>
            <w:rPrChange w:author="格式修订器" w:date="2023-04-26T11:14:45Z">
              <w:rPr>
                <w:szCs w:val="21"/>
                <w:rFonts w:eastAsia="黑体" w:ascii="Times New Roman" w:hAnsi="Times New Roman" w:cs="Times New Roman"/>
                <w:b/>
                <w:sz w:val="24"/>
              </w:rPr>
            </w:rPrChange>
          </w:rPr>
          <w:t>研究意义</w:t>
        </w:r>
        <w:r>
          <w:fldChar w:fldCharType="end"/>
        </w:r>
        <w:r>
          <w:rPr>
            <w:noProof/>
            <w:webHidden/>
          </w:rPr>
          <w:tab/>
        </w:r>
        <w:r>
          <w:rPr>
            <w:noProof/>
            <w:webHidden/>
          </w:rPr>
          <w:fldChar w:fldCharType="begin"/>
        </w:r>
        <w:r>
          <w:rPr>
            <w:noProof/>
            <w:webHidden/>
          </w:rPr>
          <w:instrText> PAGEREF _Toc686987703 \h </w:instrText>
        </w:r>
        <w:r>
          <w:rPr>
            <w:noProof/>
            <w:webHidden/>
          </w:rPr>
          <w:fldChar w:fldCharType="separate"/>
        </w:r>
        <w:r>
          <w:rPr>
            <w:noProof/>
            <w:webHidden/>
          </w:rPr>
          <w:t>8</w:t>
        </w:r>
        <w:r>
          <w:rPr>
            <w:noProof/>
            <w:webHidden/>
          </w:rPr>
          <w:fldChar w:fldCharType="end"/>
        </w:r>
      </w:ins>
    </w:p>
    <w:p w14:paraId="78376A09" w14:textId="5622C7B2" w:rsidR="00230FDE" w:rsidRPr="005E18EB" w:rsidRDefault="00230FDE" w:rsidP="00DB2328">
      <w:pPr>
        <w:pStyle w:val="TOC2"/>
        <w:rPr>
          <w:ins w:id="987924" w:author="目录修订器" w:date="2023-04-26T11:14:49Z"/>
        </w:rPr>
        <w:topLinePunct/>
      </w:pPr>
      <w:ins w:id="987925" w:author="目录修订器" w:date="2023-04-26T11:14:43Z">
        <w:r>
          <w:fldChar w:fldCharType="begin"/>
        </w:r>
        <w:r>
          <w:instrText>HYPERLINK \l "_Toc103589435"</w:instrText>
        </w:r>
        <w:r>
          <w:fldChar w:fldCharType="separate"/>
        </w:r>
        <w:r>
          <w:t xml:space="preserve">1.3</w:t>
        </w:r>
        <w:r w:rsidRPr="005E18EB">
          <w:rPr>
            <w:rPrChange w:author="格式修订器" w:date="2023-04-26T11:14:45Z">
              <w:rPr>
                <w:rFonts w:asciiTheme="majorHAnsi" w:hAnsiTheme="majorHAnsi" w:cstheme="majorBidi"/>
                <w:b/>
                <w:bCs/>
                <w:sz w:val="32"/>
                <w:szCs w:val="32"/>
              </w:rPr>
            </w:rPrChange>
          </w:rPr>
          <w:t>研究内容与研究方法</w:t>
        </w:r>
        <w:r>
          <w:fldChar w:fldCharType="end"/>
        </w:r>
        <w:r>
          <w:rPr>
            <w:noProof/>
            <w:webHidden/>
          </w:rPr>
          <w:tab/>
        </w:r>
        <w:r>
          <w:rPr>
            <w:noProof/>
            <w:webHidden/>
          </w:rPr>
          <w:fldChar w:fldCharType="begin"/>
        </w:r>
        <w:r>
          <w:rPr>
            <w:noProof/>
            <w:webHidden/>
          </w:rPr>
          <w:instrText> PAGEREF _Toc103589435 \h </w:instrText>
        </w:r>
        <w:r>
          <w:rPr>
            <w:noProof/>
            <w:webHidden/>
          </w:rPr>
          <w:fldChar w:fldCharType="separate"/>
        </w:r>
        <w:r>
          <w:rPr>
            <w:noProof/>
            <w:webHidden/>
          </w:rPr>
          <w:t>9</w:t>
        </w:r>
        <w:r>
          <w:rPr>
            <w:noProof/>
            <w:webHidden/>
          </w:rPr>
          <w:fldChar w:fldCharType="end"/>
        </w:r>
      </w:ins>
    </w:p>
    <w:p w14:paraId="00EBCF90" w14:textId="77777777" w:rsidR="00230FDE" w:rsidRPr="005E18EB" w:rsidRDefault="00230FDE" w:rsidP="00725BD3">
      <w:pPr>
        <w:pStyle w:val="TOC3"/>
        <w:rPr>
          <w:ins w:id="987926" w:author="目录修订器" w:date="2023-04-26T11:14:49Z"/>
        </w:rPr>
        <w:topLinePunct/>
      </w:pPr>
      <w:ins w:id="987927" w:author="目录修订器" w:date="2023-04-26T11:14:43Z">
        <w:r>
          <w:fldChar w:fldCharType="begin"/>
        </w:r>
        <w:r>
          <w:instrText>HYPERLINK \l "_Toc686987705"</w:instrText>
        </w:r>
        <w:r>
          <w:fldChar w:fldCharType="separate"/>
        </w:r>
        <w:r>
          <w:t xml:space="preserve">1.3.1</w:t>
        </w:r>
        <w:r w:rsidRPr="005E18EB">
          <w:rPr>
            <w:rPrChange w:author="格式修订器" w:date="2023-04-26T11:14:45Z">
              <w:rPr>
                <w:szCs w:val="21"/>
                <w:rFonts w:eastAsia="黑体" w:ascii="Times New Roman" w:hAnsi="Times New Roman" w:cs="Times New Roman"/>
                <w:b/>
                <w:sz w:val="24"/>
              </w:rPr>
            </w:rPrChange>
          </w:rPr>
          <w:t>研究内容</w:t>
        </w:r>
        <w:r>
          <w:fldChar w:fldCharType="end"/>
        </w:r>
        <w:r>
          <w:rPr>
            <w:noProof/>
            <w:webHidden/>
          </w:rPr>
          <w:tab/>
        </w:r>
        <w:r>
          <w:rPr>
            <w:noProof/>
            <w:webHidden/>
          </w:rPr>
          <w:fldChar w:fldCharType="begin"/>
        </w:r>
        <w:r>
          <w:rPr>
            <w:noProof/>
            <w:webHidden/>
          </w:rPr>
          <w:instrText> PAGEREF _Toc686987705 \h </w:instrText>
        </w:r>
        <w:r>
          <w:rPr>
            <w:noProof/>
            <w:webHidden/>
          </w:rPr>
          <w:fldChar w:fldCharType="separate"/>
        </w:r>
        <w:r>
          <w:rPr>
            <w:noProof/>
            <w:webHidden/>
          </w:rPr>
          <w:t>9</w:t>
        </w:r>
        <w:r>
          <w:rPr>
            <w:noProof/>
            <w:webHidden/>
          </w:rPr>
          <w:fldChar w:fldCharType="end"/>
        </w:r>
      </w:ins>
    </w:p>
    <w:p w14:paraId="2F8AF243" w14:textId="77777777" w:rsidR="00230FDE" w:rsidRPr="005E18EB" w:rsidRDefault="00230FDE" w:rsidP="004E532C">
      <w:pPr>
        <w:pStyle w:val="TOC3"/>
        <w:rPr>
          <w:ins w:id="987928" w:author="目录修订器" w:date="2023-04-26T11:14:49Z"/>
        </w:rPr>
        <w:topLinePunct/>
      </w:pPr>
      <w:ins w:id="987929" w:author="目录修订器" w:date="2023-04-26T11:14:43Z">
        <w:r>
          <w:fldChar w:fldCharType="begin"/>
        </w:r>
        <w:r>
          <w:instrText>HYPERLINK \l "_Toc686987706"</w:instrText>
        </w:r>
        <w:r>
          <w:fldChar w:fldCharType="separate"/>
        </w:r>
        <w:r>
          <w:t xml:space="preserve">1.3.2</w:t>
        </w:r>
        <w:r w:rsidRPr="005E18EB">
          <w:rPr>
            <w:rPrChange w:author="格式修订器" w:date="2023-04-26T11:14:45Z">
              <w:rPr>
                <w:szCs w:val="21"/>
                <w:rFonts w:ascii="Times New Roman" w:eastAsia="宋体" w:hAnsi="Times New Roman" w:cs="Times New Roman"/>
                <w:b/>
                <w:sz w:val="24"/>
              </w:rPr>
            </w:rPrChange>
          </w:rPr>
          <w:t xml:space="preserve"> </w:t>
        </w:r>
        <w:r w:rsidRPr="005E18EB">
          <w:rPr>
            <w:rPrChange w:author="格式修订器" w:date="2023-04-26T11:14:45Z">
              <w:rPr>
                <w:szCs w:val="21"/>
                <w:rFonts w:eastAsia="黑体" w:ascii="Times New Roman" w:hAnsi="Times New Roman" w:cs="Times New Roman"/>
                <w:b/>
                <w:sz w:val="24"/>
              </w:rPr>
            </w:rPrChange>
          </w:rPr>
          <w:t>研究</w:t>
        </w:r>
        <w:r w:rsidR="00273365" w:rsidRPr="005E18EB">
          <w:rPr>
            <w:rPrChange w:author="格式修订器" w:date="2023-04-26T11:14:45Z">
              <w:rPr>
                <w:szCs w:val="21"/>
                <w:rFonts w:eastAsia="黑体" w:ascii="Times New Roman" w:hAnsi="Times New Roman" w:cs="Times New Roman"/>
                <w:b/>
                <w:sz w:val="24"/>
              </w:rPr>
            </w:rPrChange>
          </w:rPr>
          <w:t>方法</w:t>
        </w:r>
        <w:r>
          <w:fldChar w:fldCharType="end"/>
        </w:r>
        <w:r>
          <w:rPr>
            <w:noProof/>
            <w:webHidden/>
          </w:rPr>
          <w:tab/>
        </w:r>
        <w:r>
          <w:rPr>
            <w:noProof/>
            <w:webHidden/>
          </w:rPr>
          <w:fldChar w:fldCharType="begin"/>
        </w:r>
        <w:r>
          <w:rPr>
            <w:noProof/>
            <w:webHidden/>
          </w:rPr>
          <w:instrText> PAGEREF _Toc686987706 \h </w:instrText>
        </w:r>
        <w:r>
          <w:rPr>
            <w:noProof/>
            <w:webHidden/>
          </w:rPr>
          <w:fldChar w:fldCharType="separate"/>
        </w:r>
        <w:r>
          <w:rPr>
            <w:noProof/>
            <w:webHidden/>
          </w:rPr>
          <w:t>10</w:t>
        </w:r>
        <w:r>
          <w:rPr>
            <w:noProof/>
            <w:webHidden/>
          </w:rPr>
          <w:fldChar w:fldCharType="end"/>
        </w:r>
      </w:ins>
    </w:p>
    <w:p w14:paraId="752180C3" w14:textId="4E1B7D55" w:rsidR="008A3A08" w:rsidRPr="005E18EB" w:rsidRDefault="00647A6D" w:rsidP="00DB2328">
      <w:pPr>
        <w:pStyle w:val="TOC1"/>
        <w:rPr>
          <w:ins w:id="987930" w:author="目录修订器" w:date="2023-04-26T11:14:49Z"/>
        </w:rPr>
        <w:topLinePunct/>
      </w:pPr>
      <w:ins w:id="987931" w:author="目录修订器" w:date="2023-04-26T11:14:43Z">
        <w:r>
          <w:fldChar w:fldCharType="begin"/>
        </w:r>
        <w:r>
          <w:instrText>HYPERLINK \l "_Toc103589436"</w:instrText>
        </w:r>
        <w:r>
          <w:fldChar w:fldCharType="separate"/>
        </w:r>
        <w:r>
          <w:t xml:space="preserve">2</w:t>
        </w:r>
        <w:r>
          <w:t xml:space="preserve">  </w:t>
        </w:r>
        <w:r w:rsidR="008A3A08" w:rsidRPr="005E18EB">
          <w:rPr>
            <w:rPrChange w:author="格式修订器" w:date="2023-04-26T11:14:45Z">
              <w:rPr>
                <w:sz w:val="36"/>
                <w:szCs w:val="44"/>
                <w:rFonts w:ascii="Times New Roman" w:eastAsia="黑体" w:hAnsi="Times New Roman" w:cs="Times New Roman"/>
                <w:b/>
                <w:bCs/>
              </w:rPr>
            </w:rPrChange>
          </w:rPr>
          <w:t>文献综述</w:t>
        </w:r>
        <w:r>
          <w:fldChar w:fldCharType="end"/>
        </w:r>
        <w:r>
          <w:rPr>
            <w:noProof/>
            <w:webHidden/>
          </w:rPr>
          <w:tab/>
        </w:r>
        <w:r>
          <w:rPr>
            <w:noProof/>
            <w:webHidden/>
          </w:rPr>
          <w:fldChar w:fldCharType="begin"/>
        </w:r>
        <w:r>
          <w:rPr>
            <w:noProof/>
            <w:webHidden/>
          </w:rPr>
          <w:instrText> PAGEREF _Toc103589436 \h </w:instrText>
        </w:r>
        <w:r>
          <w:rPr>
            <w:noProof/>
            <w:webHidden/>
          </w:rPr>
          <w:fldChar w:fldCharType="separate"/>
        </w:r>
        <w:r>
          <w:rPr>
            <w:noProof/>
            <w:webHidden/>
          </w:rPr>
          <w:t>12</w:t>
        </w:r>
        <w:r>
          <w:rPr>
            <w:noProof/>
            <w:webHidden/>
          </w:rPr>
          <w:fldChar w:fldCharType="end"/>
        </w:r>
      </w:ins>
    </w:p>
    <w:p w14:paraId="79065419" w14:textId="4104BDF7" w:rsidR="00F1690E" w:rsidRPr="005E18EB" w:rsidRDefault="00F1690E" w:rsidP="004F047F">
      <w:pPr>
        <w:pStyle w:val="TOC2"/>
        <w:rPr>
          <w:ins w:id="987932" w:author="目录修订器" w:date="2023-04-26T11:14:49Z"/>
        </w:rPr>
        <w:topLinePunct/>
      </w:pPr>
      <w:ins w:id="987933" w:author="目录修订器" w:date="2023-04-26T11:14:43Z">
        <w:r>
          <w:fldChar w:fldCharType="begin"/>
        </w:r>
        <w:r>
          <w:instrText>HYPERLINK \l "_Toc103589437"</w:instrText>
        </w:r>
        <w:r>
          <w:fldChar w:fldCharType="separate"/>
        </w:r>
        <w:r>
          <w:t xml:space="preserve">2.1</w:t>
        </w:r>
        <w:r>
          <w:rPr>
            <w:rPrChange w:author="格式修订器" w:date="2023-04-26T11:14:45Z">
              <w:rPr>
                <w:b/>
                <w:bCs/>
                <w:sz w:val="32"/>
                <w:szCs w:val="32"/>
                <w:rFonts w:hint="eastAsia" w:asciiTheme="majorHAnsi" w:hAnsiTheme="majorHAnsi" w:cstheme="majorBidi"/>
              </w:rPr>
            </w:rPrChange>
          </w:rPr>
          <w:t>关于</w:t>
        </w:r>
        <w:r w:rsidRPr="005E18EB">
          <w:rPr>
            <w:rPrChange w:author="格式修订器" w:date="2023-04-26T11:14:45Z">
              <w:rPr>
                <w:rFonts w:asciiTheme="majorHAnsi" w:hAnsiTheme="majorHAnsi" w:cstheme="majorBidi"/>
                <w:b/>
                <w:bCs/>
                <w:sz w:val="32"/>
                <w:szCs w:val="32"/>
              </w:rPr>
            </w:rPrChange>
          </w:rPr>
          <w:t>互联网金融与利率市场化</w:t>
        </w:r>
        <w:r>
          <w:rPr>
            <w:rPrChange w:author="格式修订器" w:date="2023-04-26T11:14:45Z">
              <w:rPr>
                <w:b/>
                <w:bCs/>
                <w:sz w:val="32"/>
                <w:szCs w:val="32"/>
                <w:rFonts w:hint="eastAsia" w:asciiTheme="majorHAnsi" w:hAnsiTheme="majorHAnsi" w:cstheme="majorBidi"/>
              </w:rPr>
            </w:rPrChange>
          </w:rPr>
          <w:t>的研究</w:t>
        </w:r>
        <w:r>
          <w:fldChar w:fldCharType="end"/>
        </w:r>
        <w:r>
          <w:rPr>
            <w:noProof/>
            <w:webHidden/>
          </w:rPr>
          <w:tab/>
        </w:r>
        <w:r>
          <w:rPr>
            <w:noProof/>
            <w:webHidden/>
          </w:rPr>
          <w:fldChar w:fldCharType="begin"/>
        </w:r>
        <w:r>
          <w:rPr>
            <w:noProof/>
            <w:webHidden/>
          </w:rPr>
          <w:instrText> PAGEREF _Toc103589437 \h </w:instrText>
        </w:r>
        <w:r>
          <w:rPr>
            <w:noProof/>
            <w:webHidden/>
          </w:rPr>
          <w:fldChar w:fldCharType="separate"/>
        </w:r>
        <w:r>
          <w:rPr>
            <w:noProof/>
            <w:webHidden/>
          </w:rPr>
          <w:t>12</w:t>
        </w:r>
        <w:r>
          <w:rPr>
            <w:noProof/>
            <w:webHidden/>
          </w:rPr>
          <w:fldChar w:fldCharType="end"/>
        </w:r>
      </w:ins>
    </w:p>
    <w:p w14:paraId="7E5AEE2E" w14:textId="2DB7D76F" w:rsidR="00B40E05" w:rsidRDefault="00B40E05" w:rsidP="00B40E05">
      <w:pPr>
        <w:pStyle w:val="TOC3"/>
        <w:rPr>
          <w:ins w:id="987934" w:author="目录修订器" w:date="2023-04-26T11:14:49Z"/>
        </w:rPr>
        <w:topLinePunct/>
      </w:pPr>
      <w:ins w:id="987935" w:author="目录修订器" w:date="2023-04-26T11:14:43Z">
        <w:r>
          <w:fldChar w:fldCharType="begin"/>
        </w:r>
        <w:r>
          <w:instrText>HYPERLINK \l "_Toc686987709"</w:instrText>
        </w:r>
        <w:r>
          <w:fldChar w:fldCharType="separate"/>
        </w:r>
        <w:r>
          <w:t xml:space="preserve">2.1.1</w:t>
        </w:r>
        <w:r w:rsidRPr="005E18EB">
          <w:rPr>
            <w:rPrChange w:author="格式修订器" w:date="2023-04-26T11:14:45Z">
              <w:rPr>
                <w:szCs w:val="21"/>
                <w:rFonts w:ascii="Times New Roman" w:eastAsia="宋体" w:hAnsi="Times New Roman" w:cs="Times New Roman"/>
                <w:b/>
                <w:sz w:val="24"/>
              </w:rPr>
            </w:rPrChange>
          </w:rPr>
          <w:t xml:space="preserve"> </w:t>
        </w:r>
        <w:r w:rsidR="0027402F" w:rsidRPr="00F47A6B">
          <w:rPr>
            <w:rPrChange w:author="格式修订器" w:date="2023-04-26T11:14:45Z">
              <w:rPr>
                <w:szCs w:val="21"/>
                <w:rFonts w:eastAsia="黑体" w:hint="eastAsia" w:ascii="Times New Roman" w:hAnsi="Times New Roman" w:cs="Times New Roman"/>
                <w:b/>
                <w:sz w:val="24"/>
              </w:rPr>
            </w:rPrChange>
          </w:rPr>
          <w:t>关于</w:t>
        </w:r>
        <w:r>
          <w:rPr>
            <w:rPrChange w:author="格式修订器" w:date="2023-04-26T11:14:45Z">
              <w:rPr>
                <w:szCs w:val="21"/>
                <w:rFonts w:eastAsia="黑体" w:hint="eastAsia" w:ascii="Times New Roman" w:hAnsi="Times New Roman" w:cs="Times New Roman"/>
                <w:b/>
                <w:sz w:val="24"/>
              </w:rPr>
            </w:rPrChange>
          </w:rPr>
          <w:t>利率市场化</w:t>
        </w:r>
        <w:r w:rsidR="0027402F">
          <w:rPr>
            <w:rPrChange w:author="格式修订器" w:date="2023-04-26T11:14:45Z">
              <w:rPr>
                <w:szCs w:val="21"/>
                <w:rFonts w:eastAsia="黑体" w:hint="eastAsia" w:ascii="Times New Roman" w:hAnsi="Times New Roman" w:cs="Times New Roman"/>
                <w:b/>
                <w:sz w:val="24"/>
              </w:rPr>
            </w:rPrChange>
          </w:rPr>
          <w:t>与互联网金融发展进程</w:t>
        </w:r>
        <w:r>
          <w:rPr>
            <w:rPrChange w:author="格式修订器" w:date="2023-04-26T11:14:45Z">
              <w:rPr>
                <w:szCs w:val="21"/>
                <w:rFonts w:eastAsia="黑体" w:hint="eastAsia" w:ascii="Times New Roman" w:hAnsi="Times New Roman" w:cs="Times New Roman"/>
                <w:b/>
                <w:sz w:val="24"/>
              </w:rPr>
            </w:rPrChange>
          </w:rPr>
          <w:t>的研究</w:t>
        </w:r>
        <w:r>
          <w:fldChar w:fldCharType="end"/>
        </w:r>
        <w:r>
          <w:rPr>
            <w:noProof/>
            <w:webHidden/>
          </w:rPr>
          <w:tab/>
        </w:r>
        <w:r>
          <w:rPr>
            <w:noProof/>
            <w:webHidden/>
          </w:rPr>
          <w:fldChar w:fldCharType="begin"/>
        </w:r>
        <w:r>
          <w:rPr>
            <w:noProof/>
            <w:webHidden/>
          </w:rPr>
          <w:instrText> PAGEREF _Toc686987709 \h </w:instrText>
        </w:r>
        <w:r>
          <w:rPr>
            <w:noProof/>
            <w:webHidden/>
          </w:rPr>
          <w:fldChar w:fldCharType="separate"/>
        </w:r>
        <w:r>
          <w:rPr>
            <w:noProof/>
            <w:webHidden/>
          </w:rPr>
          <w:t>12</w:t>
        </w:r>
        <w:r>
          <w:rPr>
            <w:noProof/>
            <w:webHidden/>
          </w:rPr>
          <w:fldChar w:fldCharType="end"/>
        </w:r>
      </w:ins>
    </w:p>
    <w:p w14:paraId="6FC89DCE" w14:textId="56E1C10C" w:rsidR="00B40E05" w:rsidRPr="0027402F" w:rsidRDefault="0027402F" w:rsidP="0027402F">
      <w:pPr>
        <w:pStyle w:val="TOC3"/>
        <w:rPr>
          <w:ins w:id="987936" w:author="目录修订器" w:date="2023-04-26T11:14:49Z"/>
        </w:rPr>
        <w:topLinePunct/>
      </w:pPr>
      <w:ins w:id="987937" w:author="目录修订器" w:date="2023-04-26T11:14:43Z">
        <w:r>
          <w:fldChar w:fldCharType="begin"/>
        </w:r>
        <w:r>
          <w:instrText>HYPERLINK \l "_Toc686987710"</w:instrText>
        </w:r>
        <w:r>
          <w:fldChar w:fldCharType="separate"/>
        </w:r>
        <w:r>
          <w:t xml:space="preserve">2.1.2</w:t>
        </w:r>
        <w:r w:rsidRPr="005E18EB">
          <w:rPr>
            <w:rPrChange w:author="格式修订器" w:date="2023-04-26T11:14:45Z">
              <w:rPr>
                <w:szCs w:val="21"/>
                <w:rFonts w:ascii="Times New Roman" w:eastAsia="宋体" w:hAnsi="Times New Roman" w:cs="Times New Roman"/>
                <w:b/>
                <w:sz w:val="24"/>
              </w:rPr>
            </w:rPrChange>
          </w:rPr>
          <w:t xml:space="preserve"> </w:t>
        </w:r>
        <w:r w:rsidRPr="00E15B25">
          <w:rPr>
            <w:rPrChange w:author="格式修订器" w:date="2023-04-26T11:14:45Z">
              <w:rPr>
                <w:szCs w:val="21"/>
                <w:rFonts w:eastAsia="黑体" w:hint="eastAsia" w:ascii="Times New Roman" w:hAnsi="Times New Roman" w:cs="Times New Roman"/>
                <w:b/>
                <w:sz w:val="24"/>
              </w:rPr>
            </w:rPrChange>
          </w:rPr>
          <w:t>关于</w:t>
        </w:r>
        <w:r>
          <w:rPr>
            <w:rPrChange w:author="格式修订器" w:date="2023-04-26T11:14:45Z">
              <w:rPr>
                <w:szCs w:val="21"/>
                <w:rFonts w:eastAsia="黑体" w:hint="eastAsia" w:ascii="Times New Roman" w:hAnsi="Times New Roman" w:cs="Times New Roman"/>
                <w:b/>
                <w:sz w:val="24"/>
              </w:rPr>
            </w:rPrChange>
          </w:rPr>
          <w:t>利率市场化与互联网金融关系的研究</w:t>
        </w:r>
        <w:r>
          <w:fldChar w:fldCharType="end"/>
        </w:r>
        <w:r>
          <w:rPr>
            <w:noProof/>
            <w:webHidden/>
          </w:rPr>
          <w:tab/>
        </w:r>
        <w:r>
          <w:rPr>
            <w:noProof/>
            <w:webHidden/>
          </w:rPr>
          <w:fldChar w:fldCharType="begin"/>
        </w:r>
        <w:r>
          <w:rPr>
            <w:noProof/>
            <w:webHidden/>
          </w:rPr>
          <w:instrText> PAGEREF _Toc686987710 \h </w:instrText>
        </w:r>
        <w:r>
          <w:rPr>
            <w:noProof/>
            <w:webHidden/>
          </w:rPr>
          <w:fldChar w:fldCharType="separate"/>
        </w:r>
        <w:r>
          <w:rPr>
            <w:noProof/>
            <w:webHidden/>
          </w:rPr>
          <w:t>12</w:t>
        </w:r>
        <w:r>
          <w:rPr>
            <w:noProof/>
            <w:webHidden/>
          </w:rPr>
          <w:fldChar w:fldCharType="end"/>
        </w:r>
      </w:ins>
    </w:p>
    <w:p w14:paraId="488D1D74" w14:textId="569A0D1F" w:rsidR="00F1690E" w:rsidRDefault="00F1690E" w:rsidP="00AE6290">
      <w:pPr>
        <w:pStyle w:val="TOC2"/>
        <w:rPr>
          <w:ins w:id="987938" w:author="目录修订器" w:date="2023-04-26T11:14:49Z"/>
        </w:rPr>
        <w:topLinePunct/>
      </w:pPr>
      <w:ins w:id="987939" w:author="目录修订器" w:date="2023-04-26T11:14:43Z">
        <w:r>
          <w:fldChar w:fldCharType="begin"/>
        </w:r>
        <w:r>
          <w:instrText>HYPERLINK \l "_Toc104408493"</w:instrText>
        </w:r>
        <w:r>
          <w:fldChar w:fldCharType="separate"/>
        </w:r>
        <w:r>
          <w:t xml:space="preserve">2.2</w:t>
        </w:r>
        <w:r w:rsidRPr="005E18EB">
          <w:rPr>
            <w:rPrChange w:author="格式修订器" w:date="2023-04-26T11:14:45Z">
              <w:rPr>
                <w:rFonts w:asciiTheme="majorHAnsi" w:hAnsiTheme="majorHAnsi" w:cstheme="majorBidi"/>
                <w:b/>
                <w:bCs/>
                <w:sz w:val="32"/>
                <w:szCs w:val="32"/>
              </w:rPr>
            </w:rPrChange>
          </w:rPr>
          <w:t xml:space="preserve"> </w:t>
        </w:r>
        <w:r>
          <w:rPr>
            <w:rPrChange w:author="格式修订器" w:date="2023-04-26T11:14:45Z">
              <w:rPr>
                <w:b/>
                <w:bCs/>
                <w:sz w:val="32"/>
                <w:szCs w:val="32"/>
                <w:rFonts w:hint="eastAsia" w:asciiTheme="majorHAnsi" w:hAnsiTheme="majorHAnsi" w:cstheme="majorBidi"/>
              </w:rPr>
            </w:rPrChange>
          </w:rPr>
          <w:t>关于</w:t>
        </w:r>
        <w:r w:rsidRPr="005E18EB">
          <w:rPr>
            <w:rPrChange w:author="格式修订器" w:date="2023-04-26T11:14:45Z">
              <w:rPr>
                <w:rFonts w:asciiTheme="majorHAnsi" w:hAnsiTheme="majorHAnsi" w:cstheme="majorBidi"/>
                <w:b/>
                <w:bCs/>
                <w:sz w:val="32"/>
                <w:szCs w:val="32"/>
              </w:rPr>
            </w:rPrChange>
          </w:rPr>
          <w:t>商业银行盈利能力</w:t>
        </w:r>
        <w:r>
          <w:rPr>
            <w:rPrChange w:author="格式修订器" w:date="2023-04-26T11:14:45Z">
              <w:rPr>
                <w:b/>
                <w:bCs/>
                <w:sz w:val="32"/>
                <w:szCs w:val="32"/>
                <w:rFonts w:hint="eastAsia" w:asciiTheme="majorHAnsi" w:hAnsiTheme="majorHAnsi" w:cstheme="majorBidi"/>
              </w:rPr>
            </w:rPrChange>
          </w:rPr>
          <w:t>的研究</w:t>
        </w:r>
        <w:r>
          <w:fldChar w:fldCharType="end"/>
        </w:r>
        <w:r>
          <w:rPr>
            <w:noProof/>
            <w:webHidden/>
          </w:rPr>
          <w:tab/>
        </w:r>
        <w:r>
          <w:rPr>
            <w:noProof/>
            <w:webHidden/>
          </w:rPr>
          <w:fldChar w:fldCharType="begin"/>
        </w:r>
        <w:r>
          <w:rPr>
            <w:noProof/>
            <w:webHidden/>
          </w:rPr>
          <w:instrText> PAGEREF _Toc104408493 \h </w:instrText>
        </w:r>
        <w:r>
          <w:rPr>
            <w:noProof/>
            <w:webHidden/>
          </w:rPr>
          <w:fldChar w:fldCharType="separate"/>
        </w:r>
        <w:r>
          <w:rPr>
            <w:noProof/>
            <w:webHidden/>
          </w:rPr>
          <w:t>13</w:t>
        </w:r>
        <w:r>
          <w:rPr>
            <w:noProof/>
            <w:webHidden/>
          </w:rPr>
          <w:fldChar w:fldCharType="end"/>
        </w:r>
      </w:ins>
    </w:p>
    <w:p w14:paraId="6EF632EE" w14:textId="00A6D038" w:rsidR="00C67475" w:rsidRPr="00C67475" w:rsidRDefault="00C67475" w:rsidP="00C67475">
      <w:pPr>
        <w:pStyle w:val="TOC3"/>
        <w:rPr>
          <w:ins w:id="987940" w:author="目录修订器" w:date="2023-04-26T11:14:49Z"/>
        </w:rPr>
        <w:topLinePunct/>
      </w:pPr>
      <w:ins w:id="987941" w:author="目录修订器" w:date="2023-04-26T11:14:43Z">
        <w:r>
          <w:fldChar w:fldCharType="begin"/>
        </w:r>
        <w:r>
          <w:instrText>HYPERLINK \l "_Toc686987712"</w:instrText>
        </w:r>
        <w:r>
          <w:fldChar w:fldCharType="separate"/>
        </w:r>
        <w:r>
          <w:t xml:space="preserve">2.2.1</w:t>
        </w:r>
        <w:r>
          <w:rPr>
            <w:rPrChange w:author="格式修订器" w:date="2023-04-26T11:14:45Z">
              <w:rPr>
                <w:szCs w:val="21"/>
                <w:rFonts w:eastAsia="黑体" w:hint="eastAsia" w:ascii="Times New Roman" w:hAnsi="Times New Roman" w:cs="Times New Roman"/>
                <w:b/>
                <w:sz w:val="24"/>
              </w:rPr>
            </w:rPrChange>
          </w:rPr>
          <w:t>影响银行盈利能力因素的研究</w:t>
        </w:r>
        <w:r>
          <w:fldChar w:fldCharType="end"/>
        </w:r>
        <w:r>
          <w:rPr>
            <w:noProof/>
            <w:webHidden/>
          </w:rPr>
          <w:tab/>
        </w:r>
        <w:r>
          <w:rPr>
            <w:noProof/>
            <w:webHidden/>
          </w:rPr>
          <w:fldChar w:fldCharType="begin"/>
        </w:r>
        <w:r>
          <w:rPr>
            <w:noProof/>
            <w:webHidden/>
          </w:rPr>
          <w:instrText> PAGEREF _Toc686987712 \h </w:instrText>
        </w:r>
        <w:r>
          <w:rPr>
            <w:noProof/>
            <w:webHidden/>
          </w:rPr>
          <w:fldChar w:fldCharType="separate"/>
        </w:r>
        <w:r>
          <w:rPr>
            <w:noProof/>
            <w:webHidden/>
          </w:rPr>
          <w:t>13</w:t>
        </w:r>
        <w:r>
          <w:rPr>
            <w:noProof/>
            <w:webHidden/>
          </w:rPr>
          <w:fldChar w:fldCharType="end"/>
        </w:r>
      </w:ins>
    </w:p>
    <w:p w14:paraId="6FEB1C63" w14:textId="32B18DAC" w:rsidR="00C67475" w:rsidRPr="00C67475" w:rsidRDefault="00C67475" w:rsidP="00C67475">
      <w:pPr>
        <w:pStyle w:val="TOC3"/>
        <w:rPr>
          <w:ins w:id="987942" w:author="目录修订器" w:date="2023-04-26T11:14:49Z"/>
        </w:rPr>
        <w:topLinePunct/>
      </w:pPr>
      <w:ins w:id="987943" w:author="目录修订器" w:date="2023-04-26T11:14:43Z">
        <w:r>
          <w:fldChar w:fldCharType="begin"/>
        </w:r>
        <w:r>
          <w:instrText>HYPERLINK \l "_Toc686987713"</w:instrText>
        </w:r>
        <w:r>
          <w:fldChar w:fldCharType="separate"/>
        </w:r>
        <w:r>
          <w:t xml:space="preserve">2.2.2</w:t>
        </w:r>
        <w:r w:rsidRPr="005E18EB">
          <w:rPr>
            <w:rPrChange w:author="格式修订器" w:date="2023-04-26T11:14:45Z">
              <w:rPr>
                <w:szCs w:val="21"/>
                <w:rFonts w:ascii="Times New Roman" w:eastAsia="宋体" w:hAnsi="Times New Roman" w:cs="Times New Roman"/>
                <w:b/>
                <w:sz w:val="24"/>
              </w:rPr>
            </w:rPrChange>
          </w:rPr>
          <w:t xml:space="preserve"> </w:t>
        </w:r>
        <w:r w:rsidR="00051DDF">
          <w:rPr>
            <w:rPrChange w:author="格式修订器" w:date="2023-04-26T11:14:45Z">
              <w:rPr>
                <w:szCs w:val="21"/>
                <w:rFonts w:eastAsia="黑体" w:hint="eastAsia" w:ascii="Times New Roman" w:hAnsi="Times New Roman" w:cs="Times New Roman"/>
                <w:b/>
                <w:sz w:val="24"/>
              </w:rPr>
            </w:rPrChange>
          </w:rPr>
          <w:t>利率市场化对</w:t>
        </w:r>
        <w:r w:rsidR="00B40E05">
          <w:rPr>
            <w:rPrChange w:author="格式修订器" w:date="2023-04-26T11:14:45Z">
              <w:rPr>
                <w:szCs w:val="21"/>
                <w:rFonts w:eastAsia="黑体" w:hint="eastAsia" w:ascii="Times New Roman" w:hAnsi="Times New Roman" w:cs="Times New Roman"/>
                <w:b/>
                <w:sz w:val="24"/>
              </w:rPr>
            </w:rPrChange>
          </w:rPr>
          <w:t>商业</w:t>
        </w:r>
        <w:r w:rsidR="00051DDF">
          <w:rPr>
            <w:rPrChange w:author="格式修订器" w:date="2023-04-26T11:14:45Z">
              <w:rPr>
                <w:szCs w:val="21"/>
                <w:rFonts w:eastAsia="黑体" w:hint="eastAsia" w:ascii="Times New Roman" w:hAnsi="Times New Roman" w:cs="Times New Roman"/>
                <w:b/>
                <w:sz w:val="24"/>
              </w:rPr>
            </w:rPrChange>
          </w:rPr>
          <w:t>银行盈利能力影响</w:t>
        </w:r>
        <w:r>
          <w:rPr>
            <w:rPrChange w:author="格式修订器" w:date="2023-04-26T11:14:45Z">
              <w:rPr>
                <w:szCs w:val="21"/>
                <w:rFonts w:eastAsia="黑体" w:hint="eastAsia" w:ascii="Times New Roman" w:hAnsi="Times New Roman" w:cs="Times New Roman"/>
                <w:b/>
                <w:sz w:val="24"/>
              </w:rPr>
            </w:rPrChange>
          </w:rPr>
          <w:t>的研究</w:t>
        </w:r>
        <w:r>
          <w:fldChar w:fldCharType="end"/>
        </w:r>
        <w:r>
          <w:rPr>
            <w:noProof/>
            <w:webHidden/>
          </w:rPr>
          <w:tab/>
        </w:r>
        <w:r>
          <w:rPr>
            <w:noProof/>
            <w:webHidden/>
          </w:rPr>
          <w:fldChar w:fldCharType="begin"/>
        </w:r>
        <w:r>
          <w:rPr>
            <w:noProof/>
            <w:webHidden/>
          </w:rPr>
          <w:instrText> PAGEREF _Toc686987713 \h </w:instrText>
        </w:r>
        <w:r>
          <w:rPr>
            <w:noProof/>
            <w:webHidden/>
          </w:rPr>
          <w:fldChar w:fldCharType="separate"/>
        </w:r>
        <w:r>
          <w:rPr>
            <w:noProof/>
            <w:webHidden/>
          </w:rPr>
          <w:t>14</w:t>
        </w:r>
        <w:r>
          <w:rPr>
            <w:noProof/>
            <w:webHidden/>
          </w:rPr>
          <w:fldChar w:fldCharType="end"/>
        </w:r>
      </w:ins>
    </w:p>
    <w:p w14:paraId="167BCE5A" w14:textId="037ECE00" w:rsidR="00051DDF" w:rsidRPr="00C67475" w:rsidRDefault="00051DDF" w:rsidP="00051DDF">
      <w:pPr>
        <w:pStyle w:val="TOC3"/>
        <w:rPr>
          <w:ins w:id="987944" w:author="目录修订器" w:date="2023-04-26T11:14:49Z"/>
        </w:rPr>
        <w:topLinePunct/>
      </w:pPr>
      <w:ins w:id="987945" w:author="目录修订器" w:date="2023-04-26T11:14:43Z">
        <w:r>
          <w:fldChar w:fldCharType="begin"/>
        </w:r>
        <w:r>
          <w:instrText>HYPERLINK \l "_Toc686987714"</w:instrText>
        </w:r>
        <w:r>
          <w:fldChar w:fldCharType="separate"/>
        </w:r>
        <w:r>
          <w:t xml:space="preserve">2.2.3</w:t>
        </w:r>
        <w:r w:rsidRPr="005E18EB">
          <w:rPr>
            <w:rPrChange w:author="格式修订器" w:date="2023-04-26T11:14:45Z">
              <w:rPr>
                <w:szCs w:val="21"/>
                <w:rFonts w:ascii="Times New Roman" w:eastAsia="宋体" w:hAnsi="Times New Roman" w:cs="Times New Roman"/>
                <w:b/>
                <w:sz w:val="24"/>
              </w:rPr>
            </w:rPrChange>
          </w:rPr>
          <w:t xml:space="preserve"> </w:t>
        </w:r>
        <w:r>
          <w:rPr>
            <w:rPrChange w:author="格式修订器" w:date="2023-04-26T11:14:45Z">
              <w:rPr>
                <w:szCs w:val="21"/>
                <w:rFonts w:eastAsia="黑体" w:hint="eastAsia" w:ascii="Times New Roman" w:hAnsi="Times New Roman" w:cs="Times New Roman"/>
                <w:b/>
                <w:sz w:val="24"/>
              </w:rPr>
            </w:rPrChange>
          </w:rPr>
          <w:t>互联网金融对</w:t>
        </w:r>
        <w:r w:rsidR="00B40E05">
          <w:rPr>
            <w:rPrChange w:author="格式修订器" w:date="2023-04-26T11:14:45Z">
              <w:rPr>
                <w:szCs w:val="21"/>
                <w:rFonts w:eastAsia="黑体" w:hint="eastAsia" w:ascii="Times New Roman" w:hAnsi="Times New Roman" w:cs="Times New Roman"/>
                <w:b/>
                <w:sz w:val="24"/>
              </w:rPr>
            </w:rPrChange>
          </w:rPr>
          <w:t>商业</w:t>
        </w:r>
        <w:r>
          <w:rPr>
            <w:rPrChange w:author="格式修订器" w:date="2023-04-26T11:14:45Z">
              <w:rPr>
                <w:szCs w:val="21"/>
                <w:rFonts w:eastAsia="黑体" w:hint="eastAsia" w:ascii="Times New Roman" w:hAnsi="Times New Roman" w:cs="Times New Roman"/>
                <w:b/>
                <w:sz w:val="24"/>
              </w:rPr>
            </w:rPrChange>
          </w:rPr>
          <w:t>银行盈利能力影响的研究</w:t>
        </w:r>
        <w:r>
          <w:fldChar w:fldCharType="end"/>
        </w:r>
        <w:r>
          <w:rPr>
            <w:noProof/>
            <w:webHidden/>
          </w:rPr>
          <w:tab/>
        </w:r>
        <w:r>
          <w:rPr>
            <w:noProof/>
            <w:webHidden/>
          </w:rPr>
          <w:fldChar w:fldCharType="begin"/>
        </w:r>
        <w:r>
          <w:rPr>
            <w:noProof/>
            <w:webHidden/>
          </w:rPr>
          <w:instrText> PAGEREF _Toc686987714 \h </w:instrText>
        </w:r>
        <w:r>
          <w:rPr>
            <w:noProof/>
            <w:webHidden/>
          </w:rPr>
          <w:fldChar w:fldCharType="separate"/>
        </w:r>
        <w:r>
          <w:rPr>
            <w:noProof/>
            <w:webHidden/>
          </w:rPr>
          <w:t>15</w:t>
        </w:r>
        <w:r>
          <w:rPr>
            <w:noProof/>
            <w:webHidden/>
          </w:rPr>
          <w:fldChar w:fldCharType="end"/>
        </w:r>
      </w:ins>
    </w:p>
    <w:p w14:paraId="610D4BD8" w14:textId="4925B98A" w:rsidR="00F1690E" w:rsidRPr="00054ECF" w:rsidRDefault="00F1690E" w:rsidP="004F047F">
      <w:pPr>
        <w:pStyle w:val="TOC2"/>
        <w:rPr>
          <w:ins w:id="987946" w:author="目录修订器" w:date="2023-04-26T11:14:49Z"/>
        </w:rPr>
        <w:topLinePunct/>
      </w:pPr>
      <w:ins w:id="987947" w:author="目录修订器" w:date="2023-04-26T11:14:43Z">
        <w:r>
          <w:fldChar w:fldCharType="begin"/>
        </w:r>
        <w:r>
          <w:instrText>HYPERLINK \l "_Toc103589440"</w:instrText>
        </w:r>
        <w:r>
          <w:fldChar w:fldCharType="separate"/>
        </w:r>
        <w:r>
          <w:t xml:space="preserve">2.3</w:t>
        </w:r>
        <w:r w:rsidRPr="00054ECF">
          <w:rPr>
            <w:rPrChange w:author="格式修订器" w:date="2023-04-26T11:14:45Z">
              <w:rPr>
                <w:rFonts w:asciiTheme="majorHAnsi" w:hAnsiTheme="majorHAnsi" w:cstheme="majorBidi"/>
                <w:b/>
                <w:bCs/>
                <w:sz w:val="32"/>
                <w:szCs w:val="32"/>
              </w:rPr>
            </w:rPrChange>
          </w:rPr>
          <w:t xml:space="preserve"> </w:t>
        </w:r>
        <w:r w:rsidRPr="00054ECF">
          <w:rPr>
            <w:rPrChange w:author="格式修订器" w:date="2023-04-26T11:14:45Z">
              <w:rPr>
                <w:rFonts w:asciiTheme="majorHAnsi" w:hAnsiTheme="majorHAnsi" w:cstheme="majorBidi"/>
                <w:b/>
                <w:bCs/>
                <w:sz w:val="32"/>
                <w:szCs w:val="32"/>
              </w:rPr>
            </w:rPrChange>
          </w:rPr>
          <w:t>文献述评</w:t>
        </w:r>
        <w:r>
          <w:fldChar w:fldCharType="end"/>
        </w:r>
        <w:r>
          <w:rPr>
            <w:noProof/>
            <w:webHidden/>
          </w:rPr>
          <w:tab/>
        </w:r>
        <w:r>
          <w:rPr>
            <w:noProof/>
            <w:webHidden/>
          </w:rPr>
          <w:fldChar w:fldCharType="begin"/>
        </w:r>
        <w:r>
          <w:rPr>
            <w:noProof/>
            <w:webHidden/>
          </w:rPr>
          <w:instrText> PAGEREF _Toc103589440 \h </w:instrText>
        </w:r>
        <w:r>
          <w:rPr>
            <w:noProof/>
            <w:webHidden/>
          </w:rPr>
          <w:fldChar w:fldCharType="separate"/>
        </w:r>
        <w:r>
          <w:rPr>
            <w:noProof/>
            <w:webHidden/>
          </w:rPr>
          <w:t>16</w:t>
        </w:r>
        <w:r>
          <w:rPr>
            <w:noProof/>
            <w:webHidden/>
          </w:rPr>
          <w:fldChar w:fldCharType="end"/>
        </w:r>
      </w:ins>
    </w:p>
    <w:p w14:paraId="16D1B92A" w14:textId="701630BF" w:rsidR="00776172" w:rsidRPr="005E18EB" w:rsidRDefault="00E12DE7" w:rsidP="004F047F">
      <w:pPr>
        <w:pStyle w:val="TOC1"/>
        <w:rPr>
          <w:ins w:id="987948" w:author="目录修订器" w:date="2023-04-26T11:14:49Z"/>
        </w:rPr>
        <w:topLinePunct/>
      </w:pPr>
      <w:ins w:id="987949" w:author="目录修订器" w:date="2023-04-26T11:14:43Z">
        <w:r>
          <w:fldChar w:fldCharType="begin"/>
        </w:r>
        <w:r>
          <w:instrText>HYPERLINK \l "_Toc103589441"</w:instrText>
        </w:r>
        <w:r>
          <w:fldChar w:fldCharType="separate"/>
        </w:r>
        <w:r>
          <w:t xml:space="preserve">3</w:t>
        </w:r>
        <w:r>
          <w:t xml:space="preserve">  </w:t>
        </w:r>
        <w:r w:rsidR="005E3913" w:rsidRPr="005E18EB">
          <w:rPr>
            <w:rPrChange w:author="格式修订器" w:date="2023-04-26T11:14:45Z">
              <w:rPr>
                <w:sz w:val="36"/>
                <w:szCs w:val="44"/>
                <w:rFonts w:ascii="Times New Roman" w:eastAsia="黑体" w:hAnsi="Times New Roman" w:cs="Times New Roman"/>
                <w:b/>
                <w:bCs/>
              </w:rPr>
            </w:rPrChange>
          </w:rPr>
          <w:t>影响机制分析</w:t>
        </w:r>
        <w:r>
          <w:fldChar w:fldCharType="end"/>
        </w:r>
        <w:r>
          <w:rPr>
            <w:noProof/>
            <w:webHidden/>
          </w:rPr>
          <w:tab/>
        </w:r>
        <w:r>
          <w:rPr>
            <w:noProof/>
            <w:webHidden/>
          </w:rPr>
          <w:fldChar w:fldCharType="begin"/>
        </w:r>
        <w:r>
          <w:rPr>
            <w:noProof/>
            <w:webHidden/>
          </w:rPr>
          <w:instrText> PAGEREF _Toc103589441 \h </w:instrText>
        </w:r>
        <w:r>
          <w:rPr>
            <w:noProof/>
            <w:webHidden/>
          </w:rPr>
          <w:fldChar w:fldCharType="separate"/>
        </w:r>
        <w:r>
          <w:rPr>
            <w:noProof/>
            <w:webHidden/>
          </w:rPr>
          <w:t>17</w:t>
        </w:r>
        <w:r>
          <w:rPr>
            <w:noProof/>
            <w:webHidden/>
          </w:rPr>
          <w:fldChar w:fldCharType="end"/>
        </w:r>
      </w:ins>
    </w:p>
    <w:p w14:paraId="064893C2" w14:textId="595909F2" w:rsidR="00776172" w:rsidRDefault="00E9445A" w:rsidP="004F047F">
      <w:pPr>
        <w:pStyle w:val="TOC2"/>
        <w:rPr>
          <w:ins w:id="987950" w:author="目录修订器" w:date="2023-04-26T11:14:49Z"/>
        </w:rPr>
        <w:topLinePunct/>
      </w:pPr>
      <w:ins w:id="987951" w:author="目录修订器" w:date="2023-04-26T11:14:43Z">
        <w:r>
          <w:fldChar w:fldCharType="begin"/>
        </w:r>
        <w:r>
          <w:instrText>HYPERLINK \l "_Toc103589443"</w:instrText>
        </w:r>
        <w:r>
          <w:fldChar w:fldCharType="separate"/>
        </w:r>
        <w:r>
          <w:t xml:space="preserve">3.1</w:t>
        </w:r>
        <w:r w:rsidR="00776172" w:rsidRPr="005E18EB">
          <w:rPr>
            <w:rPrChange w:author="格式修订器" w:date="2023-04-26T11:14:45Z">
              <w:rPr>
                <w:rFonts w:asciiTheme="majorHAnsi" w:hAnsiTheme="majorHAnsi" w:cstheme="majorBidi"/>
                <w:b/>
                <w:bCs/>
                <w:sz w:val="32"/>
                <w:szCs w:val="32"/>
              </w:rPr>
            </w:rPrChange>
          </w:rPr>
          <w:t xml:space="preserve"> </w:t>
        </w:r>
        <w:r w:rsidR="006C6C09" w:rsidRPr="005E18EB">
          <w:rPr>
            <w:rPrChange w:author="格式修订器" w:date="2023-04-26T11:14:45Z">
              <w:rPr>
                <w:rFonts w:asciiTheme="majorHAnsi" w:hAnsiTheme="majorHAnsi" w:cstheme="majorBidi"/>
                <w:b/>
                <w:bCs/>
                <w:sz w:val="32"/>
                <w:szCs w:val="32"/>
              </w:rPr>
            </w:rPrChange>
          </w:rPr>
          <w:t>利率市场化对银行</w:t>
        </w:r>
        <w:r w:rsidR="00190C85">
          <w:rPr>
            <w:rPrChange w:author="格式修订器" w:date="2023-04-26T11:14:45Z">
              <w:rPr>
                <w:b/>
                <w:bCs/>
                <w:sz w:val="32"/>
                <w:szCs w:val="32"/>
                <w:rFonts w:hint="eastAsia" w:asciiTheme="majorHAnsi" w:hAnsiTheme="majorHAnsi" w:cstheme="majorBidi"/>
              </w:rPr>
            </w:rPrChange>
          </w:rPr>
          <w:t>盈利能力</w:t>
        </w:r>
        <w:r w:rsidR="006C6C09" w:rsidRPr="005E18EB">
          <w:rPr>
            <w:rPrChange w:author="格式修订器" w:date="2023-04-26T11:14:45Z">
              <w:rPr>
                <w:rFonts w:asciiTheme="majorHAnsi" w:hAnsiTheme="majorHAnsi" w:cstheme="majorBidi"/>
                <w:b/>
                <w:bCs/>
                <w:sz w:val="32"/>
                <w:szCs w:val="32"/>
              </w:rPr>
            </w:rPrChange>
          </w:rPr>
          <w:t>的影响</w:t>
        </w:r>
        <w:r w:rsidR="00190C85">
          <w:rPr>
            <w:rPrChange w:author="格式修订器" w:date="2023-04-26T11:14:45Z">
              <w:rPr>
                <w:b/>
                <w:bCs/>
                <w:sz w:val="32"/>
                <w:szCs w:val="32"/>
                <w:rFonts w:hint="eastAsia" w:asciiTheme="majorHAnsi" w:hAnsiTheme="majorHAnsi" w:cstheme="majorBidi"/>
              </w:rPr>
            </w:rPrChange>
          </w:rPr>
          <w:t>机制分析</w:t>
        </w:r>
        <w:r>
          <w:fldChar w:fldCharType="end"/>
        </w:r>
        <w:r>
          <w:rPr>
            <w:noProof/>
            <w:webHidden/>
          </w:rPr>
          <w:tab/>
        </w:r>
        <w:r>
          <w:rPr>
            <w:noProof/>
            <w:webHidden/>
          </w:rPr>
          <w:fldChar w:fldCharType="begin"/>
        </w:r>
        <w:r>
          <w:rPr>
            <w:noProof/>
            <w:webHidden/>
          </w:rPr>
          <w:instrText> PAGEREF _Toc103589443 \h </w:instrText>
        </w:r>
        <w:r>
          <w:rPr>
            <w:noProof/>
            <w:webHidden/>
          </w:rPr>
          <w:fldChar w:fldCharType="separate"/>
        </w:r>
        <w:r>
          <w:rPr>
            <w:noProof/>
            <w:webHidden/>
          </w:rPr>
          <w:t>17</w:t>
        </w:r>
        <w:r>
          <w:rPr>
            <w:noProof/>
            <w:webHidden/>
          </w:rPr>
          <w:fldChar w:fldCharType="end"/>
        </w:r>
      </w:ins>
    </w:p>
    <w:p w14:paraId="29D5FC7F" w14:textId="5F43FEA3" w:rsidR="009B22C1" w:rsidRDefault="00533C17" w:rsidP="00B06CF2">
      <w:pPr>
        <w:pStyle w:val="TOC2"/>
        <w:rPr>
          <w:ins w:id="987952" w:author="目录修订器" w:date="2023-04-26T11:14:49Z"/>
        </w:rPr>
        <w:topLinePunct/>
      </w:pPr>
      <w:ins w:id="987953" w:author="目录修订器" w:date="2023-04-26T11:14:43Z">
        <w:r>
          <w:fldChar w:fldCharType="begin"/>
        </w:r>
        <w:r>
          <w:instrText>HYPERLINK \l "_Toc103589447"</w:instrText>
        </w:r>
        <w:r>
          <w:fldChar w:fldCharType="separate"/>
        </w:r>
        <w:r>
          <w:t xml:space="preserve">3.2</w:t>
        </w:r>
        <w:r w:rsidR="009B22C1" w:rsidRPr="005E18EB">
          <w:rPr>
            <w:rPrChange w:author="格式修订器" w:date="2023-04-26T11:14:45Z">
              <w:rPr>
                <w:rFonts w:asciiTheme="majorHAnsi" w:hAnsiTheme="majorHAnsi" w:cstheme="majorBidi"/>
                <w:b/>
                <w:bCs/>
                <w:sz w:val="32"/>
                <w:szCs w:val="32"/>
              </w:rPr>
            </w:rPrChange>
          </w:rPr>
          <w:t xml:space="preserve"> </w:t>
        </w:r>
        <w:r w:rsidR="00BE2678" w:rsidRPr="005E18EB">
          <w:rPr>
            <w:rPrChange w:author="格式修订器" w:date="2023-04-26T11:14:45Z">
              <w:rPr>
                <w:rFonts w:asciiTheme="majorHAnsi" w:hAnsiTheme="majorHAnsi" w:cstheme="majorBidi"/>
                <w:b/>
                <w:bCs/>
                <w:sz w:val="32"/>
                <w:szCs w:val="32"/>
              </w:rPr>
            </w:rPrChange>
          </w:rPr>
          <w:t>互联网金融对银行</w:t>
        </w:r>
        <w:r>
          <w:rPr>
            <w:rPrChange w:author="格式修订器" w:date="2023-04-26T11:14:45Z">
              <w:rPr>
                <w:b/>
                <w:bCs/>
                <w:sz w:val="32"/>
                <w:szCs w:val="32"/>
                <w:rFonts w:hint="eastAsia" w:asciiTheme="majorHAnsi" w:hAnsiTheme="majorHAnsi" w:cstheme="majorBidi"/>
              </w:rPr>
            </w:rPrChange>
          </w:rPr>
          <w:t>盈利能力</w:t>
        </w:r>
        <w:r w:rsidR="00BE2678" w:rsidRPr="005E18EB">
          <w:rPr>
            <w:rPrChange w:author="格式修订器" w:date="2023-04-26T11:14:45Z">
              <w:rPr>
                <w:rFonts w:asciiTheme="majorHAnsi" w:hAnsiTheme="majorHAnsi" w:cstheme="majorBidi"/>
                <w:b/>
                <w:bCs/>
                <w:sz w:val="32"/>
                <w:szCs w:val="32"/>
              </w:rPr>
            </w:rPrChange>
          </w:rPr>
          <w:t>的影响</w:t>
        </w:r>
        <w:r>
          <w:rPr>
            <w:rPrChange w:author="格式修订器" w:date="2023-04-26T11:14:45Z">
              <w:rPr>
                <w:b/>
                <w:bCs/>
                <w:sz w:val="32"/>
                <w:szCs w:val="32"/>
                <w:rFonts w:hint="eastAsia" w:asciiTheme="majorHAnsi" w:hAnsiTheme="majorHAnsi" w:cstheme="majorBidi"/>
              </w:rPr>
            </w:rPrChange>
          </w:rPr>
          <w:t>机制分析</w:t>
        </w:r>
        <w:r>
          <w:fldChar w:fldCharType="end"/>
        </w:r>
        <w:r>
          <w:rPr>
            <w:noProof/>
            <w:webHidden/>
          </w:rPr>
          <w:tab/>
        </w:r>
        <w:r>
          <w:rPr>
            <w:noProof/>
            <w:webHidden/>
          </w:rPr>
          <w:fldChar w:fldCharType="begin"/>
        </w:r>
        <w:r>
          <w:rPr>
            <w:noProof/>
            <w:webHidden/>
          </w:rPr>
          <w:instrText> PAGEREF _Toc103589447 \h </w:instrText>
        </w:r>
        <w:r>
          <w:rPr>
            <w:noProof/>
            <w:webHidden/>
          </w:rPr>
          <w:fldChar w:fldCharType="separate"/>
        </w:r>
        <w:r>
          <w:rPr>
            <w:noProof/>
            <w:webHidden/>
          </w:rPr>
          <w:t>20</w:t>
        </w:r>
        <w:r>
          <w:rPr>
            <w:noProof/>
            <w:webHidden/>
          </w:rPr>
          <w:fldChar w:fldCharType="end"/>
        </w:r>
      </w:ins>
    </w:p>
    <w:p w14:paraId="7155DB94" w14:textId="04F756A1" w:rsidR="003C3785" w:rsidRPr="005E18EB" w:rsidRDefault="003C3785" w:rsidP="003C3785">
      <w:pPr>
        <w:pStyle w:val="TOC2"/>
        <w:rPr>
          <w:ins w:id="987954" w:author="目录修订器" w:date="2023-04-26T11:14:49Z"/>
        </w:rPr>
        <w:topLinePunct/>
      </w:pPr>
      <w:ins w:id="987955" w:author="目录修订器" w:date="2023-04-26T11:14:43Z">
        <w:r>
          <w:fldChar w:fldCharType="begin"/>
        </w:r>
        <w:r>
          <w:instrText>HYPERLINK \l "_Toc104408498"</w:instrText>
        </w:r>
        <w:r>
          <w:fldChar w:fldCharType="separate"/>
        </w:r>
        <w:r>
          <w:t xml:space="preserve">3.3</w:t>
        </w:r>
        <w:r w:rsidRPr="005E18EB">
          <w:rPr>
            <w:rPrChange w:author="格式修订器" w:date="2023-04-26T11:14:45Z">
              <w:rPr>
                <w:rFonts w:asciiTheme="majorHAnsi" w:hAnsiTheme="majorHAnsi" w:cstheme="majorBidi"/>
                <w:b/>
                <w:bCs/>
                <w:sz w:val="32"/>
                <w:szCs w:val="32"/>
              </w:rPr>
            </w:rPrChange>
          </w:rPr>
          <w:t xml:space="preserve"> </w:t>
        </w:r>
        <w:r>
          <w:rPr>
            <w:rPrChange w:author="格式修订器" w:date="2023-04-26T11:14:45Z">
              <w:rPr>
                <w:b/>
                <w:bCs/>
                <w:sz w:val="32"/>
                <w:szCs w:val="32"/>
                <w:rFonts w:hint="eastAsia" w:asciiTheme="majorHAnsi" w:hAnsiTheme="majorHAnsi" w:cstheme="majorBidi"/>
              </w:rPr>
            </w:rPrChange>
          </w:rPr>
          <w:t>互联网金融</w:t>
        </w:r>
        <w:r w:rsidRPr="005E18EB">
          <w:rPr>
            <w:rPrChange w:author="格式修订器" w:date="2023-04-26T11:14:45Z">
              <w:rPr>
                <w:rFonts w:asciiTheme="majorHAnsi" w:hAnsiTheme="majorHAnsi" w:cstheme="majorBidi"/>
                <w:b/>
                <w:bCs/>
                <w:sz w:val="32"/>
                <w:szCs w:val="32"/>
              </w:rPr>
            </w:rPrChange>
          </w:rPr>
          <w:t>对</w:t>
        </w:r>
        <w:r>
          <w:rPr>
            <w:rPrChange w:author="格式修订器" w:date="2023-04-26T11:14:45Z">
              <w:rPr>
                <w:b/>
                <w:bCs/>
                <w:sz w:val="32"/>
                <w:szCs w:val="32"/>
                <w:rFonts w:hint="eastAsia" w:asciiTheme="majorHAnsi" w:hAnsiTheme="majorHAnsi" w:cstheme="majorBidi"/>
              </w:rPr>
            </w:rPrChange>
          </w:rPr>
          <w:t>利率市场化</w:t>
        </w:r>
        <w:r w:rsidRPr="005E18EB">
          <w:rPr>
            <w:rPrChange w:author="格式修订器" w:date="2023-04-26T11:14:45Z">
              <w:rPr>
                <w:rFonts w:asciiTheme="majorHAnsi" w:hAnsiTheme="majorHAnsi" w:cstheme="majorBidi"/>
                <w:b/>
                <w:bCs/>
                <w:sz w:val="32"/>
                <w:szCs w:val="32"/>
              </w:rPr>
            </w:rPrChange>
          </w:rPr>
          <w:t>的影响</w:t>
        </w:r>
        <w:r w:rsidR="00403A4A">
          <w:rPr>
            <w:rPrChange w:author="格式修订器" w:date="2023-04-26T11:14:45Z">
              <w:rPr>
                <w:b/>
                <w:bCs/>
                <w:sz w:val="32"/>
                <w:szCs w:val="32"/>
                <w:rFonts w:hint="eastAsia" w:asciiTheme="majorHAnsi" w:hAnsiTheme="majorHAnsi" w:cstheme="majorBidi"/>
              </w:rPr>
            </w:rPrChange>
          </w:rPr>
          <w:t>机制分析</w:t>
        </w:r>
        <w:r>
          <w:fldChar w:fldCharType="end"/>
        </w:r>
        <w:r>
          <w:rPr>
            <w:noProof/>
            <w:webHidden/>
          </w:rPr>
          <w:tab/>
        </w:r>
        <w:r>
          <w:rPr>
            <w:noProof/>
            <w:webHidden/>
          </w:rPr>
          <w:fldChar w:fldCharType="begin"/>
        </w:r>
        <w:r>
          <w:rPr>
            <w:noProof/>
            <w:webHidden/>
          </w:rPr>
          <w:instrText> PAGEREF _Toc104408498 \h </w:instrText>
        </w:r>
        <w:r>
          <w:rPr>
            <w:noProof/>
            <w:webHidden/>
          </w:rPr>
          <w:fldChar w:fldCharType="separate"/>
        </w:r>
        <w:r>
          <w:rPr>
            <w:noProof/>
            <w:webHidden/>
          </w:rPr>
          <w:t>22</w:t>
        </w:r>
        <w:r>
          <w:rPr>
            <w:noProof/>
            <w:webHidden/>
          </w:rPr>
          <w:fldChar w:fldCharType="end"/>
        </w:r>
      </w:ins>
    </w:p>
    <w:p w14:paraId="1D489A3A" w14:textId="2987A08F" w:rsidR="00EC3DF4" w:rsidRPr="005E18EB" w:rsidRDefault="008A3A08" w:rsidP="00A3287D">
      <w:pPr>
        <w:pStyle w:val="TOC1"/>
        <w:rPr>
          <w:ins w:id="987956" w:author="目录修订器" w:date="2023-04-26T11:14:49Z"/>
        </w:rPr>
        <w:topLinePunct/>
      </w:pPr>
      <w:ins w:id="987957" w:author="目录修订器" w:date="2023-04-26T11:14:43Z">
        <w:r>
          <w:fldChar w:fldCharType="begin"/>
        </w:r>
        <w:r>
          <w:instrText>HYPERLINK \l "_Toc103589450"</w:instrText>
        </w:r>
        <w:r>
          <w:fldChar w:fldCharType="separate"/>
        </w:r>
        <w:r>
          <w:t xml:space="preserve">4</w:t>
        </w:r>
        <w:r>
          <w:t xml:space="preserve">  </w:t>
        </w:r>
        <w:r w:rsidR="00EC3DF4" w:rsidRPr="005E18EB">
          <w:rPr>
            <w:rPrChange w:author="格式修订器" w:date="2023-04-26T11:14:45Z">
              <w:rPr>
                <w:sz w:val="36"/>
                <w:szCs w:val="44"/>
                <w:rFonts w:ascii="Times New Roman" w:eastAsia="黑体" w:hAnsi="Times New Roman" w:cs="Times New Roman"/>
                <w:b/>
                <w:bCs/>
              </w:rPr>
            </w:rPrChange>
          </w:rPr>
          <w:t>研究假设与研究设计</w:t>
        </w:r>
        <w:r>
          <w:fldChar w:fldCharType="end"/>
        </w:r>
        <w:r>
          <w:rPr>
            <w:noProof/>
            <w:webHidden/>
          </w:rPr>
          <w:tab/>
        </w:r>
        <w:r>
          <w:rPr>
            <w:noProof/>
            <w:webHidden/>
          </w:rPr>
          <w:fldChar w:fldCharType="begin"/>
        </w:r>
        <w:r>
          <w:rPr>
            <w:noProof/>
            <w:webHidden/>
          </w:rPr>
          <w:instrText> PAGEREF _Toc103589450 \h </w:instrText>
        </w:r>
        <w:r>
          <w:rPr>
            <w:noProof/>
            <w:webHidden/>
          </w:rPr>
          <w:fldChar w:fldCharType="separate"/>
        </w:r>
        <w:r>
          <w:rPr>
            <w:noProof/>
            <w:webHidden/>
          </w:rPr>
          <w:t>24</w:t>
        </w:r>
        <w:r>
          <w:rPr>
            <w:noProof/>
            <w:webHidden/>
          </w:rPr>
          <w:fldChar w:fldCharType="end"/>
        </w:r>
      </w:ins>
    </w:p>
    <w:p w14:paraId="216B713E" w14:textId="28AEAE9A" w:rsidR="00EC3DF4" w:rsidRPr="005E18EB" w:rsidRDefault="00C16EC8" w:rsidP="00A3287D">
      <w:pPr>
        <w:pStyle w:val="TOC2"/>
        <w:rPr>
          <w:ins w:id="987958" w:author="目录修订器" w:date="2023-04-26T11:14:49Z"/>
        </w:rPr>
        <w:topLinePunct/>
      </w:pPr>
      <w:ins w:id="987959" w:author="目录修订器" w:date="2023-04-26T11:14:43Z">
        <w:r>
          <w:fldChar w:fldCharType="begin"/>
        </w:r>
        <w:r>
          <w:instrText>HYPERLINK \l "_Toc103589451"</w:instrText>
        </w:r>
        <w:r>
          <w:fldChar w:fldCharType="separate"/>
        </w:r>
        <w:r>
          <w:t xml:space="preserve">4.1</w:t>
        </w:r>
        <w:r w:rsidR="00CD0C27" w:rsidRPr="005E18EB">
          <w:rPr>
            <w:rPrChange w:author="格式修订器" w:date="2023-04-26T11:14:45Z">
              <w:rPr>
                <w:rFonts w:asciiTheme="majorHAnsi" w:hAnsiTheme="majorHAnsi" w:cstheme="majorBidi"/>
                <w:b/>
                <w:bCs/>
                <w:sz w:val="32"/>
                <w:szCs w:val="32"/>
              </w:rPr>
            </w:rPrChange>
          </w:rPr>
          <w:t>研究假设</w:t>
        </w:r>
        <w:r>
          <w:fldChar w:fldCharType="end"/>
        </w:r>
        <w:r>
          <w:rPr>
            <w:noProof/>
            <w:webHidden/>
          </w:rPr>
          <w:tab/>
        </w:r>
        <w:r>
          <w:rPr>
            <w:noProof/>
            <w:webHidden/>
          </w:rPr>
          <w:fldChar w:fldCharType="begin"/>
        </w:r>
        <w:r>
          <w:rPr>
            <w:noProof/>
            <w:webHidden/>
          </w:rPr>
          <w:instrText> PAGEREF _Toc103589451 \h </w:instrText>
        </w:r>
        <w:r>
          <w:rPr>
            <w:noProof/>
            <w:webHidden/>
          </w:rPr>
          <w:fldChar w:fldCharType="separate"/>
        </w:r>
        <w:r>
          <w:rPr>
            <w:noProof/>
            <w:webHidden/>
          </w:rPr>
          <w:t>24</w:t>
        </w:r>
        <w:r>
          <w:rPr>
            <w:noProof/>
            <w:webHidden/>
          </w:rPr>
          <w:fldChar w:fldCharType="end"/>
        </w:r>
      </w:ins>
    </w:p>
    <w:p w14:paraId="31E41A5C" w14:textId="029BAEE2" w:rsidR="00EC3DF4" w:rsidRPr="005E18EB" w:rsidRDefault="00C16EC8" w:rsidP="00EC3DF4">
      <w:pPr>
        <w:pStyle w:val="TOC3"/>
        <w:rPr>
          <w:ins w:id="987960" w:author="目录修订器" w:date="2023-04-26T11:14:49Z"/>
        </w:rPr>
        <w:topLinePunct/>
      </w:pPr>
      <w:ins w:id="987961" w:author="目录修订器" w:date="2023-04-26T11:14:43Z">
        <w:r>
          <w:fldChar w:fldCharType="begin"/>
        </w:r>
        <w:r>
          <w:instrText>HYPERLINK \l "_Toc686987722"</w:instrText>
        </w:r>
        <w:r>
          <w:fldChar w:fldCharType="separate"/>
        </w:r>
        <w:r>
          <w:t xml:space="preserve">4.1.1</w:t>
        </w:r>
        <w:r w:rsidR="00CD0C27" w:rsidRPr="005E18EB">
          <w:rPr>
            <w:rPrChange w:author="格式修订器" w:date="2023-04-26T11:14:45Z">
              <w:rPr>
                <w:szCs w:val="21"/>
                <w:rFonts w:eastAsia="黑体" w:ascii="Times New Roman" w:hAnsi="Times New Roman" w:cs="Times New Roman"/>
                <w:b/>
                <w:sz w:val="24"/>
              </w:rPr>
            </w:rPrChange>
          </w:rPr>
          <w:t>商业银行盈利水平与利率市场化发展的关系</w:t>
        </w:r>
        <w:r>
          <w:fldChar w:fldCharType="end"/>
        </w:r>
        <w:r>
          <w:rPr>
            <w:noProof/>
            <w:webHidden/>
          </w:rPr>
          <w:tab/>
        </w:r>
        <w:r>
          <w:rPr>
            <w:noProof/>
            <w:webHidden/>
          </w:rPr>
          <w:fldChar w:fldCharType="begin"/>
        </w:r>
        <w:r>
          <w:rPr>
            <w:noProof/>
            <w:webHidden/>
          </w:rPr>
          <w:instrText> PAGEREF _Toc686987722 \h </w:instrText>
        </w:r>
        <w:r>
          <w:rPr>
            <w:noProof/>
            <w:webHidden/>
          </w:rPr>
          <w:fldChar w:fldCharType="separate"/>
        </w:r>
        <w:r>
          <w:rPr>
            <w:noProof/>
            <w:webHidden/>
          </w:rPr>
          <w:t>24</w:t>
        </w:r>
        <w:r>
          <w:rPr>
            <w:noProof/>
            <w:webHidden/>
          </w:rPr>
          <w:fldChar w:fldCharType="end"/>
        </w:r>
      </w:ins>
    </w:p>
    <w:p w14:paraId="1AA5FAE9" w14:textId="2F9C0917" w:rsidR="00DB3307" w:rsidRPr="005E18EB" w:rsidRDefault="00C16EC8" w:rsidP="00DB3307">
      <w:pPr>
        <w:pStyle w:val="TOC3"/>
        <w:rPr>
          <w:ins w:id="987962" w:author="目录修订器" w:date="2023-04-26T11:14:49Z"/>
        </w:rPr>
        <w:topLinePunct/>
      </w:pPr>
      <w:ins w:id="987963" w:author="目录修订器" w:date="2023-04-26T11:14:43Z">
        <w:r>
          <w:fldChar w:fldCharType="begin"/>
        </w:r>
        <w:r>
          <w:instrText>HYPERLINK \l "_Toc686987723"</w:instrText>
        </w:r>
        <w:r>
          <w:fldChar w:fldCharType="separate"/>
        </w:r>
        <w:r>
          <w:t xml:space="preserve">4.1.2</w:t>
        </w:r>
        <w:r w:rsidR="00DB3307" w:rsidRPr="005E18EB">
          <w:rPr>
            <w:rPrChange w:author="格式修订器" w:date="2023-04-26T11:14:45Z">
              <w:rPr>
                <w:szCs w:val="21"/>
                <w:rFonts w:eastAsia="黑体" w:ascii="Times New Roman" w:hAnsi="Times New Roman" w:cs="Times New Roman"/>
                <w:b/>
                <w:sz w:val="24"/>
              </w:rPr>
            </w:rPrChange>
          </w:rPr>
          <w:t>商业银行盈利水平与互联网金融发展的关系</w:t>
        </w:r>
        <w:r>
          <w:fldChar w:fldCharType="end"/>
        </w:r>
        <w:r>
          <w:rPr>
            <w:noProof/>
            <w:webHidden/>
          </w:rPr>
          <w:tab/>
        </w:r>
        <w:r>
          <w:rPr>
            <w:noProof/>
            <w:webHidden/>
          </w:rPr>
          <w:fldChar w:fldCharType="begin"/>
        </w:r>
        <w:r>
          <w:rPr>
            <w:noProof/>
            <w:webHidden/>
          </w:rPr>
          <w:instrText> PAGEREF _Toc686987723 \h </w:instrText>
        </w:r>
        <w:r>
          <w:rPr>
            <w:noProof/>
            <w:webHidden/>
          </w:rPr>
          <w:fldChar w:fldCharType="separate"/>
        </w:r>
        <w:r>
          <w:rPr>
            <w:noProof/>
            <w:webHidden/>
          </w:rPr>
          <w:t>24</w:t>
        </w:r>
        <w:r>
          <w:rPr>
            <w:noProof/>
            <w:webHidden/>
          </w:rPr>
          <w:fldChar w:fldCharType="end"/>
        </w:r>
      </w:ins>
    </w:p>
    <w:p w14:paraId="2443A3BF" w14:textId="354D4CB2" w:rsidR="00791AA0" w:rsidRPr="005E18EB" w:rsidRDefault="00791AA0" w:rsidP="00791AA0">
      <w:pPr>
        <w:pStyle w:val="TOC3"/>
        <w:rPr>
          <w:ins w:id="987964" w:author="目录修订器" w:date="2023-04-26T11:14:49Z"/>
        </w:rPr>
        <w:topLinePunct/>
      </w:pPr>
      <w:ins w:id="987965" w:author="目录修订器" w:date="2023-04-26T11:14:43Z">
        <w:r>
          <w:fldChar w:fldCharType="begin"/>
        </w:r>
        <w:r>
          <w:instrText>HYPERLINK \l "_Toc686987724"</w:instrText>
        </w:r>
        <w:r>
          <w:fldChar w:fldCharType="separate"/>
        </w:r>
        <w:r>
          <w:t xml:space="preserve">4.1.3</w:t>
        </w:r>
        <w:r w:rsidR="001F0F14" w:rsidRPr="005E18EB">
          <w:rPr>
            <w:rPrChange w:author="格式修订器" w:date="2023-04-26T11:14:45Z">
              <w:rPr>
                <w:szCs w:val="21"/>
                <w:rFonts w:eastAsia="黑体" w:ascii="Times New Roman" w:hAnsi="Times New Roman" w:cs="Times New Roman"/>
                <w:b/>
                <w:sz w:val="24"/>
              </w:rPr>
            </w:rPrChange>
          </w:rPr>
          <w:t>利率市场化</w:t>
        </w:r>
        <w:r w:rsidR="00497D16">
          <w:rPr>
            <w:rPrChange w:author="格式修订器" w:date="2023-04-26T11:14:45Z">
              <w:rPr>
                <w:szCs w:val="21"/>
                <w:rFonts w:eastAsia="黑体" w:hint="eastAsia" w:ascii="Times New Roman" w:hAnsi="Times New Roman" w:cs="Times New Roman"/>
                <w:b/>
                <w:sz w:val="24"/>
              </w:rPr>
            </w:rPrChange>
          </w:rPr>
          <w:t>对银行盈利能力产生的中介作用</w:t>
        </w:r>
        <w:r>
          <w:fldChar w:fldCharType="end"/>
        </w:r>
        <w:r>
          <w:rPr>
            <w:noProof/>
            <w:webHidden/>
          </w:rPr>
          <w:tab/>
        </w:r>
        <w:r>
          <w:rPr>
            <w:noProof/>
            <w:webHidden/>
          </w:rPr>
          <w:fldChar w:fldCharType="begin"/>
        </w:r>
        <w:r>
          <w:rPr>
            <w:noProof/>
            <w:webHidden/>
          </w:rPr>
          <w:instrText> PAGEREF _Toc686987724 \h </w:instrText>
        </w:r>
        <w:r>
          <w:rPr>
            <w:noProof/>
            <w:webHidden/>
          </w:rPr>
          <w:fldChar w:fldCharType="separate"/>
        </w:r>
        <w:r>
          <w:rPr>
            <w:noProof/>
            <w:webHidden/>
          </w:rPr>
          <w:t>25</w:t>
        </w:r>
        <w:r>
          <w:rPr>
            <w:noProof/>
            <w:webHidden/>
          </w:rPr>
          <w:fldChar w:fldCharType="end"/>
        </w:r>
      </w:ins>
    </w:p>
    <w:p w14:paraId="34BFA510" w14:textId="43865E0C" w:rsidR="00DB3307" w:rsidRPr="005E18EB" w:rsidRDefault="00C16EC8" w:rsidP="00A3287D">
      <w:pPr>
        <w:pStyle w:val="TOC2"/>
        <w:rPr>
          <w:ins w:id="987966" w:author="目录修订器" w:date="2023-04-26T11:14:49Z"/>
        </w:rPr>
        <w:topLinePunct/>
      </w:pPr>
      <w:ins w:id="987967" w:author="目录修订器" w:date="2023-04-26T11:14:43Z">
        <w:r>
          <w:fldChar w:fldCharType="begin"/>
        </w:r>
        <w:r>
          <w:instrText>HYPERLINK \l "_Toc103589452"</w:instrText>
        </w:r>
        <w:r>
          <w:fldChar w:fldCharType="separate"/>
        </w:r>
        <w:r>
          <w:t xml:space="preserve">4.2</w:t>
        </w:r>
        <w:r w:rsidR="00DB3307" w:rsidRPr="005E18EB">
          <w:rPr>
            <w:rPrChange w:author="格式修订器" w:date="2023-04-26T11:14:45Z">
              <w:rPr>
                <w:rFonts w:asciiTheme="majorHAnsi" w:hAnsiTheme="majorHAnsi" w:cstheme="majorBidi"/>
                <w:b/>
                <w:bCs/>
                <w:sz w:val="32"/>
                <w:szCs w:val="32"/>
              </w:rPr>
            </w:rPrChange>
          </w:rPr>
          <w:t>研究设计</w:t>
        </w:r>
        <w:r>
          <w:fldChar w:fldCharType="end"/>
        </w:r>
        <w:r>
          <w:rPr>
            <w:noProof/>
            <w:webHidden/>
          </w:rPr>
          <w:tab/>
        </w:r>
        <w:r>
          <w:rPr>
            <w:noProof/>
            <w:webHidden/>
          </w:rPr>
          <w:fldChar w:fldCharType="begin"/>
        </w:r>
        <w:r>
          <w:rPr>
            <w:noProof/>
            <w:webHidden/>
          </w:rPr>
          <w:instrText> PAGEREF _Toc103589452 \h </w:instrText>
        </w:r>
        <w:r>
          <w:rPr>
            <w:noProof/>
            <w:webHidden/>
          </w:rPr>
          <w:fldChar w:fldCharType="separate"/>
        </w:r>
        <w:r>
          <w:rPr>
            <w:noProof/>
            <w:webHidden/>
          </w:rPr>
          <w:t>25</w:t>
        </w:r>
        <w:r>
          <w:rPr>
            <w:noProof/>
            <w:webHidden/>
          </w:rPr>
          <w:fldChar w:fldCharType="end"/>
        </w:r>
      </w:ins>
    </w:p>
    <w:p w14:paraId="372C172D" w14:textId="78017A66" w:rsidR="00DB3307" w:rsidRPr="005E18EB" w:rsidRDefault="00C16EC8" w:rsidP="00DB3307">
      <w:pPr>
        <w:pStyle w:val="TOC3"/>
        <w:rPr>
          <w:ins w:id="987968" w:author="目录修订器" w:date="2023-04-26T11:14:49Z"/>
        </w:rPr>
        <w:topLinePunct/>
      </w:pPr>
      <w:ins w:id="987969" w:author="目录修订器" w:date="2023-04-26T11:14:43Z">
        <w:r>
          <w:fldChar w:fldCharType="begin"/>
        </w:r>
        <w:r>
          <w:instrText>HYPERLINK \l "_Toc686987726"</w:instrText>
        </w:r>
        <w:r>
          <w:fldChar w:fldCharType="separate"/>
        </w:r>
        <w:r>
          <w:t xml:space="preserve">4.2.1</w:t>
        </w:r>
        <w:r w:rsidR="00B35A2E" w:rsidRPr="005E18EB">
          <w:rPr>
            <w:rPrChange w:author="格式修订器" w:date="2023-04-26T11:14:45Z">
              <w:rPr>
                <w:szCs w:val="21"/>
                <w:rFonts w:eastAsia="黑体" w:ascii="Times New Roman" w:hAnsi="Times New Roman" w:cs="Times New Roman"/>
                <w:b/>
                <w:sz w:val="24"/>
              </w:rPr>
            </w:rPrChange>
          </w:rPr>
          <w:t>变量选取</w:t>
        </w:r>
        <w:r>
          <w:fldChar w:fldCharType="end"/>
        </w:r>
        <w:r>
          <w:rPr>
            <w:noProof/>
            <w:webHidden/>
          </w:rPr>
          <w:tab/>
        </w:r>
        <w:r>
          <w:rPr>
            <w:noProof/>
            <w:webHidden/>
          </w:rPr>
          <w:fldChar w:fldCharType="begin"/>
        </w:r>
        <w:r>
          <w:rPr>
            <w:noProof/>
            <w:webHidden/>
          </w:rPr>
          <w:instrText> PAGEREF _Toc686987726 \h </w:instrText>
        </w:r>
        <w:r>
          <w:rPr>
            <w:noProof/>
            <w:webHidden/>
          </w:rPr>
          <w:fldChar w:fldCharType="separate"/>
        </w:r>
        <w:r>
          <w:rPr>
            <w:noProof/>
            <w:webHidden/>
          </w:rPr>
          <w:t>25</w:t>
        </w:r>
        <w:r>
          <w:rPr>
            <w:noProof/>
            <w:webHidden/>
          </w:rPr>
          <w:fldChar w:fldCharType="end"/>
        </w:r>
      </w:ins>
    </w:p>
    <w:p w14:paraId="36F589D7" w14:textId="5545AB35" w:rsidR="00FC2913" w:rsidRPr="005E18EB" w:rsidRDefault="00BB59D1" w:rsidP="00FC2913">
      <w:pPr>
        <w:pStyle w:val="TOC3"/>
        <w:rPr>
          <w:ins w:id="987970" w:author="目录修订器" w:date="2023-04-26T11:14:49Z"/>
        </w:rPr>
        <w:topLinePunct/>
      </w:pPr>
      <w:ins w:id="987971" w:author="目录修订器" w:date="2023-04-26T11:14:43Z">
        <w:r>
          <w:fldChar w:fldCharType="begin"/>
        </w:r>
        <w:r>
          <w:instrText>HYPERLINK \l "_Toc686987727"</w:instrText>
        </w:r>
        <w:r>
          <w:fldChar w:fldCharType="separate"/>
        </w:r>
        <w:r>
          <w:t xml:space="preserve">4.2.2</w:t>
        </w:r>
        <w:r w:rsidR="00FC2913" w:rsidRPr="005E18EB">
          <w:rPr>
            <w:rPrChange w:author="格式修订器" w:date="2023-04-26T11:14:45Z">
              <w:rPr>
                <w:szCs w:val="21"/>
                <w:rFonts w:eastAsia="黑体" w:ascii="Times New Roman" w:hAnsi="Times New Roman" w:cs="Times New Roman"/>
                <w:b/>
                <w:sz w:val="24"/>
              </w:rPr>
            </w:rPrChange>
          </w:rPr>
          <w:t>模型构建</w:t>
        </w:r>
        <w:r>
          <w:fldChar w:fldCharType="end"/>
        </w:r>
        <w:r>
          <w:rPr>
            <w:noProof/>
            <w:webHidden/>
          </w:rPr>
          <w:tab/>
        </w:r>
        <w:r>
          <w:rPr>
            <w:noProof/>
            <w:webHidden/>
          </w:rPr>
          <w:fldChar w:fldCharType="begin"/>
        </w:r>
        <w:r>
          <w:rPr>
            <w:noProof/>
            <w:webHidden/>
          </w:rPr>
          <w:instrText> PAGEREF _Toc686987727 \h </w:instrText>
        </w:r>
        <w:r>
          <w:rPr>
            <w:noProof/>
            <w:webHidden/>
          </w:rPr>
          <w:fldChar w:fldCharType="separate"/>
        </w:r>
        <w:r>
          <w:rPr>
            <w:noProof/>
            <w:webHidden/>
          </w:rPr>
          <w:t>26</w:t>
        </w:r>
        <w:r>
          <w:rPr>
            <w:noProof/>
            <w:webHidden/>
          </w:rPr>
          <w:fldChar w:fldCharType="end"/>
        </w:r>
      </w:ins>
    </w:p>
    <w:p w14:paraId="477EAC65" w14:textId="36EB786A" w:rsidR="006A5873" w:rsidRPr="005E18EB" w:rsidRDefault="00BB59D1" w:rsidP="006A5873">
      <w:pPr>
        <w:pStyle w:val="TOC3"/>
        <w:rPr>
          <w:ins w:id="987972" w:author="目录修订器" w:date="2023-04-26T11:14:49Z"/>
        </w:rPr>
        <w:topLinePunct/>
      </w:pPr>
      <w:ins w:id="987973" w:author="目录修订器" w:date="2023-04-26T11:14:43Z">
        <w:r>
          <w:fldChar w:fldCharType="begin"/>
        </w:r>
        <w:r>
          <w:instrText>HYPERLINK \l "_Toc686987728"</w:instrText>
        </w:r>
        <w:r>
          <w:fldChar w:fldCharType="separate"/>
        </w:r>
        <w:r>
          <w:t xml:space="preserve">4.2.3</w:t>
        </w:r>
        <w:r w:rsidR="006A5873" w:rsidRPr="005E18EB">
          <w:rPr>
            <w:rPrChange w:author="格式修订器" w:date="2023-04-26T11:14:45Z">
              <w:rPr>
                <w:szCs w:val="21"/>
                <w:rFonts w:ascii="Times New Roman" w:eastAsia="宋体" w:hAnsi="Times New Roman" w:cs="Times New Roman"/>
                <w:b/>
                <w:sz w:val="24"/>
              </w:rPr>
            </w:rPrChange>
          </w:rPr>
          <w:t xml:space="preserve"> </w:t>
        </w:r>
        <w:r w:rsidR="00995009" w:rsidRPr="005E18EB">
          <w:rPr>
            <w:rPrChange w:author="格式修订器" w:date="2023-04-26T11:14:45Z">
              <w:rPr>
                <w:szCs w:val="21"/>
                <w:rFonts w:eastAsia="黑体" w:ascii="Times New Roman" w:hAnsi="Times New Roman" w:cs="Times New Roman"/>
                <w:b/>
                <w:sz w:val="24"/>
              </w:rPr>
            </w:rPrChange>
          </w:rPr>
          <w:t>回归</w:t>
        </w:r>
        <w:r w:rsidR="00A34CA7" w:rsidRPr="005E18EB">
          <w:rPr>
            <w:rPrChange w:author="格式修订器" w:date="2023-04-26T11:14:45Z">
              <w:rPr>
                <w:szCs w:val="21"/>
                <w:rFonts w:eastAsia="黑体" w:ascii="Times New Roman" w:hAnsi="Times New Roman" w:cs="Times New Roman"/>
                <w:b/>
                <w:sz w:val="24"/>
              </w:rPr>
            </w:rPrChange>
          </w:rPr>
          <w:t>方法</w:t>
        </w:r>
        <w:r w:rsidR="00995009" w:rsidRPr="005E18EB">
          <w:rPr>
            <w:rPrChange w:author="格式修订器" w:date="2023-04-26T11:14:45Z">
              <w:rPr>
                <w:szCs w:val="21"/>
                <w:rFonts w:eastAsia="黑体" w:ascii="Times New Roman" w:hAnsi="Times New Roman" w:cs="Times New Roman"/>
                <w:b/>
                <w:sz w:val="24"/>
              </w:rPr>
            </w:rPrChange>
          </w:rPr>
          <w:t>的选取</w:t>
        </w:r>
        <w:r>
          <w:fldChar w:fldCharType="end"/>
        </w:r>
        <w:r>
          <w:rPr>
            <w:noProof/>
            <w:webHidden/>
          </w:rPr>
          <w:tab/>
        </w:r>
        <w:r>
          <w:rPr>
            <w:noProof/>
            <w:webHidden/>
          </w:rPr>
          <w:fldChar w:fldCharType="begin"/>
        </w:r>
        <w:r>
          <w:rPr>
            <w:noProof/>
            <w:webHidden/>
          </w:rPr>
          <w:instrText> PAGEREF _Toc686987728 \h </w:instrText>
        </w:r>
        <w:r>
          <w:rPr>
            <w:noProof/>
            <w:webHidden/>
          </w:rPr>
          <w:fldChar w:fldCharType="separate"/>
        </w:r>
        <w:r>
          <w:rPr>
            <w:noProof/>
            <w:webHidden/>
          </w:rPr>
          <w:t>27</w:t>
        </w:r>
        <w:r>
          <w:rPr>
            <w:noProof/>
            <w:webHidden/>
          </w:rPr>
          <w:fldChar w:fldCharType="end"/>
        </w:r>
      </w:ins>
    </w:p>
    <w:p w14:paraId="19D3B845" w14:textId="775C4ADD" w:rsidR="0054349C" w:rsidRPr="005E18EB" w:rsidRDefault="00EC3DF4" w:rsidP="00A3287D">
      <w:pPr>
        <w:pStyle w:val="TOC1"/>
        <w:rPr>
          <w:ins w:id="987974" w:author="目录修订器" w:date="2023-04-26T11:14:49Z"/>
        </w:rPr>
        <w:topLinePunct/>
      </w:pPr>
      <w:ins w:id="987975" w:author="目录修订器" w:date="2023-04-26T11:14:43Z">
        <w:r>
          <w:fldChar w:fldCharType="begin"/>
        </w:r>
        <w:r>
          <w:instrText>HYPERLINK \l "_Toc103589453"</w:instrText>
        </w:r>
        <w:r>
          <w:fldChar w:fldCharType="separate"/>
        </w:r>
        <w:r>
          <w:t xml:space="preserve">5</w:t>
        </w:r>
        <w:r>
          <w:t xml:space="preserve">  </w:t>
        </w:r>
        <w:r w:rsidR="0054349C" w:rsidRPr="005E18EB">
          <w:rPr>
            <w:rPrChange w:author="格式修订器" w:date="2023-04-26T11:14:45Z">
              <w:rPr>
                <w:sz w:val="36"/>
                <w:szCs w:val="44"/>
                <w:rFonts w:ascii="Times New Roman" w:eastAsia="黑体" w:hAnsi="Times New Roman" w:cs="Times New Roman"/>
                <w:b/>
                <w:bCs/>
              </w:rPr>
            </w:rPrChange>
          </w:rPr>
          <w:t>实证分析</w:t>
        </w:r>
        <w:r>
          <w:fldChar w:fldCharType="end"/>
        </w:r>
        <w:r>
          <w:rPr>
            <w:noProof/>
            <w:webHidden/>
          </w:rPr>
          <w:tab/>
        </w:r>
        <w:r>
          <w:rPr>
            <w:noProof/>
            <w:webHidden/>
          </w:rPr>
          <w:fldChar w:fldCharType="begin"/>
        </w:r>
        <w:r>
          <w:rPr>
            <w:noProof/>
            <w:webHidden/>
          </w:rPr>
          <w:instrText> PAGEREF _Toc103589453 \h </w:instrText>
        </w:r>
        <w:r>
          <w:rPr>
            <w:noProof/>
            <w:webHidden/>
          </w:rPr>
          <w:fldChar w:fldCharType="separate"/>
        </w:r>
        <w:r>
          <w:rPr>
            <w:noProof/>
            <w:webHidden/>
          </w:rPr>
          <w:t>29</w:t>
        </w:r>
        <w:r>
          <w:rPr>
            <w:noProof/>
            <w:webHidden/>
          </w:rPr>
          <w:fldChar w:fldCharType="end"/>
        </w:r>
      </w:ins>
    </w:p>
    <w:p w14:paraId="6A50EEFA" w14:textId="62D43416" w:rsidR="0054349C" w:rsidRPr="005E18EB" w:rsidRDefault="00BB59D1" w:rsidP="00A3287D">
      <w:pPr>
        <w:pStyle w:val="TOC2"/>
        <w:rPr>
          <w:ins w:id="987976" w:author="目录修订器" w:date="2023-04-26T11:14:49Z"/>
        </w:rPr>
        <w:topLinePunct/>
      </w:pPr>
      <w:ins w:id="987977" w:author="目录修订器" w:date="2023-04-26T11:14:43Z">
        <w:r>
          <w:fldChar w:fldCharType="begin"/>
        </w:r>
        <w:r>
          <w:instrText>HYPERLINK \l "_Toc103589454"</w:instrText>
        </w:r>
        <w:r>
          <w:fldChar w:fldCharType="separate"/>
        </w:r>
        <w:r>
          <w:t xml:space="preserve">5.1</w:t>
        </w:r>
        <w:r w:rsidR="00F87843" w:rsidRPr="005E18EB">
          <w:rPr>
            <w:rPrChange w:author="格式修订器" w:date="2023-04-26T11:14:45Z">
              <w:rPr>
                <w:rFonts w:asciiTheme="majorHAnsi" w:hAnsiTheme="majorHAnsi" w:cstheme="majorBidi"/>
                <w:b/>
                <w:bCs/>
                <w:sz w:val="32"/>
                <w:szCs w:val="32"/>
              </w:rPr>
            </w:rPrChange>
          </w:rPr>
          <w:t>描述性统计分析</w:t>
        </w:r>
        <w:r>
          <w:fldChar w:fldCharType="end"/>
        </w:r>
        <w:r>
          <w:rPr>
            <w:noProof/>
            <w:webHidden/>
          </w:rPr>
          <w:tab/>
        </w:r>
        <w:r>
          <w:rPr>
            <w:noProof/>
            <w:webHidden/>
          </w:rPr>
          <w:fldChar w:fldCharType="begin"/>
        </w:r>
        <w:r>
          <w:rPr>
            <w:noProof/>
            <w:webHidden/>
          </w:rPr>
          <w:instrText> PAGEREF _Toc103589454 \h </w:instrText>
        </w:r>
        <w:r>
          <w:rPr>
            <w:noProof/>
            <w:webHidden/>
          </w:rPr>
          <w:fldChar w:fldCharType="separate"/>
        </w:r>
        <w:r>
          <w:rPr>
            <w:noProof/>
            <w:webHidden/>
          </w:rPr>
          <w:t>29</w:t>
        </w:r>
        <w:r>
          <w:rPr>
            <w:noProof/>
            <w:webHidden/>
          </w:rPr>
          <w:fldChar w:fldCharType="end"/>
        </w:r>
      </w:ins>
    </w:p>
    <w:p w14:paraId="28623DE8" w14:textId="01A1206E" w:rsidR="002A04AD" w:rsidRPr="005E18EB" w:rsidRDefault="00BB59D1" w:rsidP="00A3287D">
      <w:pPr>
        <w:pStyle w:val="TOC2"/>
        <w:rPr>
          <w:ins w:id="987978" w:author="目录修订器" w:date="2023-04-26T11:14:49Z"/>
        </w:rPr>
        <w:topLinePunct/>
      </w:pPr>
      <w:ins w:id="987979" w:author="目录修订器" w:date="2023-04-26T11:14:43Z">
        <w:r>
          <w:fldChar w:fldCharType="begin"/>
        </w:r>
        <w:r>
          <w:instrText>HYPERLINK \l "_Toc103589456"</w:instrText>
        </w:r>
        <w:r>
          <w:fldChar w:fldCharType="separate"/>
        </w:r>
        <w:r>
          <w:t xml:space="preserve">5.2</w:t>
        </w:r>
        <w:r w:rsidR="002A04AD" w:rsidRPr="005E18EB">
          <w:rPr>
            <w:rPrChange w:author="格式修订器" w:date="2023-04-26T11:14:45Z">
              <w:rPr>
                <w:rFonts w:asciiTheme="majorHAnsi" w:hAnsiTheme="majorHAnsi" w:cstheme="majorBidi"/>
                <w:b/>
                <w:bCs/>
                <w:sz w:val="32"/>
                <w:szCs w:val="32"/>
              </w:rPr>
            </w:rPrChange>
          </w:rPr>
          <w:t xml:space="preserve"> </w:t>
        </w:r>
        <w:r w:rsidR="002A04AD" w:rsidRPr="005E18EB">
          <w:rPr>
            <w:rPrChange w:author="格式修订器" w:date="2023-04-26T11:14:45Z">
              <w:rPr>
                <w:rFonts w:asciiTheme="majorHAnsi" w:hAnsiTheme="majorHAnsi" w:cstheme="majorBidi"/>
                <w:b/>
                <w:bCs/>
                <w:sz w:val="32"/>
                <w:szCs w:val="32"/>
              </w:rPr>
            </w:rPrChange>
          </w:rPr>
          <w:t>回归</w:t>
        </w:r>
        <w:r w:rsidR="006C4D13" w:rsidRPr="005E18EB">
          <w:rPr>
            <w:rPrChange w:author="格式修订器" w:date="2023-04-26T11:14:45Z">
              <w:rPr>
                <w:rFonts w:asciiTheme="majorHAnsi" w:hAnsiTheme="majorHAnsi" w:cstheme="majorBidi"/>
                <w:b/>
                <w:bCs/>
                <w:sz w:val="32"/>
                <w:szCs w:val="32"/>
              </w:rPr>
            </w:rPrChange>
          </w:rPr>
          <w:t>结果</w:t>
        </w:r>
        <w:r w:rsidR="00A3287D" w:rsidRPr="005E18EB">
          <w:rPr>
            <w:rPrChange w:author="格式修订器" w:date="2023-04-26T11:14:45Z">
              <w:rPr>
                <w:rFonts w:asciiTheme="majorHAnsi" w:hAnsiTheme="majorHAnsi" w:cstheme="majorBidi"/>
                <w:b/>
                <w:bCs/>
                <w:sz w:val="32"/>
                <w:szCs w:val="32"/>
              </w:rPr>
            </w:rPrChange>
          </w:rPr>
          <w:t>及分析</w:t>
        </w:r>
        <w:r>
          <w:fldChar w:fldCharType="end"/>
        </w:r>
        <w:r>
          <w:rPr>
            <w:noProof/>
            <w:webHidden/>
          </w:rPr>
          <w:tab/>
        </w:r>
        <w:r>
          <w:rPr>
            <w:noProof/>
            <w:webHidden/>
          </w:rPr>
          <w:fldChar w:fldCharType="begin"/>
        </w:r>
        <w:r>
          <w:rPr>
            <w:noProof/>
            <w:webHidden/>
          </w:rPr>
          <w:instrText> PAGEREF _Toc103589456 \h </w:instrText>
        </w:r>
        <w:r>
          <w:rPr>
            <w:noProof/>
            <w:webHidden/>
          </w:rPr>
          <w:fldChar w:fldCharType="separate"/>
        </w:r>
        <w:r>
          <w:rPr>
            <w:noProof/>
            <w:webHidden/>
          </w:rPr>
          <w:t>30</w:t>
        </w:r>
        <w:r>
          <w:rPr>
            <w:noProof/>
            <w:webHidden/>
          </w:rPr>
          <w:fldChar w:fldCharType="end"/>
        </w:r>
      </w:ins>
    </w:p>
    <w:p w14:paraId="0687F9A7" w14:textId="05BAEEA5" w:rsidR="006642F3" w:rsidRPr="005E18EB" w:rsidRDefault="00BB59D1" w:rsidP="00A3287D">
      <w:pPr>
        <w:pStyle w:val="TOC2"/>
        <w:rPr>
          <w:ins w:id="987980" w:author="目录修订器" w:date="2023-04-26T11:14:49Z"/>
        </w:rPr>
        <w:topLinePunct/>
      </w:pPr>
      <w:ins w:id="987981" w:author="目录修订器" w:date="2023-04-26T11:14:43Z">
        <w:r>
          <w:fldChar w:fldCharType="begin"/>
        </w:r>
        <w:r>
          <w:instrText>HYPERLINK \l "_Toc103589457"</w:instrText>
        </w:r>
        <w:r>
          <w:fldChar w:fldCharType="separate"/>
        </w:r>
        <w:r w:rsidRPr="005E18EB">
          <w:rPr>
            <w:rPrChange w:author="格式修订器" w:date="2023-04-26T11:14:45Z">
              <w:rPr>
                <w:rFonts w:asciiTheme="majorHAnsi" w:hAnsiTheme="majorHAnsi" w:cstheme="majorBidi"/>
                <w:b/>
                <w:bCs/>
                <w:sz w:val="32"/>
                <w:szCs w:val="32"/>
              </w:rPr>
            </w:rPrChange>
          </w:rPr>
          <w:t>5</w:t>
        </w:r>
        <w:r>
          <w:rPr/>
          <w:t>.</w:t>
        </w:r>
        <w:r w:rsidR="00076289" w:rsidRPr="005E18EB">
          <w:rPr>
            <w:rPrChange w:author="格式修订器" w:date="2023-04-26T11:14:45Z">
              <w:rPr>
                <w:rFonts w:asciiTheme="majorHAnsi" w:hAnsiTheme="majorHAnsi" w:cstheme="majorBidi"/>
                <w:b/>
                <w:bCs/>
                <w:sz w:val="32"/>
                <w:szCs w:val="32"/>
              </w:rPr>
            </w:rPrChange>
          </w:rPr>
          <w:t>3</w:t>
        </w:r>
        <w:r w:rsidR="006642F3" w:rsidRPr="005E18EB">
          <w:rPr>
            <w:rPrChange w:author="格式修订器" w:date="2023-04-26T11:14:45Z">
              <w:rPr>
                <w:rFonts w:asciiTheme="majorHAnsi" w:hAnsiTheme="majorHAnsi" w:cstheme="majorBidi"/>
                <w:b/>
                <w:bCs/>
                <w:sz w:val="32"/>
                <w:szCs w:val="32"/>
              </w:rPr>
            </w:rPrChange>
          </w:rPr>
          <w:t xml:space="preserve"> </w:t>
        </w:r>
        <w:r w:rsidR="00D9059A" w:rsidRPr="005E18EB">
          <w:rPr>
            <w:rPrChange w:author="格式修订器" w:date="2023-04-26T11:14:45Z">
              <w:rPr>
                <w:rFonts w:asciiTheme="majorHAnsi" w:hAnsiTheme="majorHAnsi" w:cstheme="majorBidi"/>
                <w:b/>
                <w:bCs/>
                <w:sz w:val="32"/>
                <w:szCs w:val="32"/>
              </w:rPr>
            </w:rPrChange>
          </w:rPr>
          <w:t>稳健性检验</w:t>
        </w:r>
        <w:r>
          <w:fldChar w:fldCharType="end"/>
        </w:r>
        <w:r>
          <w:rPr>
            <w:noProof/>
            <w:webHidden/>
          </w:rPr>
          <w:tab/>
        </w:r>
        <w:r>
          <w:rPr>
            <w:noProof/>
            <w:webHidden/>
          </w:rPr>
          <w:fldChar w:fldCharType="begin"/>
        </w:r>
        <w:r>
          <w:rPr>
            <w:noProof/>
            <w:webHidden/>
          </w:rPr>
          <w:instrText> PAGEREF _Toc103589457 \h </w:instrText>
        </w:r>
        <w:r>
          <w:rPr>
            <w:noProof/>
            <w:webHidden/>
          </w:rPr>
          <w:fldChar w:fldCharType="separate"/>
        </w:r>
        <w:r>
          <w:rPr>
            <w:noProof/>
            <w:webHidden/>
          </w:rPr>
          <w:t>33</w:t>
        </w:r>
        <w:r>
          <w:rPr>
            <w:noProof/>
            <w:webHidden/>
          </w:rPr>
          <w:fldChar w:fldCharType="end"/>
        </w:r>
      </w:ins>
    </w:p>
    <w:p w14:paraId="24086753" w14:textId="4AE7E2B2" w:rsidR="009917CB" w:rsidRPr="005E18EB" w:rsidRDefault="0054349C" w:rsidP="00A3287D">
      <w:pPr>
        <w:pStyle w:val="TOC1"/>
        <w:rPr>
          <w:ins w:id="987982" w:author="目录修订器" w:date="2023-04-26T11:14:49Z"/>
        </w:rPr>
        <w:topLinePunct/>
      </w:pPr>
      <w:ins w:id="987983" w:author="目录修订器" w:date="2023-04-26T11:14:43Z">
        <w:r>
          <w:fldChar w:fldCharType="begin"/>
        </w:r>
        <w:r>
          <w:instrText>HYPERLINK \l "_Toc103589458"</w:instrText>
        </w:r>
        <w:r>
          <w:fldChar w:fldCharType="separate"/>
        </w:r>
        <w:r w:rsidR="00514D8B" w:rsidRPr="005E18EB">
          <w:rPr>
            <w:rPrChange w:author="格式修订器" w:date="2023-04-26T11:14:45Z">
              <w:rPr>
                <w:sz w:val="36"/>
                <w:szCs w:val="44"/>
                <w:rFonts w:ascii="Times New Roman" w:eastAsia="黑体" w:hAnsi="Times New Roman" w:cs="Times New Roman"/>
                <w:b/>
                <w:bCs/>
              </w:rPr>
            </w:rPrChange>
          </w:rPr>
          <w:t>结束语</w:t>
        </w:r>
        <w:r>
          <w:fldChar w:fldCharType="end"/>
        </w:r>
        <w:r>
          <w:rPr>
            <w:noProof/>
            <w:webHidden/>
          </w:rPr>
          <w:tab/>
        </w:r>
        <w:r>
          <w:rPr>
            <w:noProof/>
            <w:webHidden/>
          </w:rPr>
          <w:fldChar w:fldCharType="begin"/>
        </w:r>
        <w:r>
          <w:rPr>
            <w:noProof/>
            <w:webHidden/>
          </w:rPr>
          <w:instrText> PAGEREF _Toc103589458 \h </w:instrText>
        </w:r>
        <w:r>
          <w:rPr>
            <w:noProof/>
            <w:webHidden/>
          </w:rPr>
          <w:fldChar w:fldCharType="separate"/>
        </w:r>
        <w:r>
          <w:rPr>
            <w:noProof/>
            <w:webHidden/>
          </w:rPr>
          <w:t>36</w:t>
        </w:r>
        <w:r>
          <w:rPr>
            <w:noProof/>
            <w:webHidden/>
          </w:rPr>
          <w:fldChar w:fldCharType="end"/>
        </w:r>
      </w:ins>
    </w:p>
    <w:p w14:paraId="1CECDB3E" w14:textId="3C7127C9" w:rsidR="004912D7" w:rsidRPr="005E18EB" w:rsidRDefault="00C8048C" w:rsidP="00076289">
      <w:pPr>
        <w:pStyle w:val="TOC1"/>
        <w:rPr>
          <w:ins w:id="987984" w:author="目录修订器" w:date="2023-04-26T11:14:49Z"/>
        </w:rPr>
        <w:topLinePunct/>
      </w:pPr>
      <w:ins w:id="987985" w:author="目录修订器" w:date="2023-04-26T11:14:43Z">
        <w:r>
          <w:fldChar w:fldCharType="begin"/>
        </w:r>
        <w:r>
          <w:instrText>HYPERLINK \l "_Toc103589460"</w:instrText>
        </w:r>
        <w:r>
          <w:fldChar w:fldCharType="separate"/>
        </w:r>
        <w:r w:rsidR="004912D7" w:rsidRPr="005E18EB">
          <w:rPr>
            <w:rPrChange w:author="格式修订器" w:date="2023-04-26T11:14:45Z">
              <w:rPr>
                <w:sz w:val="36"/>
                <w:szCs w:val="44"/>
                <w:rFonts w:ascii="Times New Roman" w:eastAsia="黑体" w:hAnsi="Times New Roman" w:cs="Times New Roman"/>
                <w:b/>
                <w:bCs/>
              </w:rPr>
            </w:rPrChange>
          </w:rPr>
          <w:t>参考文献</w:t>
        </w:r>
        <w:r>
          <w:fldChar w:fldCharType="end"/>
        </w:r>
        <w:r>
          <w:rPr>
            <w:noProof/>
            <w:webHidden/>
          </w:rPr>
          <w:tab/>
        </w:r>
        <w:r>
          <w:rPr>
            <w:noProof/>
            <w:webHidden/>
          </w:rPr>
          <w:fldChar w:fldCharType="begin"/>
        </w:r>
        <w:r>
          <w:rPr>
            <w:noProof/>
            <w:webHidden/>
          </w:rPr>
          <w:instrText> PAGEREF _Toc103589460 \h </w:instrText>
        </w:r>
        <w:r>
          <w:rPr>
            <w:noProof/>
            <w:webHidden/>
          </w:rPr>
          <w:fldChar w:fldCharType="separate"/>
        </w:r>
        <w:r>
          <w:rPr>
            <w:noProof/>
            <w:webHidden/>
          </w:rPr>
          <w:t>39</w:t>
        </w:r>
        <w:r>
          <w:rPr>
            <w:noProof/>
            <w:webHidden/>
          </w:rPr>
          <w:fldChar w:fldCharType="end"/>
        </w:r>
      </w:ins>
    </w:p>
    <w:p w14:paraId="71EAE32C" w14:textId="4B330931" w:rsidR="007C64F0" w:rsidRDefault="003C2678" w:rsidP="003C2678">
      <w:pPr>
        <w:pStyle w:val="TOC1"/>
        <w:rPr>
          <w:ins w:id="987986" w:author="目录修订器" w:date="2023-04-26T11:14:49Z"/>
        </w:rPr>
        <w:topLinePunct/>
        <w:sectPr w:rsidR="000211C1">
          <w:footerReference w:type="first" r:id="rId54"/>
          <w:footerReference w:type="default" r:id="rId55"/>
          <w:footerReference w:type="even" r:id="rId56"/>
          <w:headerReference w:type="first" r:id="rId57"/>
          <w:headerReference w:type="default" r:id="rId58"/>
          <w:headerReference w:type="even" r:id="rId59"/>
          <w:pgSz w:w="11906" w:h="16838" w:code="9"/>
          <w:pgMar w:top="1418" w:right="1134" w:bottom="1134" w:left="1418" w:header="851" w:footer="907" w:gutter="0"/>
          <w:pgNumType w:fmt="upperRoman"/>
          <w:cols w:space="720"/>
          <w:titlePg/>
          <w:docGrid w:type="lines" w:linePitch="326"/>
        </w:sectPr>
      </w:pPr>
      <w:ins w:id="987987" w:author="目录修订器" w:date="2023-04-26T11:14:43Z">
        <w:r>
          <w:fldChar w:fldCharType="begin"/>
        </w:r>
        <w:r>
          <w:instrText>HYPERLINK \l "_Toc104408509"</w:instrText>
        </w:r>
        <w:r>
          <w:fldChar w:fldCharType="separate"/>
        </w:r>
        <w:r>
          <w:rPr>
            <w:rPrChange w:author="格式修订器" w:date="2023-04-26T11:14:45Z">
              <w:rPr>
                <w:sz w:val="36"/>
                <w:szCs w:val="44"/>
                <w:b/>
                <w:bCs/>
                <w:rFonts w:hint="eastAsia" w:ascii="Times New Roman" w:eastAsia="黑体" w:hAnsi="Times New Roman" w:cs="Times New Roman"/>
              </w:rPr>
            </w:rPrChange>
          </w:rPr>
          <w:t>附录</w:t>
        </w:r>
        <w:r w:rsidR="005A32FF">
          <w:rPr>
            <w:rPrChange w:author="格式修订器" w:date="2023-04-26T11:14:45Z">
              <w:rPr>
                <w:sz w:val="36"/>
                <w:szCs w:val="44"/>
                <w:rFonts w:ascii="Times New Roman" w:eastAsia="黑体" w:hAnsi="Times New Roman" w:cs="Times New Roman"/>
                <w:b/>
                <w:bCs/>
              </w:rPr>
            </w:rPrChange>
          </w:rPr>
          <w:t xml:space="preserve"> </w:t>
        </w:r>
        <w:r w:rsidR="005A32FF">
          <w:rPr>
            <w:rPrChange w:author="格式修订器" w:date="2023-04-26T11:14:45Z">
              <w:rPr>
                <w:sz w:val="36"/>
                <w:szCs w:val="44"/>
                <w:b/>
                <w:bCs/>
                <w:rFonts w:hint="eastAsia" w:ascii="Times New Roman" w:eastAsia="黑体" w:hAnsi="Times New Roman" w:cs="Times New Roman"/>
              </w:rPr>
            </w:rPrChange>
          </w:rPr>
          <w:t>利率市场化指数构建</w:t>
        </w:r>
        <w:r>
          <w:fldChar w:fldCharType="end"/>
        </w:r>
        <w:r>
          <w:rPr>
            <w:noProof/>
            <w:webHidden/>
          </w:rPr>
          <w:tab/>
        </w:r>
        <w:r>
          <w:rPr>
            <w:noProof/>
            <w:webHidden/>
          </w:rPr>
          <w:fldChar w:fldCharType="begin"/>
        </w:r>
        <w:r>
          <w:rPr>
            <w:noProof/>
            <w:webHidden/>
          </w:rPr>
          <w:instrText> PAGEREF _Toc104408509 \h </w:instrText>
        </w:r>
        <w:r>
          <w:rPr>
            <w:noProof/>
            <w:webHidden/>
          </w:rPr>
          <w:fldChar w:fldCharType="separate"/>
        </w:r>
        <w:r>
          <w:rPr>
            <w:noProof/>
            <w:webHidden/>
          </w:rPr>
          <w:t>42</w:t>
        </w:r>
        <w:r>
          <w:rPr>
            <w:noProof/>
            <w:webHidden/>
          </w:rPr>
          <w:fldChar w:fldCharType="end"/>
        </w:r>
        <w:r>
          <w:fldChar w:fldCharType="end"/>
        </w:r>
      </w:ins>
    </w:p>
    <w:p w14:paraId="5C1EE8D4" w14:textId="3049DD38" w:rsidR="00C35ADE" w:rsidRPr="005E18EB" w:rsidRDefault="00C35ADE" w:rsidP="002C2062">
      <w:pPr>
        <w:pStyle w:val="afffff2"/>
        <w:rPr>
          <w:ins w:id="987988" w:author="目录修订器" w:date="2023-04-26T11:14:49Z"/>
        </w:rPr>
        <w:topLinePunct/>
      </w:pPr>
      <w:ins w:id="987989" w:author="目录修订器" w:date="2023-04-26T11:14:43Z">
        <w:r>
          <w:t>图表目录</w:t>
        </w:r>
      </w:ins>
    </w:p>
    <w:p w14:paraId="5C1EE8D4" w14:textId="3049DD38" w:rsidR="00C35ADE" w:rsidRPr="005E18EB" w:rsidRDefault="00C35ADE" w:rsidP="002C2062">
      <w:pPr>
        <w:pStyle w:val="af3"/>
        <w:rPr>
          <w:ins w:id="987990" w:author="目录修订器" w:date="2023-04-26T11:14:49Z"/>
        </w:rPr>
        <w:topLinePunct/>
      </w:pPr>
      <w:ins w:id="987991" w:author="目录修订器" w:date="2023-04-26T11:14:43Z">
        <w:r>
          <w:fldChar w:fldCharType="begin"/>
        </w:r>
        <w:r>
          <w:instrText xml:space="preserve"> REF "_Toc686912292" \h \* MERGEFORMAT </w:instrText>
        </w:r>
        <w:r>
          <w:fldChar w:fldCharType="separate"/>
        </w:r>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1</w:t>
        </w:r>
        <w:r>
          <w:t xml:space="preserve">  </w:t>
        </w:r>
        <w:r w:rsidRPr="005E18EB">
          <w:rPr/>
          <w:t>样本商业银行净息差平均值</w:t>
        </w:r>
        <w:r w:rsidR="001852F3">
          <w:rPr/>
          <w:t xml:space="preserve"> </w:t>
        </w:r>
        <w:r w:rsidRPr="005E18EB">
          <w:rPr/>
          <w:t>数据来源：</w:t>
        </w:r>
        <w:r w:rsidRPr="005E18EB">
          <w:rPr/>
          <w:t>Wind</w:t>
        </w:r>
        <w:r w:rsidRPr="005E18EB">
          <w:rPr/>
          <w:t>数据库</w:t>
        </w:r>
        <w:r>
          <w:fldChar w:fldCharType="end"/>
        </w:r>
        <w:r>
          <w:rPr>
            <w:noProof/>
            <w:webHidden/>
          </w:rPr>
          <w:tab/>
        </w:r>
        <w:r>
          <w:rPr>
            <w:noProof/>
            <w:webHidden/>
          </w:rPr>
          <w:fldChar w:fldCharType="begin"/>
        </w:r>
        <w:r>
          <w:rPr>
            <w:noProof/>
            <w:webHidden/>
          </w:rPr>
          <w:instrText> PAGEREF _Toc686912292 \h </w:instrText>
        </w:r>
        <w:r>
          <w:rPr>
            <w:noProof/>
            <w:webHidden/>
          </w:rPr>
          <w:fldChar w:fldCharType="separate"/>
        </w:r>
        <w:r>
          <w:rPr>
            <w:noProof/>
            <w:webHidden/>
          </w:rPr>
          <w:t>18</w:t>
        </w:r>
        <w:r>
          <w:rPr>
            <w:noProof/>
            <w:webHidden/>
          </w:rPr>
          <w:fldChar w:fldCharType="end"/>
        </w:r>
      </w:ins>
    </w:p>
    <w:p w14:paraId="4CE8AB2C" w14:textId="6B04EBD3" w:rsidR="00FB0527" w:rsidRPr="005E18EB" w:rsidRDefault="00FB0527" w:rsidP="00DB40BF">
      <w:pPr>
        <w:pStyle w:val="af3"/>
        <w:rPr>
          <w:ins w:id="987992" w:author="目录修订器" w:date="2023-04-26T11:14:49Z"/>
        </w:rPr>
        <w:topLinePunct/>
      </w:pPr>
      <w:ins w:id="987993" w:author="目录修订器" w:date="2023-04-26T11:14:43Z">
        <w:r>
          <w:fldChar w:fldCharType="begin"/>
        </w:r>
        <w:r>
          <w:instrText xml:space="preserve"> REF "_Toc686912293" \h \* MERGEFORMAT </w:instrText>
        </w:r>
        <w:r>
          <w:fldChar w:fldCharType="separate"/>
        </w:r>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2</w:t>
        </w:r>
        <w:r>
          <w:t xml:space="preserve">  </w:t>
        </w:r>
        <w:r w:rsidRPr="005E18EB">
          <w:rPr/>
          <w:t>样本商业银行非利息收入占比平均值</w:t>
        </w:r>
        <w:r w:rsidR="001852F3">
          <w:rPr/>
          <w:t xml:space="preserve"> </w:t>
        </w:r>
        <w:r w:rsidRPr="005E18EB">
          <w:rPr/>
          <w:t>数据来源：</w:t>
        </w:r>
        <w:r w:rsidRPr="005E18EB">
          <w:rPr/>
          <w:t>Wind</w:t>
        </w:r>
        <w:r w:rsidRPr="005E18EB">
          <w:rPr/>
          <w:t>数据库</w:t>
        </w:r>
        <w:r>
          <w:fldChar w:fldCharType="end"/>
        </w:r>
        <w:r>
          <w:rPr>
            <w:noProof/>
            <w:webHidden/>
          </w:rPr>
          <w:tab/>
        </w:r>
        <w:r>
          <w:rPr>
            <w:noProof/>
            <w:webHidden/>
          </w:rPr>
          <w:fldChar w:fldCharType="begin"/>
        </w:r>
        <w:r>
          <w:rPr>
            <w:noProof/>
            <w:webHidden/>
          </w:rPr>
          <w:instrText> PAGEREF _Toc686912293 \h </w:instrText>
        </w:r>
        <w:r>
          <w:rPr>
            <w:noProof/>
            <w:webHidden/>
          </w:rPr>
          <w:fldChar w:fldCharType="separate"/>
        </w:r>
        <w:r>
          <w:rPr>
            <w:noProof/>
            <w:webHidden/>
          </w:rPr>
          <w:t>19</w:t>
        </w:r>
        <w:r>
          <w:rPr>
            <w:noProof/>
            <w:webHidden/>
          </w:rPr>
          <w:fldChar w:fldCharType="end"/>
        </w:r>
      </w:ins>
    </w:p>
    <w:p w14:paraId="2718227E" w14:textId="16F62F19" w:rsidR="00754E28" w:rsidRPr="005E18EB" w:rsidRDefault="00614D87" w:rsidP="00715535">
      <w:pPr>
        <w:pStyle w:val="af3"/>
        <w:rPr>
          <w:ins w:id="987994" w:author="目录修订器" w:date="2023-04-26T11:14:49Z"/>
        </w:rPr>
        <w:topLinePunct/>
      </w:pPr>
      <w:ins w:id="987995" w:author="目录修订器" w:date="2023-04-26T11:14:43Z">
        <w:r>
          <w:fldChar w:fldCharType="begin"/>
        </w:r>
        <w:r>
          <w:instrText xml:space="preserve"> REF "_Toc686912294" \h \* MERGEFORMAT </w:instrText>
        </w:r>
        <w:r>
          <w:fldChar w:fldCharType="separate"/>
        </w:r>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3</w:t>
        </w:r>
        <w:r>
          <w:t xml:space="preserve">  </w:t>
        </w:r>
        <w:r w:rsidRPr="005E18EB">
          <w:rPr/>
          <w:t>样本商业银行不良贷款率平均值</w:t>
        </w:r>
        <w:r w:rsidR="001852F3">
          <w:rPr/>
          <w:t xml:space="preserve"> </w:t>
        </w:r>
        <w:r w:rsidRPr="005E18EB">
          <w:rPr/>
          <w:t>数据来源：</w:t>
        </w:r>
        <w:r w:rsidRPr="005E18EB">
          <w:rPr/>
          <w:t>Wind</w:t>
        </w:r>
        <w:r w:rsidRPr="005E18EB">
          <w:rPr/>
          <w:t>数据库</w:t>
        </w:r>
        <w:r>
          <w:fldChar w:fldCharType="end"/>
        </w:r>
        <w:r>
          <w:rPr>
            <w:noProof/>
            <w:webHidden/>
          </w:rPr>
          <w:tab/>
        </w:r>
        <w:r>
          <w:rPr>
            <w:noProof/>
            <w:webHidden/>
          </w:rPr>
          <w:fldChar w:fldCharType="begin"/>
        </w:r>
        <w:r>
          <w:rPr>
            <w:noProof/>
            <w:webHidden/>
          </w:rPr>
          <w:instrText> PAGEREF _Toc686912294 \h </w:instrText>
        </w:r>
        <w:r>
          <w:rPr>
            <w:noProof/>
            <w:webHidden/>
          </w:rPr>
          <w:fldChar w:fldCharType="separate"/>
        </w:r>
        <w:r>
          <w:rPr>
            <w:noProof/>
            <w:webHidden/>
          </w:rPr>
          <w:t>20</w:t>
        </w:r>
        <w:r>
          <w:rPr>
            <w:noProof/>
            <w:webHidden/>
          </w:rPr>
          <w:fldChar w:fldCharType="end"/>
        </w:r>
      </w:ins>
    </w:p>
    <w:p w14:paraId="56F3B668" w14:textId="3D838867" w:rsidR="00614D87" w:rsidRDefault="00614D87" w:rsidP="00715535">
      <w:pPr>
        <w:pStyle w:val="af3"/>
        <w:rPr>
          <w:ins w:id="987996" w:author="目录修订器" w:date="2023-04-26T11:14:49Z"/>
        </w:rPr>
        <w:topLinePunct/>
        <w:sectPr w:rsidR="000211C1">
          <w:footerReference w:type="first" r:id="rId60"/>
          <w:footerReference w:type="default" r:id="rId61"/>
          <w:footerReference w:type="even" r:id="rId62"/>
          <w:headerReference w:type="first" r:id="rId63"/>
          <w:headerReference w:type="default" r:id="rId64"/>
          <w:headerReference w:type="even" r:id="rId65"/>
          <w:pgSz w:w="11906" w:h="16838" w:code="9"/>
          <w:pgMar w:top="1418" w:right="1134" w:bottom="1134" w:left="1418" w:header="851" w:footer="907" w:gutter="0"/>
          <w:pgNumType w:fmt="upperRoman"/>
          <w:cols w:space="720"/>
          <w:titlePg/>
          <w:docGrid w:type="lines" w:linePitch="326"/>
        </w:sectPr>
      </w:pPr>
      <w:ins w:id="987997" w:author="目录修订器" w:date="2023-04-26T11:14:43Z">
        <w:r>
          <w:fldChar w:fldCharType="begin"/>
        </w:r>
        <w:r>
          <w:instrText xml:space="preserve"> REF "_Toc686912295" \h \* MERGEFORMAT </w:instrText>
        </w:r>
        <w:r>
          <w:fldChar w:fldCharType="separate"/>
        </w:r>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4</w:t>
        </w:r>
        <w:r>
          <w:t xml:space="preserve">  </w:t>
        </w:r>
        <w:r w:rsidRPr="005E18EB">
          <w:rPr/>
          <w:t>样本商业银行资本充足率平均值</w:t>
        </w:r>
        <w:r w:rsidR="001852F3">
          <w:rPr/>
          <w:t xml:space="preserve"> </w:t>
        </w:r>
        <w:r w:rsidRPr="005E18EB">
          <w:rPr/>
          <w:t>数据来源：</w:t>
        </w:r>
        <w:r w:rsidRPr="005E18EB">
          <w:rPr/>
          <w:t>Wind</w:t>
        </w:r>
        <w:r w:rsidRPr="005E18EB">
          <w:rPr/>
          <w:t>数据库</w:t>
        </w:r>
        <w:r>
          <w:fldChar w:fldCharType="end"/>
        </w:r>
        <w:r>
          <w:rPr>
            <w:noProof/>
            <w:webHidden/>
          </w:rPr>
          <w:tab/>
        </w:r>
        <w:r>
          <w:rPr>
            <w:noProof/>
            <w:webHidden/>
          </w:rPr>
          <w:fldChar w:fldCharType="begin"/>
        </w:r>
        <w:r>
          <w:rPr>
            <w:noProof/>
            <w:webHidden/>
          </w:rPr>
          <w:instrText> PAGEREF _Toc686912295 \h </w:instrText>
        </w:r>
        <w:r>
          <w:rPr>
            <w:noProof/>
            <w:webHidden/>
          </w:rPr>
          <w:fldChar w:fldCharType="separate"/>
        </w:r>
        <w:r>
          <w:rPr>
            <w:noProof/>
            <w:webHidden/>
          </w:rPr>
          <w:t>20</w:t>
        </w:r>
        <w:r>
          <w:rPr>
            <w:noProof/>
            <w:webHidden/>
          </w:rPr>
          <w:fldChar w:fldCharType="end"/>
        </w:r>
      </w:ins>
    </w:p>
    <w:p w14:paraId="1E83D865" w14:textId="7EB5B5FA" w:rsidR="00B35A2E" w:rsidRPr="005E18EB" w:rsidRDefault="00B35A2E" w:rsidP="00B35A2E">
      <w:pPr>
        <w:pStyle w:val="afffff2"/>
        <w:rPr>
          <w:ins w:id="987998" w:author="目录修订器" w:date="2023-04-26T11:14:49Z"/>
        </w:rPr>
        <w:topLinePunct/>
      </w:pPr>
      <w:ins w:id="987999" w:author="目录修订器" w:date="2023-04-26T11:14:43Z">
        <w:r>
          <w:t>表格目录</w:t>
        </w:r>
      </w:ins>
    </w:p>
    <w:p w14:paraId="1E83D865" w14:textId="7EB5B5FA" w:rsidR="00B35A2E" w:rsidRPr="005E18EB" w:rsidRDefault="00B35A2E" w:rsidP="00B35A2E">
      <w:pPr>
        <w:pStyle w:val="af4"/>
        <w:rPr>
          <w:ins w:id="988000" w:author="目录修订器" w:date="2023-04-26T11:14:49Z"/>
        </w:rPr>
        <w:topLinePunct/>
      </w:pPr>
      <w:ins w:id="988001" w:author="目录修订器" w:date="2023-04-26T11:14:43Z">
        <w:r>
          <w:fldChar w:fldCharType="begin"/>
        </w:r>
        <w:r>
          <w:instrText xml:space="preserve"> REF "_Toc686372114" \h \* MERGEFORMAT </w:instrText>
        </w:r>
        <w:r>
          <w:fldChar w:fldCharType="separate"/>
        </w:r>
        <w:r w:rsidRPr="005E18EB">
          <w:rPr>
            <w:rPrChange w:author="格式修订器" w:date="2023-04-26T11:14:45Z">
              <w:rPr>
                <w:sz w:val="24"/>
                <w:szCs w:val="24"/>
                <w:rFonts w:ascii="Times New Roman" w:eastAsia="黑体" w:hAnsi="Times New Roman" w:cs="Times New Roman"/>
              </w:rPr>
            </w:rPrChange>
          </w:rPr>
          <w:t>表</w:t>
        </w:r>
        <w:r w:rsidR="00C16EC8" w:rsidRPr="005E18EB">
          <w:rPr/>
          <w:t>4</w:t>
        </w:r>
        <w:r w:rsidR="004250DF" w:rsidRPr="005E18EB">
          <w:rPr/>
          <w:t>-1</w:t>
        </w:r>
        <w:r>
          <w:t xml:space="preserve">  </w:t>
        </w:r>
        <w:r w:rsidRPr="005E18EB">
          <w:rPr/>
          <w:t>变量定义</w:t>
        </w:r>
        <w:r w:rsidR="007D2FD2" w:rsidRPr="005E18EB">
          <w:rPr/>
          <w:t>表</w:t>
        </w:r>
        <w:r>
          <w:fldChar w:fldCharType="end"/>
        </w:r>
        <w:r>
          <w:rPr>
            <w:noProof/>
            <w:webHidden/>
          </w:rPr>
          <w:tab/>
        </w:r>
        <w:r>
          <w:rPr>
            <w:noProof/>
            <w:webHidden/>
          </w:rPr>
          <w:fldChar w:fldCharType="begin"/>
        </w:r>
        <w:r>
          <w:rPr>
            <w:noProof/>
            <w:webHidden/>
          </w:rPr>
          <w:instrText> PAGEREF _Toc686372114 \h </w:instrText>
        </w:r>
        <w:r>
          <w:rPr>
            <w:noProof/>
            <w:webHidden/>
          </w:rPr>
          <w:fldChar w:fldCharType="separate"/>
        </w:r>
        <w:r>
          <w:rPr>
            <w:noProof/>
            <w:webHidden/>
          </w:rPr>
          <w:t>26</w:t>
        </w:r>
        <w:r>
          <w:rPr>
            <w:noProof/>
            <w:webHidden/>
          </w:rPr>
          <w:fldChar w:fldCharType="end"/>
        </w:r>
      </w:ins>
    </w:p>
    <w:p w14:paraId="5591B66F" w14:textId="658EB4F9" w:rsidR="00B35A2E" w:rsidRPr="005E18EB" w:rsidRDefault="00B35A2E" w:rsidP="00B35A2E">
      <w:pPr>
        <w:pStyle w:val="af4"/>
        <w:rPr>
          <w:ins w:id="988002" w:author="目录修订器" w:date="2023-04-26T11:14:49Z"/>
        </w:rPr>
        <w:topLinePunct/>
      </w:pPr>
      <w:ins w:id="988003" w:author="目录修订器" w:date="2023-04-26T11:14:43Z">
        <w:r>
          <w:fldChar w:fldCharType="begin"/>
        </w:r>
        <w:r>
          <w:instrText xml:space="preserve"> REF "_Toc686372115" \h \* MERGEFORMAT </w:instrText>
        </w:r>
        <w:r>
          <w:fldChar w:fldCharType="separate"/>
        </w:r>
        <w:r w:rsidRPr="005E18EB">
          <w:t>表</w:t>
        </w:r>
        <w:r w:rsidRPr="005E18EB">
          <w:t>4.2-2</w:t>
        </w:r>
        <w:r>
          <w:t xml:space="preserve">  </w:t>
        </w:r>
        <w:r w:rsidRPr="005E18EB">
          <w:t>研究样本汇总</w:t>
        </w:r>
        <w:r>
          <w:fldChar w:fldCharType="end"/>
        </w:r>
        <w:r>
          <w:rPr>
            <w:noProof/>
            <w:webHidden/>
          </w:rPr>
          <w:tab/>
        </w:r>
        <w:r>
          <w:rPr>
            <w:noProof/>
            <w:webHidden/>
          </w:rPr>
          <w:fldChar w:fldCharType="begin"/>
        </w:r>
        <w:r>
          <w:rPr>
            <w:noProof/>
            <w:webHidden/>
          </w:rPr>
          <w:instrText> PAGEREF _Toc686372115 \h </w:instrText>
        </w:r>
        <w:r>
          <w:rPr>
            <w:noProof/>
            <w:webHidden/>
          </w:rPr>
          <w:fldChar w:fldCharType="separate"/>
        </w:r>
        <w:r>
          <w:rPr>
            <w:noProof/>
            <w:webHidden/>
          </w:rPr>
          <w:t>26</w:t>
        </w:r>
        <w:r>
          <w:rPr>
            <w:noProof/>
            <w:webHidden/>
          </w:rPr>
          <w:fldChar w:fldCharType="end"/>
        </w:r>
      </w:ins>
    </w:p>
    <w:p w14:paraId="4A5A18B6" w14:textId="71C55229" w:rsidR="00995009" w:rsidRPr="005E18EB" w:rsidRDefault="00995009" w:rsidP="00995009">
      <w:pPr>
        <w:pStyle w:val="af4"/>
        <w:rPr>
          <w:ins w:id="988004" w:author="目录修订器" w:date="2023-04-26T11:14:49Z"/>
        </w:rPr>
        <w:topLinePunct/>
      </w:pPr>
      <w:ins w:id="988005" w:author="目录修订器" w:date="2023-04-26T11:14:43Z">
        <w:r>
          <w:fldChar w:fldCharType="begin"/>
        </w:r>
        <w:r>
          <w:instrText xml:space="preserve"> REF "_Toc686372116" \h \* MERGEFORMAT </w:instrText>
        </w:r>
        <w:r>
          <w:fldChar w:fldCharType="separate"/>
        </w:r>
        <w:r w:rsidRPr="005E18EB">
          <w:t>表</w:t>
        </w:r>
        <w:r w:rsidRPr="005E18EB">
          <w:t>4.2-3</w:t>
        </w:r>
        <w:r>
          <w:t xml:space="preserve">  </w:t>
        </w:r>
        <w:r w:rsidRPr="005E18EB">
          <w:t>Hausman</w:t>
        </w:r>
        <w:r w:rsidRPr="005E18EB">
          <w:t>检验结果</w:t>
        </w:r>
        <w:r>
          <w:fldChar w:fldCharType="end"/>
        </w:r>
        <w:r>
          <w:rPr>
            <w:noProof/>
            <w:webHidden/>
          </w:rPr>
          <w:tab/>
        </w:r>
        <w:r>
          <w:rPr>
            <w:noProof/>
            <w:webHidden/>
          </w:rPr>
          <w:fldChar w:fldCharType="begin"/>
        </w:r>
        <w:r>
          <w:rPr>
            <w:noProof/>
            <w:webHidden/>
          </w:rPr>
          <w:instrText> PAGEREF _Toc686372116 \h </w:instrText>
        </w:r>
        <w:r>
          <w:rPr>
            <w:noProof/>
            <w:webHidden/>
          </w:rPr>
          <w:fldChar w:fldCharType="separate"/>
        </w:r>
        <w:r>
          <w:rPr>
            <w:noProof/>
            <w:webHidden/>
          </w:rPr>
          <w:t>28</w:t>
        </w:r>
        <w:r>
          <w:rPr>
            <w:noProof/>
            <w:webHidden/>
          </w:rPr>
          <w:fldChar w:fldCharType="end"/>
        </w:r>
      </w:ins>
    </w:p>
    <w:p w14:paraId="7ACB41F9" w14:textId="64CB1F13" w:rsidR="00F87843" w:rsidRPr="005E18EB" w:rsidRDefault="00F87843" w:rsidP="00F87843">
      <w:pPr>
        <w:pStyle w:val="af4"/>
        <w:rPr>
          <w:ins w:id="988006" w:author="目录修订器" w:date="2023-04-26T11:14:49Z"/>
        </w:rPr>
        <w:topLinePunct/>
      </w:pPr>
      <w:ins w:id="988007" w:author="目录修订器" w:date="2023-04-26T11:14:43Z">
        <w:r>
          <w:fldChar w:fldCharType="begin"/>
        </w:r>
        <w:r>
          <w:instrText xml:space="preserve"> REF "_Toc686372117" \h \* MERGEFORMAT </w:instrText>
        </w:r>
        <w:r>
          <w:fldChar w:fldCharType="separate"/>
        </w:r>
        <w:r w:rsidRPr="005E18EB">
          <w:t>表</w:t>
        </w:r>
        <w:r w:rsidRPr="005E18EB">
          <w:t>5.1-1</w:t>
        </w:r>
        <w:r>
          <w:t xml:space="preserve">  </w:t>
        </w:r>
        <w:r w:rsidRPr="005E18EB">
          <w:t>2010-2019</w:t>
        </w:r>
        <w:r w:rsidRPr="005E18EB">
          <w:t>年间中国</w:t>
        </w:r>
        <w:r w:rsidRPr="005E18EB">
          <w:t>18</w:t>
        </w:r>
        <w:r w:rsidRPr="005E18EB">
          <w:t>家商业银行变量描述性统计结果</w:t>
        </w:r>
        <w:r>
          <w:fldChar w:fldCharType="end"/>
        </w:r>
        <w:r>
          <w:rPr>
            <w:noProof/>
            <w:webHidden/>
          </w:rPr>
          <w:tab/>
        </w:r>
        <w:r>
          <w:rPr>
            <w:noProof/>
            <w:webHidden/>
          </w:rPr>
          <w:fldChar w:fldCharType="begin"/>
        </w:r>
        <w:r>
          <w:rPr>
            <w:noProof/>
            <w:webHidden/>
          </w:rPr>
          <w:instrText> PAGEREF _Toc686372117 \h </w:instrText>
        </w:r>
        <w:r>
          <w:rPr>
            <w:noProof/>
            <w:webHidden/>
          </w:rPr>
          <w:fldChar w:fldCharType="separate"/>
        </w:r>
        <w:r>
          <w:rPr>
            <w:noProof/>
            <w:webHidden/>
          </w:rPr>
          <w:t>29</w:t>
        </w:r>
        <w:r>
          <w:rPr>
            <w:noProof/>
            <w:webHidden/>
          </w:rPr>
          <w:fldChar w:fldCharType="end"/>
        </w:r>
      </w:ins>
    </w:p>
    <w:p w14:paraId="6291C6C1" w14:textId="77777777" w:rsidR="007860C9" w:rsidRPr="005E18EB" w:rsidRDefault="007860C9" w:rsidP="007860C9">
      <w:pPr>
        <w:pStyle w:val="af4"/>
        <w:rPr>
          <w:ins w:id="988008" w:author="目录修订器" w:date="2023-04-26T11:14:49Z"/>
        </w:rPr>
        <w:topLinePunct/>
      </w:pPr>
      <w:ins w:id="988009" w:author="目录修订器" w:date="2023-04-26T11:14:43Z">
        <w:r>
          <w:fldChar w:fldCharType="begin"/>
        </w:r>
        <w:r>
          <w:instrText xml:space="preserve"> REF "_Toc686372118" \h \* MERGEFORMAT </w:instrText>
        </w:r>
        <w:r>
          <w:fldChar w:fldCharType="separate"/>
        </w:r>
        <w:r w:rsidRPr="005E18EB">
          <w:t>表</w:t>
        </w:r>
        <w:r w:rsidRPr="005E18EB">
          <w:t>5.2-1</w:t>
        </w:r>
        <w:r>
          <w:t xml:space="preserve">  </w:t>
        </w:r>
        <w:r w:rsidRPr="005E18EB">
          <w:t>商业银行盈利能力受利率市场化影响的回归结果</w:t>
        </w:r>
        <w:r>
          <w:fldChar w:fldCharType="end"/>
        </w:r>
        <w:r>
          <w:rPr>
            <w:noProof/>
            <w:webHidden/>
          </w:rPr>
          <w:tab/>
        </w:r>
        <w:r>
          <w:rPr>
            <w:noProof/>
            <w:webHidden/>
          </w:rPr>
          <w:fldChar w:fldCharType="begin"/>
        </w:r>
        <w:r>
          <w:rPr>
            <w:noProof/>
            <w:webHidden/>
          </w:rPr>
          <w:instrText> PAGEREF _Toc686372118 \h </w:instrText>
        </w:r>
        <w:r>
          <w:rPr>
            <w:noProof/>
            <w:webHidden/>
          </w:rPr>
          <w:fldChar w:fldCharType="separate"/>
        </w:r>
        <w:r>
          <w:rPr>
            <w:noProof/>
            <w:webHidden/>
          </w:rPr>
          <w:t>30</w:t>
        </w:r>
        <w:r>
          <w:rPr>
            <w:noProof/>
            <w:webHidden/>
          </w:rPr>
          <w:fldChar w:fldCharType="end"/>
        </w:r>
      </w:ins>
    </w:p>
    <w:p w14:paraId="167D9801" w14:textId="0FC8C295" w:rsidR="004116A5" w:rsidRPr="005E18EB" w:rsidRDefault="004116A5" w:rsidP="004116A5">
      <w:pPr>
        <w:pStyle w:val="af4"/>
        <w:rPr>
          <w:ins w:id="988010" w:author="目录修订器" w:date="2023-04-26T11:14:49Z"/>
        </w:rPr>
        <w:topLinePunct/>
      </w:pPr>
      <w:ins w:id="988011" w:author="目录修订器" w:date="2023-04-26T11:14:43Z">
        <w:r>
          <w:fldChar w:fldCharType="begin"/>
        </w:r>
        <w:r>
          <w:instrText xml:space="preserve"> REF "_Toc686372119" \h \* MERGEFORMAT </w:instrText>
        </w:r>
        <w:r>
          <w:fldChar w:fldCharType="separate"/>
        </w:r>
        <w:r w:rsidRPr="005E18EB">
          <w:t>表</w:t>
        </w:r>
        <w:r w:rsidRPr="005E18EB">
          <w:t>5.2-2</w:t>
        </w:r>
        <w:r>
          <w:t xml:space="preserve">  </w:t>
        </w:r>
        <w:r w:rsidRPr="005E18EB">
          <w:t>商业银行盈利能力受互联网金融影响的回归结果</w:t>
        </w:r>
        <w:r>
          <w:fldChar w:fldCharType="end"/>
        </w:r>
        <w:r>
          <w:rPr>
            <w:noProof/>
            <w:webHidden/>
          </w:rPr>
          <w:tab/>
        </w:r>
        <w:r>
          <w:rPr>
            <w:noProof/>
            <w:webHidden/>
          </w:rPr>
          <w:fldChar w:fldCharType="begin"/>
        </w:r>
        <w:r>
          <w:rPr>
            <w:noProof/>
            <w:webHidden/>
          </w:rPr>
          <w:instrText> PAGEREF _Toc686372119 \h </w:instrText>
        </w:r>
        <w:r>
          <w:rPr>
            <w:noProof/>
            <w:webHidden/>
          </w:rPr>
          <w:fldChar w:fldCharType="separate"/>
        </w:r>
        <w:r>
          <w:rPr>
            <w:noProof/>
            <w:webHidden/>
          </w:rPr>
          <w:t>32</w:t>
        </w:r>
        <w:r>
          <w:rPr>
            <w:noProof/>
            <w:webHidden/>
          </w:rPr>
          <w:fldChar w:fldCharType="end"/>
        </w:r>
      </w:ins>
    </w:p>
    <w:p w14:paraId="6BAA7CF0" w14:textId="7ED29F7D" w:rsidR="004116A5" w:rsidRPr="005E18EB" w:rsidRDefault="00D42B58" w:rsidP="00ED75CA">
      <w:pPr>
        <w:pStyle w:val="af4"/>
        <w:rPr>
          <w:ins w:id="988012" w:author="目录修订器" w:date="2023-04-26T11:14:49Z"/>
        </w:rPr>
        <w:topLinePunct/>
      </w:pPr>
      <w:ins w:id="988013" w:author="目录修订器" w:date="2023-04-26T11:14:43Z">
        <w:r>
          <w:fldChar w:fldCharType="begin"/>
        </w:r>
        <w:r>
          <w:instrText xml:space="preserve"> REF "_Toc686372120" \h \* MERGEFORMAT </w:instrText>
        </w:r>
        <w:r>
          <w:fldChar w:fldCharType="separate"/>
        </w:r>
        <w:r w:rsidRPr="005E18EB">
          <w:t>表</w:t>
        </w:r>
        <w:r w:rsidRPr="005E18EB">
          <w:t>5.2-3</w:t>
        </w:r>
        <w:r>
          <w:t xml:space="preserve">  </w:t>
        </w:r>
        <w:r w:rsidRPr="005E18EB">
          <w:t>商业银行盈利能力受互联网金融影响的回归结果</w:t>
        </w:r>
        <w:r>
          <w:fldChar w:fldCharType="end"/>
        </w:r>
        <w:r>
          <w:rPr>
            <w:noProof/>
            <w:webHidden/>
          </w:rPr>
          <w:tab/>
        </w:r>
        <w:r>
          <w:rPr>
            <w:noProof/>
            <w:webHidden/>
          </w:rPr>
          <w:fldChar w:fldCharType="begin"/>
        </w:r>
        <w:r>
          <w:rPr>
            <w:noProof/>
            <w:webHidden/>
          </w:rPr>
          <w:instrText> PAGEREF _Toc686372120 \h </w:instrText>
        </w:r>
        <w:r>
          <w:rPr>
            <w:noProof/>
            <w:webHidden/>
          </w:rPr>
          <w:fldChar w:fldCharType="separate"/>
        </w:r>
        <w:r>
          <w:rPr>
            <w:noProof/>
            <w:webHidden/>
          </w:rPr>
          <w:t>33</w:t>
        </w:r>
        <w:r>
          <w:rPr>
            <w:noProof/>
            <w:webHidden/>
          </w:rPr>
          <w:fldChar w:fldCharType="end"/>
        </w:r>
      </w:ins>
    </w:p>
    <w:p w14:paraId="766D1C15" w14:textId="6AD2C6BB" w:rsidR="004116A5" w:rsidRPr="005E18EB" w:rsidRDefault="004116A5" w:rsidP="004116A5">
      <w:pPr>
        <w:pStyle w:val="af4"/>
        <w:rPr>
          <w:ins w:id="988014" w:author="目录修订器" w:date="2023-04-26T11:14:49Z"/>
        </w:rPr>
        <w:topLinePunct/>
      </w:pPr>
      <w:ins w:id="988015" w:author="目录修订器" w:date="2023-04-26T11:14:43Z">
        <w:r>
          <w:fldChar w:fldCharType="begin"/>
        </w:r>
        <w:r>
          <w:instrText xml:space="preserve"> REF "_Toc686372121" \h \* MERGEFORMAT </w:instrText>
        </w:r>
        <w:r>
          <w:fldChar w:fldCharType="separate"/>
        </w:r>
        <w:r w:rsidRPr="005E18EB">
          <w:t>表</w:t>
        </w:r>
        <w:r w:rsidRPr="005E18EB">
          <w:t>5.3-1</w:t>
        </w:r>
        <w:r>
          <w:t xml:space="preserve">  </w:t>
        </w:r>
        <w:r w:rsidR="00EC132A" w:rsidRPr="005E18EB">
          <w:t>利率市场化对银行盈利能力影响的</w:t>
        </w:r>
        <w:r w:rsidRPr="005E18EB">
          <w:t>稳健性检验</w:t>
        </w:r>
        <w:r>
          <w:fldChar w:fldCharType="end"/>
        </w:r>
        <w:r>
          <w:rPr>
            <w:noProof/>
            <w:webHidden/>
          </w:rPr>
          <w:tab/>
        </w:r>
        <w:r>
          <w:rPr>
            <w:noProof/>
            <w:webHidden/>
          </w:rPr>
          <w:fldChar w:fldCharType="begin"/>
        </w:r>
        <w:r>
          <w:rPr>
            <w:noProof/>
            <w:webHidden/>
          </w:rPr>
          <w:instrText> PAGEREF _Toc686372121 \h </w:instrText>
        </w:r>
        <w:r>
          <w:rPr>
            <w:noProof/>
            <w:webHidden/>
          </w:rPr>
          <w:fldChar w:fldCharType="separate"/>
        </w:r>
        <w:r>
          <w:rPr>
            <w:noProof/>
            <w:webHidden/>
          </w:rPr>
          <w:t>34</w:t>
        </w:r>
        <w:r>
          <w:rPr>
            <w:noProof/>
            <w:webHidden/>
          </w:rPr>
          <w:fldChar w:fldCharType="end"/>
        </w:r>
      </w:ins>
    </w:p>
    <w:p w14:paraId="1FC95B5C" w14:textId="41ABE0F3" w:rsidR="00A449B0" w:rsidRPr="005E18EB" w:rsidRDefault="00A449B0" w:rsidP="00A449B0">
      <w:pPr>
        <w:pStyle w:val="af4"/>
        <w:rPr>
          <w:ins w:id="988016" w:author="目录修订器" w:date="2023-04-26T11:14:49Z"/>
        </w:rPr>
        <w:topLinePunct/>
      </w:pPr>
      <w:ins w:id="988017" w:author="目录修订器" w:date="2023-04-26T11:14:43Z">
        <w:r>
          <w:fldChar w:fldCharType="begin"/>
        </w:r>
        <w:r>
          <w:instrText xml:space="preserve"> REF "_Toc686372122" \h \* MERGEFORMAT </w:instrText>
        </w:r>
        <w:r>
          <w:fldChar w:fldCharType="separate"/>
        </w:r>
        <w:r w:rsidRPr="005E18EB">
          <w:lastRenderedPageBreak/>
          <w:t>表</w:t>
        </w:r>
        <w:r w:rsidRPr="005E18EB">
          <w:t>5.3-2</w:t>
        </w:r>
        <w:r>
          <w:t xml:space="preserve">  </w:t>
        </w:r>
        <w:r w:rsidR="00EC132A" w:rsidRPr="005E18EB">
          <w:t>互联网金融对银行盈利能力影响的</w:t>
        </w:r>
        <w:r w:rsidRPr="005E18EB">
          <w:t>稳健性检验</w:t>
        </w:r>
        <w:r>
          <w:fldChar w:fldCharType="end"/>
        </w:r>
        <w:r>
          <w:rPr>
            <w:noProof/>
            <w:webHidden/>
          </w:rPr>
          <w:tab/>
        </w:r>
        <w:r>
          <w:rPr>
            <w:noProof/>
            <w:webHidden/>
          </w:rPr>
          <w:fldChar w:fldCharType="begin"/>
        </w:r>
        <w:r>
          <w:rPr>
            <w:noProof/>
            <w:webHidden/>
          </w:rPr>
          <w:instrText> PAGEREF _Toc686372122 \h </w:instrText>
        </w:r>
        <w:r>
          <w:rPr>
            <w:noProof/>
            <w:webHidden/>
          </w:rPr>
          <w:fldChar w:fldCharType="separate"/>
        </w:r>
        <w:r>
          <w:rPr>
            <w:noProof/>
            <w:webHidden/>
          </w:rPr>
          <w:t>35</w:t>
        </w:r>
        <w:r>
          <w:rPr>
            <w:noProof/>
            <w:webHidden/>
          </w:rPr>
          <w:fldChar w:fldCharType="end"/>
        </w:r>
      </w:ins>
    </w:p>
    <w:p w14:paraId="24C2E4D2" w14:textId="310EC5C2" w:rsidR="00C1298A" w:rsidRPr="005E18EB" w:rsidRDefault="00961485" w:rsidP="00C1298A">
      <w:pPr>
        <w:pStyle w:val="af4"/>
        <w:rPr>
          <w:ins w:id="988018" w:author="目录修订器" w:date="2023-04-26T11:14:49Z"/>
        </w:rPr>
        <w:topLinePunct/>
      </w:pPr>
      <w:ins w:id="988019" w:author="目录修订器" w:date="2023-04-26T11:14:43Z">
        <w:r>
          <w:fldChar w:fldCharType="begin"/>
        </w:r>
        <w:r>
          <w:instrText xml:space="preserve"> REF "_Toc686372123" \h \* MERGEFORMAT </w:instrText>
        </w:r>
        <w:r>
          <w:fldChar w:fldCharType="separate"/>
        </w:r>
        <w:r>
          <w:t>附表</w:t>
        </w:r>
        <w:r>
          <w:t>5.3-1</w:t>
        </w:r>
        <w:r>
          <w:t xml:space="preserve">  </w:t>
        </w:r>
        <w:r w:rsidR="00C1298A" w:rsidRPr="005E18EB">
          <w:t>中国利率市场化标志事件对应时间表</w:t>
        </w:r>
        <w:r>
          <w:fldChar w:fldCharType="end"/>
        </w:r>
        <w:r>
          <w:rPr>
            <w:noProof/>
            <w:webHidden/>
          </w:rPr>
          <w:tab/>
        </w:r>
        <w:r>
          <w:rPr>
            <w:noProof/>
            <w:webHidden/>
          </w:rPr>
          <w:fldChar w:fldCharType="begin"/>
        </w:r>
        <w:r>
          <w:rPr>
            <w:noProof/>
            <w:webHidden/>
          </w:rPr>
          <w:instrText> PAGEREF _Toc686372123 \h </w:instrText>
        </w:r>
        <w:r>
          <w:rPr>
            <w:noProof/>
            <w:webHidden/>
          </w:rPr>
          <w:fldChar w:fldCharType="separate"/>
        </w:r>
        <w:r>
          <w:rPr>
            <w:noProof/>
            <w:webHidden/>
          </w:rPr>
          <w:t>42</w:t>
        </w:r>
        <w:r>
          <w:rPr>
            <w:noProof/>
            <w:webHidden/>
          </w:rPr>
          <w:fldChar w:fldCharType="end"/>
        </w:r>
      </w:ins>
    </w:p>
    <w:p w14:paraId="248DDB2E" w14:textId="2AF684B5" w:rsidR="00C1298A" w:rsidRPr="005E18EB" w:rsidRDefault="00961485" w:rsidP="00C1298A">
      <w:pPr>
        <w:pStyle w:val="af4"/>
        <w:rPr>
          <w:ins w:id="988020" w:author="目录修订器" w:date="2023-04-26T11:14:49Z"/>
        </w:rPr>
        <w:topLinePunct/>
      </w:pPr>
      <w:ins w:id="988021" w:author="目录修订器" w:date="2023-04-26T11:14:43Z">
        <w:r>
          <w:fldChar w:fldCharType="begin"/>
        </w:r>
        <w:r>
          <w:instrText xml:space="preserve"> REF "_Toc686372124" \h \* MERGEFORMAT </w:instrText>
        </w:r>
        <w:r>
          <w:fldChar w:fldCharType="separate"/>
        </w:r>
        <w:r>
          <w:t>附表</w:t>
        </w:r>
        <w:r>
          <w:t>5.3-1</w:t>
        </w:r>
        <w:r>
          <w:t xml:space="preserve">  </w:t>
        </w:r>
        <w:r w:rsidR="00C1298A" w:rsidRPr="005E18EB">
          <w:t>利率市场化评价指标</w:t>
        </w:r>
        <w:r>
          <w:fldChar w:fldCharType="end"/>
        </w:r>
        <w:r>
          <w:rPr>
            <w:noProof/>
            <w:webHidden/>
          </w:rPr>
          <w:tab/>
        </w:r>
        <w:r>
          <w:rPr>
            <w:noProof/>
            <w:webHidden/>
          </w:rPr>
          <w:fldChar w:fldCharType="begin"/>
        </w:r>
        <w:r>
          <w:rPr>
            <w:noProof/>
            <w:webHidden/>
          </w:rPr>
          <w:instrText> PAGEREF _Toc686372124 \h </w:instrText>
        </w:r>
        <w:r>
          <w:rPr>
            <w:noProof/>
            <w:webHidden/>
          </w:rPr>
          <w:fldChar w:fldCharType="separate"/>
        </w:r>
        <w:r>
          <w:rPr>
            <w:noProof/>
            <w:webHidden/>
          </w:rPr>
          <w:t>43</w:t>
        </w:r>
        <w:r>
          <w:rPr>
            <w:noProof/>
            <w:webHidden/>
          </w:rPr>
          <w:fldChar w:fldCharType="end"/>
        </w:r>
      </w:ins>
    </w:p>
    <w:p w14:paraId="2C0AC874" w14:textId="1ECEAFD3" w:rsidR="00C1298A" w:rsidRPr="005E18EB" w:rsidRDefault="00961485" w:rsidP="00C1298A">
      <w:pPr>
        <w:pStyle w:val="af4"/>
        <w:rPr>
          <w:ins w:id="988022" w:author="目录修订器" w:date="2023-04-26T11:14:49Z"/>
        </w:rPr>
        <w:topLinePunct/>
      </w:pPr>
      <w:ins w:id="988023" w:author="目录修订器" w:date="2023-04-26T11:14:43Z">
        <w:r>
          <w:fldChar w:fldCharType="begin"/>
        </w:r>
        <w:r>
          <w:instrText xml:space="preserve"> REF "_Toc686372125" \h \* MERGEFORMAT </w:instrText>
        </w:r>
        <w:r>
          <w:fldChar w:fldCharType="separate"/>
        </w:r>
        <w:r>
          <w:t>附表</w:t>
        </w:r>
        <w:r>
          <w:t>5.3-1</w:t>
        </w:r>
        <w:r>
          <w:t xml:space="preserve">  </w:t>
        </w:r>
        <w:r w:rsidR="00C1298A" w:rsidRPr="005E18EB">
          <w:t>评价指标的赋值标准</w:t>
        </w:r>
        <w:r>
          <w:fldChar w:fldCharType="end"/>
        </w:r>
        <w:r>
          <w:rPr>
            <w:noProof/>
            <w:webHidden/>
          </w:rPr>
          <w:tab/>
        </w:r>
        <w:r>
          <w:rPr>
            <w:noProof/>
            <w:webHidden/>
          </w:rPr>
          <w:fldChar w:fldCharType="begin"/>
        </w:r>
        <w:r>
          <w:rPr>
            <w:noProof/>
            <w:webHidden/>
          </w:rPr>
          <w:instrText> PAGEREF _Toc686372125 \h </w:instrText>
        </w:r>
        <w:r>
          <w:rPr>
            <w:noProof/>
            <w:webHidden/>
          </w:rPr>
          <w:fldChar w:fldCharType="separate"/>
        </w:r>
        <w:r>
          <w:rPr>
            <w:noProof/>
            <w:webHidden/>
          </w:rPr>
          <w:t>43</w:t>
        </w:r>
        <w:r>
          <w:rPr>
            <w:noProof/>
            <w:webHidden/>
          </w:rPr>
          <w:fldChar w:fldCharType="end"/>
        </w:r>
      </w:ins>
    </w:p>
    <w:p w14:paraId="0B532BC7" w14:textId="685EA2D0" w:rsidR="00C1298A" w:rsidRPr="005E18EB" w:rsidRDefault="00961485" w:rsidP="00C1298A">
      <w:pPr>
        <w:pStyle w:val="af4"/>
        <w:rPr>
          <w:ins w:id="988024" w:author="目录修订器" w:date="2023-04-26T11:14:49Z"/>
        </w:rPr>
        <w:topLinePunct/>
      </w:pPr>
      <w:ins w:id="988025" w:author="目录修订器" w:date="2023-04-26T11:14:43Z">
        <w:r>
          <w:fldChar w:fldCharType="begin"/>
        </w:r>
        <w:r>
          <w:instrText xml:space="preserve"> REF "_Toc686372126" \h \* MERGEFORMAT </w:instrText>
        </w:r>
        <w:r>
          <w:fldChar w:fldCharType="separate"/>
        </w:r>
        <w:r>
          <w:t>附表</w:t>
        </w:r>
        <w:r>
          <w:t>5.3-1</w:t>
        </w:r>
        <w:r>
          <w:t xml:space="preserve">  </w:t>
        </w:r>
        <w:r w:rsidR="00C1298A" w:rsidRPr="005E18EB">
          <w:t>不同年份利率市场化程度的赋值</w:t>
        </w:r>
        <w:r>
          <w:fldChar w:fldCharType="end"/>
        </w:r>
        <w:r>
          <w:rPr>
            <w:noProof/>
            <w:webHidden/>
          </w:rPr>
          <w:tab/>
        </w:r>
        <w:r>
          <w:rPr>
            <w:noProof/>
            <w:webHidden/>
          </w:rPr>
          <w:fldChar w:fldCharType="begin"/>
        </w:r>
        <w:r>
          <w:rPr>
            <w:noProof/>
            <w:webHidden/>
          </w:rPr>
          <w:instrText> PAGEREF _Toc686372126 \h </w:instrText>
        </w:r>
        <w:r>
          <w:rPr>
            <w:noProof/>
            <w:webHidden/>
          </w:rPr>
          <w:fldChar w:fldCharType="separate"/>
        </w:r>
        <w:r>
          <w:rPr>
            <w:noProof/>
            <w:webHidden/>
          </w:rPr>
          <w:t>44</w:t>
        </w:r>
        <w:r>
          <w:rPr>
            <w:noProof/>
            <w:webHidden/>
          </w:rPr>
          <w:fldChar w:fldCharType="end"/>
        </w:r>
      </w:ins>
    </w:p>
    <w:p w14:paraId="336A5B9A" w14:textId="31B0B93A" w:rsidR="00C1298A" w:rsidRPr="005E18EB" w:rsidRDefault="00961485" w:rsidP="00C1298A">
      <w:pPr>
        <w:pStyle w:val="af4"/>
        <w:rPr>
          <w:ins w:id="988026" w:author="目录修订器" w:date="2023-04-26T11:14:49Z"/>
        </w:rPr>
        <w:topLinePunct/>
      </w:pPr>
      <w:ins w:id="988027" w:author="目录修订器" w:date="2023-04-26T11:14:43Z">
        <w:r>
          <w:fldChar w:fldCharType="begin"/>
        </w:r>
        <w:r>
          <w:instrText xml:space="preserve"> REF "_Toc686372127" \h \* MERGEFORMAT </w:instrText>
        </w:r>
        <w:r>
          <w:fldChar w:fldCharType="separate"/>
        </w:r>
        <w:r>
          <w:lastRenderedPageBreak/>
          <w:t>附表</w:t>
        </w:r>
        <w:r>
          <w:t>5.3-1</w:t>
        </w:r>
        <w:r>
          <w:t xml:space="preserve">  </w:t>
        </w:r>
        <w:r w:rsidR="00C1298A" w:rsidRPr="005E18EB">
          <w:t>对不同评价指标的权重进行界定</w:t>
        </w:r>
        <w:r>
          <w:fldChar w:fldCharType="end"/>
        </w:r>
        <w:r>
          <w:rPr>
            <w:noProof/>
            <w:webHidden/>
          </w:rPr>
          <w:tab/>
        </w:r>
        <w:r>
          <w:rPr>
            <w:noProof/>
            <w:webHidden/>
          </w:rPr>
          <w:fldChar w:fldCharType="begin"/>
        </w:r>
        <w:r>
          <w:rPr>
            <w:noProof/>
            <w:webHidden/>
          </w:rPr>
          <w:instrText> PAGEREF _Toc686372127 \h </w:instrText>
        </w:r>
        <w:r>
          <w:rPr>
            <w:noProof/>
            <w:webHidden/>
          </w:rPr>
          <w:fldChar w:fldCharType="separate"/>
        </w:r>
        <w:r>
          <w:rPr>
            <w:noProof/>
            <w:webHidden/>
          </w:rPr>
          <w:t>45</w:t>
        </w:r>
        <w:r>
          <w:rPr>
            <w:noProof/>
            <w:webHidden/>
          </w:rPr>
          <w:fldChar w:fldCharType="end"/>
        </w:r>
      </w:ins>
    </w:p>
    <w:p w:rsidR="009F338D">
      <w:pPr>
        <w:rPr>
          <w:ins w:id="988028" w:author="目录修订器" w:date="2023-04-26T11:14:49Z"/>
        </w:rPr>
        <w:sectPr w:rsidR="000211C1">
          <w:headerReference w:type="even" r:id="rId40"/>
          <w:headerReference w:type="default" r:id="rId38"/>
          <w:footerReference w:type="even" r:id="rId36"/>
          <w:footerReference w:type="default" r:id="rId32"/>
          <w:headerReference w:type="first" r:id="rId30"/>
          <w:footerReference w:type="first" r:id="rId41"/>
          <w:pgSz w:w="11906" w:h="16838" w:code="9"/>
          <w:pgMar w:top="1418" w:right="1134" w:bottom="1134" w:left="1418" w:header="851" w:footer="907" w:gutter="0"/>
          <w:pgNumType w:fmt="upperRoman"/>
          <w:cols w:space="720"/>
          <w:titlePg/>
          <w:docGrid w:type="lines" w:linePitch="326"/>
        </w:sectPr>
        <w:topLinePunct/>
      </w:pPr>
    </w:p>
    <w:p w14:paraId="6285C214" w14:textId="18E17C49" w:rsidR="001F509C" w:rsidRPr="00D804E2" w:rsidRDefault="00A150FE">
      <w:pPr>
        <w:rPr>
          <w:del w:id="988029" w:author="目录修订器" w:date="2023-04-26T11:14:49Z"/>
        </w:rPr>
        <w:topLinePunct/>
        <w:rPr>
          <w:del w:id="988030" w:author="内容修订器" w:date="2023-04-26T11:14:50Z"/>
        </w:rPr>
      </w:pPr>
      <w:del w:id="988031" w:author="目录修订器" w:date="2023-04-26T11:14:49Z">
        <w:r w:rsidDel="007D325B">
          <w:rPr/>
          <w:fldChar w:fldCharType="begin"/>
        </w:r>
        <w:r w:rsidDel="007D325B">
          <w:rPr/>
          <w:delInstrText xml:space="preserve"> TOC \o "1-3" \h \z \u </w:delInstrText>
        </w:r>
        <w:r w:rsidDel="007D325B">
          <w:rPr/>
          <w:fldChar w:fldCharType="separate"/>
        </w:r>
        <w:hyperlink w:anchor="_Toc104408485" w:history="1">
          <w:r w:rsidDel="007D325B">
            <w:rPr/>
            <w:delText>摘</w:delText>
          </w:r>
          <w:r w:rsidDel="00494EDC">
            <w:rPr/>
            <w:delText xml:space="preserve">  </w:delText>
          </w:r>
          <w:r w:rsidDel="007D325B">
            <w:rPr/>
            <w:delText> </w:delText>
          </w:r>
          <w:r w:rsidDel="007D325B">
            <w:rPr/>
            <w:delText>要</w:delText>
          </w:r>
          <w:r w:rsidDel="007D325B">
            <w:tab/>
          </w:r>
          <w:r w:rsidDel="007D325B">
            <w:rPr/>
            <w:fldChar w:fldCharType="begin"/>
          </w:r>
          <w:r w:rsidDel="007D325B">
            <w:rPr/>
            <w:delInstrText xml:space="preserve"> PAGEREF _Toc104408485 \h </w:delInstrText>
          </w:r>
          <w:r w:rsidDel="007D325B">
            <w:rPr/>
            <w:fldChar w:fldCharType="separate"/>
          </w:r>
          <w:r w:rsidDel="007D325B">
            <w:rPr/>
            <w:delText>I</w:delText>
          </w:r>
          <w:r w:rsidDel="007D325B">
            <w:rPr/>
            <w:fldChar w:fldCharType="end"/>
          </w:r>
        </w:hyperlink>
      </w:del>
    </w:p>
    <w:p w14:paraId="407375B9" w14:textId="3B91347F" w:rsidR="001F509C" w:rsidRPr="00D804E2" w:rsidRDefault="00210245">
      <w:pPr>
        <w:rPr>
          <w:del w:id="988032" w:author="目录修订器" w:date="2023-04-26T11:14:49Z"/>
        </w:rPr>
        <w:topLinePunct/>
        <w:rPr>
          <w:del w:id="988033" w:author="内容修订器" w:date="2023-04-26T11:14:50Z"/>
        </w:rPr>
      </w:pPr>
      <w:del w:id="988034" w:author="目录修订器" w:date="2023-04-26T11:14:49Z">
        <w:hyperlink w:anchor="_Toc104408486" w:history="1">
          <w:r w:rsidDel="007D325B">
            <w:rPr/>
            <w:delText>Abstract</w:delText>
          </w:r>
          <w:r w:rsidDel="007D325B">
            <w:tab/>
          </w:r>
          <w:r w:rsidDel="007D325B">
            <w:rPr/>
            <w:fldChar w:fldCharType="begin"/>
          </w:r>
          <w:r w:rsidDel="007D325B">
            <w:rPr/>
            <w:delInstrText xml:space="preserve"> PAGEREF _Toc104408486 \h </w:delInstrText>
          </w:r>
          <w:r w:rsidDel="007D325B">
            <w:rPr/>
            <w:fldChar w:fldCharType="separate"/>
          </w:r>
          <w:r w:rsidDel="007D325B">
            <w:rPr/>
            <w:delText>II</w:delText>
          </w:r>
          <w:r w:rsidDel="007D325B">
            <w:rPr/>
            <w:fldChar w:fldCharType="end"/>
          </w:r>
        </w:hyperlink>
      </w:del>
    </w:p>
    <w:p w14:paraId="287808BC" w14:textId="76DD6A9E" w:rsidR="001F509C" w:rsidRPr="00D804E2" w:rsidRDefault="00210245">
      <w:pPr>
        <w:rPr>
          <w:del w:id="988035" w:author="目录修订器" w:date="2023-04-26T11:14:49Z"/>
        </w:rPr>
        <w:topLinePunct/>
        <w:rPr>
          <w:del w:id="988036" w:author="内容修订器" w:date="2023-04-26T11:14:50Z"/>
        </w:rPr>
      </w:pPr>
      <w:del w:id="988037" w:author="目录修订器" w:date="2023-04-26T11:14:49Z">
        <w:hyperlink w:anchor="_Toc104408487" w:history="1">
          <w:r w:rsidDel="007D325B">
            <w:rPr/>
            <w:delText>1</w:delText>
          </w:r>
          <w:r w:rsidDel="007D325B">
            <w:rPr/>
            <w:delText xml:space="preserve"> </w:delText>
          </w:r>
          <w:r w:rsidDel="007D325B">
            <w:rPr/>
            <w:delText>绪论</w:delText>
          </w:r>
          <w:r w:rsidDel="007D325B">
            <w:tab/>
          </w:r>
          <w:r w:rsidDel="007D325B">
            <w:rPr/>
            <w:fldChar w:fldCharType="begin"/>
          </w:r>
          <w:r w:rsidDel="007D325B">
            <w:rPr/>
            <w:delInstrText xml:space="preserve"> PAGEREF _Toc104408487 \h </w:delInstrText>
          </w:r>
          <w:r w:rsidDel="007D325B">
            <w:rPr/>
            <w:fldChar w:fldCharType="separate"/>
          </w:r>
          <w:r w:rsidDel="007D325B">
            <w:rPr/>
            <w:delText>1</w:delText>
          </w:r>
          <w:r w:rsidDel="007D325B">
            <w:rPr/>
            <w:fldChar w:fldCharType="end"/>
          </w:r>
        </w:hyperlink>
      </w:del>
    </w:p>
    <w:p w14:paraId="1FF3D590" w14:textId="482570CD" w:rsidR="001F509C" w:rsidRPr="00D804E2" w:rsidRDefault="00210245">
      <w:pPr>
        <w:rPr>
          <w:del w:id="988038" w:author="目录修订器" w:date="2023-04-26T11:14:49Z"/>
        </w:rPr>
        <w:topLinePunct/>
        <w:rPr>
          <w:del w:id="988039" w:author="内容修订器" w:date="2023-04-26T11:14:50Z"/>
        </w:rPr>
      </w:pPr>
      <w:del w:id="988040" w:author="目录修订器" w:date="2023-04-26T11:14:49Z">
        <w:hyperlink w:anchor="_Toc104408488" w:history="1">
          <w:r w:rsidDel="007D325B">
            <w:rPr/>
            <w:delText>1.1</w:delText>
          </w:r>
          <w:r w:rsidDel="007D325B">
            <w:rPr/>
            <w:delText xml:space="preserve"> </w:delText>
          </w:r>
          <w:r w:rsidDel="007D325B">
            <w:rPr/>
            <w:delText>研究背景与研究问题</w:delText>
          </w:r>
          <w:r w:rsidDel="007D325B">
            <w:tab/>
          </w:r>
          <w:r w:rsidDel="007D325B">
            <w:rPr/>
            <w:fldChar w:fldCharType="begin"/>
          </w:r>
          <w:r w:rsidDel="007D325B">
            <w:rPr/>
            <w:delInstrText xml:space="preserve"> PAGEREF _Toc104408488 \h </w:delInstrText>
          </w:r>
          <w:r w:rsidDel="007D325B">
            <w:rPr/>
            <w:fldChar w:fldCharType="separate"/>
          </w:r>
          <w:r w:rsidDel="007D325B">
            <w:rPr/>
            <w:delText>1</w:delText>
          </w:r>
          <w:r w:rsidDel="007D325B">
            <w:rPr/>
            <w:fldChar w:fldCharType="end"/>
          </w:r>
        </w:hyperlink>
      </w:del>
    </w:p>
    <w:p w14:paraId="6854B0CE" w14:textId="4B1DE3B1" w:rsidR="001F509C" w:rsidRPr="00D804E2" w:rsidRDefault="00210245">
      <w:pPr>
        <w:rPr>
          <w:del w:id="988041" w:author="目录修订器" w:date="2023-04-26T11:14:49Z"/>
        </w:rPr>
        <w:topLinePunct/>
        <w:rPr>
          <w:del w:id="988042" w:author="内容修订器" w:date="2023-04-26T11:14:50Z"/>
        </w:rPr>
      </w:pPr>
      <w:del w:id="988043" w:author="目录修订器" w:date="2023-04-26T11:14:49Z">
        <w:hyperlink w:anchor="_Toc104408489" w:history="1">
          <w:r w:rsidDel="007D325B">
            <w:rPr/>
            <w:delText>1.2</w:delText>
          </w:r>
          <w:r w:rsidDel="007D325B">
            <w:rPr/>
            <w:delText xml:space="preserve"> </w:delText>
          </w:r>
          <w:r w:rsidDel="007D325B">
            <w:rPr/>
            <w:delText>研究目的与研究意义</w:delText>
          </w:r>
          <w:r w:rsidDel="007D325B">
            <w:tab/>
          </w:r>
          <w:r w:rsidDel="007D325B">
            <w:rPr/>
            <w:fldChar w:fldCharType="begin"/>
          </w:r>
          <w:r w:rsidDel="007D325B">
            <w:rPr/>
            <w:delInstrText xml:space="preserve"> PAGEREF _Toc104408489 \h </w:delInstrText>
          </w:r>
          <w:r w:rsidDel="007D325B">
            <w:rPr/>
            <w:fldChar w:fldCharType="separate"/>
          </w:r>
          <w:r w:rsidDel="007D325B">
            <w:rPr/>
            <w:delText>3</w:delText>
          </w:r>
          <w:r w:rsidDel="007D325B">
            <w:rPr/>
            <w:fldChar w:fldCharType="end"/>
          </w:r>
        </w:hyperlink>
      </w:del>
    </w:p>
    <w:p w14:paraId="140FB138" w14:textId="37863F12" w:rsidR="001F509C" w:rsidRPr="00D804E2" w:rsidRDefault="00210245">
      <w:pPr>
        <w:rPr>
          <w:del w:id="988044" w:author="目录修订器" w:date="2023-04-26T11:14:49Z"/>
        </w:rPr>
        <w:topLinePunct/>
        <w:rPr>
          <w:del w:id="988045" w:author="内容修订器" w:date="2023-04-26T11:14:50Z"/>
        </w:rPr>
      </w:pPr>
      <w:del w:id="988046" w:author="目录修订器" w:date="2023-04-26T11:14:49Z">
        <w:hyperlink w:anchor="_Toc104408490" w:history="1">
          <w:r w:rsidDel="007D325B">
            <w:rPr/>
            <w:delText>1.3</w:delText>
          </w:r>
          <w:r w:rsidDel="007D325B">
            <w:rPr/>
            <w:delText xml:space="preserve"> </w:delText>
          </w:r>
          <w:r w:rsidDel="007D325B">
            <w:rPr/>
            <w:delText>研究内容与研究方法</w:delText>
          </w:r>
          <w:r w:rsidDel="007D325B">
            <w:tab/>
          </w:r>
          <w:r w:rsidDel="007D325B">
            <w:rPr/>
            <w:fldChar w:fldCharType="begin"/>
          </w:r>
          <w:r w:rsidDel="007D325B">
            <w:rPr/>
            <w:delInstrText xml:space="preserve"> PAGEREF _Toc104408490 \h </w:delInstrText>
          </w:r>
          <w:r w:rsidDel="007D325B">
            <w:rPr/>
            <w:fldChar w:fldCharType="separate"/>
          </w:r>
          <w:r w:rsidDel="007D325B">
            <w:rPr/>
            <w:delText>4</w:delText>
          </w:r>
          <w:r w:rsidDel="007D325B">
            <w:rPr/>
            <w:fldChar w:fldCharType="end"/>
          </w:r>
        </w:hyperlink>
      </w:del>
    </w:p>
    <w:p w14:paraId="390E77C7" w14:textId="74C14A6A" w:rsidR="001F509C" w:rsidRPr="00D804E2" w:rsidRDefault="00210245">
      <w:pPr>
        <w:rPr>
          <w:del w:id="988047" w:author="目录修订器" w:date="2023-04-26T11:14:49Z"/>
        </w:rPr>
        <w:topLinePunct/>
        <w:rPr>
          <w:del w:id="988048" w:author="内容修订器" w:date="2023-04-26T11:14:50Z"/>
        </w:rPr>
      </w:pPr>
      <w:del w:id="988049" w:author="目录修订器" w:date="2023-04-26T11:14:49Z">
        <w:hyperlink w:anchor="_Toc104408491" w:history="1">
          <w:r w:rsidDel="007D325B">
            <w:rPr/>
            <w:delText>2</w:delText>
          </w:r>
          <w:r w:rsidDel="007D325B">
            <w:rPr/>
            <w:delText xml:space="preserve"> </w:delText>
          </w:r>
          <w:r w:rsidDel="007D325B">
            <w:rPr/>
            <w:delText>文献综述</w:delText>
          </w:r>
          <w:r w:rsidDel="007D325B">
            <w:tab/>
          </w:r>
          <w:r w:rsidDel="007D325B">
            <w:rPr/>
            <w:fldChar w:fldCharType="begin"/>
          </w:r>
          <w:r w:rsidDel="007D325B">
            <w:rPr/>
            <w:delInstrText xml:space="preserve"> PAGEREF _Toc104408491 \h </w:delInstrText>
          </w:r>
          <w:r w:rsidDel="007D325B">
            <w:rPr/>
            <w:fldChar w:fldCharType="separate"/>
          </w:r>
          <w:r w:rsidDel="007D325B">
            <w:rPr/>
            <w:delText>7</w:delText>
          </w:r>
          <w:r w:rsidDel="007D325B">
            <w:rPr/>
            <w:fldChar w:fldCharType="end"/>
          </w:r>
        </w:hyperlink>
      </w:del>
    </w:p>
    <w:p w14:paraId="7B15DD3D" w14:textId="5418A5F8" w:rsidR="001F509C" w:rsidRPr="00D804E2" w:rsidRDefault="00210245">
      <w:pPr>
        <w:rPr>
          <w:del w:id="988050" w:author="目录修订器" w:date="2023-04-26T11:14:49Z"/>
        </w:rPr>
        <w:topLinePunct/>
        <w:rPr>
          <w:del w:id="988051" w:author="内容修订器" w:date="2023-04-26T11:14:50Z"/>
        </w:rPr>
      </w:pPr>
      <w:del w:id="988052" w:author="目录修订器" w:date="2023-04-26T11:14:49Z">
        <w:hyperlink w:anchor="_Toc104408492" w:history="1">
          <w:r w:rsidDel="007D325B">
            <w:rPr/>
            <w:delText>2.1</w:delText>
          </w:r>
          <w:r w:rsidDel="007D325B">
            <w:rPr/>
            <w:delText xml:space="preserve"> </w:delText>
          </w:r>
          <w:r w:rsidDel="007D325B">
            <w:rPr/>
            <w:delText>关于互联网金融与利率市场化的研究</w:delText>
          </w:r>
          <w:r w:rsidDel="007D325B">
            <w:tab/>
          </w:r>
          <w:r w:rsidDel="007D325B">
            <w:rPr/>
            <w:fldChar w:fldCharType="begin"/>
          </w:r>
          <w:r w:rsidDel="007D325B">
            <w:rPr/>
            <w:delInstrText xml:space="preserve"> PAGEREF _Toc104408492 \h </w:delInstrText>
          </w:r>
          <w:r w:rsidDel="007D325B">
            <w:rPr/>
            <w:fldChar w:fldCharType="separate"/>
          </w:r>
          <w:r w:rsidDel="007D325B">
            <w:rPr/>
            <w:delText>7</w:delText>
          </w:r>
          <w:r w:rsidDel="007D325B">
            <w:rPr/>
            <w:fldChar w:fldCharType="end"/>
          </w:r>
        </w:hyperlink>
      </w:del>
    </w:p>
    <w:p w14:paraId="10D56619" w14:textId="3DDB5C48" w:rsidR="001F509C" w:rsidRPr="00D804E2" w:rsidRDefault="00210245">
      <w:pPr>
        <w:rPr>
          <w:del w:id="988053" w:author="目录修订器" w:date="2023-04-26T11:14:49Z"/>
        </w:rPr>
        <w:topLinePunct/>
        <w:rPr>
          <w:del w:id="988054" w:author="内容修订器" w:date="2023-04-26T11:14:50Z"/>
        </w:rPr>
      </w:pPr>
      <w:del w:id="988055" w:author="目录修订器" w:date="2023-04-26T11:14:49Z">
        <w:hyperlink w:anchor="_Toc104408493" w:history="1">
          <w:r w:rsidDel="007D325B">
            <w:rPr/>
            <w:delText>2.2</w:delText>
          </w:r>
          <w:r w:rsidDel="007D325B">
            <w:rPr/>
            <w:delText xml:space="preserve"> </w:delText>
          </w:r>
          <w:r w:rsidDel="007D325B">
            <w:rPr/>
            <w:delText>关于商业银行盈利能力的研究</w:delText>
          </w:r>
          <w:r w:rsidDel="007D325B">
            <w:tab/>
          </w:r>
          <w:r w:rsidDel="007D325B">
            <w:rPr/>
            <w:fldChar w:fldCharType="begin"/>
          </w:r>
          <w:r w:rsidDel="007D325B">
            <w:rPr/>
            <w:delInstrText xml:space="preserve"> PAGEREF _Toc104408493 \h </w:delInstrText>
          </w:r>
          <w:r w:rsidDel="007D325B">
            <w:rPr/>
            <w:fldChar w:fldCharType="separate"/>
          </w:r>
          <w:r w:rsidDel="007D325B">
            <w:rPr/>
            <w:delText>8</w:delText>
          </w:r>
          <w:r w:rsidDel="007D325B">
            <w:rPr/>
            <w:fldChar w:fldCharType="end"/>
          </w:r>
        </w:hyperlink>
      </w:del>
    </w:p>
    <w:p w14:paraId="65BA8726" w14:textId="1A457C4A" w:rsidR="001F509C" w:rsidRPr="00D804E2" w:rsidRDefault="00210245">
      <w:pPr>
        <w:rPr>
          <w:del w:id="988056" w:author="目录修订器" w:date="2023-04-26T11:14:49Z"/>
        </w:rPr>
        <w:topLinePunct/>
        <w:rPr>
          <w:del w:id="988057" w:author="内容修订器" w:date="2023-04-26T11:14:50Z"/>
        </w:rPr>
      </w:pPr>
      <w:del w:id="988058" w:author="目录修订器" w:date="2023-04-26T11:14:49Z">
        <w:hyperlink w:anchor="_Toc104408494" w:history="1">
          <w:r w:rsidDel="007D325B">
            <w:rPr/>
            <w:delText>2.3</w:delText>
          </w:r>
          <w:r w:rsidDel="007D325B">
            <w:rPr/>
            <w:delText xml:space="preserve"> </w:delText>
          </w:r>
          <w:r w:rsidDel="007D325B">
            <w:rPr/>
            <w:delText>文献述评</w:delText>
          </w:r>
          <w:r w:rsidDel="007D325B">
            <w:tab/>
          </w:r>
          <w:r w:rsidDel="007D325B">
            <w:rPr/>
            <w:fldChar w:fldCharType="begin"/>
          </w:r>
          <w:r w:rsidDel="007D325B">
            <w:rPr/>
            <w:delInstrText xml:space="preserve"> PAGEREF _Toc104408494 \h </w:delInstrText>
          </w:r>
          <w:r w:rsidDel="007D325B">
            <w:rPr/>
            <w:fldChar w:fldCharType="separate"/>
          </w:r>
          <w:r w:rsidDel="007D325B">
            <w:rPr/>
            <w:delText>11</w:delText>
          </w:r>
          <w:r w:rsidDel="007D325B">
            <w:rPr/>
            <w:fldChar w:fldCharType="end"/>
          </w:r>
        </w:hyperlink>
      </w:del>
    </w:p>
    <w:p w14:paraId="3FDFB43E" w14:textId="6E05DFDF" w:rsidR="001F509C" w:rsidRPr="00D804E2" w:rsidRDefault="00210245">
      <w:pPr>
        <w:rPr>
          <w:del w:id="988059" w:author="目录修订器" w:date="2023-04-26T11:14:49Z"/>
        </w:rPr>
        <w:topLinePunct/>
        <w:rPr>
          <w:del w:id="988060" w:author="内容修订器" w:date="2023-04-26T11:14:50Z"/>
        </w:rPr>
      </w:pPr>
      <w:del w:id="988061" w:author="目录修订器" w:date="2023-04-26T11:14:49Z">
        <w:hyperlink w:anchor="_Toc104408495" w:history="1">
          <w:r w:rsidDel="007D325B">
            <w:rPr/>
            <w:delText>3</w:delText>
          </w:r>
          <w:r w:rsidDel="007D325B">
            <w:rPr/>
            <w:delText>影响机制分析</w:delText>
          </w:r>
          <w:r w:rsidDel="007D325B">
            <w:tab/>
          </w:r>
          <w:r w:rsidDel="007D325B">
            <w:rPr/>
            <w:fldChar w:fldCharType="begin"/>
          </w:r>
          <w:r w:rsidDel="007D325B">
            <w:rPr/>
            <w:delInstrText xml:space="preserve"> PAGEREF _Toc104408495 \h </w:delInstrText>
          </w:r>
          <w:r w:rsidDel="007D325B">
            <w:rPr/>
            <w:fldChar w:fldCharType="separate"/>
          </w:r>
          <w:r w:rsidDel="007D325B">
            <w:rPr/>
            <w:delText>12</w:delText>
          </w:r>
          <w:r w:rsidDel="007D325B">
            <w:rPr/>
            <w:fldChar w:fldCharType="end"/>
          </w:r>
        </w:hyperlink>
      </w:del>
    </w:p>
    <w:p w14:paraId="04127689" w14:textId="785242E1" w:rsidR="001F509C" w:rsidRPr="00D804E2" w:rsidRDefault="00210245">
      <w:pPr>
        <w:rPr>
          <w:del w:id="988062" w:author="目录修订器" w:date="2023-04-26T11:14:49Z"/>
        </w:rPr>
        <w:topLinePunct/>
        <w:rPr>
          <w:del w:id="988063" w:author="内容修订器" w:date="2023-04-26T11:14:50Z"/>
        </w:rPr>
      </w:pPr>
      <w:del w:id="988064" w:author="目录修订器" w:date="2023-04-26T11:14:49Z">
        <w:hyperlink w:anchor="_Toc104408496" w:history="1">
          <w:r w:rsidDel="007D325B">
            <w:rPr/>
            <w:delText>3.1</w:delText>
          </w:r>
          <w:r w:rsidDel="007D325B">
            <w:rPr/>
            <w:delText xml:space="preserve"> </w:delText>
          </w:r>
          <w:r w:rsidDel="007D325B">
            <w:rPr/>
            <w:delText>利率市场化对银行盈利能力的影响机制分析</w:delText>
          </w:r>
          <w:r w:rsidDel="007D325B">
            <w:tab/>
          </w:r>
          <w:r w:rsidDel="007D325B">
            <w:rPr/>
            <w:fldChar w:fldCharType="begin"/>
          </w:r>
          <w:r w:rsidDel="007D325B">
            <w:rPr/>
            <w:delInstrText xml:space="preserve"> PAGEREF _Toc104408496 \h </w:delInstrText>
          </w:r>
          <w:r w:rsidDel="007D325B">
            <w:rPr/>
            <w:fldChar w:fldCharType="separate"/>
          </w:r>
          <w:r w:rsidDel="007D325B">
            <w:rPr/>
            <w:delText>12</w:delText>
          </w:r>
          <w:r w:rsidDel="007D325B">
            <w:rPr/>
            <w:fldChar w:fldCharType="end"/>
          </w:r>
        </w:hyperlink>
      </w:del>
    </w:p>
    <w:p w14:paraId="535A083C" w14:textId="5A8988F8" w:rsidR="001F509C" w:rsidRPr="00D804E2" w:rsidRDefault="00210245">
      <w:pPr>
        <w:rPr>
          <w:del w:id="988065" w:author="目录修订器" w:date="2023-04-26T11:14:49Z"/>
        </w:rPr>
        <w:topLinePunct/>
        <w:rPr>
          <w:del w:id="988066" w:author="内容修订器" w:date="2023-04-26T11:14:50Z"/>
        </w:rPr>
      </w:pPr>
      <w:del w:id="988067" w:author="目录修订器" w:date="2023-04-26T11:14:49Z">
        <w:hyperlink w:anchor="_Toc104408497" w:history="1">
          <w:r w:rsidDel="007D325B">
            <w:rPr/>
            <w:delText>3.2</w:delText>
          </w:r>
          <w:r w:rsidDel="007D325B">
            <w:rPr/>
            <w:delText xml:space="preserve"> </w:delText>
          </w:r>
          <w:r w:rsidDel="007D325B">
            <w:rPr/>
            <w:delText>互联网金融对银行盈利能力的影响机制分析</w:delText>
          </w:r>
          <w:r w:rsidDel="007D325B">
            <w:tab/>
          </w:r>
          <w:r w:rsidDel="007D325B">
            <w:rPr/>
            <w:fldChar w:fldCharType="begin"/>
          </w:r>
          <w:r w:rsidDel="007D325B">
            <w:rPr/>
            <w:delInstrText xml:space="preserve"> PAGEREF _Toc104408497 \h </w:delInstrText>
          </w:r>
          <w:r w:rsidDel="007D325B">
            <w:rPr/>
            <w:fldChar w:fldCharType="separate"/>
          </w:r>
          <w:r w:rsidDel="007D325B">
            <w:rPr/>
            <w:delText>15</w:delText>
          </w:r>
          <w:r w:rsidDel="007D325B">
            <w:rPr/>
            <w:fldChar w:fldCharType="end"/>
          </w:r>
        </w:hyperlink>
      </w:del>
    </w:p>
    <w:p w14:paraId="3FFAD4EA" w14:textId="0433B355" w:rsidR="001F509C" w:rsidRPr="00D804E2" w:rsidRDefault="00210245">
      <w:pPr>
        <w:rPr>
          <w:del w:id="988068" w:author="目录修订器" w:date="2023-04-26T11:14:49Z"/>
        </w:rPr>
        <w:topLinePunct/>
        <w:rPr>
          <w:del w:id="988069" w:author="内容修订器" w:date="2023-04-26T11:14:50Z"/>
        </w:rPr>
      </w:pPr>
      <w:del w:id="988070" w:author="目录修订器" w:date="2023-04-26T11:14:49Z">
        <w:hyperlink w:anchor="_Toc104408498" w:history="1">
          <w:r w:rsidDel="007D325B">
            <w:rPr/>
            <w:delText>3.3</w:delText>
          </w:r>
          <w:r w:rsidDel="007D325B">
            <w:rPr/>
            <w:delText xml:space="preserve"> </w:delText>
          </w:r>
          <w:r w:rsidDel="007D325B">
            <w:rPr/>
            <w:delText>互联网金融对利率市场化的影响机制分析</w:delText>
          </w:r>
          <w:r w:rsidDel="007D325B">
            <w:tab/>
          </w:r>
          <w:r w:rsidDel="007D325B">
            <w:rPr/>
            <w:fldChar w:fldCharType="begin"/>
          </w:r>
          <w:r w:rsidDel="007D325B">
            <w:rPr/>
            <w:delInstrText xml:space="preserve"> PAGEREF _Toc104408498 \h </w:delInstrText>
          </w:r>
          <w:r w:rsidDel="007D325B">
            <w:rPr/>
            <w:fldChar w:fldCharType="separate"/>
          </w:r>
          <w:r w:rsidDel="007D325B">
            <w:rPr/>
            <w:delText>17</w:delText>
          </w:r>
          <w:r w:rsidDel="007D325B">
            <w:rPr/>
            <w:fldChar w:fldCharType="end"/>
          </w:r>
        </w:hyperlink>
      </w:del>
    </w:p>
    <w:p w14:paraId="14C6FD29" w14:textId="3CA2E7A8" w:rsidR="001F509C" w:rsidRPr="00D804E2" w:rsidRDefault="00210245">
      <w:pPr>
        <w:rPr>
          <w:del w:id="988071" w:author="目录修订器" w:date="2023-04-26T11:14:49Z"/>
        </w:rPr>
        <w:topLinePunct/>
        <w:rPr>
          <w:del w:id="988072" w:author="内容修订器" w:date="2023-04-26T11:14:50Z"/>
        </w:rPr>
      </w:pPr>
      <w:del w:id="988073" w:author="目录修订器" w:date="2023-04-26T11:14:49Z">
        <w:hyperlink w:anchor="_Toc104408499" w:history="1">
          <w:r w:rsidDel="007D325B">
            <w:rPr/>
            <w:delText>4</w:delText>
          </w:r>
          <w:r w:rsidDel="007D325B">
            <w:rPr/>
            <w:delText xml:space="preserve"> </w:delText>
          </w:r>
          <w:r w:rsidDel="007D325B">
            <w:rPr/>
            <w:delText>研究假设与研究设计</w:delText>
          </w:r>
          <w:r w:rsidDel="007D325B">
            <w:tab/>
          </w:r>
          <w:r w:rsidDel="007D325B">
            <w:rPr/>
            <w:fldChar w:fldCharType="begin"/>
          </w:r>
          <w:r w:rsidDel="007D325B">
            <w:rPr/>
            <w:delInstrText xml:space="preserve"> PAGEREF _Toc104408499 \h </w:delInstrText>
          </w:r>
          <w:r w:rsidDel="007D325B">
            <w:rPr/>
            <w:fldChar w:fldCharType="separate"/>
          </w:r>
          <w:r w:rsidDel="007D325B">
            <w:rPr/>
            <w:delText>19</w:delText>
          </w:r>
          <w:r w:rsidDel="007D325B">
            <w:rPr/>
            <w:fldChar w:fldCharType="end"/>
          </w:r>
        </w:hyperlink>
      </w:del>
    </w:p>
    <w:p w14:paraId="30EAD3CE" w14:textId="5588B2DD" w:rsidR="001F509C" w:rsidRPr="00D804E2" w:rsidRDefault="00210245">
      <w:pPr>
        <w:rPr>
          <w:del w:id="988074" w:author="目录修订器" w:date="2023-04-26T11:14:49Z"/>
        </w:rPr>
        <w:topLinePunct/>
        <w:rPr>
          <w:del w:id="988075" w:author="内容修订器" w:date="2023-04-26T11:14:50Z"/>
        </w:rPr>
      </w:pPr>
      <w:del w:id="988076" w:author="目录修订器" w:date="2023-04-26T11:14:49Z">
        <w:hyperlink w:anchor="_Toc104408500" w:history="1">
          <w:r w:rsidDel="007D325B">
            <w:rPr/>
            <w:delText>4.1</w:delText>
          </w:r>
          <w:r w:rsidDel="007D325B">
            <w:rPr/>
            <w:delText xml:space="preserve"> </w:delText>
          </w:r>
          <w:r w:rsidDel="007D325B">
            <w:rPr/>
            <w:delText>研究假设</w:delText>
          </w:r>
          <w:r w:rsidDel="007D325B">
            <w:tab/>
          </w:r>
          <w:r w:rsidDel="007D325B">
            <w:rPr/>
            <w:fldChar w:fldCharType="begin"/>
          </w:r>
          <w:r w:rsidDel="007D325B">
            <w:rPr/>
            <w:delInstrText xml:space="preserve"> PAGEREF _Toc104408500 \h </w:delInstrText>
          </w:r>
          <w:r w:rsidDel="007D325B">
            <w:rPr/>
            <w:fldChar w:fldCharType="separate"/>
          </w:r>
          <w:r w:rsidDel="007D325B">
            <w:rPr/>
            <w:delText>19</w:delText>
          </w:r>
          <w:r w:rsidDel="007D325B">
            <w:rPr/>
            <w:fldChar w:fldCharType="end"/>
          </w:r>
        </w:hyperlink>
      </w:del>
    </w:p>
    <w:p w14:paraId="3BCC4B5F" w14:textId="32DBEE8F" w:rsidR="001F509C" w:rsidRPr="00D804E2" w:rsidRDefault="00210245">
      <w:pPr>
        <w:rPr>
          <w:del w:id="988077" w:author="目录修订器" w:date="2023-04-26T11:14:49Z"/>
        </w:rPr>
        <w:topLinePunct/>
        <w:rPr>
          <w:del w:id="988078" w:author="内容修订器" w:date="2023-04-26T11:14:50Z"/>
        </w:rPr>
      </w:pPr>
      <w:del w:id="988079" w:author="目录修订器" w:date="2023-04-26T11:14:49Z">
        <w:hyperlink w:anchor="_Toc104408501" w:history="1">
          <w:r w:rsidDel="007D325B">
            <w:rPr/>
            <w:delText>4.2</w:delText>
          </w:r>
          <w:r w:rsidDel="007D325B">
            <w:rPr/>
            <w:delText xml:space="preserve"> </w:delText>
          </w:r>
          <w:r w:rsidDel="007D325B">
            <w:rPr/>
            <w:delText>研究设计</w:delText>
          </w:r>
          <w:r w:rsidDel="007D325B">
            <w:tab/>
          </w:r>
          <w:r w:rsidDel="007D325B">
            <w:rPr/>
            <w:fldChar w:fldCharType="begin"/>
          </w:r>
          <w:r w:rsidDel="007D325B">
            <w:rPr/>
            <w:delInstrText xml:space="preserve"> PAGEREF _Toc104408501 \h </w:delInstrText>
          </w:r>
          <w:r w:rsidDel="007D325B">
            <w:rPr/>
            <w:fldChar w:fldCharType="separate"/>
          </w:r>
          <w:r w:rsidDel="007D325B">
            <w:rPr/>
            <w:delText>20</w:delText>
          </w:r>
          <w:r w:rsidDel="007D325B">
            <w:rPr/>
            <w:fldChar w:fldCharType="end"/>
          </w:r>
        </w:hyperlink>
      </w:del>
    </w:p>
    <w:p w14:paraId="27744492" w14:textId="6D6CF5F7" w:rsidR="001F509C" w:rsidRPr="00D804E2" w:rsidRDefault="00210245">
      <w:pPr>
        <w:rPr>
          <w:del w:id="988080" w:author="目录修订器" w:date="2023-04-26T11:14:49Z"/>
        </w:rPr>
        <w:topLinePunct/>
        <w:rPr>
          <w:del w:id="988081" w:author="内容修订器" w:date="2023-04-26T11:14:50Z"/>
        </w:rPr>
      </w:pPr>
      <w:del w:id="988082" w:author="目录修订器" w:date="2023-04-26T11:14:49Z">
        <w:hyperlink w:anchor="_Toc104408502" w:history="1">
          <w:r w:rsidDel="007D325B">
            <w:rPr/>
            <w:delText>5</w:delText>
          </w:r>
          <w:r w:rsidDel="007D325B">
            <w:rPr/>
            <w:delText xml:space="preserve"> </w:delText>
          </w:r>
          <w:r w:rsidDel="007D325B">
            <w:rPr/>
            <w:delText>实证分析</w:delText>
          </w:r>
          <w:r w:rsidDel="007D325B">
            <w:tab/>
          </w:r>
          <w:r w:rsidDel="007D325B">
            <w:rPr/>
            <w:fldChar w:fldCharType="begin"/>
          </w:r>
          <w:r w:rsidDel="007D325B">
            <w:rPr/>
            <w:delInstrText xml:space="preserve"> PAGEREF _Toc104408502 \h </w:delInstrText>
          </w:r>
          <w:r w:rsidDel="007D325B">
            <w:rPr/>
            <w:fldChar w:fldCharType="separate"/>
          </w:r>
          <w:r w:rsidDel="007D325B">
            <w:rPr/>
            <w:delText>25</w:delText>
          </w:r>
          <w:r w:rsidDel="007D325B">
            <w:rPr/>
            <w:fldChar w:fldCharType="end"/>
          </w:r>
        </w:hyperlink>
      </w:del>
    </w:p>
    <w:p w14:paraId="32774C56" w14:textId="0CFC3071" w:rsidR="001F509C" w:rsidRPr="00D804E2" w:rsidRDefault="00210245">
      <w:pPr>
        <w:rPr>
          <w:del w:id="988083" w:author="目录修订器" w:date="2023-04-26T11:14:49Z"/>
        </w:rPr>
        <w:topLinePunct/>
        <w:rPr>
          <w:del w:id="988084" w:author="内容修订器" w:date="2023-04-26T11:14:50Z"/>
        </w:rPr>
      </w:pPr>
      <w:del w:id="988085" w:author="目录修订器" w:date="2023-04-26T11:14:49Z">
        <w:hyperlink w:anchor="_Toc104408503" w:history="1">
          <w:r w:rsidDel="007D325B">
            <w:rPr/>
            <w:delText>5.1</w:delText>
          </w:r>
          <w:r w:rsidDel="007D325B">
            <w:rPr/>
            <w:delText xml:space="preserve"> </w:delText>
          </w:r>
          <w:r w:rsidDel="007D325B">
            <w:rPr/>
            <w:delText>描述性统计分析</w:delText>
          </w:r>
          <w:r w:rsidDel="007D325B">
            <w:tab/>
          </w:r>
          <w:r w:rsidDel="007D325B">
            <w:rPr/>
            <w:fldChar w:fldCharType="begin"/>
          </w:r>
          <w:r w:rsidDel="007D325B">
            <w:rPr/>
            <w:delInstrText xml:space="preserve"> PAGEREF _Toc104408503 \h </w:delInstrText>
          </w:r>
          <w:r w:rsidDel="007D325B">
            <w:rPr/>
            <w:fldChar w:fldCharType="separate"/>
          </w:r>
          <w:r w:rsidDel="007D325B">
            <w:rPr/>
            <w:delText>25</w:delText>
          </w:r>
          <w:r w:rsidDel="007D325B">
            <w:rPr/>
            <w:fldChar w:fldCharType="end"/>
          </w:r>
        </w:hyperlink>
      </w:del>
    </w:p>
    <w:p w14:paraId="25B85B08" w14:textId="0A65CD9C" w:rsidR="001F509C" w:rsidRPr="00D804E2" w:rsidRDefault="00210245">
      <w:pPr>
        <w:rPr>
          <w:del w:id="988086" w:author="目录修订器" w:date="2023-04-26T11:14:49Z"/>
        </w:rPr>
        <w:topLinePunct/>
        <w:rPr>
          <w:del w:id="988087" w:author="内容修订器" w:date="2023-04-26T11:14:50Z"/>
        </w:rPr>
      </w:pPr>
      <w:del w:id="988088" w:author="目录修订器" w:date="2023-04-26T11:14:49Z">
        <w:hyperlink w:anchor="_Toc104408504" w:history="1">
          <w:r w:rsidDel="007D325B">
            <w:rPr/>
            <w:delText>5.2</w:delText>
          </w:r>
          <w:r w:rsidDel="007D325B">
            <w:rPr/>
            <w:delText xml:space="preserve"> </w:delText>
          </w:r>
          <w:r w:rsidDel="007D325B">
            <w:rPr/>
            <w:delText>回归结果及分析</w:delText>
          </w:r>
          <w:r w:rsidDel="007D325B">
            <w:tab/>
          </w:r>
          <w:r w:rsidDel="007D325B">
            <w:rPr/>
            <w:fldChar w:fldCharType="begin"/>
          </w:r>
          <w:r w:rsidDel="007D325B">
            <w:rPr/>
            <w:delInstrText xml:space="preserve"> PAGEREF _Toc104408504 \h </w:delInstrText>
          </w:r>
          <w:r w:rsidDel="007D325B">
            <w:rPr/>
            <w:fldChar w:fldCharType="separate"/>
          </w:r>
          <w:r w:rsidDel="007D325B">
            <w:rPr/>
            <w:delText>26</w:delText>
          </w:r>
          <w:r w:rsidDel="007D325B">
            <w:rPr/>
            <w:fldChar w:fldCharType="end"/>
          </w:r>
        </w:hyperlink>
      </w:del>
    </w:p>
    <w:p w14:paraId="2C8908F1" w14:textId="176F9C5A" w:rsidR="001F509C" w:rsidRPr="00D804E2" w:rsidRDefault="00210245">
      <w:pPr>
        <w:rPr>
          <w:del w:id="988089" w:author="目录修订器" w:date="2023-04-26T11:14:49Z"/>
        </w:rPr>
        <w:topLinePunct/>
        <w:rPr>
          <w:del w:id="988090" w:author="内容修订器" w:date="2023-04-26T11:14:50Z"/>
        </w:rPr>
      </w:pPr>
      <w:del w:id="988091" w:author="目录修订器" w:date="2023-04-26T11:14:49Z">
        <w:hyperlink w:anchor="_Toc104408505" w:history="1">
          <w:r w:rsidDel="007D325B">
            <w:rPr/>
            <w:delText>5.3</w:delText>
          </w:r>
          <w:r w:rsidDel="007D325B">
            <w:rPr/>
            <w:delText xml:space="preserve"> </w:delText>
          </w:r>
          <w:r w:rsidDel="007D325B">
            <w:rPr/>
            <w:delText>稳健性检验</w:delText>
          </w:r>
          <w:r w:rsidDel="007D325B">
            <w:tab/>
          </w:r>
          <w:r w:rsidDel="007D325B">
            <w:rPr/>
            <w:fldChar w:fldCharType="begin"/>
          </w:r>
          <w:r w:rsidDel="007D325B">
            <w:rPr/>
            <w:delInstrText xml:space="preserve"> PAGEREF _Toc104408505 \h </w:delInstrText>
          </w:r>
          <w:r w:rsidDel="007D325B">
            <w:rPr/>
            <w:fldChar w:fldCharType="separate"/>
          </w:r>
          <w:r w:rsidDel="007D325B">
            <w:rPr/>
            <w:delText>30</w:delText>
          </w:r>
          <w:r w:rsidDel="007D325B">
            <w:rPr/>
            <w:fldChar w:fldCharType="end"/>
          </w:r>
        </w:hyperlink>
      </w:del>
    </w:p>
    <w:p w14:paraId="2028C086" w14:textId="06D7DD6B" w:rsidR="001F509C" w:rsidRPr="00D804E2" w:rsidRDefault="00210245">
      <w:pPr>
        <w:rPr>
          <w:del w:id="988092" w:author="目录修订器" w:date="2023-04-26T11:14:49Z"/>
        </w:rPr>
        <w:topLinePunct/>
        <w:rPr>
          <w:del w:id="988093" w:author="内容修订器" w:date="2023-04-26T11:14:50Z"/>
        </w:rPr>
      </w:pPr>
      <w:del w:id="988094" w:author="目录修订器" w:date="2023-04-26T11:14:49Z">
        <w:hyperlink w:anchor="_Toc104408506" w:history="1">
          <w:r w:rsidDel="007D325B">
            <w:rPr/>
            <w:delText>结束语</w:delText>
          </w:r>
          <w:r w:rsidDel="007D325B">
            <w:tab/>
          </w:r>
          <w:r w:rsidDel="007D325B">
            <w:rPr/>
            <w:fldChar w:fldCharType="begin"/>
          </w:r>
          <w:r w:rsidDel="007D325B">
            <w:rPr/>
            <w:delInstrText xml:space="preserve"> PAGEREF _Toc104408506 \h </w:delInstrText>
          </w:r>
          <w:r w:rsidDel="007D325B">
            <w:rPr/>
            <w:fldChar w:fldCharType="separate"/>
          </w:r>
          <w:r w:rsidDel="007D325B">
            <w:rPr/>
            <w:delText>33</w:delText>
          </w:r>
          <w:r w:rsidDel="007D325B">
            <w:rPr/>
            <w:fldChar w:fldCharType="end"/>
          </w:r>
        </w:hyperlink>
      </w:del>
    </w:p>
    <w:p w14:paraId="566E8648" w14:textId="5B961C4B" w:rsidR="001F509C" w:rsidRPr="00D804E2" w:rsidRDefault="00210245">
      <w:pPr>
        <w:rPr>
          <w:del w:id="988095" w:author="目录修订器" w:date="2023-04-26T11:14:49Z"/>
        </w:rPr>
        <w:topLinePunct/>
        <w:rPr>
          <w:del w:id="988096" w:author="内容修订器" w:date="2023-04-26T11:14:50Z"/>
        </w:rPr>
      </w:pPr>
      <w:del w:id="988097" w:author="目录修订器" w:date="2023-04-26T11:14:49Z">
        <w:hyperlink w:anchor="_Toc104408507" w:history="1">
          <w:r w:rsidDel="007D325B">
            <w:rPr/>
            <w:delText>致谢</w:delText>
          </w:r>
          <w:r w:rsidDel="007D325B">
            <w:tab/>
          </w:r>
          <w:r w:rsidDel="007D325B">
            <w:rPr/>
            <w:fldChar w:fldCharType="begin"/>
          </w:r>
          <w:r w:rsidDel="007D325B">
            <w:rPr/>
            <w:delInstrText xml:space="preserve"> PAGEREF _Toc104408507 \h </w:delInstrText>
          </w:r>
          <w:r w:rsidDel="007D325B">
            <w:rPr/>
            <w:fldChar w:fldCharType="separate"/>
          </w:r>
          <w:r w:rsidDel="007D325B">
            <w:rPr/>
            <w:delText>35</w:delText>
          </w:r>
          <w:r w:rsidDel="007D325B">
            <w:rPr/>
            <w:fldChar w:fldCharType="end"/>
          </w:r>
        </w:hyperlink>
      </w:del>
    </w:p>
    <w:p w14:paraId="69225B6F" w14:textId="26916B5B" w:rsidR="001F509C" w:rsidRPr="00D804E2" w:rsidRDefault="00210245">
      <w:pPr>
        <w:rPr>
          <w:del w:id="988098" w:author="目录修订器" w:date="2023-04-26T11:14:49Z"/>
        </w:rPr>
        <w:topLinePunct/>
        <w:rPr>
          <w:del w:id="988099" w:author="内容修订器" w:date="2023-04-26T11:14:50Z"/>
        </w:rPr>
      </w:pPr>
      <w:del w:id="988100" w:author="目录修订器" w:date="2023-04-26T11:14:49Z">
        <w:hyperlink w:anchor="_Toc104408508" w:history="1">
          <w:r w:rsidDel="007D325B">
            <w:rPr/>
            <w:delText>参考文献</w:delText>
          </w:r>
          <w:r w:rsidDel="007D325B">
            <w:tab/>
          </w:r>
          <w:r w:rsidDel="007D325B">
            <w:rPr/>
            <w:fldChar w:fldCharType="begin"/>
          </w:r>
          <w:r w:rsidDel="007D325B">
            <w:rPr/>
            <w:delInstrText xml:space="preserve"> PAGEREF _Toc104408508 \h </w:delInstrText>
          </w:r>
          <w:r w:rsidDel="007D325B">
            <w:rPr/>
            <w:fldChar w:fldCharType="separate"/>
          </w:r>
          <w:r w:rsidDel="007D325B">
            <w:rPr/>
            <w:delText>36</w:delText>
          </w:r>
          <w:r w:rsidDel="007D325B">
            <w:rPr/>
            <w:fldChar w:fldCharType="end"/>
          </w:r>
        </w:hyperlink>
      </w:del>
    </w:p>
    <w:p w14:paraId="661AA503" w14:textId="571849A1" w:rsidR="001F509C" w:rsidRPr="00D804E2" w:rsidRDefault="00210245">
      <w:pPr>
        <w:rPr>
          <w:del w:id="988101" w:author="目录修订器" w:date="2023-04-26T11:14:49Z"/>
        </w:rPr>
        <w:topLinePunct/>
        <w:rPr>
          <w:del w:id="988102" w:author="内容修订器" w:date="2023-04-26T11:14:50Z"/>
        </w:rPr>
      </w:pPr>
      <w:del w:id="988103" w:author="目录修订器" w:date="2023-04-26T11:14:49Z">
        <w:hyperlink w:anchor="_Toc104408509" w:history="1">
          <w:r w:rsidDel="007D325B">
            <w:rPr/>
            <w:delText>附录</w:delText>
          </w:r>
          <w:r w:rsidDel="00494EDC">
            <w:rPr/>
            <w:delText xml:space="preserve"> </w:delText>
          </w:r>
          <w:r w:rsidDel="007D325B">
            <w:rPr/>
            <w:delText>利率市场化指数构建</w:delText>
          </w:r>
          <w:r w:rsidDel="007D325B">
            <w:tab/>
          </w:r>
          <w:r w:rsidDel="007D325B">
            <w:rPr/>
            <w:fldChar w:fldCharType="begin"/>
          </w:r>
          <w:r w:rsidDel="007D325B">
            <w:rPr/>
            <w:delInstrText xml:space="preserve"> PAGEREF _Toc104408509 \h </w:delInstrText>
          </w:r>
          <w:r w:rsidDel="007D325B">
            <w:rPr/>
            <w:fldChar w:fldCharType="separate"/>
          </w:r>
          <w:r w:rsidDel="007D325B">
            <w:rPr/>
            <w:delText>39</w:delText>
          </w:r>
          <w:r w:rsidDel="007D325B">
            <w:rPr/>
            <w:fldChar w:fldCharType="end"/>
          </w:r>
        </w:hyperlink>
        <w:fldChar w:fldCharType="end"/>
      </w:del>
    </w:p>
    <w:p w14:paraId="68D0FA1A" w14:textId="7719F7DC" w:rsidR="004912D7" w:rsidRPr="005E18EB" w:rsidRDefault="004912D7" w:rsidP="00A150FE">
      <w:pPr>
        <w:pStyle w:val="1"/>
        <w:topLinePunct/>
      </w:pPr>
      <w:ins w:id="988104" w:author="标题排版器" w:date="2023-04-26T11:14:43Z">
        <w:r>
          <w:t xml:space="preserve">1</w:t>
        </w:r>
      </w:ins>
      <w:bookmarkStart w:id="15" w:name="_Toc104408487"/>
      <w:r w:rsidRPr="005E18EB">
        <w:rPr>
          <w:rPrChange w:author="格式修订器" w:date="2023-04-26T11:14:45Z">
            <w:rPr>
              <w:sz w:val="36"/>
              <w:szCs w:val="44"/>
              <w:rFonts w:ascii="Times New Roman" w:eastAsia="黑体" w:hAnsi="Times New Roman" w:cs="Times New Roman"/>
              <w:b/>
              <w:bCs/>
            </w:rPr>
          </w:rPrChange>
        </w:rPr>
        <w:lastRenderedPageBreak/>
      </w:r>
      <w:del w:id="988105" w:author="标题排版器" w:date="2023-04-26T11:14:49Z">
        <w:r w:rsidDel="009802C4">
          <w:rPr/>
          <w:lastRenderedPageBreak/>
          <w:delText>1</w:delText>
        </w:r>
      </w:del>
      <w:ins w:id="988106" w:author="标题排版器" w:date="2023-04-26T11:14:43Z">
        <w:r>
          <w:t xml:space="preserve">  </w:t>
        </w:r>
      </w:ins>
      <w:del w:id="988107" w:author="标题排版器" w:date="2023-04-26T11:14:49Z">
        <w:r w:rsidDel="00494EDC">
          <w:rPr/>
          <w:delText xml:space="preserve"> </w:delText>
        </w:r>
      </w:del>
      <w:r w:rsidRPr="005E18EB">
        <w:rPr>
          <w:rPrChange w:author="格式修订器" w:date="2023-04-26T11:14:45Z">
            <w:rPr>
              <w:sz w:val="36"/>
              <w:szCs w:val="44"/>
              <w:rFonts w:ascii="Times New Roman" w:eastAsia="黑体" w:hAnsi="Times New Roman" w:cs="Times New Roman"/>
              <w:b/>
              <w:bCs/>
            </w:rPr>
          </w:rPrChange>
        </w:rPr>
        <w:t>绪论</w:t>
      </w:r>
      <w:bookmarkEnd w:id="14"/>
      <w:bookmarkEnd w:id="15"/>
    </w:p>
    <w:p w14:paraId="3417A956" w14:textId="78028A2E" w:rsidR="004912D7" w:rsidRPr="005E18EB" w:rsidRDefault="004912D7" w:rsidP="00DB2328">
      <w:pPr>
        <w:pStyle w:val="2"/>
        <w:topLinePunct/>
        <w:ind w:left="480" w:hangingChars="171" w:hanging="480"/>
      </w:pPr>
      <w:ins w:id="988108" w:author="标题排版器" w:date="2023-04-26T11:14:43Z">
        <w:r>
          <w:t xml:space="preserve">1.1</w:t>
        </w:r>
      </w:ins>
      <w:bookmarkStart w:id="16" w:name="_Toc103589433"/>
      <w:bookmarkStart w:id="17" w:name="_Toc104408488"/>
      <w:del w:id="988109" w:author="标题排版器" w:date="2023-04-26T11:14:49Z">
        <w:r w:rsidDel="009802C4">
          <w:rPr/>
          <w:delText>1</w:delText>
        </w:r>
        <w:r w:rsidDel="009802C4">
          <w:rPr/>
          <w:delText>.</w:delText>
        </w:r>
        <w:r w:rsidDel="009802C4">
          <w:rPr/>
          <w:delText>1</w:delText>
        </w:r>
      </w:del>
      <w:bookmarkStart w:id="16" w:name="_Toc103589433"/>
      <w:bookmarkStart w:id="17" w:name="_Toc104408488"/>
      <w:bookmarkStart w:id="16" w:name="_Toc103589433"/>
      <w:bookmarkStart w:id="17" w:name="_Toc104408488"/>
      <w:r w:rsidR="008260C9" w:rsidRPr="005E18EB">
        <w:rPr>
          <w:rPrChange w:author="格式修订器" w:date="2023-04-26T11:14:45Z">
            <w:rPr>
              <w:rFonts w:asciiTheme="majorHAnsi" w:hAnsiTheme="majorHAnsi" w:cstheme="majorBidi"/>
              <w:b/>
              <w:bCs/>
              <w:sz w:val="32"/>
              <w:szCs w:val="32"/>
            </w:rPr>
          </w:rPrChange>
        </w:rPr>
        <w:t xml:space="preserve"> </w:t>
      </w:r>
      <w:r w:rsidR="0035271A" w:rsidRPr="005E18EB">
        <w:rPr>
          <w:rPrChange w:author="格式修订器" w:date="2023-04-26T11:14:45Z">
            <w:rPr>
              <w:rFonts w:asciiTheme="majorHAnsi" w:hAnsiTheme="majorHAnsi" w:cstheme="majorBidi"/>
              <w:b/>
              <w:bCs/>
              <w:sz w:val="32"/>
              <w:szCs w:val="32"/>
            </w:rPr>
          </w:rPrChange>
        </w:rPr>
        <w:t>研究背景与研究问题</w:t>
      </w:r>
      <w:bookmarkEnd w:id="16"/>
      <w:bookmarkEnd w:id="17"/>
    </w:p>
    <w:p w14:paraId="33545DAE" w14:textId="45D8B7FE" w:rsidR="00EC3F30" w:rsidRPr="005E18EB" w:rsidRDefault="0035271A" w:rsidP="00072EA0">
      <w:pPr>
        <w:pStyle w:val="3"/>
        <w:topLinePunct/>
        <w:ind w:left="480" w:hangingChars="200" w:hanging="480"/>
      </w:pPr>
      <w:bookmarkStart w:id="987699" w:name="_Toc686987699"/>
      <w:ins w:id="988110" w:author="标题排版器" w:date="2023-04-26T11:14:43Z">
        <w:r>
          <w:t xml:space="preserve">1.1.1</w:t>
        </w:r>
      </w:ins>
      <w:del w:id="988111" w:author="标题排版器" w:date="2023-04-26T11:14:49Z">
        <w:r w:rsidDel="009802C4">
          <w:rPr/>
          <w:delText>1.1.1</w:delText>
        </w:r>
      </w:del>
      <w:r w:rsidR="008260C9" w:rsidRPr="005E18EB">
        <w:rPr>
          <w:rPrChange w:author="格式修订器" w:date="2023-04-26T11:14:45Z">
            <w:rPr>
              <w:szCs w:val="21"/>
              <w:rFonts w:ascii="Times New Roman" w:eastAsia="宋体" w:hAnsi="Times New Roman" w:cs="Times New Roman"/>
              <w:b/>
              <w:sz w:val="24"/>
            </w:rPr>
          </w:rPrChange>
        </w:rPr>
        <w:t xml:space="preserve"> </w:t>
      </w:r>
      <w:r w:rsidR="00EA7D42" w:rsidRPr="005E18EB">
        <w:rPr>
          <w:rPrChange w:author="格式修订器" w:date="2023-04-26T11:14:45Z">
            <w:rPr>
              <w:szCs w:val="21"/>
              <w:rFonts w:eastAsia="黑体" w:ascii="Times New Roman" w:hAnsi="Times New Roman" w:cs="Times New Roman"/>
              <w:b/>
              <w:sz w:val="24"/>
            </w:rPr>
          </w:rPrChange>
        </w:rPr>
        <w:t>研究背景</w:t>
      </w:r>
      <w:bookmarkStart w:id="18" w:name="_Hlk102685512"/>
      <w:bookmarkEnd w:id="987699"/>
    </w:p>
    <w:p w14:paraId="3B5A4B18" w14:textId="17F45840" w:rsidR="00EA7D42" w:rsidRPr="005E18EB" w:rsidRDefault="00EA7D42" w:rsidP="002D2C59">
      <w:pPr>
        <w:topLinePunct/>
      </w:pPr>
      <w:r w:rsidRPr="005E18EB">
        <w:rPr>
          <w:rPrChange w:author="格式修订器" w:date="2023-04-26T11:14:45Z">
            <w:rPr>
              <w:sz w:val="24"/>
              <w:szCs w:val="21"/>
              <w:rFonts w:ascii="Times New Roman" w:eastAsia="宋体" w:hAnsi="Times New Roman" w:cs="Times New Roman"/>
            </w:rPr>
          </w:rPrChange>
        </w:rPr>
        <w:t>实现资金的合理配置始终是国家金融行业的重要目标之一，而商业银行作为国内金融行业中的基石，相对而言具有较为全面的业务体系，除了传统的存款、贷款业务外，还有诸如资产管理</w:t>
      </w:r>
      <w:r w:rsidR="00C03574" w:rsidRPr="005E18EB">
        <w:rPr/>
        <w:t>、投行、担保、支付结算</w:t>
      </w:r>
      <w:r w:rsidRPr="005E18EB">
        <w:rPr/>
        <w:t>等</w:t>
      </w:r>
      <w:r w:rsidR="00C864BD" w:rsidRPr="005E18EB">
        <w:rPr/>
        <w:t>其他</w:t>
      </w:r>
      <w:r w:rsidRPr="005E18EB">
        <w:rPr/>
        <w:t>业务</w:t>
      </w:r>
      <w:r w:rsidR="00C864BD" w:rsidRPr="005E18EB">
        <w:rPr/>
        <w:t>。</w:t>
      </w:r>
      <w:r w:rsidRPr="005E18EB">
        <w:rPr/>
        <w:t>此外，银行还具有较为完善的风险控制</w:t>
      </w:r>
      <w:r w:rsidR="00C03574" w:rsidRPr="005E18EB">
        <w:rPr/>
        <w:t>机制</w:t>
      </w:r>
      <w:r w:rsidRPr="005E18EB">
        <w:rPr/>
        <w:t>以及信用评级体系。作为实现资金融通的中介机构，商业银行的经营状况与盈利水平对国家的资本市场有着重要影响。商业银行</w:t>
      </w:r>
      <w:r w:rsidR="00806EDC" w:rsidRPr="005E18EB">
        <w:rPr/>
        <w:t>开展业务</w:t>
      </w:r>
      <w:r w:rsidR="0003250A" w:rsidRPr="005E18EB">
        <w:rPr/>
        <w:t>所</w:t>
      </w:r>
      <w:r w:rsidR="00806EDC" w:rsidRPr="005E18EB">
        <w:rPr/>
        <w:t>关注的原则有</w:t>
      </w:r>
      <w:r w:rsidR="00CC7D57" w:rsidRPr="005E18EB">
        <w:rPr/>
        <w:t>交易安全与风险规避</w:t>
      </w:r>
      <w:r w:rsidRPr="005E18EB">
        <w:rPr/>
        <w:t>、</w:t>
      </w:r>
      <w:r w:rsidR="00CC7D57" w:rsidRPr="005E18EB">
        <w:rPr/>
        <w:t>资金的流动性水平</w:t>
      </w:r>
      <w:r w:rsidR="008D1D04" w:rsidRPr="005E18EB">
        <w:rPr/>
        <w:t>以及</w:t>
      </w:r>
      <w:r w:rsidR="00CC7D57" w:rsidRPr="005E18EB">
        <w:rPr/>
        <w:t>银行业务的</w:t>
      </w:r>
      <w:r w:rsidRPr="005E18EB">
        <w:rPr/>
        <w:t>盈利</w:t>
      </w:r>
      <w:r w:rsidR="00CC7D57" w:rsidRPr="005E18EB">
        <w:rPr/>
        <w:t>能力</w:t>
      </w:r>
      <w:r w:rsidRPr="005E18EB">
        <w:rPr/>
        <w:t>，</w:t>
      </w:r>
      <w:r w:rsidR="00127C02" w:rsidRPr="005E18EB">
        <w:rPr/>
        <w:t>而这</w:t>
      </w:r>
      <w:r w:rsidRPr="005E18EB">
        <w:rPr/>
        <w:t>其中</w:t>
      </w:r>
      <w:r w:rsidR="00127C02" w:rsidRPr="005E18EB">
        <w:rPr/>
        <w:t>“</w:t>
      </w:r>
      <w:r w:rsidR="00127C02" w:rsidRPr="005E18EB">
        <w:rPr/>
        <w:t>业务的盈利能力</w:t>
      </w:r>
      <w:r w:rsidR="00127C02" w:rsidRPr="005E18EB">
        <w:rPr/>
        <w:t>”</w:t>
      </w:r>
      <w:r w:rsidR="00127C02" w:rsidRPr="005E18EB">
        <w:rPr/>
        <w:t>则是</w:t>
      </w:r>
      <w:r w:rsidRPr="005E18EB">
        <w:rPr/>
        <w:t>商业银行</w:t>
      </w:r>
      <w:r w:rsidR="008D1D04" w:rsidRPr="005E18EB">
        <w:rPr/>
        <w:t>在经营中</w:t>
      </w:r>
      <w:r w:rsidRPr="005E18EB">
        <w:rPr/>
        <w:t>追求的首要目标</w:t>
      </w:r>
      <w:r w:rsidR="00127C02" w:rsidRPr="005E18EB">
        <w:rPr/>
        <w:t>。</w:t>
      </w:r>
      <w:r w:rsidRPr="005E18EB">
        <w:rPr/>
        <w:t>因此，在此</w:t>
      </w:r>
      <w:r w:rsidR="00127C02" w:rsidRPr="005E18EB">
        <w:rPr/>
        <w:t>基础</w:t>
      </w:r>
      <w:r w:rsidRPr="005E18EB">
        <w:rPr/>
        <w:t>下</w:t>
      </w:r>
      <w:r w:rsidR="004808BF" w:rsidRPr="005E18EB">
        <w:rPr/>
        <w:t>探究本文</w:t>
      </w:r>
      <w:r w:rsidR="00513B1F" w:rsidRPr="005E18EB">
        <w:rPr/>
        <w:t>题目的</w:t>
      </w:r>
      <w:r w:rsidR="004808BF" w:rsidRPr="005E18EB">
        <w:rPr/>
        <w:t>两种</w:t>
      </w:r>
      <w:r w:rsidR="00513B1F" w:rsidRPr="005E18EB">
        <w:rPr/>
        <w:t>情形</w:t>
      </w:r>
      <w:r w:rsidR="004808BF" w:rsidRPr="005E18EB">
        <w:rPr/>
        <w:t>对于</w:t>
      </w:r>
      <w:r w:rsidRPr="005E18EB">
        <w:rPr/>
        <w:t>商业银行盈利</w:t>
      </w:r>
      <w:r w:rsidR="00513B1F" w:rsidRPr="005E18EB">
        <w:rPr/>
        <w:t>水平</w:t>
      </w:r>
      <w:r w:rsidR="004808BF" w:rsidRPr="005E18EB">
        <w:rPr/>
        <w:t>的影响</w:t>
      </w:r>
      <w:r w:rsidRPr="005E18EB">
        <w:rPr/>
        <w:t>具有重要意义。</w:t>
      </w:r>
    </w:p>
    <w:p w14:paraId="11FFAB1E" w14:textId="23CAFBCF" w:rsidR="00EA7D42" w:rsidRPr="005E18EB" w:rsidRDefault="00EA7D42" w:rsidP="008260C9">
      <w:pPr>
        <w:topLinePunct/>
      </w:pPr>
      <w:r w:rsidRPr="005E18EB">
        <w:rPr/>
        <w:t>利率是</w:t>
      </w:r>
      <w:r w:rsidR="00D10167" w:rsidRPr="005E18EB">
        <w:rPr/>
        <w:t>衡量国家</w:t>
      </w:r>
      <w:r w:rsidRPr="005E18EB">
        <w:rPr/>
        <w:t>经济的重要指标</w:t>
      </w:r>
      <w:r w:rsidR="00D10167" w:rsidRPr="005E18EB">
        <w:rPr/>
        <w:t>之一</w:t>
      </w:r>
      <w:r w:rsidRPr="005E18EB">
        <w:rPr/>
        <w:t>，其对国家经济实现均衡发展以及资源资金的合理配置</w:t>
      </w:r>
      <w:r w:rsidR="00AA156E" w:rsidRPr="005E18EB">
        <w:rPr/>
        <w:t>具</w:t>
      </w:r>
      <w:r w:rsidRPr="005E18EB">
        <w:rPr/>
        <w:t>有重要导向意义。利率市场化是指利率</w:t>
      </w:r>
      <w:r w:rsidR="00AA156E" w:rsidRPr="005E18EB">
        <w:rPr/>
        <w:t>的变动</w:t>
      </w:r>
      <w:r w:rsidRPr="005E18EB">
        <w:rPr/>
        <w:t>主要是</w:t>
      </w:r>
      <w:r w:rsidR="00781097" w:rsidRPr="005E18EB">
        <w:rPr/>
        <w:t>取决于</w:t>
      </w:r>
      <w:r w:rsidRPr="005E18EB">
        <w:rPr/>
        <w:t>市场</w:t>
      </w:r>
      <w:r w:rsidR="0055763F" w:rsidRPr="005E18EB">
        <w:rPr/>
        <w:t>经济中的供需</w:t>
      </w:r>
      <w:r w:rsidRPr="005E18EB">
        <w:rPr/>
        <w:t>关系，而中国人民银行只通过运用货币政策等手段来对市场利率进行引导。推动实现利率市场化也同样是</w:t>
      </w:r>
      <w:r w:rsidR="0055763F" w:rsidRPr="005E18EB">
        <w:rPr/>
        <w:t>国家</w:t>
      </w:r>
      <w:r w:rsidR="00B86268" w:rsidRPr="005E18EB">
        <w:rPr/>
        <w:t>针对</w:t>
      </w:r>
      <w:r w:rsidRPr="005E18EB">
        <w:rPr/>
        <w:t>金融</w:t>
      </w:r>
      <w:r w:rsidR="00B86268" w:rsidRPr="005E18EB">
        <w:rPr/>
        <w:t>市场改革</w:t>
      </w:r>
      <w:r w:rsidRPr="005E18EB">
        <w:rPr/>
        <w:t>的核心举措。利率</w:t>
      </w:r>
      <w:r w:rsidR="00BB6722" w:rsidRPr="005E18EB">
        <w:rPr/>
        <w:t>本质上</w:t>
      </w:r>
      <w:r w:rsidRPr="005E18EB">
        <w:rPr/>
        <w:t>是资金的使用成本，利率能否实现市场化，决定了市场上的资金能否</w:t>
      </w:r>
      <w:r w:rsidR="00960CC1" w:rsidRPr="005E18EB">
        <w:rPr/>
        <w:t>实现</w:t>
      </w:r>
      <w:r w:rsidRPr="005E18EB">
        <w:rPr/>
        <w:t>充分合理</w:t>
      </w:r>
      <w:r w:rsidR="00960CC1" w:rsidRPr="005E18EB">
        <w:rPr/>
        <w:t>地</w:t>
      </w:r>
      <w:r w:rsidRPr="005E18EB">
        <w:rPr/>
        <w:t>配置。</w:t>
      </w:r>
      <w:r w:rsidR="007E4345" w:rsidRPr="005E18EB">
        <w:rPr/>
        <w:t>近三十年</w:t>
      </w:r>
      <w:r w:rsidRPr="005E18EB">
        <w:rPr/>
        <w:t>以来，我国也在不断地推动着利率市场化的进程。</w:t>
      </w:r>
      <w:r w:rsidR="00CE1965" w:rsidRPr="005E18EB">
        <w:rPr/>
        <w:t>我国利率自由化的发展进程可以通过</w:t>
      </w:r>
      <w:r w:rsidRPr="005E18EB">
        <w:rPr/>
        <w:t>回顾</w:t>
      </w:r>
      <w:r w:rsidR="00CE1965" w:rsidRPr="005E18EB">
        <w:rPr/>
        <w:t>相关政策来梳理</w:t>
      </w:r>
      <w:r w:rsidRPr="005E18EB">
        <w:rPr/>
        <w:t>，</w:t>
      </w:r>
      <w:r w:rsidRPr="005E18EB">
        <w:rPr/>
        <w:t>1993</w:t>
      </w:r>
      <w:r w:rsidRPr="005E18EB">
        <w:rPr/>
        <w:t>年在党的十四届三中全会中，通过了央行可以根据市场对于资金的实际供需情况来调整基准利率的决定，商业银行可以在规定的</w:t>
      </w:r>
      <w:r w:rsidR="004C35EC" w:rsidRPr="005E18EB">
        <w:rPr/>
        <w:t>上下限</w:t>
      </w:r>
      <w:r w:rsidRPr="005E18EB">
        <w:rPr/>
        <w:t>区间内</w:t>
      </w:r>
      <w:r w:rsidR="004C35EC" w:rsidRPr="005E18EB">
        <w:rPr/>
        <w:t>自主决定存款贷款</w:t>
      </w:r>
      <w:r w:rsidRPr="005E18EB">
        <w:rPr/>
        <w:t>利率</w:t>
      </w:r>
      <w:r w:rsidR="004C35EC" w:rsidRPr="005E18EB">
        <w:rPr/>
        <w:t>的变动</w:t>
      </w:r>
      <w:r w:rsidR="002059AB">
        <w:rPr/>
        <w:t>，</w:t>
      </w:r>
      <w:r w:rsidR="00F55E59">
        <w:rPr/>
        <w:t>央</w:t>
      </w:r>
      <w:r w:rsidR="002059AB" w:rsidRPr="005E18EB">
        <w:rPr/>
        <w:t>行</w:t>
      </w:r>
      <w:r w:rsidR="00960CC1" w:rsidRPr="005E18EB">
        <w:rPr/>
        <w:t>在</w:t>
      </w:r>
      <w:r w:rsidR="000430AB">
        <w:rPr/>
        <w:t>该</w:t>
      </w:r>
      <w:r w:rsidR="002059AB">
        <w:rPr/>
        <w:t>会议</w:t>
      </w:r>
      <w:r w:rsidR="000430AB">
        <w:rPr/>
        <w:t>的</w:t>
      </w:r>
      <w:r w:rsidR="002059AB">
        <w:rPr/>
        <w:t>三年后</w:t>
      </w:r>
      <w:r w:rsidRPr="005E18EB">
        <w:rPr/>
        <w:t>放开了同业拆借利率，为</w:t>
      </w:r>
      <w:r w:rsidR="005D0485" w:rsidRPr="005E18EB">
        <w:rPr/>
        <w:t>利率自由化改革打好</w:t>
      </w:r>
      <w:r w:rsidRPr="005E18EB">
        <w:rPr/>
        <w:t>了</w:t>
      </w:r>
      <w:r w:rsidR="005D0485" w:rsidRPr="005E18EB">
        <w:rPr/>
        <w:t>地基</w:t>
      </w:r>
      <w:r w:rsidRPr="005E18EB">
        <w:rPr/>
        <w:t>；</w:t>
      </w:r>
      <w:r w:rsidRPr="005E18EB">
        <w:rPr/>
        <w:t>1997</w:t>
      </w:r>
      <w:r w:rsidRPr="005E18EB">
        <w:rPr/>
        <w:t>年，中国人民银行</w:t>
      </w:r>
      <w:r w:rsidR="00515548" w:rsidRPr="005E18EB">
        <w:rPr/>
        <w:t>解除</w:t>
      </w:r>
      <w:r w:rsidRPr="005E18EB">
        <w:rPr/>
        <w:t>了</w:t>
      </w:r>
      <w:r w:rsidR="00515548" w:rsidRPr="005E18EB">
        <w:rPr/>
        <w:t>对</w:t>
      </w:r>
      <w:r w:rsidRPr="005E18EB">
        <w:rPr/>
        <w:t>银行</w:t>
      </w:r>
      <w:r w:rsidR="00BC5D32" w:rsidRPr="005E18EB">
        <w:rPr/>
        <w:t>业内</w:t>
      </w:r>
      <w:r w:rsidRPr="005E18EB">
        <w:rPr/>
        <w:t>债券回购利率</w:t>
      </w:r>
      <w:r w:rsidR="00BC5D32" w:rsidRPr="005E18EB">
        <w:rPr/>
        <w:t>的限制</w:t>
      </w:r>
      <w:r w:rsidRPr="005E18EB">
        <w:rPr/>
        <w:t>。进入二十一世纪后，我国利率</w:t>
      </w:r>
      <w:r w:rsidR="00BB1399" w:rsidRPr="005E18EB">
        <w:rPr/>
        <w:t>自由化</w:t>
      </w:r>
      <w:r w:rsidRPr="005E18EB">
        <w:rPr/>
        <w:t>的进程</w:t>
      </w:r>
      <w:r w:rsidR="0013711F" w:rsidRPr="005E18EB">
        <w:rPr/>
        <w:t>开始逐步加速</w:t>
      </w:r>
      <w:r w:rsidRPr="005E18EB">
        <w:rPr/>
        <w:t>，中国人民银行先后于</w:t>
      </w:r>
      <w:r w:rsidRPr="005E18EB">
        <w:rPr/>
        <w:t>2005</w:t>
      </w:r>
      <w:r w:rsidRPr="005E18EB">
        <w:rPr/>
        <w:t>年与</w:t>
      </w:r>
      <w:r w:rsidRPr="005E18EB">
        <w:rPr/>
        <w:t>2012</w:t>
      </w:r>
      <w:r w:rsidRPr="005E18EB">
        <w:rPr/>
        <w:t>年</w:t>
      </w:r>
      <w:r w:rsidR="0013711F" w:rsidRPr="005E18EB">
        <w:rPr/>
        <w:t>对</w:t>
      </w:r>
      <w:r w:rsidRPr="005E18EB">
        <w:rPr/>
        <w:t>商业银行</w:t>
      </w:r>
      <w:r w:rsidR="0013711F" w:rsidRPr="005E18EB">
        <w:rPr/>
        <w:t>人民币</w:t>
      </w:r>
      <w:r w:rsidRPr="005E18EB">
        <w:rPr/>
        <w:t>的贷款利率与存款利率</w:t>
      </w:r>
      <w:r w:rsidR="006573F1" w:rsidRPr="005E18EB">
        <w:rPr/>
        <w:t>的限制</w:t>
      </w:r>
      <w:r w:rsidR="00F94155" w:rsidRPr="005E18EB">
        <w:rPr/>
        <w:t>作出</w:t>
      </w:r>
      <w:r w:rsidR="006573F1" w:rsidRPr="005E18EB">
        <w:rPr/>
        <w:t>了调整</w:t>
      </w:r>
      <w:r w:rsidRPr="005E18EB">
        <w:rPr/>
        <w:t>。在</w:t>
      </w:r>
      <w:r w:rsidRPr="005E18EB">
        <w:rPr/>
        <w:t>2019</w:t>
      </w:r>
      <w:r w:rsidRPr="005E18EB">
        <w:rPr/>
        <w:t>年时，中国利率市场化迎来了改革进程中重要的一年，</w:t>
      </w:r>
      <w:r w:rsidR="0021759D" w:rsidRPr="005E18EB">
        <w:rPr/>
        <w:t>在</w:t>
      </w:r>
      <w:r w:rsidRPr="005E18EB">
        <w:rPr/>
        <w:t>8</w:t>
      </w:r>
      <w:r w:rsidRPr="005E18EB">
        <w:rPr/>
        <w:t>月</w:t>
      </w:r>
      <w:r w:rsidR="0021759D" w:rsidRPr="005E18EB">
        <w:rPr/>
        <w:t>中旬</w:t>
      </w:r>
      <w:r w:rsidRPr="005E18EB">
        <w:rPr/>
        <w:t>，中国人民银行第</w:t>
      </w:r>
      <w:r w:rsidRPr="005E18EB">
        <w:rPr/>
        <w:t>15</w:t>
      </w:r>
      <w:r w:rsidRPr="005E18EB">
        <w:rPr/>
        <w:t>号公告</w:t>
      </w:r>
      <w:r w:rsidR="0021759D" w:rsidRPr="005E18EB">
        <w:rPr/>
        <w:t>宣布将改革</w:t>
      </w:r>
      <w:r w:rsidR="00482ECF" w:rsidRPr="005E18EB">
        <w:rPr/>
        <w:t>中国</w:t>
      </w:r>
      <w:r w:rsidRPr="005E18EB">
        <w:rPr/>
        <w:t>新增贷款</w:t>
      </w:r>
      <w:r w:rsidR="00482ECF" w:rsidRPr="005E18EB">
        <w:rPr/>
        <w:t>的</w:t>
      </w:r>
      <w:r w:rsidRPr="005E18EB">
        <w:rPr/>
        <w:t>利率定价</w:t>
      </w:r>
      <w:r w:rsidR="00482ECF" w:rsidRPr="005E18EB">
        <w:rPr/>
        <w:t>方式</w:t>
      </w:r>
      <w:r w:rsidRPr="005E18EB">
        <w:rPr/>
        <w:t>，正式启用了</w:t>
      </w:r>
      <w:r w:rsidR="00A61C89" w:rsidRPr="005E18EB">
        <w:rPr/>
        <w:t>贷款基础利率</w:t>
      </w:r>
      <w:r w:rsidRPr="005E18EB">
        <w:rPr/>
        <w:t>（</w:t>
      </w:r>
      <w:r w:rsidRPr="005E18EB">
        <w:rPr/>
        <w:t>LPR</w:t>
      </w:r>
      <w:r w:rsidRPr="005E18EB">
        <w:rPr/>
        <w:t>）</w:t>
      </w:r>
      <w:r w:rsidRPr="005E18EB">
        <w:rPr/>
        <w:t>。</w:t>
      </w:r>
    </w:p>
    <w:p w14:paraId="185457BF" w14:textId="03DEE631" w:rsidR="00EA7D42" w:rsidRPr="005E18EB" w:rsidRDefault="00EA7D42" w:rsidP="008260C9">
      <w:pPr>
        <w:topLinePunct/>
      </w:pPr>
      <w:r w:rsidRPr="005E18EB">
        <w:rPr/>
        <w:t>利率市场化</w:t>
      </w:r>
      <w:r w:rsidR="00F97197" w:rsidRPr="005E18EB">
        <w:rPr/>
        <w:t>的推进</w:t>
      </w:r>
      <w:r w:rsidRPr="005E18EB">
        <w:rPr/>
        <w:t>促进了银行业务的转型升级。商业银行是以</w:t>
      </w:r>
      <w:r w:rsidR="00F97197" w:rsidRPr="005E18EB">
        <w:rPr/>
        <w:t>获取收益</w:t>
      </w:r>
      <w:r w:rsidRPr="005E18EB">
        <w:rPr/>
        <w:t>为</w:t>
      </w:r>
      <w:r w:rsidR="004E50FE" w:rsidRPr="005E18EB">
        <w:rPr/>
        <w:t>首</w:t>
      </w:r>
      <w:r w:rsidR="004E50FE" w:rsidRPr="005E18EB">
        <w:rPr/>
        <w:lastRenderedPageBreak/>
        <w:t>要追求的</w:t>
      </w:r>
      <w:r w:rsidR="00F97197" w:rsidRPr="005E18EB">
        <w:rPr/>
        <w:t>金融</w:t>
      </w:r>
      <w:r w:rsidR="004E50FE" w:rsidRPr="005E18EB">
        <w:rPr/>
        <w:t>机构</w:t>
      </w:r>
      <w:r w:rsidRPr="005E18EB">
        <w:rPr/>
        <w:t>，在</w:t>
      </w:r>
      <w:r w:rsidR="00F403CC" w:rsidRPr="005E18EB">
        <w:rPr/>
        <w:t>营收中</w:t>
      </w:r>
      <w:r w:rsidR="004E50FE" w:rsidRPr="005E18EB">
        <w:rPr/>
        <w:t>占据</w:t>
      </w:r>
      <w:r w:rsidR="00F97197" w:rsidRPr="005E18EB">
        <w:rPr/>
        <w:t>了较</w:t>
      </w:r>
      <w:r w:rsidR="004E50FE" w:rsidRPr="005E18EB">
        <w:rPr/>
        <w:t>大比重的</w:t>
      </w:r>
      <w:r w:rsidR="00F97197" w:rsidRPr="005E18EB">
        <w:rPr/>
        <w:t>传统</w:t>
      </w:r>
      <w:r w:rsidRPr="005E18EB">
        <w:rPr/>
        <w:t>业务</w:t>
      </w:r>
      <w:r w:rsidRPr="005E18EB">
        <w:rPr/>
        <w:t>（</w:t>
      </w:r>
      <w:r w:rsidRPr="005E18EB">
        <w:rPr/>
        <w:t>即赚取存贷</w:t>
      </w:r>
      <w:r w:rsidR="00B62D49" w:rsidRPr="005E18EB">
        <w:rPr/>
        <w:t>款</w:t>
      </w:r>
      <w:r w:rsidRPr="005E18EB">
        <w:rPr/>
        <w:t>之间的利差</w:t>
      </w:r>
      <w:r w:rsidRPr="005E18EB">
        <w:rPr/>
        <w:t>）</w:t>
      </w:r>
      <w:r w:rsidRPr="005E18EB">
        <w:rPr/>
        <w:t>的利润率</w:t>
      </w:r>
      <w:r w:rsidR="00B62D49" w:rsidRPr="005E18EB">
        <w:rPr/>
        <w:t>遭遇冲击</w:t>
      </w:r>
      <w:r w:rsidRPr="005E18EB">
        <w:rPr/>
        <w:t>的情况下，银行</w:t>
      </w:r>
      <w:r w:rsidR="008C5409" w:rsidRPr="005E18EB">
        <w:rPr/>
        <w:t>业内</w:t>
      </w:r>
      <w:r w:rsidRPr="005E18EB">
        <w:rPr/>
        <w:t>势必会发展和</w:t>
      </w:r>
      <w:r w:rsidR="00EC0F17" w:rsidRPr="005E18EB">
        <w:rPr/>
        <w:t>开垦</w:t>
      </w:r>
      <w:r w:rsidRPr="005E18EB">
        <w:rPr/>
        <w:t>其他业务，</w:t>
      </w:r>
      <w:r w:rsidR="00363B11" w:rsidRPr="005E18EB">
        <w:rPr/>
        <w:t>并且设法增加这类</w:t>
      </w:r>
      <w:r w:rsidR="006349C1" w:rsidRPr="005E18EB">
        <w:rPr/>
        <w:t>其他</w:t>
      </w:r>
      <w:r w:rsidRPr="005E18EB">
        <w:rPr/>
        <w:t>业务</w:t>
      </w:r>
      <w:r w:rsidR="006349C1" w:rsidRPr="005E18EB">
        <w:rPr/>
        <w:t>在收入中的</w:t>
      </w:r>
      <w:r w:rsidR="00363B11" w:rsidRPr="005E18EB">
        <w:rPr/>
        <w:t>占比</w:t>
      </w:r>
      <w:r w:rsidRPr="005E18EB">
        <w:rPr/>
        <w:t>，</w:t>
      </w:r>
      <w:r w:rsidR="000E769F" w:rsidRPr="005E18EB">
        <w:rPr/>
        <w:t>譬如</w:t>
      </w:r>
      <w:r w:rsidRPr="005E18EB">
        <w:rPr/>
        <w:t>基金托管业务等。在这种情况下，研究商业银行的</w:t>
      </w:r>
      <w:r w:rsidR="00B50768" w:rsidRPr="005E18EB">
        <w:rPr/>
        <w:t>各部分利润</w:t>
      </w:r>
      <w:r w:rsidRPr="005E18EB">
        <w:rPr/>
        <w:t>占比对于</w:t>
      </w:r>
      <w:r w:rsidR="00B50768" w:rsidRPr="005E18EB">
        <w:rPr/>
        <w:t>分析</w:t>
      </w:r>
      <w:r w:rsidRPr="005E18EB">
        <w:rPr/>
        <w:t>利率市场化对于银行</w:t>
      </w:r>
      <w:r w:rsidR="00B50768" w:rsidRPr="005E18EB">
        <w:rPr/>
        <w:t>盈利水平</w:t>
      </w:r>
      <w:r w:rsidRPr="005E18EB">
        <w:rPr/>
        <w:t>的影响有一定意义。此外，利率市场化也</w:t>
      </w:r>
      <w:r w:rsidR="00C01E2D" w:rsidRPr="005E18EB">
        <w:rPr/>
        <w:t>激化</w:t>
      </w:r>
      <w:r w:rsidRPr="005E18EB">
        <w:rPr/>
        <w:t>了银行间的竞争，使得各个银行之间的</w:t>
      </w:r>
      <w:r w:rsidR="007B3552" w:rsidRPr="005E18EB">
        <w:rPr/>
        <w:t>业务变得更加多元</w:t>
      </w:r>
      <w:r w:rsidRPr="005E18EB">
        <w:rPr/>
        <w:t>。银行会在除去</w:t>
      </w:r>
      <w:r w:rsidR="007B3552" w:rsidRPr="005E18EB">
        <w:rPr/>
        <w:t>赚取</w:t>
      </w:r>
      <w:r w:rsidRPr="005E18EB">
        <w:rPr/>
        <w:t>存贷</w:t>
      </w:r>
      <w:r w:rsidR="007B3552" w:rsidRPr="005E18EB">
        <w:rPr/>
        <w:t>利差</w:t>
      </w:r>
      <w:r w:rsidRPr="005E18EB">
        <w:rPr/>
        <w:t>以外的业务上拓展新的领域以</w:t>
      </w:r>
      <w:r w:rsidR="007B3552" w:rsidRPr="005E18EB">
        <w:rPr/>
        <w:t>抢占</w:t>
      </w:r>
      <w:r w:rsidRPr="005E18EB">
        <w:rPr/>
        <w:t>细分市场。</w:t>
      </w:r>
    </w:p>
    <w:p w14:paraId="76B6F68D" w14:textId="4B2B0B4F" w:rsidR="00EA7D42" w:rsidRPr="005E18EB" w:rsidRDefault="00EA7D42" w:rsidP="008260C9">
      <w:pPr>
        <w:topLinePunct/>
      </w:pPr>
      <w:r w:rsidRPr="005E18EB">
        <w:rPr/>
        <w:t>除去利率市场化对于商业银行盈利能力产生的影响，</w:t>
      </w:r>
      <w:r w:rsidR="00C24550" w:rsidRPr="005E18EB">
        <w:rPr/>
        <w:t>近十年以来</w:t>
      </w:r>
      <w:r w:rsidRPr="005E18EB">
        <w:rPr/>
        <w:t>互联网金融</w:t>
      </w:r>
      <w:r w:rsidR="00C24550" w:rsidRPr="005E18EB">
        <w:rPr/>
        <w:t>也迎来了其</w:t>
      </w:r>
      <w:commentRangeStart w:id="132"/>
      <w:r w:rsidR="007137CC" w:rsidRPr="005E18EB">
        <w:rPr/>
        <w:t>如火如荼</w:t>
      </w:r>
      <w:commentRangeEnd w:id="132"/>
      <w:r w:rsidR="00F1430F">
        <w:commentReference w:id="132"/>
      </w:r>
      <w:r w:rsidRPr="005E18EB">
        <w:rPr/>
        <w:t>的发展</w:t>
      </w:r>
      <w:r w:rsidR="007137CC" w:rsidRPr="005E18EB">
        <w:rPr/>
        <w:t>阶段。回望其发展</w:t>
      </w:r>
      <w:r w:rsidRPr="005E18EB">
        <w:rPr/>
        <w:t>历程，</w:t>
      </w:r>
      <w:r w:rsidR="008C48BE" w:rsidRPr="005E18EB">
        <w:rPr/>
        <w:t>以</w:t>
      </w:r>
      <w:r w:rsidR="008C48BE" w:rsidRPr="005E18EB">
        <w:rPr/>
        <w:t>2012</w:t>
      </w:r>
      <w:r w:rsidR="008C48BE" w:rsidRPr="005E18EB">
        <w:rPr/>
        <w:t>年为分界点，</w:t>
      </w:r>
      <w:r w:rsidRPr="005E18EB">
        <w:rPr/>
        <w:t>在</w:t>
      </w:r>
      <w:r w:rsidR="008C48BE" w:rsidRPr="005E18EB">
        <w:rPr/>
        <w:t>这一</w:t>
      </w:r>
      <w:r w:rsidRPr="005E18EB">
        <w:rPr/>
        <w:t>年以前，互联网的第三方支付处在蓬勃发展的阶段。</w:t>
      </w:r>
      <w:r w:rsidR="008C48BE" w:rsidRPr="005E18EB">
        <w:rPr/>
        <w:t>而在这一</w:t>
      </w:r>
      <w:r w:rsidRPr="005E18EB">
        <w:rPr/>
        <w:t>年</w:t>
      </w:r>
      <w:r w:rsidR="008C48BE" w:rsidRPr="005E18EB">
        <w:rPr/>
        <w:t>往后</w:t>
      </w:r>
      <w:r w:rsidRPr="005E18EB">
        <w:rPr/>
        <w:t>，随着</w:t>
      </w:r>
      <w:r w:rsidRPr="005E18EB">
        <w:rPr/>
        <w:t>“</w:t>
      </w:r>
      <w:r w:rsidRPr="005E18EB">
        <w:rPr/>
        <w:t>互联网金融</w:t>
      </w:r>
      <w:r w:rsidRPr="005E18EB">
        <w:rPr/>
        <w:t>”</w:t>
      </w:r>
      <w:r w:rsidRPr="005E18EB">
        <w:rPr/>
        <w:t>这一名词正式被提出，相关领域也进入了实质</w:t>
      </w:r>
      <w:r w:rsidR="008C48BE" w:rsidRPr="005E18EB">
        <w:rPr/>
        <w:t>性</w:t>
      </w:r>
      <w:r w:rsidRPr="005E18EB">
        <w:rPr/>
        <w:t>发展的阶段。以支付宝、微信支付、阿里巴巴、</w:t>
      </w:r>
      <w:r w:rsidR="006D7443" w:rsidRPr="005E18EB">
        <w:rPr/>
        <w:t>以及</w:t>
      </w:r>
      <w:r w:rsidRPr="005E18EB">
        <w:rPr/>
        <w:t>各类</w:t>
      </w:r>
      <w:r w:rsidR="006D7443" w:rsidRPr="005E18EB">
        <w:rPr/>
        <w:t>网络金融</w:t>
      </w:r>
      <w:r w:rsidRPr="005E18EB">
        <w:rPr/>
        <w:t>平台的兴起为标志，</w:t>
      </w:r>
      <w:r w:rsidR="006D7443" w:rsidRPr="005E18EB">
        <w:rPr/>
        <w:t>大部分</w:t>
      </w:r>
      <w:r w:rsidRPr="005E18EB">
        <w:rPr/>
        <w:t>大型互联网企业都先后涉足了金融行业。这一趋势的不断发展，对商业银行的传统业务也造成了一定的冲击。而互联网金融得益于云计算、大数据、人工智能等新技术的诞生，为其在存款、贷款以及中间业务等方面带来传统商业银行所不具有的优势，对银行</w:t>
      </w:r>
      <w:r w:rsidR="003349D7" w:rsidRPr="005E18EB">
        <w:rPr/>
        <w:t>的业务进行了一定程度的侵占，也对银行</w:t>
      </w:r>
      <w:r w:rsidRPr="005E18EB">
        <w:rPr/>
        <w:t>的盈利</w:t>
      </w:r>
      <w:r w:rsidR="003349D7" w:rsidRPr="005E18EB">
        <w:rPr/>
        <w:t>水平</w:t>
      </w:r>
      <w:r w:rsidRPr="005E18EB">
        <w:rPr/>
        <w:t>等方面造成了一定的</w:t>
      </w:r>
      <w:r w:rsidR="003349D7" w:rsidRPr="005E18EB">
        <w:rPr/>
        <w:t>打击</w:t>
      </w:r>
      <w:r w:rsidRPr="005E18EB">
        <w:rPr/>
        <w:t>。</w:t>
      </w:r>
    </w:p>
    <w:p w14:paraId="59DC73DC" w14:textId="3680C742" w:rsidR="002811EB" w:rsidRPr="005E18EB" w:rsidRDefault="00EA7D42" w:rsidP="00204C55">
      <w:pPr>
        <w:topLinePunct/>
      </w:pPr>
      <w:r w:rsidRPr="005E18EB">
        <w:rPr/>
        <w:t>基于上述这些</w:t>
      </w:r>
      <w:r w:rsidR="0052707E" w:rsidRPr="005E18EB">
        <w:rPr/>
        <w:t>背景与政策</w:t>
      </w:r>
      <w:r w:rsidRPr="005E18EB">
        <w:rPr/>
        <w:t>的不断发展</w:t>
      </w:r>
      <w:r w:rsidR="0052707E" w:rsidRPr="005E18EB">
        <w:rPr/>
        <w:t>与推进</w:t>
      </w:r>
      <w:r w:rsidRPr="005E18EB">
        <w:rPr/>
        <w:t>，银行业内的竞争压力</w:t>
      </w:r>
      <w:r w:rsidR="0052707E" w:rsidRPr="005E18EB">
        <w:rPr/>
        <w:t>、银行业与其他金融机构的竞争</w:t>
      </w:r>
      <w:r w:rsidRPr="005E18EB">
        <w:rPr/>
        <w:t>也</w:t>
      </w:r>
      <w:r w:rsidR="0052707E" w:rsidRPr="005E18EB">
        <w:rPr/>
        <w:t>都</w:t>
      </w:r>
      <w:r w:rsidRPr="005E18EB">
        <w:rPr/>
        <w:t>在逐渐增大，再加之疫情</w:t>
      </w:r>
      <w:r w:rsidR="0052707E" w:rsidRPr="005E18EB">
        <w:rPr/>
        <w:t>、国际形势等</w:t>
      </w:r>
      <w:r w:rsidRPr="005E18EB">
        <w:rPr/>
        <w:t>对宏观经济造成的</w:t>
      </w:r>
      <w:r w:rsidR="0052707E" w:rsidRPr="005E18EB">
        <w:rPr/>
        <w:t>下行</w:t>
      </w:r>
      <w:r w:rsidRPr="005E18EB">
        <w:rPr/>
        <w:t>影响，导致商业银行面临更大的风险。而商业银行的</w:t>
      </w:r>
      <w:r w:rsidR="00B63625" w:rsidRPr="005E18EB">
        <w:rPr/>
        <w:t>获取收益的水平的高低</w:t>
      </w:r>
      <w:r w:rsidRPr="005E18EB">
        <w:rPr/>
        <w:t>，是其</w:t>
      </w:r>
      <w:r w:rsidR="00B63625" w:rsidRPr="005E18EB">
        <w:rPr/>
        <w:t>能否</w:t>
      </w:r>
      <w:r w:rsidRPr="005E18EB">
        <w:rPr/>
        <w:t>应对危机最</w:t>
      </w:r>
      <w:r w:rsidR="00146AE4" w:rsidRPr="005E18EB">
        <w:rPr/>
        <w:t>重要</w:t>
      </w:r>
      <w:r w:rsidRPr="005E18EB">
        <w:rPr/>
        <w:t>的屏障，银行业的稳定发展</w:t>
      </w:r>
      <w:r w:rsidR="00146AE4" w:rsidRPr="005E18EB">
        <w:rPr/>
        <w:t>也</w:t>
      </w:r>
      <w:r w:rsidRPr="005E18EB">
        <w:rPr/>
        <w:t>是</w:t>
      </w:r>
      <w:r w:rsidR="00146AE4" w:rsidRPr="005E18EB">
        <w:rPr/>
        <w:t>国家</w:t>
      </w:r>
      <w:r w:rsidRPr="005E18EB">
        <w:rPr/>
        <w:t>资本市场和宏观经济向好的重要保障，因此，本文在利率市场化、互联网金融的背景下，</w:t>
      </w:r>
      <w:r w:rsidR="00163D66" w:rsidRPr="005E18EB">
        <w:rPr/>
        <w:t>基于</w:t>
      </w:r>
      <w:r w:rsidR="00146AE4" w:rsidRPr="005E18EB">
        <w:rPr/>
        <w:t>经验证据验证其对</w:t>
      </w:r>
      <w:r w:rsidRPr="005E18EB">
        <w:rPr/>
        <w:t>商业银行盈利</w:t>
      </w:r>
      <w:r w:rsidR="00146AE4" w:rsidRPr="005E18EB">
        <w:rPr/>
        <w:t>水平</w:t>
      </w:r>
      <w:r w:rsidRPr="005E18EB">
        <w:rPr/>
        <w:t>的影响。</w:t>
      </w:r>
      <w:bookmarkEnd w:id="18"/>
    </w:p>
    <w:p w14:paraId="38F35AA3" w14:textId="3D5C2E8C" w:rsidR="00EC3F30" w:rsidRPr="005E18EB" w:rsidRDefault="004912D7" w:rsidP="00BE30FB">
      <w:pPr>
        <w:pStyle w:val="3"/>
        <w:topLinePunct/>
        <w:ind w:left="480" w:hangingChars="200" w:hanging="480"/>
      </w:pPr>
      <w:bookmarkStart w:id="987700" w:name="_Toc686987700"/>
      <w:ins w:id="988112" w:author="标题排版器" w:date="2023-04-26T11:14:43Z">
        <w:r>
          <w:t xml:space="preserve">1.1.2</w:t>
        </w:r>
      </w:ins>
      <w:del w:id="988113" w:author="标题排版器" w:date="2023-04-26T11:14:49Z">
        <w:r w:rsidDel="009802C4">
          <w:rPr/>
          <w:delText>1.</w:delText>
        </w:r>
        <w:r w:rsidDel="009802C4">
          <w:rPr/>
          <w:delText>1</w:delText>
        </w:r>
        <w:r w:rsidDel="009802C4">
          <w:rPr/>
          <w:delText>.</w:delText>
        </w:r>
        <w:r w:rsidDel="009802C4">
          <w:rPr/>
          <w:delText>2</w:delText>
        </w:r>
      </w:del>
      <w:r w:rsidR="008260C9" w:rsidRPr="005E18EB">
        <w:rPr>
          <w:rPrChange w:author="格式修订器" w:date="2023-04-26T11:14:45Z">
            <w:rPr>
              <w:szCs w:val="21"/>
              <w:rFonts w:eastAsia="黑体" w:ascii="Times New Roman" w:hAnsi="Times New Roman" w:cs="Times New Roman"/>
              <w:b/>
              <w:sz w:val="24"/>
            </w:rPr>
          </w:rPrChange>
        </w:rPr>
        <w:t xml:space="preserve"> </w:t>
      </w:r>
      <w:r w:rsidR="008260C9" w:rsidRPr="005E18EB">
        <w:rPr>
          <w:rPrChange w:author="格式修订器" w:date="2023-04-26T11:14:45Z">
            <w:rPr>
              <w:szCs w:val="21"/>
              <w:rFonts w:eastAsia="黑体" w:ascii="Times New Roman" w:hAnsi="Times New Roman" w:cs="Times New Roman"/>
              <w:b/>
              <w:sz w:val="24"/>
            </w:rPr>
          </w:rPrChange>
        </w:rPr>
        <w:t>研究问题</w:t>
      </w:r>
      <w:bookmarkEnd w:id="987700"/>
    </w:p>
    <w:p w14:paraId="64EED5B5" w14:textId="69144CDF" w:rsidR="008E3934" w:rsidRPr="004F37CA" w:rsidRDefault="008E3934" w:rsidP="002D2C59">
      <w:pPr>
        <w:topLinePunct/>
      </w:pPr>
      <w:r w:rsidRPr="004F37CA">
        <w:rPr>
          <w:rPrChange w:author="格式修订器" w:date="2023-04-26T11:14:45Z">
            <w:rPr>
              <w:sz w:val="24"/>
              <w:szCs w:val="21"/>
              <w:rFonts w:ascii="Times New Roman" w:eastAsia="宋体" w:hAnsi="Times New Roman" w:cs="Times New Roman"/>
            </w:rPr>
          </w:rPrChange>
        </w:rPr>
        <w:t>基于</w:t>
      </w:r>
      <w:r w:rsidRPr="004F37CA">
        <w:rPr/>
        <w:t>1.1.1</w:t>
      </w:r>
      <w:r w:rsidR="00FC058A" w:rsidRPr="004F37CA">
        <w:rPr/>
        <w:t>的背景阐述</w:t>
      </w:r>
      <w:r w:rsidRPr="004F37CA">
        <w:rPr/>
        <w:t>，本文探讨的研究问题为</w:t>
      </w:r>
      <w:r w:rsidR="002D2C59" w:rsidRPr="004F37CA">
        <w:rPr/>
        <w:t>：</w:t>
      </w:r>
    </w:p>
    <w:p w14:paraId="3989683B" w14:textId="7FEF72DC" w:rsidR="008E3934" w:rsidRPr="004F37CA" w:rsidRDefault="008E3934" w:rsidP="002D2C59">
      <w:pPr>
        <w:topLinePunct/>
      </w:pPr>
      <w:r w:rsidRPr="004F37CA">
        <w:rPr>
          <w:rPrChange w:author="格式修订器" w:date="2023-04-26T11:14:45Z">
            <w:rPr>
              <w:sz w:val="24"/>
              <w:szCs w:val="21"/>
              <w:rFonts w:ascii="Times New Roman" w:eastAsia="宋体" w:hAnsi="Times New Roman" w:cs="Times New Roman"/>
              <w:b/>
              <w:bCs/>
            </w:rPr>
          </w:rPrChange>
        </w:rPr>
        <w:t>1</w:t>
      </w:r>
      <w:r w:rsidRPr="004F37CA">
        <w:rPr>
          <w:rPrChange w:author="格式修订器" w:date="2023-04-26T11:14:45Z">
            <w:rPr>
              <w:szCs w:val="21"/>
              <w:rFonts w:ascii="Times New Roman" w:eastAsia="宋体" w:hAnsi="Times New Roman" w:cs="Times New Roman"/>
              <w:b/>
              <w:bCs/>
              <w:sz w:val="24"/>
            </w:rPr>
          </w:rPrChange>
        </w:rPr>
        <w:t>）</w:t>
      </w:r>
      <w:r w:rsidRPr="004F37CA">
        <w:rPr>
          <w:rPrChange w:author="格式修订器" w:date="2023-04-26T11:14:45Z">
            <w:rPr>
              <w:szCs w:val="21"/>
              <w:rFonts w:ascii="Times New Roman" w:eastAsia="宋体" w:hAnsi="Times New Roman" w:cs="Times New Roman"/>
              <w:b/>
              <w:bCs/>
              <w:sz w:val="24"/>
            </w:rPr>
          </w:rPrChange>
        </w:rPr>
        <w:t>利率市场化</w:t>
      </w:r>
      <w:r w:rsidR="00DB5DA3" w:rsidRPr="004F37CA">
        <w:rPr>
          <w:rPrChange w:author="格式修订器" w:date="2023-04-26T11:14:45Z">
            <w:rPr>
              <w:szCs w:val="21"/>
              <w:rFonts w:ascii="Times New Roman" w:eastAsia="宋体" w:hAnsi="Times New Roman" w:cs="Times New Roman"/>
              <w:b/>
              <w:bCs/>
              <w:sz w:val="24"/>
            </w:rPr>
          </w:rPrChange>
        </w:rPr>
        <w:t>进程</w:t>
      </w:r>
      <w:r w:rsidRPr="004F37CA">
        <w:rPr>
          <w:rPrChange w:author="格式修订器" w:date="2023-04-26T11:14:45Z">
            <w:rPr>
              <w:szCs w:val="21"/>
              <w:rFonts w:ascii="Times New Roman" w:eastAsia="宋体" w:hAnsi="Times New Roman" w:cs="Times New Roman"/>
              <w:b/>
              <w:bCs/>
              <w:sz w:val="24"/>
            </w:rPr>
          </w:rPrChange>
        </w:rPr>
        <w:t>对于商业银行盈利</w:t>
      </w:r>
      <w:r w:rsidR="00DB5DA3" w:rsidRPr="004F37CA">
        <w:rPr>
          <w:rPrChange w:author="格式修订器" w:date="2023-04-26T11:14:45Z">
            <w:rPr>
              <w:szCs w:val="21"/>
              <w:rFonts w:ascii="Times New Roman" w:eastAsia="宋体" w:hAnsi="Times New Roman" w:cs="Times New Roman"/>
              <w:b/>
              <w:bCs/>
              <w:sz w:val="24"/>
            </w:rPr>
          </w:rPrChange>
        </w:rPr>
        <w:t>水平</w:t>
      </w:r>
      <w:r w:rsidRPr="004F37CA">
        <w:rPr>
          <w:rPrChange w:author="格式修订器" w:date="2023-04-26T11:14:45Z">
            <w:rPr>
              <w:szCs w:val="21"/>
              <w:rFonts w:ascii="Times New Roman" w:eastAsia="宋体" w:hAnsi="Times New Roman" w:cs="Times New Roman"/>
              <w:b/>
              <w:bCs/>
              <w:sz w:val="24"/>
            </w:rPr>
          </w:rPrChange>
        </w:rPr>
        <w:t>产生的影响</w:t>
      </w:r>
    </w:p>
    <w:p w14:paraId="6770735A" w14:textId="51C50C51" w:rsidR="008E3934" w:rsidRPr="004F37CA" w:rsidRDefault="008E3934" w:rsidP="002E2B07">
      <w:pPr>
        <w:topLinePunct/>
      </w:pPr>
      <w:r w:rsidRPr="004F37CA">
        <w:rPr/>
        <w:t>在利率市场化的大背景下，银行</w:t>
      </w:r>
      <w:r w:rsidR="00546842" w:rsidRPr="004F37CA">
        <w:rPr/>
        <w:t>业</w:t>
      </w:r>
      <w:r w:rsidRPr="004F37CA">
        <w:rPr/>
        <w:t>为了避免过于</w:t>
      </w:r>
      <w:r w:rsidR="00C64C53" w:rsidRPr="004F37CA">
        <w:rPr/>
        <w:t>依赖</w:t>
      </w:r>
      <w:r w:rsidRPr="004F37CA">
        <w:rPr/>
        <w:t>单一</w:t>
      </w:r>
      <w:r w:rsidR="00C64C53" w:rsidRPr="004F37CA">
        <w:rPr/>
        <w:t>业务</w:t>
      </w:r>
      <w:r w:rsidRPr="004F37CA">
        <w:rPr/>
        <w:t>所造成的财务风险，</w:t>
      </w:r>
      <w:r w:rsidR="00546842" w:rsidRPr="004F37CA">
        <w:rPr/>
        <w:t>开始</w:t>
      </w:r>
      <w:r w:rsidRPr="004F37CA">
        <w:rPr/>
        <w:t>不断地调整自身的收入结构，</w:t>
      </w:r>
      <w:r w:rsidR="00546842" w:rsidRPr="004F37CA">
        <w:rPr/>
        <w:t>同时</w:t>
      </w:r>
      <w:r w:rsidR="00C64C53" w:rsidRPr="004F37CA">
        <w:rPr/>
        <w:t>也</w:t>
      </w:r>
      <w:r w:rsidR="00285BD9" w:rsidRPr="004F37CA">
        <w:rPr/>
        <w:t>因竞争等因素为自身带来的额外的成本，基于</w:t>
      </w:r>
      <w:r w:rsidRPr="004F37CA">
        <w:rPr/>
        <w:t>此，本文主要通过</w:t>
      </w:r>
      <w:r w:rsidR="00317AFC" w:rsidRPr="004F37CA">
        <w:rPr/>
        <w:t>探究</w:t>
      </w:r>
      <w:r w:rsidRPr="004F37CA">
        <w:rPr/>
        <w:t>商业银行的收入</w:t>
      </w:r>
      <w:r w:rsidR="00317AFC" w:rsidRPr="004F37CA">
        <w:rPr/>
        <w:t>来源以阐述二者之间的影响机制</w:t>
      </w:r>
      <w:r w:rsidRPr="004F37CA">
        <w:rPr/>
        <w:t>，</w:t>
      </w:r>
      <w:r w:rsidR="00317AFC" w:rsidRPr="004F37CA">
        <w:rPr/>
        <w:t>同时</w:t>
      </w:r>
      <w:r w:rsidRPr="004F37CA">
        <w:rPr/>
        <w:t>通过实证</w:t>
      </w:r>
      <w:r w:rsidR="00317AFC" w:rsidRPr="004F37CA">
        <w:rPr/>
        <w:t>分析验证</w:t>
      </w:r>
      <w:r w:rsidR="004A305D" w:rsidRPr="004F37CA">
        <w:rPr/>
        <w:t>市场化程度以及其他</w:t>
      </w:r>
      <w:r w:rsidR="00317AFC" w:rsidRPr="004F37CA">
        <w:rPr/>
        <w:t>控制变量</w:t>
      </w:r>
      <w:r w:rsidR="004A305D" w:rsidRPr="004F37CA">
        <w:rPr/>
        <w:t>对</w:t>
      </w:r>
      <w:r w:rsidRPr="004F37CA">
        <w:rPr/>
        <w:t>商业银行</w:t>
      </w:r>
      <w:r w:rsidR="00317AFC" w:rsidRPr="004F37CA">
        <w:rPr/>
        <w:t>获取收益</w:t>
      </w:r>
      <w:r w:rsidR="00317AFC" w:rsidRPr="004F37CA">
        <w:rPr/>
        <w:lastRenderedPageBreak/>
        <w:t>水平</w:t>
      </w:r>
      <w:r w:rsidRPr="004F37CA">
        <w:rPr/>
        <w:t>的影响。</w:t>
      </w:r>
    </w:p>
    <w:p w14:paraId="60062E51" w14:textId="75AEE7A9" w:rsidR="008E3934" w:rsidRPr="004F37CA" w:rsidRDefault="008E3934" w:rsidP="002E2B07">
      <w:pPr>
        <w:topLinePunct/>
      </w:pPr>
      <w:r w:rsidRPr="004F37CA">
        <w:rPr>
          <w:rPrChange w:author="格式修订器" w:date="2023-04-26T11:14:45Z">
            <w:rPr>
              <w:sz w:val="24"/>
              <w:szCs w:val="21"/>
              <w:rFonts w:ascii="Times New Roman" w:eastAsia="宋体" w:hAnsi="Times New Roman" w:cs="Times New Roman"/>
              <w:b/>
              <w:bCs/>
            </w:rPr>
          </w:rPrChange>
        </w:rPr>
        <w:t>2</w:t>
      </w:r>
      <w:r w:rsidRPr="004F37CA">
        <w:rPr>
          <w:rPrChange w:author="格式修订器" w:date="2023-04-26T11:14:45Z">
            <w:rPr>
              <w:szCs w:val="21"/>
              <w:rFonts w:ascii="Times New Roman" w:eastAsia="宋体" w:hAnsi="Times New Roman" w:cs="Times New Roman"/>
              <w:b/>
              <w:bCs/>
              <w:sz w:val="24"/>
            </w:rPr>
          </w:rPrChange>
        </w:rPr>
        <w:t>）</w:t>
      </w:r>
      <w:r w:rsidRPr="004F37CA">
        <w:rPr>
          <w:rPrChange w:author="格式修订器" w:date="2023-04-26T11:14:45Z">
            <w:rPr>
              <w:szCs w:val="21"/>
              <w:rFonts w:ascii="Times New Roman" w:eastAsia="宋体" w:hAnsi="Times New Roman" w:cs="Times New Roman"/>
              <w:b/>
              <w:bCs/>
              <w:sz w:val="24"/>
            </w:rPr>
          </w:rPrChange>
        </w:rPr>
        <w:t>互联网金融</w:t>
      </w:r>
      <w:r w:rsidR="00DB5DA3" w:rsidRPr="004F37CA">
        <w:rPr>
          <w:rPrChange w:author="格式修订器" w:date="2023-04-26T11:14:45Z">
            <w:rPr>
              <w:szCs w:val="21"/>
              <w:rFonts w:ascii="Times New Roman" w:eastAsia="宋体" w:hAnsi="Times New Roman" w:cs="Times New Roman"/>
              <w:b/>
              <w:bCs/>
              <w:sz w:val="24"/>
            </w:rPr>
          </w:rPrChange>
        </w:rPr>
        <w:t>发展</w:t>
      </w:r>
      <w:r w:rsidRPr="004F37CA">
        <w:rPr>
          <w:rPrChange w:author="格式修订器" w:date="2023-04-26T11:14:45Z">
            <w:rPr>
              <w:szCs w:val="21"/>
              <w:rFonts w:ascii="Times New Roman" w:eastAsia="宋体" w:hAnsi="Times New Roman" w:cs="Times New Roman"/>
              <w:b/>
              <w:bCs/>
              <w:sz w:val="24"/>
            </w:rPr>
          </w:rPrChange>
        </w:rPr>
        <w:t>对于商业银行盈利</w:t>
      </w:r>
      <w:r w:rsidR="00DB5DA3" w:rsidRPr="004F37CA">
        <w:rPr>
          <w:rPrChange w:author="格式修订器" w:date="2023-04-26T11:14:45Z">
            <w:rPr>
              <w:szCs w:val="21"/>
              <w:rFonts w:ascii="Times New Roman" w:eastAsia="宋体" w:hAnsi="Times New Roman" w:cs="Times New Roman"/>
              <w:b/>
              <w:bCs/>
              <w:sz w:val="24"/>
            </w:rPr>
          </w:rPrChange>
        </w:rPr>
        <w:t>水平</w:t>
      </w:r>
      <w:r w:rsidRPr="004F37CA">
        <w:rPr>
          <w:rPrChange w:author="格式修订器" w:date="2023-04-26T11:14:45Z">
            <w:rPr>
              <w:szCs w:val="21"/>
              <w:rFonts w:ascii="Times New Roman" w:eastAsia="宋体" w:hAnsi="Times New Roman" w:cs="Times New Roman"/>
              <w:b/>
              <w:bCs/>
              <w:sz w:val="24"/>
            </w:rPr>
          </w:rPrChange>
        </w:rPr>
        <w:t>产生的影响</w:t>
      </w:r>
    </w:p>
    <w:p w14:paraId="682BC578" w14:textId="76555311" w:rsidR="008E3934" w:rsidRPr="004F37CA" w:rsidRDefault="001E1982" w:rsidP="002E2B07">
      <w:pPr>
        <w:topLinePunct/>
      </w:pPr>
      <w:r w:rsidRPr="004F37CA">
        <w:rPr/>
        <w:t>在</w:t>
      </w:r>
      <w:r w:rsidR="008E3934" w:rsidRPr="004F37CA">
        <w:rPr/>
        <w:t>互联网金融</w:t>
      </w:r>
      <w:r w:rsidRPr="004F37CA">
        <w:rPr/>
        <w:t>业务</w:t>
      </w:r>
      <w:r w:rsidR="008E3934" w:rsidRPr="004F37CA">
        <w:rPr/>
        <w:t>不断发展</w:t>
      </w:r>
      <w:r w:rsidRPr="004F37CA">
        <w:rPr/>
        <w:t>、网络金融类平台不断诞生的背景下</w:t>
      </w:r>
      <w:r w:rsidR="008E3934" w:rsidRPr="004F37CA">
        <w:rPr/>
        <w:t>，</w:t>
      </w:r>
      <w:r w:rsidR="009B4B3D" w:rsidRPr="004F37CA">
        <w:rPr/>
        <w:t>本文将探究银行业</w:t>
      </w:r>
      <w:r w:rsidR="00F325C8" w:rsidRPr="004F37CA">
        <w:rPr/>
        <w:t>相应</w:t>
      </w:r>
      <w:r w:rsidR="009B4B3D" w:rsidRPr="004F37CA">
        <w:rPr/>
        <w:t>会受到的影响。</w:t>
      </w:r>
      <w:r w:rsidR="00F325C8" w:rsidRPr="004F37CA">
        <w:rPr/>
        <w:t>互联网金融</w:t>
      </w:r>
      <w:r w:rsidR="008E3934" w:rsidRPr="004F37CA">
        <w:rPr/>
        <w:t>其作为不同于传统资本市场业务以及商业银行外的第三方金融模式，对于商业银行的经营状况与</w:t>
      </w:r>
      <w:r w:rsidR="00F325C8" w:rsidRPr="004F37CA">
        <w:rPr/>
        <w:t>收获利润的水平</w:t>
      </w:r>
      <w:r w:rsidR="008E3934" w:rsidRPr="004F37CA">
        <w:rPr/>
        <w:t>会造成一定的影响，因此本文希望能够通过实证研究，验证互联网金融的发展对于商业银行盈利能力造成的影响。</w:t>
      </w:r>
    </w:p>
    <w:p w14:paraId="0F368B5F" w14:textId="04366C21" w:rsidR="003C6DB9" w:rsidRPr="004F37CA" w:rsidRDefault="003C6DB9" w:rsidP="003C6DB9">
      <w:pPr>
        <w:topLinePunct/>
      </w:pPr>
      <w:r w:rsidRPr="004F37CA">
        <w:rPr>
          <w:rPrChange w:author="格式修订器" w:date="2023-04-26T11:14:45Z">
            <w:rPr>
              <w:sz w:val="24"/>
              <w:szCs w:val="21"/>
              <w:rFonts w:ascii="Times New Roman" w:eastAsia="宋体" w:hAnsi="Times New Roman" w:cs="Times New Roman"/>
              <w:b/>
              <w:bCs/>
            </w:rPr>
          </w:rPrChange>
        </w:rPr>
        <w:t>3</w:t>
      </w:r>
      <w:r w:rsidRPr="004F37CA">
        <w:rPr>
          <w:rPrChange w:author="格式修订器" w:date="2023-04-26T11:14:45Z">
            <w:rPr>
              <w:szCs w:val="21"/>
              <w:rFonts w:ascii="Times New Roman" w:eastAsia="宋体" w:hAnsi="Times New Roman" w:cs="Times New Roman"/>
              <w:b/>
              <w:bCs/>
              <w:sz w:val="24"/>
            </w:rPr>
          </w:rPrChange>
        </w:rPr>
        <w:t>）</w:t>
      </w:r>
      <w:r w:rsidRPr="004F37CA">
        <w:rPr>
          <w:rPrChange w:author="格式修订器" w:date="2023-04-26T11:14:45Z">
            <w:rPr>
              <w:szCs w:val="21"/>
              <w:rFonts w:ascii="Times New Roman" w:eastAsia="宋体" w:hAnsi="Times New Roman" w:cs="Times New Roman"/>
              <w:b/>
              <w:bCs/>
              <w:sz w:val="24"/>
            </w:rPr>
          </w:rPrChange>
        </w:rPr>
        <w:t>互联网金融发展对于</w:t>
      </w:r>
      <w:r w:rsidRPr="004F37CA">
        <w:rPr>
          <w:rPrChange w:author="格式修订器" w:date="2023-04-26T11:14:45Z">
            <w:rPr>
              <w:szCs w:val="21"/>
              <w:rFonts w:hint="eastAsia" w:ascii="Times New Roman" w:eastAsia="宋体" w:hAnsi="Times New Roman" w:cs="Times New Roman"/>
              <w:b/>
              <w:bCs/>
              <w:sz w:val="24"/>
            </w:rPr>
          </w:rPrChange>
        </w:rPr>
        <w:t>利率市场化</w:t>
      </w:r>
      <w:r w:rsidRPr="004F37CA">
        <w:rPr>
          <w:rPrChange w:author="格式修订器" w:date="2023-04-26T11:14:45Z">
            <w:rPr>
              <w:szCs w:val="21"/>
              <w:rFonts w:ascii="Times New Roman" w:eastAsia="宋体" w:hAnsi="Times New Roman" w:cs="Times New Roman"/>
              <w:b/>
              <w:bCs/>
              <w:sz w:val="24"/>
            </w:rPr>
          </w:rPrChange>
        </w:rPr>
        <w:t>产生的影响</w:t>
      </w:r>
    </w:p>
    <w:p w14:paraId="42609B67" w14:textId="35706987" w:rsidR="003C6DB9" w:rsidRPr="003C6DB9" w:rsidRDefault="003C6DB9" w:rsidP="003C6DB9">
      <w:pPr>
        <w:topLinePunct/>
      </w:pPr>
      <w:r w:rsidRPr="004F37CA">
        <w:rPr/>
        <w:t>随着我国利率市场化进程的不断推进</w:t>
      </w:r>
      <w:r w:rsidR="00240122" w:rsidRPr="004F37CA">
        <w:rPr/>
        <w:t>，银行可以对利率进行自行定价。而互联网金融的发展，对银行的业务会造成一定的分流与侵占，进而影响到商业银行对于利率定价的设定，基于此，</w:t>
      </w:r>
      <w:r w:rsidR="004F37CA" w:rsidRPr="004F37CA">
        <w:rPr/>
        <w:t>本文探究利率市场化受到互联网金融的影响。</w:t>
      </w:r>
    </w:p>
    <w:p w14:paraId="49E74B24" w14:textId="77777777" w:rsidR="00F52FC0" w:rsidRPr="005E18EB" w:rsidRDefault="00F52FC0" w:rsidP="002E2B07">
      <w:pPr>
        <w:topLinePunct/>
        <w:rPr>
          <w:del w:id="988114" w:author="内容修订器" w:date="2023-04-26T11:14:50Z"/>
        </w:rPr>
      </w:pPr>
    </w:p>
    <w:p w14:paraId="724389F2" w14:textId="3A154DD5" w:rsidR="006C4226" w:rsidRPr="005E18EB" w:rsidRDefault="006C4226" w:rsidP="00DB2328">
      <w:pPr>
        <w:pStyle w:val="2"/>
        <w:topLinePunct/>
        <w:ind w:left="480" w:hangingChars="171" w:hanging="480"/>
      </w:pPr>
      <w:ins w:id="988115" w:author="标题排版器" w:date="2023-04-26T11:14:43Z">
        <w:r>
          <w:t xml:space="preserve">1.2</w:t>
        </w:r>
      </w:ins>
      <w:bookmarkStart w:id="19" w:name="_Toc103589434"/>
      <w:bookmarkStart w:id="20" w:name="_Toc104408489"/>
      <w:del w:id="988116" w:author="标题排版器" w:date="2023-04-26T11:14:49Z">
        <w:r w:rsidDel="009802C4">
          <w:rPr/>
          <w:delText>1</w:delText>
        </w:r>
        <w:r w:rsidDel="009802C4">
          <w:rPr/>
          <w:delText>.</w:delText>
        </w:r>
        <w:r w:rsidDel="009802C4">
          <w:rPr/>
          <w:delText>2</w:delText>
        </w:r>
      </w:del>
      <w:bookmarkStart w:id="19" w:name="_Toc103589434"/>
      <w:bookmarkStart w:id="20" w:name="_Toc104408489"/>
      <w:r w:rsidRPr="005E18EB">
        <w:rPr>
          <w:rPrChange w:author="格式修订器" w:date="2023-04-26T11:14:45Z">
            <w:rPr>
              <w:rFonts w:asciiTheme="majorHAnsi" w:hAnsiTheme="majorHAnsi" w:cstheme="majorBidi"/>
              <w:b/>
              <w:bCs/>
              <w:sz w:val="32"/>
              <w:szCs w:val="32"/>
            </w:rPr>
          </w:rPrChange>
        </w:rPr>
        <w:t xml:space="preserve"> </w:t>
      </w:r>
      <w:r w:rsidR="002B4B14" w:rsidRPr="005E18EB">
        <w:rPr>
          <w:rPrChange w:author="格式修订器" w:date="2023-04-26T11:14:45Z">
            <w:rPr>
              <w:rFonts w:asciiTheme="majorHAnsi" w:hAnsiTheme="majorHAnsi" w:cstheme="majorBidi"/>
              <w:b/>
              <w:bCs/>
              <w:sz w:val="32"/>
              <w:szCs w:val="32"/>
            </w:rPr>
          </w:rPrChange>
        </w:rPr>
        <w:t>研究目的与研究意义</w:t>
      </w:r>
      <w:bookmarkEnd w:id="19"/>
      <w:bookmarkEnd w:id="20"/>
    </w:p>
    <w:p w14:paraId="052B82CA" w14:textId="19B2661B" w:rsidR="002D2C59" w:rsidRPr="005E18EB" w:rsidRDefault="006C4226" w:rsidP="00725BD3">
      <w:pPr>
        <w:pStyle w:val="3"/>
        <w:topLinePunct/>
        <w:ind w:left="480" w:hangingChars="200" w:hanging="480"/>
      </w:pPr>
      <w:bookmarkStart w:id="987702" w:name="_Toc686987702"/>
      <w:ins w:id="988117" w:author="标题排版器" w:date="2023-04-26T11:14:43Z">
        <w:r>
          <w:t xml:space="preserve">1.2.1</w:t>
        </w:r>
      </w:ins>
      <w:del w:id="988118" w:author="标题排版器" w:date="2023-04-26T11:14:49Z">
        <w:r w:rsidDel="009802C4">
          <w:rPr/>
          <w:delText>1.</w:delText>
        </w:r>
        <w:r w:rsidDel="009802C4">
          <w:rPr/>
          <w:delText>2</w:delText>
        </w:r>
        <w:r w:rsidDel="009802C4">
          <w:rPr/>
          <w:delText>.1 </w:delText>
        </w:r>
      </w:del>
      <w:r w:rsidRPr="005E18EB">
        <w:rPr>
          <w:rPrChange w:author="格式修订器" w:date="2023-04-26T11:14:45Z">
            <w:rPr>
              <w:szCs w:val="21"/>
              <w:rFonts w:eastAsia="黑体" w:ascii="Times New Roman" w:hAnsi="Times New Roman" w:cs="Times New Roman"/>
              <w:b/>
              <w:sz w:val="24"/>
            </w:rPr>
          </w:rPrChange>
        </w:rPr>
        <w:t>研究</w:t>
      </w:r>
      <w:r w:rsidR="002B4B14" w:rsidRPr="005E18EB">
        <w:rPr>
          <w:rPrChange w:author="格式修订器" w:date="2023-04-26T11:14:45Z">
            <w:rPr>
              <w:szCs w:val="21"/>
              <w:rFonts w:eastAsia="黑体" w:ascii="Times New Roman" w:hAnsi="Times New Roman" w:cs="Times New Roman"/>
              <w:b/>
              <w:sz w:val="24"/>
            </w:rPr>
          </w:rPrChange>
        </w:rPr>
        <w:t>目的</w:t>
      </w:r>
      <w:bookmarkEnd w:id="987702"/>
    </w:p>
    <w:p w14:paraId="269A857D" w14:textId="4CE4EB18" w:rsidR="00492EE0" w:rsidRPr="005E18EB" w:rsidRDefault="00492EE0" w:rsidP="00492EE0">
      <w:pPr>
        <w:topLinePunct/>
      </w:pPr>
      <w:r w:rsidRPr="005E18EB">
        <w:rPr>
          <w:rPrChange w:author="格式修订器" w:date="2023-04-26T11:14:45Z">
            <w:rPr>
              <w:sz w:val="24"/>
              <w:szCs w:val="24"/>
              <w:rFonts w:ascii="Times New Roman" w:eastAsia="宋体" w:hAnsi="Times New Roman" w:cs="Times New Roman"/>
              <w:bCs/>
            </w:rPr>
          </w:rPrChange>
        </w:rPr>
        <w:t>基于本文</w:t>
      </w:r>
      <w:r w:rsidR="00E26903" w:rsidRPr="005E18EB">
        <w:rPr/>
        <w:t>1.1</w:t>
      </w:r>
      <w:r w:rsidR="00E26903" w:rsidRPr="005E18EB">
        <w:rPr/>
        <w:t>中提出的</w:t>
      </w:r>
      <w:r w:rsidRPr="005E18EB">
        <w:rPr/>
        <w:t>研究背景和研究假设，本文的研究目的如下：</w:t>
      </w:r>
    </w:p>
    <w:p w14:paraId="1590FD34" w14:textId="77777777" w:rsidR="009A008A" w:rsidRPr="005E18EB" w:rsidRDefault="009A008A" w:rsidP="0061015E">
      <w:pPr>
        <w:topLinePunct/>
      </w:pPr>
      <w:r w:rsidRPr="005E18EB">
        <w:rPr>
          <w:rPrChange w:author="格式修订器" w:date="2023-04-26T11:14:45Z">
            <w:rPr>
              <w:sz w:val="24"/>
              <w:szCs w:val="21"/>
              <w:rFonts w:ascii="Times New Roman" w:eastAsia="宋体" w:hAnsi="Times New Roman" w:cs="Times New Roman"/>
              <w:b/>
              <w:bCs/>
            </w:rPr>
          </w:rPrChange>
        </w:rPr>
        <w:t>1</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解答研究问题</w:t>
      </w:r>
    </w:p>
    <w:p w14:paraId="764E73E0" w14:textId="3F2A6FDC" w:rsidR="009A008A" w:rsidRPr="005E18EB" w:rsidRDefault="009A008A" w:rsidP="0061015E">
      <w:pPr>
        <w:topLinePunct/>
      </w:pPr>
      <w:r w:rsidRPr="005E18EB">
        <w:rPr/>
        <w:t>本文将通过</w:t>
      </w:r>
      <w:r w:rsidR="00E26903" w:rsidRPr="005E18EB">
        <w:rPr/>
        <w:t>探究</w:t>
      </w:r>
      <w:r w:rsidRPr="005E18EB">
        <w:rPr/>
        <w:t>上市商业银行的收入</w:t>
      </w:r>
      <w:r w:rsidR="00E26903" w:rsidRPr="005E18EB">
        <w:rPr/>
        <w:t>来源，业务类型研究相关影响的作用机制</w:t>
      </w:r>
      <w:r w:rsidRPr="005E18EB">
        <w:rPr/>
        <w:t>，并对</w:t>
      </w:r>
      <w:r w:rsidR="0003575B" w:rsidRPr="005E18EB">
        <w:rPr/>
        <w:t>能够代表盈利水平的相关</w:t>
      </w:r>
      <w:r w:rsidRPr="005E18EB">
        <w:rPr/>
        <w:t>财务指标进行实证分析，探究在利率市场化及互联网金融发展的背景下商业银行盈利能力的</w:t>
      </w:r>
      <w:r w:rsidR="0003575B" w:rsidRPr="005E18EB">
        <w:rPr/>
        <w:t>受到的影响</w:t>
      </w:r>
      <w:r w:rsidRPr="005E18EB">
        <w:rPr/>
        <w:t>，并对</w:t>
      </w:r>
      <w:r w:rsidR="0003575B" w:rsidRPr="005E18EB">
        <w:rPr/>
        <w:t>回归</w:t>
      </w:r>
      <w:r w:rsidRPr="005E18EB">
        <w:rPr/>
        <w:t>结果进行</w:t>
      </w:r>
      <w:r w:rsidR="0003575B" w:rsidRPr="005E18EB">
        <w:rPr/>
        <w:t>解释</w:t>
      </w:r>
      <w:r w:rsidRPr="005E18EB">
        <w:rPr/>
        <w:t>。</w:t>
      </w:r>
    </w:p>
    <w:p w14:paraId="3AC05D39" w14:textId="77777777" w:rsidR="009A008A" w:rsidRPr="005E18EB" w:rsidRDefault="009A008A" w:rsidP="0061015E">
      <w:pPr>
        <w:topLinePunct/>
      </w:pPr>
      <w:r w:rsidRPr="005E18EB">
        <w:rPr>
          <w:rPrChange w:author="格式修订器" w:date="2023-04-26T11:14:45Z">
            <w:rPr>
              <w:sz w:val="24"/>
              <w:szCs w:val="21"/>
              <w:rFonts w:ascii="Times New Roman" w:eastAsia="宋体" w:hAnsi="Times New Roman" w:cs="Times New Roman"/>
              <w:b/>
              <w:bCs/>
            </w:rPr>
          </w:rPrChange>
        </w:rPr>
        <w:t>2</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为商业银行提供信息</w:t>
      </w:r>
    </w:p>
    <w:p w14:paraId="27BBE22C" w14:textId="45950EA3" w:rsidR="009A008A" w:rsidRPr="005E18EB" w:rsidRDefault="009A008A" w:rsidP="00BE30FB">
      <w:pPr>
        <w:topLinePunct/>
      </w:pPr>
      <w:r w:rsidRPr="005E18EB">
        <w:rPr/>
        <w:t/>
      </w:r>
      <w:commentRangeStart w:id="133"/>
      <w:r w:rsidRPr="005E18EB">
        <w:rPr/>
        <w:t>近年</w:t>
      </w:r>
      <w:commentRangeEnd w:id="133"/>
      <w:r w:rsidR="00F1430F">
        <w:commentReference w:id="133"/>
      </w:r>
      <w:r w:rsidRPr="005E18EB">
        <w:rPr/>
        <w:t>来，随着利率市场化进程的推进以及互联网金融的飞速发展，商业银行为了规避利率</w:t>
      </w:r>
      <w:r w:rsidR="00955E44" w:rsidRPr="005E18EB">
        <w:rPr/>
        <w:t>波动</w:t>
      </w:r>
      <w:r w:rsidRPr="005E18EB">
        <w:rPr/>
        <w:t>以及业务结构单一的风险，需要对自身的收入</w:t>
      </w:r>
      <w:r w:rsidR="00955E44" w:rsidRPr="005E18EB">
        <w:rPr/>
        <w:t>来源、结构以及业务范围</w:t>
      </w:r>
      <w:r w:rsidRPr="005E18EB">
        <w:rPr/>
        <w:t>不断优化，本文希望通过实证分析，为商业银行提供一定的经验证据。</w:t>
      </w:r>
    </w:p>
    <w:p w14:paraId="5F60B84F" w14:textId="6CA5EA23" w:rsidR="006D5347" w:rsidRPr="005E18EB" w:rsidRDefault="009A008A" w:rsidP="00BE30FB">
      <w:pPr>
        <w:pStyle w:val="3"/>
        <w:topLinePunct/>
        <w:ind w:left="480" w:hangingChars="200" w:hanging="480"/>
      </w:pPr>
      <w:bookmarkStart w:id="987703" w:name="_Toc686987703"/>
      <w:ins w:id="988119" w:author="标题排版器" w:date="2023-04-26T11:14:43Z">
        <w:r>
          <w:t xml:space="preserve">1.2.2</w:t>
        </w:r>
      </w:ins>
      <w:del w:id="988120" w:author="标题排版器" w:date="2023-04-26T11:14:49Z">
        <w:r w:rsidDel="009802C4">
          <w:rPr/>
          <w:delText>1.2.</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Pr="005E18EB">
        <w:rPr>
          <w:rPrChange w:author="格式修订器" w:date="2023-04-26T11:14:45Z">
            <w:rPr>
              <w:szCs w:val="21"/>
              <w:rFonts w:eastAsia="黑体" w:ascii="Times New Roman" w:hAnsi="Times New Roman" w:cs="Times New Roman"/>
              <w:b/>
              <w:sz w:val="24"/>
            </w:rPr>
          </w:rPrChange>
        </w:rPr>
        <w:t>研究意义</w:t>
      </w:r>
      <w:bookmarkEnd w:id="987703"/>
    </w:p>
    <w:p w14:paraId="3434F770" w14:textId="4F04385F" w:rsidR="006D5347" w:rsidRPr="005E18EB" w:rsidRDefault="006D5347" w:rsidP="006D5347">
      <w:pPr>
        <w:topLinePunct/>
      </w:pPr>
      <w:r w:rsidRPr="005E18EB">
        <w:rPr>
          <w:rPrChange w:author="格式修订器" w:date="2023-04-26T11:14:45Z">
            <w:rPr>
              <w:sz w:val="24"/>
              <w:szCs w:val="21"/>
              <w:rFonts w:ascii="Times New Roman" w:eastAsia="宋体" w:hAnsi="Times New Roman" w:cs="Times New Roman"/>
            </w:rPr>
          </w:rPrChange>
        </w:rPr>
        <w:t>本文的研究意义如下：</w:t>
      </w:r>
    </w:p>
    <w:p w14:paraId="55C0B01B" w14:textId="77777777" w:rsidR="00230FDE" w:rsidRPr="005E18EB" w:rsidRDefault="00230FDE" w:rsidP="006D5347">
      <w:pPr>
        <w:topLinePunct/>
      </w:pPr>
      <w:r w:rsidRPr="005E18EB">
        <w:rPr>
          <w:rPrChange w:author="格式修订器" w:date="2023-04-26T11:14:45Z">
            <w:rPr>
              <w:sz w:val="24"/>
              <w:szCs w:val="21"/>
              <w:rFonts w:ascii="Times New Roman" w:eastAsia="宋体" w:hAnsi="Times New Roman" w:cs="Times New Roman"/>
              <w:b/>
              <w:bCs/>
            </w:rPr>
          </w:rPrChange>
        </w:rPr>
        <w:t>1</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理论意义</w:t>
      </w:r>
    </w:p>
    <w:p w14:paraId="5C30EDC6" w14:textId="676D1443" w:rsidR="00230FDE" w:rsidRPr="005E18EB" w:rsidRDefault="00230FDE" w:rsidP="006D5347">
      <w:pPr>
        <w:topLinePunct/>
      </w:pPr>
      <w:r w:rsidRPr="005E18EB">
        <w:rPr/>
        <w:t>本文对既往关于利率市场化以及互联网金融发展的进程进行了梳理，并对商</w:t>
      </w:r>
      <w:r w:rsidRPr="005E18EB">
        <w:rPr/>
        <w:lastRenderedPageBreak/>
        <w:t>业银行的经营状况以及</w:t>
      </w:r>
      <w:r w:rsidR="00D01913" w:rsidRPr="005E18EB">
        <w:rPr/>
        <w:t>不同业务受到影响的作用机制</w:t>
      </w:r>
      <w:r w:rsidRPr="005E18EB">
        <w:rPr/>
        <w:t>进行了分析，并基于此通过</w:t>
      </w:r>
      <w:r w:rsidR="00D01913" w:rsidRPr="005E18EB">
        <w:rPr/>
        <w:t>构建与</w:t>
      </w:r>
      <w:r w:rsidRPr="005E18EB">
        <w:rPr/>
        <w:t>选定一定的指标作为利率市场化以及互联网金融的发展的衡量指标，来判断其对商业银行盈利能力的影响，并在此基础上</w:t>
      </w:r>
      <w:r w:rsidR="00D01913" w:rsidRPr="005E18EB">
        <w:rPr/>
        <w:t>对</w:t>
      </w:r>
      <w:r w:rsidR="001D141C" w:rsidRPr="005E18EB">
        <w:rPr/>
        <w:t>提出了一定的建议</w:t>
      </w:r>
      <w:r w:rsidRPr="005E18EB">
        <w:rPr/>
        <w:t>。</w:t>
      </w:r>
    </w:p>
    <w:p w14:paraId="5C1EA955" w14:textId="77777777" w:rsidR="00230FDE" w:rsidRPr="005E18EB" w:rsidRDefault="00230FDE" w:rsidP="006D5347">
      <w:pPr>
        <w:topLinePunct/>
      </w:pPr>
      <w:r w:rsidRPr="005E18EB">
        <w:rPr>
          <w:rPrChange w:author="格式修订器" w:date="2023-04-26T11:14:45Z">
            <w:rPr>
              <w:sz w:val="24"/>
              <w:szCs w:val="21"/>
              <w:rFonts w:ascii="Times New Roman" w:eastAsia="宋体" w:hAnsi="Times New Roman" w:cs="Times New Roman"/>
              <w:b/>
              <w:bCs/>
            </w:rPr>
          </w:rPrChange>
        </w:rPr>
        <w:t>2</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现实意义</w:t>
      </w:r>
    </w:p>
    <w:p w14:paraId="4FD9F922" w14:textId="0A552B28" w:rsidR="00230FDE" w:rsidRPr="005E18EB" w:rsidRDefault="001D141C" w:rsidP="00BE30FB">
      <w:pPr>
        <w:topLinePunct/>
      </w:pPr>
      <w:r w:rsidRPr="005E18EB">
        <w:rPr/>
        <w:t>商业银行开展业务所关注的原则有交易安全与风险规避、资金的流动性水平以及银行业务获取收益的水平，而这其中</w:t>
      </w:r>
      <w:r w:rsidRPr="005E18EB">
        <w:rPr/>
        <w:t>“</w:t>
      </w:r>
      <w:r w:rsidRPr="005E18EB">
        <w:rPr/>
        <w:t>业务的获取收益的能力</w:t>
      </w:r>
      <w:r w:rsidRPr="005E18EB">
        <w:rPr/>
        <w:t>”</w:t>
      </w:r>
      <w:r w:rsidRPr="005E18EB">
        <w:rPr/>
        <w:t>则是商业银行在经营中追求的首要目标。</w:t>
      </w:r>
      <w:r w:rsidR="00230FDE" w:rsidRPr="005E18EB">
        <w:rPr/>
        <w:t>在本文研究的大背景下，商业银行面临的竞争以及对于业务拓展方面的压力都是</w:t>
      </w:r>
      <w:r w:rsidR="00152193" w:rsidRPr="005E18EB">
        <w:rPr/>
        <w:t>较</w:t>
      </w:r>
      <w:r w:rsidR="00230FDE" w:rsidRPr="005E18EB">
        <w:rPr/>
        <w:t>大的，本文对于商业银行盈利能力进行探究具有一定的现实意义。通过实证分析探究商业银行盈利能力</w:t>
      </w:r>
      <w:r w:rsidR="00152193" w:rsidRPr="005E18EB">
        <w:rPr/>
        <w:t>受到</w:t>
      </w:r>
      <w:r w:rsidR="00230FDE" w:rsidRPr="005E18EB">
        <w:rPr/>
        <w:t>的影响，对于其改善自身经营状况，优化收入结构，规避潜在风险等方面，都能够提供一定的</w:t>
      </w:r>
      <w:r w:rsidR="00F52FC0" w:rsidRPr="005E18EB">
        <w:rPr/>
        <w:t>信息帮助决策。</w:t>
      </w:r>
    </w:p>
    <w:p w14:paraId="43663459" w14:textId="77777777" w:rsidR="007761F6" w:rsidRPr="005E18EB" w:rsidRDefault="007761F6" w:rsidP="00BE30FB">
      <w:pPr>
        <w:topLinePunct/>
        <w:rPr>
          <w:del w:id="988121" w:author="内容修订器" w:date="2023-04-26T11:14:50Z"/>
        </w:rPr>
      </w:pPr>
    </w:p>
    <w:p w14:paraId="78376A09" w14:textId="5622C7B2" w:rsidR="00230FDE" w:rsidRPr="005E18EB" w:rsidRDefault="00230FDE" w:rsidP="00DB2328">
      <w:pPr>
        <w:pStyle w:val="2"/>
        <w:topLinePunct/>
        <w:ind w:left="480" w:hangingChars="171" w:hanging="480"/>
      </w:pPr>
      <w:ins w:id="988122" w:author="标题排版器" w:date="2023-04-26T11:14:43Z">
        <w:r>
          <w:t xml:space="preserve">1.3</w:t>
        </w:r>
      </w:ins>
      <w:bookmarkStart w:id="21" w:name="_Toc103589435"/>
      <w:bookmarkStart w:id="22" w:name="_Toc104408490"/>
      <w:del w:id="988123" w:author="标题排版器" w:date="2023-04-26T11:14:49Z">
        <w:r w:rsidDel="009802C4">
          <w:rPr/>
          <w:delText>1</w:delText>
        </w:r>
        <w:r w:rsidDel="009802C4">
          <w:rPr/>
          <w:delText>.</w:delText>
        </w:r>
        <w:r w:rsidDel="009802C4">
          <w:rPr/>
          <w:delText>3 </w:delText>
        </w:r>
      </w:del>
      <w:bookmarkStart w:id="21" w:name="_Toc103589435"/>
      <w:bookmarkStart w:id="22" w:name="_Toc104408490"/>
      <w:bookmarkStart w:id="21" w:name="_Toc103589435"/>
      <w:bookmarkStart w:id="22" w:name="_Toc104408490"/>
      <w:r w:rsidRPr="005E18EB">
        <w:rPr>
          <w:rPrChange w:author="格式修订器" w:date="2023-04-26T11:14:45Z">
            <w:rPr>
              <w:rFonts w:asciiTheme="majorHAnsi" w:hAnsiTheme="majorHAnsi" w:cstheme="majorBidi"/>
              <w:b/>
              <w:bCs/>
              <w:sz w:val="32"/>
              <w:szCs w:val="32"/>
            </w:rPr>
          </w:rPrChange>
        </w:rPr>
        <w:t>研究内容与研究方法</w:t>
      </w:r>
      <w:bookmarkEnd w:id="21"/>
      <w:bookmarkEnd w:id="22"/>
    </w:p>
    <w:p w14:paraId="00EBCF90" w14:textId="77777777" w:rsidR="00230FDE" w:rsidRPr="005E18EB" w:rsidRDefault="00230FDE" w:rsidP="00725BD3">
      <w:pPr>
        <w:pStyle w:val="3"/>
        <w:topLinePunct/>
        <w:ind w:left="480" w:hangingChars="200" w:hanging="480"/>
      </w:pPr>
      <w:bookmarkStart w:id="987705" w:name="_Toc686987705"/>
      <w:ins w:id="988124" w:author="标题排版器" w:date="2023-04-26T11:14:43Z">
        <w:r>
          <w:t xml:space="preserve">1.3.1</w:t>
        </w:r>
      </w:ins>
      <w:del w:id="988125" w:author="标题排版器" w:date="2023-04-26T11:14:49Z">
        <w:r w:rsidDel="009802C4">
          <w:rPr/>
          <w:delText>1.</w:delText>
        </w:r>
        <w:r w:rsidDel="009802C4">
          <w:rPr/>
          <w:delText>3</w:delText>
        </w:r>
        <w:r w:rsidDel="009802C4">
          <w:rPr/>
          <w:delText>.1 </w:delText>
        </w:r>
      </w:del>
      <w:r w:rsidRPr="005E18EB">
        <w:rPr>
          <w:rPrChange w:author="格式修订器" w:date="2023-04-26T11:14:45Z">
            <w:rPr>
              <w:szCs w:val="21"/>
              <w:rFonts w:eastAsia="黑体" w:ascii="Times New Roman" w:hAnsi="Times New Roman" w:cs="Times New Roman"/>
              <w:b/>
              <w:sz w:val="24"/>
            </w:rPr>
          </w:rPrChange>
        </w:rPr>
        <w:t>研究内容</w:t>
      </w:r>
      <w:bookmarkEnd w:id="987705"/>
    </w:p>
    <w:p w14:paraId="71867730" w14:textId="77777777" w:rsidR="001F5943" w:rsidRPr="005E18EB" w:rsidRDefault="001F5943" w:rsidP="002E2B07">
      <w:pPr>
        <w:topLinePunct/>
      </w:pPr>
      <w:bookmarkStart w:id="23" w:name="_Hlk102685794"/>
      <w:r w:rsidRPr="005E18EB">
        <w:rPr>
          <w:rPrChange w:author="格式修订器" w:date="2023-04-26T11:14:45Z">
            <w:rPr>
              <w:sz w:val="24"/>
              <w:szCs w:val="21"/>
              <w:rFonts w:ascii="Times New Roman" w:eastAsia="宋体" w:hAnsi="Times New Roman" w:cs="Times New Roman"/>
            </w:rPr>
          </w:rPrChange>
        </w:rPr>
        <w:t>基于提出的研究问题，本文的研究内容首先为确定利率市场化以及互联网金融的发展对于上市商业银行盈利能力的影响。我们通过万得金融数据库</w:t>
      </w:r>
      <w:r w:rsidRPr="005E18EB">
        <w:rPr/>
        <w:t>（</w:t>
      </w:r>
      <w:r w:rsidRPr="005E18EB">
        <w:rPr>
          <w:kern w:val="2"/>
          <w:szCs w:val="21"/>
          <w:rFonts w:ascii="Times New Roman" w:eastAsia="宋体" w:hAnsi="Times New Roman" w:cs="Times New Roman"/>
          <w:sz w:val="24"/>
        </w:rPr>
        <w:t>Wind</w:t>
      </w:r>
      <w:r w:rsidRPr="005E18EB">
        <w:rPr/>
        <w:t>）</w:t>
      </w:r>
      <w:r w:rsidRPr="005E18EB">
        <w:rPr/>
        <w:t xml:space="preserve">以及国泰安数据库</w:t>
      </w:r>
      <w:r w:rsidRPr="005E18EB">
        <w:rPr/>
        <w:t>（</w:t>
      </w:r>
      <w:r w:rsidRPr="005E18EB">
        <w:rPr>
          <w:kern w:val="2"/>
          <w:szCs w:val="21"/>
          <w:rFonts w:ascii="Times New Roman" w:eastAsia="宋体" w:hAnsi="Times New Roman" w:cs="Times New Roman"/>
          <w:sz w:val="24"/>
        </w:rPr>
        <w:t>CSMAR</w:t>
      </w:r>
      <w:r w:rsidRPr="005E18EB">
        <w:rPr/>
        <w:t>）</w:t>
      </w:r>
      <w:r w:rsidRPr="005E18EB">
        <w:rPr/>
        <w:t xml:space="preserve">提取了上市商业银行财务数据，本文选择了总资产回报率</w:t>
      </w:r>
      <w:r w:rsidRPr="005E18EB">
        <w:rPr/>
        <w:t>（</w:t>
      </w:r>
      <w:r w:rsidRPr="005E18EB">
        <w:rPr>
          <w:kern w:val="2"/>
          <w:szCs w:val="21"/>
          <w:rFonts w:ascii="Times New Roman" w:eastAsia="宋体" w:hAnsi="Times New Roman" w:cs="Times New Roman"/>
          <w:sz w:val="24"/>
        </w:rPr>
        <w:t>ROA</w:t>
      </w:r>
      <w:r w:rsidRPr="005E18EB">
        <w:rPr/>
        <w:t>）</w:t>
      </w:r>
      <w:r w:rsidRPr="005E18EB">
        <w:rPr/>
        <w:t>作为企业盈利能力的评价指标，同时也计划将其他衡量盈利的变量</w:t>
      </w:r>
      <w:r w:rsidR="00A23A95" w:rsidRPr="005E18EB">
        <w:rPr/>
        <w:t>如净资产回报率</w:t>
      </w:r>
      <w:r w:rsidR="00A23A95" w:rsidRPr="005E18EB">
        <w:rPr/>
        <w:t>（</w:t>
      </w:r>
      <w:r w:rsidR="00A23A95" w:rsidRPr="005E18EB">
        <w:rPr>
          <w:kern w:val="2"/>
          <w:szCs w:val="21"/>
          <w:rFonts w:ascii="Times New Roman" w:eastAsia="宋体" w:hAnsi="Times New Roman" w:cs="Times New Roman"/>
          <w:sz w:val="24"/>
        </w:rPr>
        <w:t>ROE</w:t>
      </w:r>
      <w:r w:rsidR="00A23A95" w:rsidRPr="005E18EB">
        <w:rPr/>
        <w:t>）</w:t>
      </w:r>
      <w:r w:rsidR="00A23A95" w:rsidRPr="005E18EB">
        <w:rPr/>
        <w:t xml:space="preserve">、净息差比</w:t>
      </w:r>
      <w:r w:rsidR="00A23A95" w:rsidRPr="005E18EB">
        <w:rPr/>
        <w:t>（</w:t>
      </w:r>
      <w:r w:rsidR="00A23A95" w:rsidRPr="005E18EB">
        <w:rPr>
          <w:kern w:val="2"/>
          <w:szCs w:val="21"/>
          <w:rFonts w:ascii="Times New Roman" w:eastAsia="宋体" w:hAnsi="Times New Roman" w:cs="Times New Roman"/>
          <w:sz w:val="24"/>
        </w:rPr>
        <w:t>NIM</w:t>
      </w:r>
      <w:r w:rsidR="00A23A95" w:rsidRPr="005E18EB">
        <w:rPr/>
        <w:t>）</w:t>
      </w:r>
      <w:r w:rsidRPr="005E18EB">
        <w:rPr/>
        <w:t>用作结论的稳健性检验。</w:t>
      </w:r>
    </w:p>
    <w:p w14:paraId="4E976F43" w14:textId="77777777" w:rsidR="00A23A95" w:rsidRPr="005E18EB" w:rsidRDefault="00A23A95" w:rsidP="002E2B07">
      <w:pPr>
        <w:topLinePunct/>
      </w:pPr>
      <w:r w:rsidRPr="005E18EB">
        <w:rPr/>
        <w:t>为解决</w:t>
      </w:r>
      <w:r w:rsidRPr="005E18EB">
        <w:rPr/>
        <w:t>1.</w:t>
      </w:r>
      <w:r w:rsidR="008B05CB" w:rsidRPr="005E18EB">
        <w:rPr/>
        <w:t>1</w:t>
      </w:r>
      <w:r w:rsidRPr="005E18EB">
        <w:rPr/>
        <w:t>.</w:t>
      </w:r>
      <w:r w:rsidR="008B05CB" w:rsidRPr="005E18EB">
        <w:rPr/>
        <w:t>2</w:t>
      </w:r>
      <w:r w:rsidRPr="005E18EB">
        <w:rPr/>
        <w:t>中提出的问题，本</w:t>
      </w:r>
      <w:r w:rsidR="00B067D0" w:rsidRPr="005E18EB">
        <w:rPr/>
        <w:t>文对于利率市场化程度以及互联网金融都分别选取了指标与方法进行了量化，以探究</w:t>
      </w:r>
      <w:r w:rsidR="00906F03" w:rsidRPr="005E18EB">
        <w:rPr/>
        <w:t>这两者对于我国商业银行盈利水平的影响。</w:t>
      </w:r>
    </w:p>
    <w:p w14:paraId="22944844" w14:textId="77777777" w:rsidR="001F5943" w:rsidRPr="005E18EB" w:rsidRDefault="001F5943" w:rsidP="002E2B07">
      <w:pPr>
        <w:topLinePunct/>
      </w:pPr>
      <w:r w:rsidRPr="005E18EB">
        <w:rPr/>
        <w:t>除此以外，在宏观与微观层面还存在许多因素同样也会对商业银行的盈利能力造成影响，本文还将商业银行的资产规模、资本充足率、非利息收入占比、存款贷款比率、国内生产总值、通货膨胀率等因素考虑为控制变量。</w:t>
      </w:r>
    </w:p>
    <w:bookmarkEnd w:id="23"/>
    <w:p w14:paraId="2DA513E6" w14:textId="77777777" w:rsidR="001F5943" w:rsidRPr="005E18EB" w:rsidRDefault="001F5943" w:rsidP="002E2B07">
      <w:pPr>
        <w:topLinePunct/>
      </w:pPr>
      <w:r w:rsidRPr="005E18EB">
        <w:rPr>
          <w:rPrChange w:author="格式修订器" w:date="2023-04-26T11:14:45Z">
            <w:rPr>
              <w:sz w:val="24"/>
              <w:szCs w:val="21"/>
              <w:rFonts w:ascii="Times New Roman" w:eastAsia="宋体" w:hAnsi="Times New Roman" w:cs="Times New Roman"/>
            </w:rPr>
          </w:rPrChange>
        </w:rPr>
        <w:t>全文结构安排如下：</w:t>
      </w:r>
    </w:p>
    <w:p w14:paraId="30F92510" w14:textId="4BB6ED08" w:rsidR="001F5943" w:rsidRPr="005E18EB" w:rsidRDefault="001F5943" w:rsidP="002E2B07">
      <w:pPr>
        <w:topLinePunct/>
      </w:pPr>
      <w:r w:rsidRPr="005121EF">
        <w:rPr/>
        <w:t>第二章为文献综述，本文通过对过往的文献进行整理，在此章呈现了</w:t>
      </w:r>
      <w:r w:rsidR="008A40A0" w:rsidRPr="005121EF">
        <w:rPr/>
        <w:t>过去</w:t>
      </w:r>
      <w:r w:rsidRPr="005121EF">
        <w:rPr/>
        <w:t>学者</w:t>
      </w:r>
      <w:r w:rsidR="008A40A0" w:rsidRPr="005121EF">
        <w:rPr/>
        <w:t>们</w:t>
      </w:r>
      <w:r w:rsidRPr="005121EF">
        <w:rPr/>
        <w:t>对于</w:t>
      </w:r>
      <w:r w:rsidR="002615C5" w:rsidRPr="005121EF">
        <w:rPr/>
        <w:t>三者之间相互关系的研究。并对两个背景</w:t>
      </w:r>
      <w:r w:rsidRPr="005121EF">
        <w:rPr/>
        <w:t>发展的过程以及</w:t>
      </w:r>
      <w:r w:rsidR="002615C5" w:rsidRPr="005121EF">
        <w:rPr/>
        <w:t>其对银行获取收益水平产生的</w:t>
      </w:r>
      <w:r w:rsidRPr="005121EF">
        <w:rPr/>
        <w:t>影响</w:t>
      </w:r>
      <w:r w:rsidR="002615C5" w:rsidRPr="005121EF">
        <w:rPr/>
        <w:t>进行了归纳</w:t>
      </w:r>
      <w:r w:rsidRPr="005121EF">
        <w:rPr/>
        <w:t>；总结梳理了既往研究对于</w:t>
      </w:r>
      <w:r w:rsidR="00DA1185" w:rsidRPr="005121EF">
        <w:rPr/>
        <w:t>影响</w:t>
      </w:r>
      <w:r w:rsidRPr="005121EF">
        <w:rPr/>
        <w:t>商业银行</w:t>
      </w:r>
      <w:r w:rsidR="00DA1185" w:rsidRPr="005121EF">
        <w:rPr/>
        <w:t>获取收益水平的相关</w:t>
      </w:r>
      <w:r w:rsidRPr="005121EF">
        <w:rPr/>
        <w:t>因素的实证研究；最后对此部分</w:t>
      </w:r>
      <w:r w:rsidR="005121EF" w:rsidRPr="005121EF">
        <w:rPr/>
        <w:t>整理</w:t>
      </w:r>
      <w:r w:rsidRPr="005121EF">
        <w:rPr/>
        <w:t>回顾的文章进行了</w:t>
      </w:r>
      <w:r w:rsidR="005121EF" w:rsidRPr="005121EF">
        <w:rPr/>
        <w:t>综合</w:t>
      </w:r>
      <w:r w:rsidRPr="005121EF">
        <w:rPr/>
        <w:t>述评，</w:t>
      </w:r>
      <w:r w:rsidRPr="005121EF">
        <w:rPr/>
        <w:lastRenderedPageBreak/>
        <w:t>并</w:t>
      </w:r>
      <w:r w:rsidR="008A40A0" w:rsidRPr="005121EF">
        <w:rPr/>
        <w:t>依据</w:t>
      </w:r>
      <w:r w:rsidR="005121EF" w:rsidRPr="005121EF">
        <w:rPr/>
        <w:t>前人的</w:t>
      </w:r>
      <w:r w:rsidR="008A40A0" w:rsidRPr="005121EF">
        <w:rPr/>
        <w:t>研究</w:t>
      </w:r>
      <w:r w:rsidR="005121EF" w:rsidRPr="005121EF">
        <w:rPr/>
        <w:t>内容与方法</w:t>
      </w:r>
      <w:r w:rsidR="008A40A0" w:rsidRPr="005121EF">
        <w:rPr/>
        <w:t>，</w:t>
      </w:r>
      <w:r w:rsidRPr="005121EF">
        <w:rPr/>
        <w:t>确定了本文的研究思路。</w:t>
      </w:r>
      <w:r w:rsidR="00452902">
        <w:rPr/>
        <w:t xml:space="preserve"> </w:t>
      </w:r>
    </w:p>
    <w:p w14:paraId="41E337A8" w14:textId="1C6208C8" w:rsidR="006702A4" w:rsidRPr="00C93ABD" w:rsidRDefault="001F5943" w:rsidP="005121EF">
      <w:pPr>
        <w:topLinePunct/>
      </w:pPr>
      <w:commentRangeStart w:id="169"/>
      <w:bookmarkStart w:id="24" w:name="_Hlk103525023"/>
      <w:r w:rsidRPr="00C93ABD">
        <w:rPr>
          <w:rPrChange w:author="格式修订器" w:date="2023-04-26T11:14:45Z">
            <w:rPr>
              <w:sz w:val="24"/>
              <w:szCs w:val="21"/>
              <w:rFonts w:ascii="Times New Roman" w:eastAsia="宋体" w:hAnsi="Times New Roman" w:cs="Times New Roman"/>
            </w:rPr>
          </w:rPrChange>
        </w:rPr>
        <w:t>第三章为</w:t>
      </w:r>
      <w:r w:rsidR="000111DC" w:rsidRPr="00C93ABD">
        <w:rPr/>
        <w:t>影响机制分析。在本章</w:t>
      </w:r>
      <w:r w:rsidR="00D879D5" w:rsidRPr="00C93ABD">
        <w:rPr/>
        <w:t>第一节</w:t>
      </w:r>
      <w:r w:rsidR="000111DC" w:rsidRPr="00C93ABD">
        <w:rPr/>
        <w:t>我们整理了相关政策，</w:t>
      </w:r>
      <w:r w:rsidR="000111DC" w:rsidRPr="00C93ABD">
        <w:rPr/>
        <w:t>并构建了用于衡量市场化程度的指数，为后续的实证分析</w:t>
      </w:r>
      <w:r w:rsidR="000111DC" w:rsidRPr="00C93ABD">
        <w:rPr/>
        <w:t>的核心解释变量</w:t>
      </w:r>
      <w:r w:rsidR="000111DC" w:rsidRPr="00C93ABD">
        <w:rPr/>
        <w:t>提供了</w:t>
      </w:r>
      <w:r w:rsidR="000111DC" w:rsidRPr="00C93ABD">
        <w:rPr/>
        <w:t>数据信息</w:t>
      </w:r>
      <w:r w:rsidR="000111DC" w:rsidRPr="00C93ABD">
        <w:rPr/>
        <w:t>。</w:t>
      </w:r>
      <w:r w:rsidR="00D879D5" w:rsidRPr="00C93ABD">
        <w:rPr/>
        <w:t>而后我们在第二节</w:t>
      </w:r>
      <w:r w:rsidRPr="00C93ABD">
        <w:rPr/>
        <w:t>对</w:t>
      </w:r>
      <w:r w:rsidR="006702A4" w:rsidRPr="00C93ABD">
        <w:rPr/>
        <w:t>利率市场化</w:t>
      </w:r>
      <w:r w:rsidR="009D4E13" w:rsidRPr="00C93ABD">
        <w:rPr/>
        <w:t>对商业银行传统业务、收入结构、风险等方面的影响进行了分析，</w:t>
      </w:r>
      <w:r w:rsidR="00D879D5" w:rsidRPr="00C93ABD">
        <w:rPr/>
        <w:t>阐述</w:t>
      </w:r>
      <w:r w:rsidR="009D4E13" w:rsidRPr="00C93ABD">
        <w:rPr/>
        <w:t>了市场化进程对于盈利水平影响的作用机制</w:t>
      </w:r>
      <w:bookmarkEnd w:id="24"/>
      <w:r w:rsidR="00D879D5" w:rsidRPr="00C93ABD">
        <w:rPr>
          <w:rPrChange w:author="格式修订器" w:date="2023-04-26T11:14:45Z">
            <w:rPr>
              <w:szCs w:val="21"/>
              <w:rFonts w:hint="eastAsia" w:ascii="Times New Roman" w:eastAsia="宋体" w:hAnsi="Times New Roman" w:cs="Times New Roman"/>
              <w:sz w:val="24"/>
            </w:rPr>
          </w:rPrChange>
        </w:rPr>
        <w:t>。</w:t>
      </w:r>
      <w:r w:rsidR="006702A4" w:rsidRPr="00C93ABD">
        <w:rPr/>
        <w:t>第</w:t>
      </w:r>
      <w:r w:rsidR="0056654E" w:rsidRPr="00C93ABD">
        <w:rPr/>
        <w:t>三节</w:t>
      </w:r>
      <w:r w:rsidR="006702A4" w:rsidRPr="00C93ABD">
        <w:rPr/>
        <w:t>为</w:t>
      </w:r>
      <w:r w:rsidR="000A07FC" w:rsidRPr="00C93ABD">
        <w:rPr/>
        <w:t>探究互联网金融的发展对于银行</w:t>
      </w:r>
      <w:bookmarkStart w:id="25" w:name="_Hlk103524411"/>
      <w:r w:rsidR="000A07FC" w:rsidRPr="00C93ABD">
        <w:rPr>
          <w:rPrChange w:author="格式修订器" w:date="2023-04-26T11:14:45Z">
            <w:rPr>
              <w:szCs w:val="21"/>
              <w:rFonts w:ascii="Times New Roman" w:eastAsia="宋体" w:hAnsi="Times New Roman" w:cs="Times New Roman"/>
              <w:sz w:val="24"/>
            </w:rPr>
          </w:rPrChange>
        </w:rPr>
        <w:t>作用机制分析的部分</w:t>
      </w:r>
      <w:bookmarkEnd w:id="25"/>
      <w:r w:rsidR="000A07FC" w:rsidRPr="00C93ABD">
        <w:rPr>
          <w:rPrChange w:author="格式修订器" w:date="2023-04-26T11:14:45Z">
            <w:rPr>
              <w:szCs w:val="21"/>
              <w:rFonts w:ascii="Times New Roman" w:eastAsia="宋体" w:hAnsi="Times New Roman" w:cs="Times New Roman"/>
              <w:sz w:val="24"/>
            </w:rPr>
          </w:rPrChange>
        </w:rPr>
        <w:t>，本文在此章对互联网金融如何影响银行的存贷业务、中间业务进行了</w:t>
      </w:r>
      <w:r w:rsidR="00875325" w:rsidRPr="00C93ABD">
        <w:rPr/>
        <w:t>阐述与分析</w:t>
      </w:r>
      <w:r w:rsidR="0056654E" w:rsidRPr="00C93ABD">
        <w:rPr/>
        <w:t>；在最后一节我们介绍了互联网金融对于利率市场化的加速作用。本章为后续的研究设计与假设提供了一定的理论依据。</w:t>
      </w:r>
      <w:commentRangeEnd w:id="169"/>
      <w:r w:rsidR="00F1430F">
        <w:commentReference w:id="169"/>
      </w:r>
    </w:p>
    <w:p w14:paraId="3188AD62" w14:textId="23ED89C5" w:rsidR="001F5943" w:rsidRPr="00CD2829" w:rsidRDefault="001F5943" w:rsidP="002E2B07">
      <w:pPr>
        <w:topLinePunct/>
      </w:pPr>
      <w:r w:rsidRPr="00CD2829">
        <w:rPr/>
        <w:t>第</w:t>
      </w:r>
      <w:r w:rsidR="00C93ABD" w:rsidRPr="00CD2829">
        <w:rPr/>
        <w:t>四</w:t>
      </w:r>
      <w:r w:rsidRPr="00CD2829">
        <w:rPr/>
        <w:t>章为研究假设与研究设计，根据第二章整理的文献</w:t>
      </w:r>
      <w:r w:rsidR="00792491" w:rsidRPr="00CD2829">
        <w:rPr/>
        <w:t>以及第三章的理论分析</w:t>
      </w:r>
      <w:r w:rsidRPr="00CD2829">
        <w:rPr/>
        <w:t>，</w:t>
      </w:r>
      <w:r w:rsidR="00792491" w:rsidRPr="00CD2829">
        <w:rPr/>
        <w:t>针对</w:t>
      </w:r>
      <w:r w:rsidRPr="00CD2829">
        <w:rPr/>
        <w:t>1.1.2</w:t>
      </w:r>
      <w:r w:rsidRPr="00CD2829">
        <w:rPr/>
        <w:t>中提出的研究问题，</w:t>
      </w:r>
      <w:r w:rsidR="00792491" w:rsidRPr="00CD2829">
        <w:rPr/>
        <w:t>我们</w:t>
      </w:r>
      <w:r w:rsidRPr="00CD2829">
        <w:rPr/>
        <w:t>在此章呈现了本文的研究假设，并介绍了本文的解释变量、被解释变量、控制变量的选取依据</w:t>
      </w:r>
      <w:r w:rsidR="00792491" w:rsidRPr="00CD2829">
        <w:rPr/>
        <w:t>、</w:t>
      </w:r>
      <w:r w:rsidRPr="00CD2829">
        <w:rPr/>
        <w:t>数据的来源与定义，设计了本文的研究模型</w:t>
      </w:r>
      <w:r w:rsidR="00792491" w:rsidRPr="00CD2829">
        <w:rPr/>
        <w:t>，并</w:t>
      </w:r>
      <w:r w:rsidR="00792491" w:rsidRPr="00CD2829">
        <w:rPr/>
        <w:t>通过豪斯曼检验确立本文回归需要的模型</w:t>
      </w:r>
      <w:r w:rsidRPr="00CD2829">
        <w:rPr/>
        <w:t>。</w:t>
      </w:r>
    </w:p>
    <w:p w14:paraId="63706942" w14:textId="54808AB5" w:rsidR="001F5943" w:rsidRPr="00CD2829" w:rsidRDefault="001F5943" w:rsidP="002E2B07">
      <w:pPr>
        <w:topLinePunct/>
      </w:pPr>
      <w:r w:rsidRPr="00CD2829">
        <w:rPr/>
        <w:t>第</w:t>
      </w:r>
      <w:r w:rsidR="00792491" w:rsidRPr="00CD2829">
        <w:rPr/>
        <w:t>五</w:t>
      </w:r>
      <w:r w:rsidRPr="00CD2829">
        <w:rPr/>
        <w:t>章为实证分析部分，本文在此章将对数据进行回归分析，并对回归结果进行分析与提出建议。首先是对变量的描述性统计分析，对数据进行回归分析以得出结论，替换变量进行稳健性检验以验证结论。最终对上述的实证结果进行解释，与所提出的研究假设进行比对，回答</w:t>
      </w:r>
      <w:r w:rsidRPr="00CD2829">
        <w:rPr/>
        <w:t>1.1.2</w:t>
      </w:r>
      <w:r w:rsidRPr="00CD2829">
        <w:rPr/>
        <w:t>中所提出的研究问题。</w:t>
      </w:r>
    </w:p>
    <w:p w14:paraId="3C15E8A6" w14:textId="6B675A0B" w:rsidR="00273365" w:rsidRPr="005E18EB" w:rsidRDefault="001F5943" w:rsidP="00BE30FB">
      <w:pPr>
        <w:topLinePunct/>
      </w:pPr>
      <w:r w:rsidRPr="00CD2829">
        <w:rPr/>
        <w:t>最后部分</w:t>
      </w:r>
      <w:r w:rsidR="00F569A0" w:rsidRPr="00CD2829">
        <w:rPr/>
        <w:t>为结束语</w:t>
      </w:r>
      <w:r w:rsidR="008A40A0" w:rsidRPr="00CD2829">
        <w:rPr/>
        <w:t>、</w:t>
      </w:r>
      <w:r w:rsidR="006B0D61" w:rsidRPr="00CD2829">
        <w:rPr/>
        <w:t>致谢</w:t>
      </w:r>
      <w:r w:rsidR="008A40A0" w:rsidRPr="00CD2829">
        <w:rPr/>
        <w:t>与参考文献汇总</w:t>
      </w:r>
      <w:r w:rsidR="00F569A0" w:rsidRPr="00CD2829">
        <w:rPr/>
        <w:t>，</w:t>
      </w:r>
      <w:r w:rsidR="006B0D61" w:rsidRPr="00CD2829">
        <w:rPr/>
        <w:t>该</w:t>
      </w:r>
      <w:r w:rsidR="00F569A0" w:rsidRPr="00CD2829">
        <w:rPr/>
        <w:t>章</w:t>
      </w:r>
      <w:r w:rsidRPr="00CD2829">
        <w:rPr/>
        <w:t>对本文的研究进行了总结与梳理，并针对研究的内容与结果提出了的一些结论和建议</w:t>
      </w:r>
      <w:r w:rsidR="00A243C0" w:rsidRPr="00CD2829">
        <w:rPr/>
        <w:t>；并</w:t>
      </w:r>
      <w:r w:rsidRPr="00CD2829">
        <w:rPr/>
        <w:t>进行了本次研究的致谢。</w:t>
      </w:r>
    </w:p>
    <w:p w14:paraId="2F8AF243" w14:textId="77777777" w:rsidR="00230FDE" w:rsidRPr="005E18EB" w:rsidRDefault="00230FDE" w:rsidP="004E532C">
      <w:pPr>
        <w:pStyle w:val="3"/>
        <w:topLinePunct/>
        <w:ind w:left="480" w:hangingChars="200" w:hanging="480"/>
      </w:pPr>
      <w:bookmarkStart w:id="987706" w:name="_Toc686987706"/>
      <w:ins w:id="988126" w:author="标题排版器" w:date="2023-04-26T11:14:43Z">
        <w:r>
          <w:t xml:space="preserve">1.3.2</w:t>
        </w:r>
      </w:ins>
      <w:del w:id="988127" w:author="标题排版器" w:date="2023-04-26T11:14:49Z">
        <w:r w:rsidDel="009802C4">
          <w:rPr/>
          <w:delText>1.</w:delText>
        </w:r>
        <w:r w:rsidDel="009802C4">
          <w:rPr/>
          <w:delText>3</w:delText>
        </w:r>
        <w:r w:rsidDel="009802C4">
          <w:rPr/>
          <w:delText>.</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Pr="005E18EB">
        <w:rPr>
          <w:rPrChange w:author="格式修订器" w:date="2023-04-26T11:14:45Z">
            <w:rPr>
              <w:szCs w:val="21"/>
              <w:rFonts w:eastAsia="黑体" w:ascii="Times New Roman" w:hAnsi="Times New Roman" w:cs="Times New Roman"/>
              <w:b/>
              <w:sz w:val="24"/>
            </w:rPr>
          </w:rPrChange>
        </w:rPr>
        <w:t>研究</w:t>
      </w:r>
      <w:r w:rsidR="00273365" w:rsidRPr="005E18EB">
        <w:rPr>
          <w:rPrChange w:author="格式修订器" w:date="2023-04-26T11:14:45Z">
            <w:rPr>
              <w:szCs w:val="21"/>
              <w:rFonts w:eastAsia="黑体" w:ascii="Times New Roman" w:hAnsi="Times New Roman" w:cs="Times New Roman"/>
              <w:b/>
              <w:sz w:val="24"/>
            </w:rPr>
          </w:rPrChange>
        </w:rPr>
        <w:t>方法</w:t>
      </w:r>
      <w:bookmarkEnd w:id="987706"/>
    </w:p>
    <w:p w14:paraId="007CB289" w14:textId="77777777" w:rsidR="00D640DB" w:rsidRPr="005E18EB" w:rsidRDefault="00D640DB" w:rsidP="00D640DB">
      <w:pPr>
        <w:topLinePunct/>
      </w:pPr>
      <w:r w:rsidRPr="005E18EB">
        <w:rPr>
          <w:rPrChange w:author="格式修订器" w:date="2023-04-26T11:14:45Z">
            <w:rPr>
              <w:sz w:val="24"/>
              <w:szCs w:val="21"/>
              <w:rFonts w:ascii="Times New Roman" w:eastAsia="宋体" w:hAnsi="Times New Roman" w:cs="Times New Roman"/>
              <w:b/>
              <w:bCs/>
            </w:rPr>
          </w:rPrChange>
        </w:rPr>
        <w:t>1</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文献分析法</w:t>
      </w:r>
    </w:p>
    <w:p w14:paraId="4AD9DC1B" w14:textId="77777777" w:rsidR="00D640DB" w:rsidRPr="005E18EB" w:rsidRDefault="00D640DB" w:rsidP="00D640DB">
      <w:pPr>
        <w:topLinePunct/>
      </w:pPr>
      <w:r w:rsidRPr="005E18EB">
        <w:rPr/>
        <w:t>通过对于过往此类问题研究的文献进行分类与归纳，我们了解了本文研究的相关背景下对于上市商业银行盈利能力影响的不同结论。对这些研究的方法、模型、结果进行比较与分析，我们构建了本文的研究模型，并基于文献中的相关理论探究在</w:t>
      </w:r>
      <w:r w:rsidRPr="005E18EB">
        <w:rPr/>
        <w:t>1.1.2</w:t>
      </w:r>
      <w:r w:rsidRPr="005E18EB">
        <w:rPr/>
        <w:t>中所提出的研究问题。</w:t>
      </w:r>
    </w:p>
    <w:p w14:paraId="22DDC357" w14:textId="77777777" w:rsidR="00D640DB" w:rsidRPr="005E18EB" w:rsidRDefault="00D640DB" w:rsidP="00D640DB">
      <w:pPr>
        <w:topLinePunct/>
      </w:pPr>
      <w:r w:rsidRPr="005E18EB">
        <w:rPr>
          <w:rPrChange w:author="格式修订器" w:date="2023-04-26T11:14:45Z">
            <w:rPr>
              <w:sz w:val="24"/>
              <w:szCs w:val="21"/>
              <w:rFonts w:ascii="Times New Roman" w:eastAsia="宋体" w:hAnsi="Times New Roman" w:cs="Times New Roman"/>
              <w:b/>
              <w:bCs/>
            </w:rPr>
          </w:rPrChange>
        </w:rPr>
        <w:t>2</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理论分析法</w:t>
      </w:r>
    </w:p>
    <w:p w14:paraId="309BA325" w14:textId="4726B1D3" w:rsidR="00D640DB" w:rsidRPr="005E18EB" w:rsidRDefault="00D640DB" w:rsidP="00D640DB">
      <w:pPr>
        <w:topLinePunct/>
      </w:pPr>
      <w:r w:rsidRPr="005E18EB">
        <w:rPr/>
        <w:t>本文对我国利率市场化以及互联网金融的发展历程进行回顾整理，对上市商业银行的经营状况以及收入结构进行探究分析，探究出能够代表上述大背景的财务指标作为解释变量，并对商业银行盈利</w:t>
      </w:r>
      <w:r w:rsidR="00A243C0" w:rsidRPr="005E18EB">
        <w:rPr/>
        <w:t>水平受到影响的作用机制</w:t>
      </w:r>
      <w:r w:rsidRPr="005E18EB">
        <w:rPr/>
        <w:t>以及可能存在</w:t>
      </w:r>
      <w:r w:rsidRPr="005E18EB">
        <w:rPr/>
        <w:lastRenderedPageBreak/>
        <w:t>的风险进行了分析。</w:t>
      </w:r>
    </w:p>
    <w:p w14:paraId="5DCE814E" w14:textId="77777777" w:rsidR="00D640DB" w:rsidRPr="005E18EB" w:rsidRDefault="00D640DB" w:rsidP="00D640DB">
      <w:pPr>
        <w:topLinePunct/>
      </w:pPr>
      <w:r w:rsidRPr="005E18EB">
        <w:rPr>
          <w:rPrChange w:author="格式修订器" w:date="2023-04-26T11:14:45Z">
            <w:rPr>
              <w:sz w:val="24"/>
              <w:szCs w:val="21"/>
              <w:rFonts w:ascii="Times New Roman" w:eastAsia="宋体" w:hAnsi="Times New Roman" w:cs="Times New Roman"/>
              <w:b/>
              <w:bCs/>
            </w:rPr>
          </w:rPrChange>
        </w:rPr>
        <w:t>3</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实证分析法</w:t>
      </w:r>
    </w:p>
    <w:p w14:paraId="56437662" w14:textId="5C94B6F0" w:rsidR="00D640DB" w:rsidRPr="005E18EB" w:rsidRDefault="00D640DB" w:rsidP="00D640DB">
      <w:pPr>
        <w:topLinePunct/>
        <w:sectPr w:rsidR="000211C1">
          <w:footerReference w:type="first" r:id="rId66"/>
          <w:footerReference w:type="default" r:id="rId67"/>
          <w:footerReference w:type="even" r:id="rId68"/>
          <w:headerReference w:type="first" r:id="rId69"/>
          <w:headerReference w:type="default" r:id="rId70"/>
          <w:headerReference w:type="even" r:id="rId71"/>
          <w:pgSz w:w="11906" w:h="16838" w:code="9"/>
          <w:pgMar w:top="1418" w:right="1134" w:bottom="1134" w:left="1418" w:header="851" w:footer="907" w:gutter="0"/>
          <w:cols w:space="720"/>
          <w:docGrid w:type="lines" w:linePitch="326"/>
          <w:pgNumType w:start="1"/>
        </w:sectPr>
      </w:pPr>
      <w:r w:rsidRPr="005E18EB">
        <w:rPr/>
        <w:t>在文献分析和理论分析的基础上构建了实证模型，通过对相关变量进行回归分析，来探究变量间的相关性，并在此基础上，对样本中的商业银行进行</w:t>
      </w:r>
      <w:r w:rsidR="00642AF9" w:rsidRPr="005E18EB">
        <w:rPr/>
        <w:t>分组回归</w:t>
      </w:r>
      <w:r w:rsidRPr="005E18EB">
        <w:rPr/>
        <w:t>，使得研究</w:t>
      </w:r>
      <w:r w:rsidR="000C2DD5" w:rsidRPr="005E18EB">
        <w:rPr/>
        <w:t>的内容</w:t>
      </w:r>
      <w:r w:rsidRPr="005E18EB">
        <w:rPr/>
        <w:t>结果</w:t>
      </w:r>
      <w:r w:rsidR="00642AF9" w:rsidRPr="005E18EB">
        <w:rPr/>
        <w:t>更加全面</w:t>
      </w:r>
      <w:r w:rsidRPr="005E18EB">
        <w:rPr/>
        <w:t>。最后对被解释变量进行替换，</w:t>
      </w:r>
      <w:r w:rsidR="00642AF9" w:rsidRPr="005E18EB">
        <w:rPr/>
        <w:t>对模型进行替换，</w:t>
      </w:r>
      <w:r w:rsidRPr="005E18EB">
        <w:rPr/>
        <w:t>进行稳健性检验，以验证研究结果的可靠性。</w:t>
      </w:r>
    </w:p>
    <w:p w14:paraId="752180C3" w14:textId="4E1B7D55" w:rsidR="008A3A08" w:rsidRPr="005E18EB" w:rsidRDefault="00647A6D" w:rsidP="00DB2328">
      <w:pPr>
        <w:pStyle w:val="1"/>
        <w:topLinePunct/>
      </w:pPr>
      <w:ins w:id="988128" w:author="标题排版器" w:date="2023-04-26T11:14:43Z">
        <w:r>
          <w:t xml:space="preserve">2</w:t>
        </w:r>
      </w:ins>
      <w:del w:id="988129" w:author="内容修订器" w:date="2023-04-26T11:14:48Z">
        <w:r w:rsidDel="007D325B">
          <w:rPr/>
          <w:br w:type="page"/>
        </w:r>
      </w:del>
      <w:bookmarkStart w:id="26" w:name="_Toc103589436"/>
      <w:bookmarkStart w:id="27" w:name="_Toc104408491"/>
      <w:r w:rsidR="004F3072" w:rsidRPr="005E18EB">
        <w:rPr>
          <w:rPrChange w:author="格式修订器" w:date="2023-04-26T11:14:45Z">
            <w:rPr>
              <w:sz w:val="36"/>
              <w:szCs w:val="44"/>
              <w:rFonts w:ascii="Times New Roman" w:eastAsia="黑体" w:hAnsi="Times New Roman" w:cs="Times New Roman"/>
              <w:b/>
              <w:bCs/>
            </w:rPr>
          </w:rPrChange>
        </w:rPr>
        <w:lastRenderedPageBreak/>
      </w:r>
      <w:del w:id="988130" w:author="标题排版器" w:date="2023-04-26T11:14:49Z">
        <w:r w:rsidDel="009802C4">
          <w:rPr/>
          <w:lastRenderedPageBreak/>
          <w:delText>2</w:delText>
        </w:r>
      </w:del>
      <w:ins w:id="988131" w:author="标题排版器" w:date="2023-04-26T11:14:43Z">
        <w:r>
          <w:t xml:space="preserve">  </w:t>
        </w:r>
      </w:ins>
      <w:del w:id="988132" w:author="标题排版器" w:date="2023-04-26T11:14:49Z">
        <w:r w:rsidDel="00494EDC">
          <w:rPr/>
          <w:delText xml:space="preserve"> </w:delText>
        </w:r>
      </w:del>
      <w:r w:rsidR="008A3A08" w:rsidRPr="005E18EB">
        <w:rPr>
          <w:rPrChange w:author="格式修订器" w:date="2023-04-26T11:14:45Z">
            <w:rPr>
              <w:sz w:val="36"/>
              <w:szCs w:val="44"/>
              <w:rFonts w:ascii="Times New Roman" w:eastAsia="黑体" w:hAnsi="Times New Roman" w:cs="Times New Roman"/>
              <w:b/>
              <w:bCs/>
            </w:rPr>
          </w:rPrChange>
        </w:rPr>
        <w:t>文献综述</w:t>
      </w:r>
      <w:bookmarkEnd w:id="26"/>
      <w:bookmarkEnd w:id="27"/>
    </w:p>
    <w:p w14:paraId="2155C003" w14:textId="02E214B7" w:rsidR="00331177" w:rsidRPr="005E18EB" w:rsidRDefault="00E75B11" w:rsidP="00331177">
      <w:pPr>
        <w:topLinePunct/>
      </w:pPr>
      <w:r w:rsidRPr="005E18EB">
        <w:rPr>
          <w:rPrChange w:author="格式修订器" w:date="2023-04-26T11:14:45Z">
            <w:rPr>
              <w:sz w:val="24"/>
              <w:szCs w:val="21"/>
              <w:rFonts w:ascii="Times New Roman" w:eastAsia="宋体" w:hAnsi="Times New Roman" w:cs="Times New Roman"/>
            </w:rPr>
          </w:rPrChange>
        </w:rPr>
        <w:t>近两年学界对于利率市场化及互联网金融</w:t>
      </w:r>
      <w:r w:rsidR="00AB242E">
        <w:rPr/>
        <w:t>以及</w:t>
      </w:r>
      <w:r w:rsidRPr="005E18EB">
        <w:rPr/>
        <w:t>商业银行盈利能力的影响的研究较多，基于此本章</w:t>
      </w:r>
      <w:r w:rsidR="00015328" w:rsidRPr="005E18EB">
        <w:rPr/>
        <w:t>对既往研究分为</w:t>
      </w:r>
      <w:r w:rsidR="00D235AC">
        <w:rPr/>
        <w:t>两</w:t>
      </w:r>
      <w:r w:rsidR="00015328" w:rsidRPr="005E18EB">
        <w:rPr/>
        <w:t>个小节进行了总结梳理，同时在章末对</w:t>
      </w:r>
      <w:r w:rsidR="00D235AC">
        <w:rPr/>
        <w:t>两</w:t>
      </w:r>
      <w:r w:rsidR="00CF15D4" w:rsidRPr="005E18EB">
        <w:rPr/>
        <w:t>类文献进行了述评。</w:t>
      </w:r>
    </w:p>
    <w:p w14:paraId="79065419" w14:textId="4104BDF7" w:rsidR="00F1690E" w:rsidRPr="005E18EB" w:rsidRDefault="00F1690E" w:rsidP="004F047F">
      <w:pPr>
        <w:pStyle w:val="2"/>
        <w:topLinePunct/>
        <w:ind w:left="480" w:hangingChars="171" w:hanging="480"/>
      </w:pPr>
      <w:ins w:id="988133" w:author="标题排版器" w:date="2023-04-26T11:14:43Z">
        <w:r>
          <w:t xml:space="preserve">2.1</w:t>
        </w:r>
      </w:ins>
      <w:bookmarkStart w:id="28" w:name="_Toc103589437"/>
      <w:bookmarkStart w:id="29" w:name="_Toc104408492"/>
      <w:del w:id="988134" w:author="标题排版器" w:date="2023-04-26T11:14:49Z">
        <w:r w:rsidDel="009802C4">
          <w:rPr/>
          <w:delText>2</w:delText>
        </w:r>
        <w:r w:rsidDel="009802C4">
          <w:rPr/>
          <w:delText>.</w:delText>
        </w:r>
        <w:r w:rsidDel="009802C4">
          <w:rPr/>
          <w:delText>1 </w:delText>
        </w:r>
      </w:del>
      <w:bookmarkStart w:id="28" w:name="_Toc103589437"/>
      <w:bookmarkStart w:id="29" w:name="_Toc104408492"/>
      <w:bookmarkStart w:id="28" w:name="_Toc103589437"/>
      <w:bookmarkStart w:id="29" w:name="_Toc104408492"/>
      <w:bookmarkStart w:id="30" w:name="_Hlk102685574"/>
      <w:bookmarkEnd w:id="28"/>
      <w:r>
        <w:rPr>
          <w:rPrChange w:author="格式修订器" w:date="2023-04-26T11:14:45Z">
            <w:rPr>
              <w:b/>
              <w:bCs/>
              <w:sz w:val="32"/>
              <w:szCs w:val="32"/>
              <w:rFonts w:hint="eastAsia" w:asciiTheme="majorHAnsi" w:hAnsiTheme="majorHAnsi" w:cstheme="majorBidi"/>
            </w:rPr>
          </w:rPrChange>
        </w:rPr>
        <w:t>关于</w:t>
      </w:r>
      <w:r w:rsidRPr="005E18EB">
        <w:rPr>
          <w:rPrChange w:author="格式修订器" w:date="2023-04-26T11:14:45Z">
            <w:rPr>
              <w:rFonts w:asciiTheme="majorHAnsi" w:hAnsiTheme="majorHAnsi" w:cstheme="majorBidi"/>
              <w:b/>
              <w:bCs/>
              <w:sz w:val="32"/>
              <w:szCs w:val="32"/>
            </w:rPr>
          </w:rPrChange>
        </w:rPr>
        <w:t>互联网金融与利率市场化</w:t>
      </w:r>
      <w:r>
        <w:rPr>
          <w:rPrChange w:author="格式修订器" w:date="2023-04-26T11:14:45Z">
            <w:rPr>
              <w:b/>
              <w:bCs/>
              <w:sz w:val="32"/>
              <w:szCs w:val="32"/>
              <w:rFonts w:hint="eastAsia" w:asciiTheme="majorHAnsi" w:hAnsiTheme="majorHAnsi" w:cstheme="majorBidi"/>
            </w:rPr>
          </w:rPrChange>
        </w:rPr>
        <w:t>的研究</w:t>
      </w:r>
      <w:bookmarkEnd w:id="29"/>
    </w:p>
    <w:p w14:paraId="7E5AEE2E" w14:textId="2DB7D76F" w:rsidR="00B40E05" w:rsidRDefault="00B40E05" w:rsidP="00B40E05">
      <w:pPr>
        <w:pStyle w:val="3"/>
        <w:topLinePunct/>
        <w:ind w:left="480" w:hangingChars="200" w:hanging="480"/>
      </w:pPr>
      <w:bookmarkStart w:id="987709" w:name="_Toc686987709"/>
      <w:ins w:id="988135" w:author="标题排版器" w:date="2023-04-26T11:14:43Z">
        <w:r>
          <w:t xml:space="preserve">2.1.1</w:t>
        </w:r>
      </w:ins>
      <w:del w:id="988136" w:author="标题排版器" w:date="2023-04-26T11:14:49Z">
        <w:r w:rsidDel="009802C4">
          <w:rPr/>
          <w:delText>2</w:delText>
        </w:r>
        <w:r w:rsidDel="009802C4">
          <w:rPr/>
          <w:delText>.</w:delText>
        </w:r>
        <w:r w:rsidDel="009802C4">
          <w:rPr/>
          <w:delText>1</w:delText>
        </w:r>
        <w:r w:rsidDel="009802C4">
          <w:rPr/>
          <w:delText>.</w:delText>
        </w:r>
        <w:r w:rsidDel="009802C4">
          <w:rPr/>
          <w:delText>1</w:delText>
        </w:r>
      </w:del>
      <w:r w:rsidRPr="005E18EB">
        <w:rPr>
          <w:rPrChange w:author="格式修订器" w:date="2023-04-26T11:14:45Z">
            <w:rPr>
              <w:szCs w:val="21"/>
              <w:rFonts w:ascii="Times New Roman" w:eastAsia="宋体" w:hAnsi="Times New Roman" w:cs="Times New Roman"/>
              <w:b/>
              <w:sz w:val="24"/>
            </w:rPr>
          </w:rPrChange>
        </w:rPr>
        <w:t xml:space="preserve"> </w:t>
      </w:r>
      <w:r w:rsidR="0027402F" w:rsidRPr="00F47A6B">
        <w:rPr>
          <w:rPrChange w:author="格式修订器" w:date="2023-04-26T11:14:45Z">
            <w:rPr>
              <w:szCs w:val="21"/>
              <w:rFonts w:eastAsia="黑体" w:hint="eastAsia" w:ascii="Times New Roman" w:hAnsi="Times New Roman" w:cs="Times New Roman"/>
              <w:b/>
              <w:sz w:val="24"/>
            </w:rPr>
          </w:rPrChange>
        </w:rPr>
        <w:t>关于</w:t>
      </w:r>
      <w:r>
        <w:rPr>
          <w:rPrChange w:author="格式修订器" w:date="2023-04-26T11:14:45Z">
            <w:rPr>
              <w:szCs w:val="21"/>
              <w:rFonts w:eastAsia="黑体" w:hint="eastAsia" w:ascii="Times New Roman" w:hAnsi="Times New Roman" w:cs="Times New Roman"/>
              <w:b/>
              <w:sz w:val="24"/>
            </w:rPr>
          </w:rPrChange>
        </w:rPr>
        <w:t>利率市场化</w:t>
      </w:r>
      <w:r w:rsidR="0027402F">
        <w:rPr>
          <w:rPrChange w:author="格式修订器" w:date="2023-04-26T11:14:45Z">
            <w:rPr>
              <w:szCs w:val="21"/>
              <w:rFonts w:eastAsia="黑体" w:hint="eastAsia" w:ascii="Times New Roman" w:hAnsi="Times New Roman" w:cs="Times New Roman"/>
              <w:b/>
              <w:sz w:val="24"/>
            </w:rPr>
          </w:rPrChange>
        </w:rPr>
        <w:t>与互联网金融发展进程</w:t>
      </w:r>
      <w:r>
        <w:rPr>
          <w:rPrChange w:author="格式修订器" w:date="2023-04-26T11:14:45Z">
            <w:rPr>
              <w:szCs w:val="21"/>
              <w:rFonts w:eastAsia="黑体" w:hint="eastAsia" w:ascii="Times New Roman" w:hAnsi="Times New Roman" w:cs="Times New Roman"/>
              <w:b/>
              <w:sz w:val="24"/>
            </w:rPr>
          </w:rPrChange>
        </w:rPr>
        <w:t>的研究</w:t>
      </w:r>
      <w:bookmarkEnd w:id="987709"/>
    </w:p>
    <w:p w14:paraId="02F19698" w14:textId="680C2104" w:rsidR="00073782" w:rsidRDefault="0027402F" w:rsidP="00073782">
      <w:pPr>
        <w:topLinePunct/>
      </w:pPr>
      <w:r w:rsidRPr="00E303D1">
        <w:rPr>
          <w:rPrChange w:author="格式修订器" w:date="2023-04-26T11:14:45Z">
            <w:rPr>
              <w:sz w:val="24"/>
              <w:szCs w:val="21"/>
              <w:rFonts w:ascii="Times New Roman" w:eastAsia="宋体" w:hAnsi="Times New Roman" w:cs="Times New Roman"/>
            </w:rPr>
          </w:rPrChange>
        </w:rPr>
        <w:t>利率市场化是国家金融经济改革的重要举措，作为本文的研究背景之一，在此节整理归纳了既往学者对于我国利率市场化进程的分析，以及这一举措对于上市商业银行各方面</w:t>
      </w:r>
      <w:r w:rsidRPr="00AB699D">
        <w:rPr/>
        <w:t>可能</w:t>
      </w:r>
      <w:r w:rsidRPr="00E303D1">
        <w:rPr/>
        <w:t>带来的影响。</w:t>
      </w:r>
      <w:r w:rsidRPr="00AB699D">
        <w:rPr/>
        <w:t>关于我国利率市场化的重要性以及改革的相关进程，既往学者都进行了深入的探讨</w:t>
      </w:r>
      <w:r w:rsidR="00542078">
        <w:rPr/>
        <w:t>。</w:t>
      </w:r>
      <w:r w:rsidRPr="00E303D1">
        <w:rPr/>
        <w:t>易纲</w:t>
      </w:r>
      <w:r w:rsidRPr="00E303D1">
        <w:rPr/>
        <w:t>（</w:t>
      </w:r>
      <w:r w:rsidRPr="00E303D1">
        <w:rPr>
          <w:kern w:val="2"/>
          <w:szCs w:val="21"/>
          <w:rFonts w:ascii="Times New Roman" w:eastAsia="宋体" w:hAnsi="Times New Roman" w:cs="Times New Roman"/>
          <w:sz w:val="24"/>
        </w:rPr>
        <w:t>2021</w:t>
      </w:r>
      <w:r w:rsidRPr="00E303D1">
        <w:rPr/>
        <w:t>）</w:t>
      </w:r>
      <w:r w:rsidRPr="00AB699D">
        <w:rPr/>
        <w:t>的研究中</w:t>
      </w:r>
      <w:r w:rsidRPr="00E303D1">
        <w:rPr/>
        <w:t>介绍了利率在国家资本市场中</w:t>
      </w:r>
      <w:r w:rsidRPr="00AB699D">
        <w:rPr/>
        <w:t>发挥</w:t>
      </w:r>
      <w:r w:rsidRPr="00E303D1">
        <w:rPr/>
        <w:t>的重要作用，并阐述了我国利率市场化的主要进程，指出中</w:t>
      </w:r>
      <w:r w:rsidRPr="00AB699D">
        <w:rPr/>
        <w:t>国人民</w:t>
      </w:r>
      <w:r w:rsidRPr="00E303D1">
        <w:rPr/>
        <w:t>银行</w:t>
      </w:r>
      <w:r w:rsidRPr="00AB699D">
        <w:rPr/>
        <w:t>是如何</w:t>
      </w:r>
      <w:r w:rsidRPr="00E303D1">
        <w:rPr/>
        <w:t>对市场利率进行引导。程小丽</w:t>
      </w:r>
      <w:r w:rsidRPr="00E303D1">
        <w:rPr/>
        <w:t>（</w:t>
      </w:r>
      <w:r w:rsidRPr="00E303D1">
        <w:rPr>
          <w:kern w:val="2"/>
          <w:szCs w:val="21"/>
          <w:rFonts w:ascii="Times New Roman" w:eastAsia="宋体" w:hAnsi="Times New Roman" w:cs="Times New Roman"/>
          <w:sz w:val="24"/>
        </w:rPr>
        <w:t>2021</w:t>
      </w:r>
      <w:r w:rsidRPr="00E303D1">
        <w:rPr/>
        <w:t>）</w:t>
      </w:r>
      <w:r w:rsidRPr="00E303D1">
        <w:rPr/>
        <w:t>提出了我国利率市场化的现状，即面临着双轨制向并轨制转型的问题，并通过可贷资金理论对未来进行了建议。</w:t>
      </w:r>
    </w:p>
    <w:p w14:paraId="675D0B66" w14:textId="092B03B6" w:rsidR="00073782" w:rsidRPr="00E303D1" w:rsidRDefault="00073782" w:rsidP="00073782">
      <w:pPr>
        <w:topLinePunct/>
      </w:pPr>
      <w:r>
        <w:rPr/>
        <w:t>而</w:t>
      </w:r>
      <w:r w:rsidRPr="00E303D1">
        <w:rPr/>
        <w:t>随着互联网金融不断地发展，这一现象对于商业银行会产生一定的影响。本节归纳整理了既往学者对于我国互联网金融发展的历程以及现状的分析，并在此基础上，阐述了其对商业银行所产生的影响。</w:t>
      </w:r>
      <w:r w:rsidRPr="00222611">
        <w:rPr/>
        <w:t>在理论的阐述上，</w:t>
      </w:r>
      <w:r w:rsidRPr="00E303D1">
        <w:rPr/>
        <w:t>谢平</w:t>
      </w:r>
      <w:r w:rsidRPr="00222611">
        <w:rPr/>
        <w:t>和</w:t>
      </w:r>
      <w:r w:rsidRPr="00E303D1">
        <w:rPr/>
        <w:t>邹传伟</w:t>
      </w:r>
      <w:r w:rsidRPr="00E303D1">
        <w:rPr/>
        <w:t>（</w:t>
      </w:r>
      <w:r w:rsidRPr="00E303D1">
        <w:rPr>
          <w:kern w:val="2"/>
          <w:szCs w:val="21"/>
          <w:rFonts w:ascii="Times New Roman" w:eastAsia="宋体" w:hAnsi="Times New Roman" w:cs="Times New Roman"/>
          <w:sz w:val="24"/>
        </w:rPr>
        <w:t>2012</w:t>
      </w:r>
      <w:r w:rsidRPr="00E303D1">
        <w:rPr/>
        <w:t>）</w:t>
      </w:r>
      <w:r w:rsidRPr="00E303D1">
        <w:rPr/>
        <w:t>在中国互联网金融发展之初对于其模式进行了探究，将中国的互联网金融规划为支付方式，资金的配置，信息整合三个维度，针对第一个维度，研究认为互联网移动支付会取代传统的刷卡支付方式。</w:t>
      </w:r>
      <w:r w:rsidRPr="00E303D1">
        <w:rPr/>
        <w:t>Shuai Pu</w:t>
      </w:r>
      <w:r w:rsidRPr="00E303D1">
        <w:rPr/>
        <w:t>（</w:t>
      </w:r>
      <w:r w:rsidRPr="00E303D1">
        <w:rPr>
          <w:kern w:val="2"/>
          <w:szCs w:val="21"/>
          <w:rFonts w:ascii="Times New Roman" w:eastAsia="宋体" w:hAnsi="Times New Roman" w:cs="Times New Roman"/>
          <w:sz w:val="24"/>
        </w:rPr>
        <w:t>2020</w:t>
      </w:r>
      <w:r w:rsidRPr="00E303D1">
        <w:rPr/>
        <w:t>）</w:t>
      </w:r>
      <w:r w:rsidRPr="00E303D1">
        <w:rPr/>
        <w:t xml:space="preserve">的研究基于互联网金融时代商业银行之间的业务竞争出发，阐述了互联网金融对银行的影响，主要涉及财务状况、业务模式、服务模式、经营理念和收入来源的影响。娄陈柳</w:t>
      </w:r>
      <w:r w:rsidRPr="00E303D1">
        <w:rPr/>
        <w:t>（</w:t>
      </w:r>
      <w:r w:rsidRPr="00E303D1">
        <w:rPr>
          <w:kern w:val="2"/>
          <w:szCs w:val="21"/>
          <w:rFonts w:ascii="Times New Roman" w:eastAsia="宋体" w:hAnsi="Times New Roman" w:cs="Times New Roman"/>
          <w:sz w:val="24"/>
        </w:rPr>
        <w:t>2022</w:t>
      </w:r>
      <w:r w:rsidRPr="00E303D1">
        <w:rPr/>
        <w:t>）</w:t>
      </w:r>
      <w:r w:rsidRPr="00E303D1">
        <w:rPr/>
        <w:t>对我国商业银行的</w:t>
      </w:r>
      <w:r w:rsidRPr="00222611">
        <w:rPr/>
        <w:t>获利水平</w:t>
      </w:r>
      <w:r w:rsidRPr="00E303D1">
        <w:rPr/>
        <w:t>的现状做了综合分析，对互联网金融发展对商业银行造成的冲击进行了阐述，并给银行提出了一定的意见。</w:t>
      </w:r>
    </w:p>
    <w:p w14:paraId="00D0814A" w14:textId="778B3C0A" w:rsidR="0027402F" w:rsidRPr="00073782" w:rsidRDefault="0027402F" w:rsidP="00073782">
      <w:pPr>
        <w:topLinePunct/>
        <w:rPr>
          <w:del w:id="988137" w:author="内容修订器" w:date="2023-04-26T11:14:50Z"/>
        </w:rPr>
      </w:pPr>
    </w:p>
    <w:p w14:paraId="6FC89DCE" w14:textId="56E1C10C" w:rsidR="00B40E05" w:rsidRPr="0027402F" w:rsidRDefault="0027402F" w:rsidP="0027402F">
      <w:pPr>
        <w:pStyle w:val="3"/>
        <w:topLinePunct/>
        <w:ind w:left="480" w:hangingChars="200" w:hanging="480"/>
      </w:pPr>
      <w:bookmarkStart w:id="987710" w:name="_Toc686987710"/>
      <w:ins w:id="988138" w:author="标题排版器" w:date="2023-04-26T11:14:43Z">
        <w:r>
          <w:t xml:space="preserve">2.1.2</w:t>
        </w:r>
      </w:ins>
      <w:del w:id="988139" w:author="标题排版器" w:date="2023-04-26T11:14:49Z">
        <w:r w:rsidDel="009802C4">
          <w:rPr/>
          <w:delText>2</w:delText>
        </w:r>
        <w:r w:rsidDel="009802C4">
          <w:rPr/>
          <w:delText>.</w:delText>
        </w:r>
        <w:r w:rsidDel="009802C4">
          <w:rPr/>
          <w:delText>1</w:delText>
        </w:r>
        <w:r w:rsidDel="009802C4">
          <w:rPr/>
          <w:delText>.</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Pr="00E15B25">
        <w:rPr>
          <w:rPrChange w:author="格式修订器" w:date="2023-04-26T11:14:45Z">
            <w:rPr>
              <w:szCs w:val="21"/>
              <w:rFonts w:eastAsia="黑体" w:hint="eastAsia" w:ascii="Times New Roman" w:hAnsi="Times New Roman" w:cs="Times New Roman"/>
              <w:b/>
              <w:sz w:val="24"/>
            </w:rPr>
          </w:rPrChange>
        </w:rPr>
        <w:t>关于</w:t>
      </w:r>
      <w:r>
        <w:rPr>
          <w:rPrChange w:author="格式修订器" w:date="2023-04-26T11:14:45Z">
            <w:rPr>
              <w:szCs w:val="21"/>
              <w:rFonts w:eastAsia="黑体" w:hint="eastAsia" w:ascii="Times New Roman" w:hAnsi="Times New Roman" w:cs="Times New Roman"/>
              <w:b/>
              <w:sz w:val="24"/>
            </w:rPr>
          </w:rPrChange>
        </w:rPr>
        <w:t>利率市场化与互联网金融关系的研究</w:t>
      </w:r>
      <w:bookmarkEnd w:id="987710"/>
    </w:p>
    <w:p w14:paraId="02D52C6F" w14:textId="6DF875B5" w:rsidR="00F1690E" w:rsidRPr="005E18EB" w:rsidRDefault="00F1690E" w:rsidP="00C62F14">
      <w:pPr>
        <w:topLinePunct/>
      </w:pPr>
      <w:r w:rsidRPr="005E18EB">
        <w:rPr>
          <w:rPrChange w:author="格式修订器" w:date="2023-04-26T11:14:45Z">
            <w:rPr>
              <w:sz w:val="24"/>
              <w:szCs w:val="24"/>
              <w:rFonts w:ascii="Times New Roman" w:eastAsia="宋体" w:hAnsi="Times New Roman" w:cs="Times New Roman"/>
            </w:rPr>
          </w:rPrChange>
        </w:rPr>
        <w:t>既往的研究对于两者之间相关性的探讨主要集中在理论分析上。从存贷款的</w:t>
      </w:r>
      <w:r w:rsidRPr="005E18EB">
        <w:rPr/>
        <w:lastRenderedPageBreak/>
        <w:t>角度来分析二者之间的关系，</w:t>
      </w:r>
      <w:r w:rsidRPr="005E18EB">
        <w:rPr/>
        <w:t>Mo Yixian</w:t>
      </w:r>
      <w:del w:id="988140" w:author="标点修订器" w:date="2023-04-26T11:14:47Z">
        <w:r w:rsidDel="AA7D325B">
          <w:rPr/>
          <w:delText>(</w:delText>
        </w:r>
      </w:del>
      <w:ins w:id="988141" w:author="标点修订器" w:date="2023-04-26T11:14:43Z">
        <w:r>
          <w:rPr>
            <w:rFonts w:ascii="Times New Roman" w:eastAsia="宋体" w:hAnsi="Times New Roman" w:cs="Times New Roman"/>
            <w:sz w:val="24"/>
            <w:szCs w:val="24"/>
          </w:rPr>
          <w:t>（</w:t>
        </w:r>
      </w:ins>
      <w:r w:rsidRPr="005E18EB">
        <w:rPr>
          <w:kern w:val="2"/>
          <w:rFonts w:ascii="Times New Roman" w:eastAsia="宋体" w:hAnsi="Times New Roman" w:cs="Times New Roman"/>
          <w:sz w:val="24"/>
          <w:szCs w:val="24"/>
        </w:rPr>
        <w:t>2014</w:t>
      </w:r>
      <w:del w:id="988142" w:author="标点修订器" w:date="2023-04-26T11:14:47Z">
        <w:r w:rsidDel="AA7D325B">
          <w:rPr/>
          <w:delText>)</w:delText>
        </w:r>
      </w:del>
      <w:ins w:id="988143"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认为互联网金融的发展可以对存款进行分流，从而加剧了市场竞争，推动中国利率市场化。佘松涛</w:t>
      </w:r>
      <w:r w:rsidRPr="005E18EB">
        <w:rPr/>
        <w:t>（</w:t>
      </w:r>
      <w:r w:rsidRPr="005E18EB">
        <w:rPr>
          <w:kern w:val="2"/>
          <w:rFonts w:ascii="Times New Roman" w:eastAsia="宋体" w:hAnsi="Times New Roman" w:cs="Times New Roman"/>
          <w:sz w:val="24"/>
          <w:szCs w:val="24"/>
        </w:rPr>
        <w:t>2016</w:t>
      </w:r>
      <w:r w:rsidRPr="005E18EB">
        <w:rPr/>
        <w:t>）</w:t>
      </w:r>
      <w:r w:rsidRPr="005E18EB">
        <w:rPr/>
        <w:t xml:space="preserve">认为互联网贷款业务的出现推进了利率市场化的活动。马丹妮和朱泓瑾</w:t>
      </w:r>
      <w:r w:rsidRPr="005E18EB">
        <w:rPr/>
        <w:t>（</w:t>
      </w:r>
      <w:r w:rsidRPr="005E18EB">
        <w:rPr>
          <w:kern w:val="2"/>
          <w:rFonts w:ascii="Times New Roman" w:eastAsia="宋体" w:hAnsi="Times New Roman" w:cs="Times New Roman"/>
          <w:sz w:val="24"/>
          <w:szCs w:val="24"/>
        </w:rPr>
        <w:t>2015</w:t>
      </w:r>
      <w:r w:rsidRPr="005E18EB">
        <w:rPr/>
        <w:t>）</w:t>
      </w:r>
      <w:r w:rsidRPr="005E18EB">
        <w:rPr/>
        <w:t>认为二者之间存在着相互影响的关系，银行在受到互联网发展的冲击后，会提高自身的存款利率以提高储蓄，进而促进了利率市场化。</w:t>
      </w:r>
    </w:p>
    <w:p w14:paraId="471660C9" w14:textId="77777777" w:rsidR="00F1690E" w:rsidRPr="005E18EB" w:rsidRDefault="00F1690E" w:rsidP="00C62F14">
      <w:pPr>
        <w:topLinePunct/>
      </w:pPr>
      <w:r w:rsidRPr="005E18EB">
        <w:rPr/>
        <w:t>从互联网金融产品的角度来分析，龙勇等人</w:t>
      </w:r>
      <w:r w:rsidRPr="005E18EB">
        <w:rPr/>
        <w:t>（</w:t>
      </w:r>
      <w:r w:rsidRPr="005E18EB">
        <w:rPr/>
        <w:t>2015</w:t>
      </w:r>
      <w:r w:rsidRPr="005E18EB">
        <w:rPr/>
        <w:t>）</w:t>
      </w:r>
      <w:r w:rsidRPr="005E18EB">
        <w:rPr/>
        <w:t>从监管与调控的角度出发，通过实证验证了二者之间的同向变动关系。</w:t>
      </w:r>
      <w:r w:rsidRPr="005E18EB">
        <w:rPr/>
        <w:t>Qiu Han</w:t>
      </w:r>
      <w:del w:id="988144" w:author="标点修订器" w:date="2023-04-26T11:14:47Z">
        <w:r w:rsidDel="AA7D325B">
          <w:rPr/>
          <w:delText>(</w:delText>
        </w:r>
      </w:del>
      <w:ins w:id="988145"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2018</w:t>
      </w:r>
      <w:del w:id="988146" w:author="标点修订器" w:date="2023-04-26T11:14:47Z">
        <w:r w:rsidDel="AA7D325B">
          <w:rPr/>
          <w:delText>)</w:delText>
        </w:r>
      </w:del>
      <w:ins w:id="988147"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的研究发现，金融科技产品凭借其便利性以及高回报率帮助人们获得以市场为基础的收益，本质上也促进了存款利率的市场化。</w:t>
      </w:r>
    </w:p>
    <w:p w14:paraId="408BDD48" w14:textId="77777777" w:rsidR="00F1690E" w:rsidRPr="005E18EB" w:rsidRDefault="00F1690E" w:rsidP="00C62F14">
      <w:pPr>
        <w:topLinePunct/>
      </w:pPr>
      <w:r w:rsidRPr="005E18EB">
        <w:rPr/>
        <w:t>也有部分学者基于鲶鱼效应来分析二者之间的关系，</w:t>
      </w:r>
      <w:r w:rsidRPr="005E18EB">
        <w:rPr/>
        <w:t>Xia Zheng</w:t>
      </w:r>
      <w:del w:id="988148" w:author="标点修订器" w:date="2023-04-26T11:14:47Z">
        <w:r w:rsidDel="AA7D325B">
          <w:rPr/>
          <w:delText>(</w:delText>
        </w:r>
      </w:del>
      <w:ins w:id="988149" w:author="标点修订器" w:date="2023-04-26T11:14:43Z">
        <w:r>
          <w:rPr>
            <w:rFonts w:ascii="Times New Roman" w:eastAsia="宋体" w:hAnsi="Times New Roman" w:cs="Times New Roman"/>
            <w:sz w:val="24"/>
            <w:szCs w:val="24"/>
          </w:rPr>
          <w:t>（</w:t>
        </w:r>
      </w:ins>
      <w:r w:rsidRPr="005E18EB">
        <w:rPr>
          <w:kern w:val="2"/>
          <w:rFonts w:ascii="Times New Roman" w:eastAsia="宋体" w:hAnsi="Times New Roman" w:cs="Times New Roman"/>
          <w:sz w:val="24"/>
          <w:szCs w:val="24"/>
        </w:rPr>
        <w:t>2015</w:t>
      </w:r>
      <w:del w:id="988150" w:author="标点修订器" w:date="2023-04-26T11:14:47Z">
        <w:r w:rsidDel="AA7D325B">
          <w:rPr/>
          <w:delText>)</w:delText>
        </w:r>
      </w:del>
      <w:ins w:id="988151"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的研究表明，互联网金融的发展会对利率市场化产生正向影响；杨少芬和吴湧超</w:t>
      </w:r>
      <w:r w:rsidRPr="005E18EB">
        <w:rPr/>
        <w:t>（</w:t>
      </w:r>
      <w:r w:rsidRPr="005E18EB">
        <w:rPr>
          <w:kern w:val="2"/>
          <w:rFonts w:ascii="Times New Roman" w:eastAsia="宋体" w:hAnsi="Times New Roman" w:cs="Times New Roman"/>
          <w:sz w:val="24"/>
          <w:szCs w:val="24"/>
        </w:rPr>
        <w:t>2015</w:t>
      </w:r>
      <w:r w:rsidRPr="005E18EB">
        <w:rPr/>
        <w:t>）</w:t>
      </w:r>
      <w:r w:rsidRPr="005E18EB">
        <w:rPr/>
        <w:t>在研究中从定价以及风险的角度出发，发现互联网金融打破了资金定价的垄断，以此促进了利率市场化进程。</w:t>
      </w:r>
    </w:p>
    <w:p w14:paraId="50B4F0F7" w14:textId="77777777" w:rsidR="00F1690E" w:rsidRPr="005E18EB" w:rsidRDefault="00F1690E" w:rsidP="00C62F14">
      <w:pPr>
        <w:topLinePunct/>
      </w:pPr>
      <w:r w:rsidRPr="005E18EB">
        <w:rPr/>
        <w:t>还有其他学者也对二者的关系做出了研究，张艳</w:t>
      </w:r>
      <w:r w:rsidRPr="005E18EB">
        <w:rPr/>
        <w:t>（</w:t>
      </w:r>
      <w:r w:rsidRPr="005E18EB">
        <w:rPr>
          <w:kern w:val="2"/>
          <w:rFonts w:ascii="Times New Roman" w:eastAsia="宋体" w:hAnsi="Times New Roman" w:cs="Times New Roman"/>
          <w:sz w:val="24"/>
          <w:szCs w:val="24"/>
        </w:rPr>
        <w:t>2017</w:t>
      </w:r>
      <w:r w:rsidRPr="005E18EB">
        <w:rPr/>
        <w:t>）</w:t>
      </w:r>
      <w:r w:rsidRPr="005E18EB">
        <w:rPr/>
        <w:t xml:space="preserve">在研究中分析了网络金融与利率市场的关系，并对促进这一进程的相关因素进行了分析。覃瑀</w:t>
      </w:r>
      <w:r w:rsidRPr="005E18EB">
        <w:rPr/>
        <w:t>（</w:t>
      </w:r>
      <w:r w:rsidRPr="005E18EB">
        <w:rPr>
          <w:kern w:val="2"/>
          <w:rFonts w:ascii="Times New Roman" w:eastAsia="宋体" w:hAnsi="Times New Roman" w:cs="Times New Roman"/>
          <w:sz w:val="24"/>
          <w:szCs w:val="24"/>
        </w:rPr>
        <w:t>2014</w:t>
      </w:r>
      <w:r w:rsidRPr="005E18EB">
        <w:rPr/>
        <w:t>）</w:t>
      </w:r>
      <w:r w:rsidRPr="005E18EB">
        <w:rPr/>
        <w:t>的研究认为二者之间存在着相互加强的关系，但同时也认为这种关系只存在于特定发展时期，并不会产生实质的改变。</w:t>
      </w:r>
    </w:p>
    <w:p w14:paraId="488D1D74" w14:textId="569A0D1F" w:rsidR="00F1690E" w:rsidRDefault="00F1690E" w:rsidP="00AE6290">
      <w:pPr>
        <w:pStyle w:val="2"/>
        <w:topLinePunct/>
        <w:ind w:left="480" w:hangingChars="171" w:hanging="480"/>
      </w:pPr>
      <w:ins w:id="988152" w:author="标题排版器" w:date="2023-04-26T11:14:43Z">
        <w:r>
          <w:t xml:space="preserve">2.2</w:t>
        </w:r>
      </w:ins>
      <w:bookmarkStart w:id="31" w:name="_Toc104408493"/>
      <w:bookmarkStart w:id="32" w:name="_Hlk104148823"/>
      <w:del w:id="988153" w:author="标题排版器" w:date="2023-04-26T11:14:49Z">
        <w:r w:rsidDel="009802C4">
          <w:rPr/>
          <w:delText>2</w:delText>
        </w:r>
        <w:r w:rsidDel="009802C4">
          <w:rPr/>
          <w:delText>.</w:delText>
        </w:r>
        <w:r w:rsidDel="009802C4">
          <w:rPr/>
          <w:delText>2</w:delText>
        </w:r>
      </w:del>
      <w:bookmarkStart w:id="31" w:name="_Toc104408493"/>
      <w:bookmarkStart w:id="32" w:name="_Hlk104148823"/>
      <w:r w:rsidRPr="005E18EB">
        <w:rPr>
          <w:rPrChange w:author="格式修订器" w:date="2023-04-26T11:14:45Z">
            <w:rPr>
              <w:rFonts w:asciiTheme="majorHAnsi" w:hAnsiTheme="majorHAnsi" w:cstheme="majorBidi"/>
              <w:b/>
              <w:bCs/>
              <w:sz w:val="32"/>
              <w:szCs w:val="32"/>
            </w:rPr>
          </w:rPrChange>
        </w:rPr>
        <w:t xml:space="preserve"> </w:t>
      </w:r>
      <w:r>
        <w:rPr>
          <w:rPrChange w:author="格式修订器" w:date="2023-04-26T11:14:45Z">
            <w:rPr>
              <w:b/>
              <w:bCs/>
              <w:sz w:val="32"/>
              <w:szCs w:val="32"/>
              <w:rFonts w:hint="eastAsia" w:asciiTheme="majorHAnsi" w:hAnsiTheme="majorHAnsi" w:cstheme="majorBidi"/>
            </w:rPr>
          </w:rPrChange>
        </w:rPr>
        <w:t>关于</w:t>
      </w:r>
      <w:r w:rsidRPr="005E18EB">
        <w:rPr>
          <w:rPrChange w:author="格式修订器" w:date="2023-04-26T11:14:45Z">
            <w:rPr>
              <w:rFonts w:asciiTheme="majorHAnsi" w:hAnsiTheme="majorHAnsi" w:cstheme="majorBidi"/>
              <w:b/>
              <w:bCs/>
              <w:sz w:val="32"/>
              <w:szCs w:val="32"/>
            </w:rPr>
          </w:rPrChange>
        </w:rPr>
        <w:t>商业银行盈利能力</w:t>
      </w:r>
      <w:r>
        <w:rPr>
          <w:rPrChange w:author="格式修订器" w:date="2023-04-26T11:14:45Z">
            <w:rPr>
              <w:b/>
              <w:bCs/>
              <w:sz w:val="32"/>
              <w:szCs w:val="32"/>
              <w:rFonts w:hint="eastAsia" w:asciiTheme="majorHAnsi" w:hAnsiTheme="majorHAnsi" w:cstheme="majorBidi"/>
            </w:rPr>
          </w:rPrChange>
        </w:rPr>
        <w:t>的研究</w:t>
      </w:r>
      <w:bookmarkEnd w:id="31"/>
    </w:p>
    <w:p w14:paraId="6EF632EE" w14:textId="00A6D038" w:rsidR="00C67475" w:rsidRPr="00C67475" w:rsidRDefault="00C67475" w:rsidP="00C67475">
      <w:pPr>
        <w:pStyle w:val="3"/>
        <w:topLinePunct/>
        <w:ind w:left="480" w:hangingChars="200" w:hanging="480"/>
      </w:pPr>
      <w:bookmarkStart w:id="987712" w:name="_Toc686987712"/>
      <w:ins w:id="988154" w:author="标题排版器" w:date="2023-04-26T11:14:43Z">
        <w:r>
          <w:t xml:space="preserve">2.2.1</w:t>
        </w:r>
      </w:ins>
      <w:del w:id="988155" w:author="标题排版器" w:date="2023-04-26T11:14:49Z">
        <w:r w:rsidDel="009802C4">
          <w:rPr/>
          <w:delText>2</w:delText>
        </w:r>
        <w:r w:rsidDel="009802C4">
          <w:rPr/>
          <w:delText>.</w:delText>
        </w:r>
        <w:r w:rsidDel="009802C4">
          <w:rPr/>
          <w:delText>2</w:delText>
        </w:r>
        <w:r w:rsidDel="009802C4">
          <w:rPr/>
          <w:delText>.1 </w:delText>
        </w:r>
      </w:del>
      <w:r>
        <w:rPr>
          <w:rPrChange w:author="格式修订器" w:date="2023-04-26T11:14:45Z">
            <w:rPr>
              <w:szCs w:val="21"/>
              <w:rFonts w:eastAsia="黑体" w:hint="eastAsia" w:ascii="Times New Roman" w:hAnsi="Times New Roman" w:cs="Times New Roman"/>
              <w:b/>
              <w:sz w:val="24"/>
            </w:rPr>
          </w:rPrChange>
        </w:rPr>
        <w:t>影响银行盈利能力因素的研究</w:t>
      </w:r>
      <w:bookmarkEnd w:id="987712"/>
    </w:p>
    <w:p w14:paraId="68AFD04B" w14:textId="77777777" w:rsidR="00F1690E" w:rsidRPr="00E303D1" w:rsidRDefault="00F1690E" w:rsidP="00923396">
      <w:pPr>
        <w:topLinePunct/>
      </w:pPr>
      <w:r w:rsidRPr="00E303D1">
        <w:rPr>
          <w:rPrChange w:author="格式修订器" w:date="2023-04-26T11:14:45Z">
            <w:rPr>
              <w:sz w:val="24"/>
              <w:szCs w:val="21"/>
              <w:rFonts w:ascii="Times New Roman" w:eastAsia="宋体" w:hAnsi="Times New Roman" w:cs="Times New Roman"/>
            </w:rPr>
          </w:rPrChange>
        </w:rPr>
        <w:t>既往学者</w:t>
      </w:r>
      <w:r w:rsidRPr="00CB34FB">
        <w:rPr/>
        <w:t>在探究</w:t>
      </w:r>
      <w:r w:rsidRPr="00E303D1">
        <w:rPr/>
        <w:t>影响银行</w:t>
      </w:r>
      <w:r w:rsidRPr="00CB34FB">
        <w:rPr/>
        <w:t>获取利润能力</w:t>
      </w:r>
      <w:r w:rsidRPr="00E303D1">
        <w:rPr/>
        <w:t>的因素</w:t>
      </w:r>
      <w:r w:rsidRPr="00CB34FB">
        <w:rPr/>
        <w:t>时</w:t>
      </w:r>
      <w:r w:rsidRPr="00E303D1">
        <w:rPr/>
        <w:t>都进行了分析，选取了不同的被解释变量作为盈利水平的代表</w:t>
      </w:r>
      <w:r w:rsidRPr="00CB34FB">
        <w:rPr/>
        <w:t>。研究普遍以</w:t>
      </w:r>
      <w:r w:rsidRPr="00CB34FB">
        <w:rPr/>
        <w:t>R</w:t>
      </w:r>
      <w:r w:rsidRPr="00CB34FB">
        <w:rPr/>
        <w:t>OA</w:t>
      </w:r>
      <w:r w:rsidRPr="00CB34FB">
        <w:rPr/>
        <w:t>作为衡量这一因素的变量。在选取解释变量上不同的研究也都做了自己的考量。</w:t>
      </w:r>
      <w:r w:rsidRPr="00E303D1">
        <w:rPr/>
        <w:t>庄梦蝶</w:t>
      </w:r>
      <w:r w:rsidRPr="00E303D1">
        <w:rPr/>
        <w:t>（</w:t>
      </w:r>
      <w:r w:rsidRPr="00E303D1">
        <w:rPr>
          <w:kern w:val="2"/>
          <w:szCs w:val="21"/>
          <w:rFonts w:ascii="Times New Roman" w:eastAsia="宋体" w:hAnsi="Times New Roman" w:cs="Times New Roman"/>
          <w:sz w:val="24"/>
        </w:rPr>
        <w:t>2022</w:t>
      </w:r>
      <w:r w:rsidRPr="00E303D1">
        <w:rPr/>
        <w:t>）</w:t>
      </w:r>
      <w:r w:rsidRPr="00E303D1">
        <w:rPr/>
        <w:t>通过实证分析探究了我国商业银行的</w:t>
      </w:r>
      <w:r w:rsidRPr="00CB34FB">
        <w:rPr/>
        <w:t>获利水平</w:t>
      </w:r>
      <w:r w:rsidRPr="00E303D1">
        <w:rPr/>
        <w:t>，该研究分别针对</w:t>
      </w:r>
      <w:r w:rsidRPr="00CB34FB">
        <w:rPr/>
        <w:t>国家经济</w:t>
      </w:r>
      <w:r w:rsidRPr="00E303D1">
        <w:rPr/>
        <w:t>层面以及微观</w:t>
      </w:r>
      <w:r w:rsidRPr="00CB34FB">
        <w:rPr/>
        <w:t>银行</w:t>
      </w:r>
      <w:r w:rsidRPr="00E303D1">
        <w:rPr/>
        <w:t>层面选取了一定的指标</w:t>
      </w:r>
      <w:r w:rsidRPr="00CB34FB">
        <w:rPr/>
        <w:t>，对于因素的考量较为全面细致；</w:t>
      </w:r>
      <w:r w:rsidRPr="00E303D1">
        <w:rPr/>
        <w:t>顾炜</w:t>
      </w:r>
      <w:r w:rsidRPr="00E303D1">
        <w:rPr/>
        <w:t>（</w:t>
      </w:r>
      <w:r w:rsidRPr="00E303D1">
        <w:rPr>
          <w:kern w:val="2"/>
          <w:szCs w:val="21"/>
          <w:rFonts w:ascii="Times New Roman" w:eastAsia="宋体" w:hAnsi="Times New Roman" w:cs="Times New Roman"/>
          <w:sz w:val="24"/>
        </w:rPr>
        <w:t>2020</w:t>
      </w:r>
      <w:r w:rsidRPr="00E303D1">
        <w:rPr/>
        <w:t>）</w:t>
      </w:r>
      <w:r w:rsidRPr="00CB34FB">
        <w:rPr/>
        <w:t>的研究</w:t>
      </w:r>
      <w:r w:rsidRPr="00E303D1">
        <w:rPr/>
        <w:t>首先通过对</w:t>
      </w:r>
      <w:r w:rsidRPr="00CB34FB">
        <w:rPr/>
        <w:t>四家大型银行</w:t>
      </w:r>
      <w:r w:rsidRPr="00E303D1">
        <w:rPr/>
        <w:t>的</w:t>
      </w:r>
      <w:r w:rsidRPr="00CB34FB">
        <w:rPr/>
        <w:t>获得利润的能力</w:t>
      </w:r>
      <w:r w:rsidRPr="00E303D1">
        <w:rPr/>
        <w:t>进行</w:t>
      </w:r>
      <w:r w:rsidRPr="00CB34FB">
        <w:rPr/>
        <w:t>理论分析</w:t>
      </w:r>
      <w:r w:rsidRPr="00E303D1">
        <w:rPr/>
        <w:t>，</w:t>
      </w:r>
      <w:r w:rsidRPr="00CB34FB">
        <w:rPr/>
        <w:t>阐述了</w:t>
      </w:r>
      <w:r w:rsidRPr="00E303D1">
        <w:rPr/>
        <w:t>我国商业银行在</w:t>
      </w:r>
      <w:r w:rsidRPr="00CB34FB">
        <w:rPr/>
        <w:t>收入</w:t>
      </w:r>
      <w:r w:rsidRPr="00E303D1">
        <w:rPr/>
        <w:t>结构、</w:t>
      </w:r>
      <w:r w:rsidRPr="00CB34FB">
        <w:rPr/>
        <w:t>业务</w:t>
      </w:r>
      <w:r w:rsidRPr="00E303D1">
        <w:rPr/>
        <w:t>规模等方面的特点</w:t>
      </w:r>
      <w:r w:rsidRPr="00CB34FB">
        <w:rPr/>
        <w:t>，同时也</w:t>
      </w:r>
      <w:r w:rsidRPr="00E303D1">
        <w:rPr/>
        <w:t>对</w:t>
      </w:r>
      <w:r w:rsidRPr="00E303D1">
        <w:rPr/>
        <w:t>16</w:t>
      </w:r>
      <w:r w:rsidRPr="00E303D1">
        <w:rPr/>
        <w:t>家上市银行进行实证研究并构建了评价盈利能力的体系</w:t>
      </w:r>
      <w:r w:rsidRPr="00CB34FB">
        <w:rPr/>
        <w:t>，</w:t>
      </w:r>
      <w:r w:rsidRPr="00E303D1">
        <w:rPr/>
        <w:t>探究不同指标对于商业银行的影响，</w:t>
      </w:r>
      <w:r w:rsidRPr="00CB34FB">
        <w:rPr/>
        <w:t>在理论层面补充了一定的论证。但二者的实证研究皆是以截面数据作为样本，因为在时间层面上存在一定的局限性。</w:t>
      </w:r>
    </w:p>
    <w:p w14:paraId="3BD6AF54" w14:textId="77777777" w:rsidR="00F1690E" w:rsidRPr="00E303D1" w:rsidRDefault="00F1690E" w:rsidP="00923396">
      <w:pPr>
        <w:topLinePunct/>
      </w:pPr>
      <w:r w:rsidRPr="00E303D1">
        <w:rPr/>
        <w:lastRenderedPageBreak/>
        <w:t>同时</w:t>
      </w:r>
      <w:r w:rsidRPr="00C74C27">
        <w:rPr/>
        <w:t>，银行自身也具有特定的财务指标，包括净利差、不良贷款比例等因素也会影响其收益。</w:t>
      </w:r>
      <w:r w:rsidRPr="00E303D1">
        <w:rPr/>
        <w:t>Khalatur</w:t>
      </w:r>
      <w:r w:rsidRPr="00E303D1">
        <w:rPr/>
        <w:t>等人</w:t>
      </w:r>
      <w:r w:rsidRPr="00E303D1">
        <w:rPr/>
        <w:t>（</w:t>
      </w:r>
      <w:r w:rsidRPr="00E303D1">
        <w:rPr>
          <w:kern w:val="2"/>
          <w:szCs w:val="21"/>
          <w:rFonts w:ascii="Times New Roman" w:eastAsia="宋体" w:hAnsi="Times New Roman" w:cs="Times New Roman"/>
          <w:sz w:val="24"/>
        </w:rPr>
        <w:t>2018</w:t>
      </w:r>
      <w:r w:rsidRPr="00E303D1">
        <w:rPr/>
        <w:t>）</w:t>
      </w:r>
      <w:r w:rsidRPr="00E303D1">
        <w:rPr/>
        <w:t>针对影响商业银行盈利性的因素进行了研究分析，研究分析了乌克兰商业银行</w:t>
      </w:r>
      <w:r w:rsidRPr="00E303D1">
        <w:rPr/>
        <w:t>2009-2017</w:t>
      </w:r>
      <w:r w:rsidRPr="00E303D1">
        <w:rPr/>
        <w:t>年的</w:t>
      </w:r>
      <w:r>
        <w:rPr/>
        <w:t>获利水平</w:t>
      </w:r>
      <w:r w:rsidRPr="00E303D1">
        <w:rPr/>
        <w:t>，并提出了一种使得银行存款波动性和流动性指标相互作用的机制，这一机制可以改变银行的财务成本。谢太峰</w:t>
      </w:r>
      <w:r>
        <w:rPr/>
        <w:t>和</w:t>
      </w:r>
      <w:r w:rsidRPr="00E303D1">
        <w:rPr/>
        <w:t>孙璐</w:t>
      </w:r>
      <w:r w:rsidRPr="00E303D1">
        <w:rPr/>
        <w:t>（</w:t>
      </w:r>
      <w:r w:rsidRPr="00E303D1">
        <w:rPr>
          <w:kern w:val="2"/>
          <w:szCs w:val="21"/>
          <w:rFonts w:ascii="Times New Roman" w:eastAsia="宋体" w:hAnsi="Times New Roman" w:cs="Times New Roman"/>
          <w:sz w:val="24"/>
        </w:rPr>
        <w:t>2019</w:t>
      </w:r>
      <w:r w:rsidRPr="00E303D1">
        <w:rPr/>
        <w:t>）</w:t>
      </w:r>
      <w:r w:rsidRPr="00C74C27">
        <w:rPr/>
        <w:t>的研究中探究了这些财务因素和银行获利能力的关系，研究</w:t>
      </w:r>
      <w:r w:rsidRPr="00E303D1">
        <w:rPr/>
        <w:t>以</w:t>
      </w:r>
      <w:r w:rsidRPr="00E303D1">
        <w:rPr/>
        <w:t>16</w:t>
      </w:r>
      <w:r w:rsidRPr="00E303D1">
        <w:rPr/>
        <w:t>家上市商业银行</w:t>
      </w:r>
      <w:r w:rsidRPr="00E303D1">
        <w:rPr/>
        <w:t>10</w:t>
      </w:r>
      <w:r w:rsidRPr="00E303D1">
        <w:rPr/>
        <w:t>年间的面板数据作为样本，进行了实证分析</w:t>
      </w:r>
      <w:r w:rsidRPr="00C74C27">
        <w:rPr/>
        <w:t>。</w:t>
      </w:r>
      <w:r w:rsidRPr="00E303D1">
        <w:rPr/>
        <w:t>并对商业银行进行了异质性分类，探究前述的指标对于不同类型的银行的盈利能力的影响。王晰等人</w:t>
      </w:r>
      <w:r w:rsidRPr="00E303D1">
        <w:rPr/>
        <w:t>（</w:t>
      </w:r>
      <w:r w:rsidRPr="00E303D1">
        <w:rPr>
          <w:kern w:val="2"/>
          <w:szCs w:val="21"/>
          <w:rFonts w:ascii="Times New Roman" w:eastAsia="宋体" w:hAnsi="Times New Roman" w:cs="Times New Roman"/>
          <w:sz w:val="24"/>
        </w:rPr>
        <w:t>2020</w:t>
      </w:r>
      <w:r w:rsidRPr="00E303D1">
        <w:rPr/>
        <w:t>）</w:t>
      </w:r>
      <w:r w:rsidRPr="00E303D1">
        <w:rPr/>
        <w:t>的研究表明，商业银行的存贷比与其盈利</w:t>
      </w:r>
      <w:r>
        <w:rPr/>
        <w:t>水平</w:t>
      </w:r>
      <w:r w:rsidRPr="00E303D1">
        <w:rPr/>
        <w:t>之间存在着非线性关系，并通过实证分析验证了这一非线性关系为倒</w:t>
      </w:r>
      <w:r w:rsidRPr="00E303D1">
        <w:rPr/>
        <w:t>U</w:t>
      </w:r>
      <w:r w:rsidRPr="00E303D1">
        <w:rPr/>
        <w:t>形，而不良贷款率在其中充当中介因素。</w:t>
      </w:r>
    </w:p>
    <w:p w14:paraId="44647B1F" w14:textId="76896432" w:rsidR="00F1690E" w:rsidRPr="00051DDF" w:rsidRDefault="00F1690E" w:rsidP="00051DDF">
      <w:pPr>
        <w:topLinePunct/>
      </w:pPr>
      <w:r w:rsidRPr="00CD6F35">
        <w:rPr/>
        <w:t>此外，研究还从其他方面探究对银行的获利水平产生影响的因素。在方法上，</w:t>
      </w:r>
      <w:r w:rsidRPr="00E303D1">
        <w:rPr/>
        <w:t>何家欢</w:t>
      </w:r>
      <w:r w:rsidRPr="00E303D1">
        <w:rPr/>
        <w:t>（</w:t>
      </w:r>
      <w:r w:rsidRPr="00E303D1">
        <w:rPr>
          <w:kern w:val="2"/>
          <w:szCs w:val="21"/>
          <w:rFonts w:ascii="Times New Roman" w:eastAsia="宋体" w:hAnsi="Times New Roman" w:cs="Times New Roman"/>
          <w:sz w:val="24"/>
        </w:rPr>
        <w:t>2020</w:t>
      </w:r>
      <w:r w:rsidRPr="00E303D1">
        <w:rPr/>
        <w:t>）</w:t>
      </w:r>
      <w:r w:rsidRPr="00E303D1">
        <w:rPr/>
        <w:t>运用了因子分析法对不同类型银行的盈利水平进行分析，以</w:t>
      </w:r>
      <w:r w:rsidRPr="00E303D1">
        <w:rPr/>
        <w:t>16</w:t>
      </w:r>
      <w:r w:rsidRPr="00E303D1">
        <w:rPr/>
        <w:t>家商业银行</w:t>
      </w:r>
      <w:r w:rsidRPr="00E303D1">
        <w:rPr/>
        <w:t>2018</w:t>
      </w:r>
      <w:r w:rsidRPr="00E303D1">
        <w:rPr/>
        <w:t>年的截面数据为样本，研究表明国有银行的</w:t>
      </w:r>
      <w:r>
        <w:rPr/>
        <w:t>获利能力</w:t>
      </w:r>
      <w:r w:rsidRPr="00E303D1">
        <w:rPr/>
        <w:t>要显著高于其他组别</w:t>
      </w:r>
      <w:r w:rsidRPr="00CD6F35">
        <w:rPr/>
        <w:t>，其对异质性的分析也使得研究更加全面。在影响因素上，</w:t>
      </w:r>
      <w:r w:rsidRPr="00E303D1">
        <w:rPr/>
        <w:t>石娥</w:t>
      </w:r>
      <w:r w:rsidRPr="00CD6F35">
        <w:rPr/>
        <w:t>和</w:t>
      </w:r>
      <w:r w:rsidRPr="00E303D1">
        <w:rPr/>
        <w:t>刘方</w:t>
      </w:r>
      <w:r w:rsidRPr="00E303D1">
        <w:rPr/>
        <w:t>（</w:t>
      </w:r>
      <w:r w:rsidRPr="00E303D1">
        <w:rPr>
          <w:kern w:val="2"/>
          <w:szCs w:val="21"/>
          <w:rFonts w:ascii="Times New Roman" w:eastAsia="宋体" w:hAnsi="Times New Roman" w:cs="Times New Roman"/>
          <w:sz w:val="24"/>
        </w:rPr>
        <w:t>2021</w:t>
      </w:r>
      <w:r w:rsidRPr="00E303D1">
        <w:rPr/>
        <w:t>）</w:t>
      </w:r>
      <w:r w:rsidRPr="00E303D1">
        <w:rPr/>
        <w:t>探究了资产证券化对于银行</w:t>
      </w:r>
      <w:r>
        <w:rPr/>
        <w:t>获取收益的能力</w:t>
      </w:r>
      <w:r w:rsidRPr="00E303D1">
        <w:rPr/>
        <w:t>的影响，文章先</w:t>
      </w:r>
      <w:r w:rsidRPr="00CD6F35">
        <w:rPr/>
        <w:t>通过理论进行分析，通过</w:t>
      </w:r>
      <w:r w:rsidRPr="00E303D1">
        <w:rPr/>
        <w:t>设定一定的</w:t>
      </w:r>
      <w:r w:rsidRPr="00CD6F35">
        <w:rPr/>
        <w:t>假设</w:t>
      </w:r>
      <w:r w:rsidRPr="00E303D1">
        <w:rPr/>
        <w:t>约束，</w:t>
      </w:r>
      <w:r w:rsidRPr="00CD6F35">
        <w:rPr/>
        <w:t>对构造的模型求解偏导，通过符号</w:t>
      </w:r>
      <w:r w:rsidRPr="00E303D1">
        <w:rPr/>
        <w:t>从</w:t>
      </w:r>
      <w:r w:rsidRPr="00CD6F35">
        <w:rPr/>
        <w:t>数理</w:t>
      </w:r>
      <w:r>
        <w:rPr/>
        <w:t>的角度</w:t>
      </w:r>
      <w:r w:rsidRPr="00E303D1">
        <w:rPr/>
        <w:t>分析了二者之间的相关性，</w:t>
      </w:r>
      <w:r w:rsidRPr="00CD6F35">
        <w:rPr/>
        <w:t>随</w:t>
      </w:r>
      <w:r w:rsidRPr="00E303D1">
        <w:rPr/>
        <w:t>后以</w:t>
      </w:r>
      <w:r w:rsidRPr="00E303D1">
        <w:rPr/>
        <w:t>36</w:t>
      </w:r>
      <w:r w:rsidRPr="00E303D1">
        <w:rPr/>
        <w:t>家上市商业银行</w:t>
      </w:r>
      <w:r w:rsidRPr="00E303D1">
        <w:rPr/>
        <w:t>7</w:t>
      </w:r>
      <w:r w:rsidRPr="00E303D1">
        <w:rPr/>
        <w:t>年间的面板数据，运用双向固定效应模型进行实证分析，得出了二者正相关的结论</w:t>
      </w:r>
      <w:r>
        <w:rPr/>
        <w:t>，以经验证据验证了数理层面得到的结论</w:t>
      </w:r>
      <w:r w:rsidRPr="00E303D1">
        <w:rPr/>
        <w:t>。王紫卓</w:t>
      </w:r>
      <w:r w:rsidRPr="00E303D1">
        <w:rPr/>
        <w:t>（</w:t>
      </w:r>
      <w:r w:rsidRPr="00E303D1">
        <w:rPr>
          <w:kern w:val="2"/>
          <w:szCs w:val="21"/>
          <w:rFonts w:ascii="Times New Roman" w:eastAsia="宋体" w:hAnsi="Times New Roman" w:cs="Times New Roman"/>
          <w:sz w:val="24"/>
        </w:rPr>
        <w:t>2021</w:t>
      </w:r>
      <w:r w:rsidRPr="00E303D1">
        <w:rPr/>
        <w:t>）</w:t>
      </w:r>
      <w:r w:rsidRPr="00E303D1">
        <w:rPr/>
        <w:t>通过理论和实证的方式探究了影子银行对传统商业银行盈利能力的影响，结果表明二者之间呈现非线性的倒</w:t>
      </w:r>
      <w:r w:rsidRPr="00E303D1">
        <w:rPr/>
        <w:t>U</w:t>
      </w:r>
      <w:r w:rsidRPr="00E303D1">
        <w:rPr/>
        <w:t>形的关系</w:t>
      </w:r>
      <w:r w:rsidRPr="00CD6F35">
        <w:rPr/>
        <w:t>。</w:t>
      </w:r>
    </w:p>
    <w:p w14:paraId="6FEB1C63" w14:textId="32B18DAC" w:rsidR="00C67475" w:rsidRPr="00C67475" w:rsidRDefault="00C67475" w:rsidP="00C67475">
      <w:pPr>
        <w:pStyle w:val="3"/>
        <w:topLinePunct/>
        <w:ind w:left="480" w:hangingChars="200" w:hanging="480"/>
      </w:pPr>
      <w:bookmarkStart w:id="987713" w:name="_Toc686987713"/>
      <w:ins w:id="988156" w:author="标题排版器" w:date="2023-04-26T11:14:43Z">
        <w:r>
          <w:t xml:space="preserve">2.2.2</w:t>
        </w:r>
      </w:ins>
      <w:del w:id="988157" w:author="标题排版器" w:date="2023-04-26T11:14:49Z">
        <w:r w:rsidDel="009802C4">
          <w:rPr/>
          <w:delText>2</w:delText>
        </w:r>
        <w:r w:rsidDel="009802C4">
          <w:rPr/>
          <w:delText>.</w:delText>
        </w:r>
        <w:r w:rsidDel="009802C4">
          <w:rPr/>
          <w:delText>2</w:delText>
        </w:r>
        <w:r w:rsidDel="009802C4">
          <w:rPr/>
          <w:delText>.</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00051DDF">
        <w:rPr>
          <w:rPrChange w:author="格式修订器" w:date="2023-04-26T11:14:45Z">
            <w:rPr>
              <w:szCs w:val="21"/>
              <w:rFonts w:eastAsia="黑体" w:hint="eastAsia" w:ascii="Times New Roman" w:hAnsi="Times New Roman" w:cs="Times New Roman"/>
              <w:b/>
              <w:sz w:val="24"/>
            </w:rPr>
          </w:rPrChange>
        </w:rPr>
        <w:t>利率市场化对</w:t>
      </w:r>
      <w:r w:rsidR="00B40E05">
        <w:rPr>
          <w:rPrChange w:author="格式修订器" w:date="2023-04-26T11:14:45Z">
            <w:rPr>
              <w:szCs w:val="21"/>
              <w:rFonts w:eastAsia="黑体" w:hint="eastAsia" w:ascii="Times New Roman" w:hAnsi="Times New Roman" w:cs="Times New Roman"/>
              <w:b/>
              <w:sz w:val="24"/>
            </w:rPr>
          </w:rPrChange>
        </w:rPr>
        <w:t>商业</w:t>
      </w:r>
      <w:r w:rsidR="00051DDF">
        <w:rPr>
          <w:rPrChange w:author="格式修订器" w:date="2023-04-26T11:14:45Z">
            <w:rPr>
              <w:szCs w:val="21"/>
              <w:rFonts w:eastAsia="黑体" w:hint="eastAsia" w:ascii="Times New Roman" w:hAnsi="Times New Roman" w:cs="Times New Roman"/>
              <w:b/>
              <w:sz w:val="24"/>
            </w:rPr>
          </w:rPrChange>
        </w:rPr>
        <w:t>银行盈利能力影响</w:t>
      </w:r>
      <w:r>
        <w:rPr>
          <w:rPrChange w:author="格式修订器" w:date="2023-04-26T11:14:45Z">
            <w:rPr>
              <w:szCs w:val="21"/>
              <w:rFonts w:eastAsia="黑体" w:hint="eastAsia" w:ascii="Times New Roman" w:hAnsi="Times New Roman" w:cs="Times New Roman"/>
              <w:b/>
              <w:sz w:val="24"/>
            </w:rPr>
          </w:rPrChange>
        </w:rPr>
        <w:t>的研究</w:t>
      </w:r>
      <w:bookmarkEnd w:id="987713"/>
    </w:p>
    <w:p w14:paraId="28AD8C15" w14:textId="1D0DC777" w:rsidR="00F1690E" w:rsidRPr="00F45265" w:rsidRDefault="00F1690E" w:rsidP="00054ECF">
      <w:pPr>
        <w:topLinePunct/>
      </w:pPr>
      <w:r w:rsidRPr="00F45265">
        <w:rPr>
          <w:rPrChange w:author="格式修订器" w:date="2023-04-26T11:14:45Z">
            <w:rPr>
              <w:sz w:val="24"/>
              <w:szCs w:val="21"/>
              <w:rFonts w:ascii="Times New Roman" w:eastAsia="宋体" w:hAnsi="Times New Roman" w:cs="Times New Roman" w:hint="eastAsia"/>
            </w:rPr>
          </w:rPrChange>
        </w:rPr>
        <w:t>针对</w:t>
      </w:r>
      <w:r w:rsidR="00073782">
        <w:rPr/>
        <w:t>利率市场化</w:t>
      </w:r>
      <w:r w:rsidRPr="00F45265">
        <w:rPr/>
        <w:t>进程对银行获取收益水平的影响，既往学者通过实证进行了研究分析。</w:t>
      </w:r>
      <w:r w:rsidRPr="00E303D1">
        <w:rPr/>
        <w:t>付静</w:t>
      </w:r>
      <w:r w:rsidRPr="00E303D1">
        <w:rPr/>
        <w:t>（</w:t>
      </w:r>
      <w:r w:rsidRPr="00E303D1">
        <w:rPr>
          <w:kern w:val="2"/>
          <w:szCs w:val="21"/>
          <w:rFonts w:ascii="Times New Roman" w:eastAsia="宋体" w:hAnsi="Times New Roman" w:cs="Times New Roman"/>
          <w:sz w:val="24"/>
        </w:rPr>
        <w:t>2020</w:t>
      </w:r>
      <w:r w:rsidRPr="00E303D1">
        <w:rPr/>
        <w:t>）</w:t>
      </w:r>
      <w:r w:rsidRPr="00F45265">
        <w:rPr/>
        <w:t>在文中阐述</w:t>
      </w:r>
      <w:r w:rsidRPr="00E303D1">
        <w:rPr/>
        <w:t>了利率市场化的发展对于商业银行传统的存贷利差业务的冲击，</w:t>
      </w:r>
      <w:r w:rsidRPr="00F45265">
        <w:rPr/>
        <w:t>并在此基础上对</w:t>
      </w:r>
      <w:r w:rsidRPr="00E303D1">
        <w:rPr/>
        <w:t>13</w:t>
      </w:r>
      <w:r w:rsidRPr="00E303D1">
        <w:rPr/>
        <w:t>家商业银行</w:t>
      </w:r>
      <w:r w:rsidRPr="00E303D1">
        <w:rPr/>
        <w:t>10</w:t>
      </w:r>
      <w:r w:rsidRPr="00E303D1">
        <w:rPr/>
        <w:t>年的面板数据进行实证分析，其研究表明商业银行盈利能力对存贷比以及国内生产总值增长率的影响不明显，而对其他银行财务指标则有显著相关性。</w:t>
      </w:r>
      <w:r w:rsidRPr="00E303D1">
        <w:rPr/>
        <w:t>Ranran Cao</w:t>
      </w:r>
      <w:r w:rsidRPr="00E303D1">
        <w:rPr/>
        <w:t>（</w:t>
      </w:r>
      <w:r w:rsidRPr="00E303D1">
        <w:rPr>
          <w:kern w:val="2"/>
          <w:szCs w:val="21"/>
          <w:rFonts w:ascii="Times New Roman" w:eastAsia="宋体" w:hAnsi="Times New Roman" w:cs="Times New Roman"/>
          <w:sz w:val="24"/>
        </w:rPr>
        <w:t>2021</w:t>
      </w:r>
      <w:r w:rsidRPr="00E303D1">
        <w:rPr/>
        <w:t>）</w:t>
      </w:r>
      <w:r w:rsidRPr="00E303D1">
        <w:rPr/>
        <w:t>分析了在互联网金融以及利率市场化的背景下，商业银行</w:t>
      </w:r>
      <w:r w:rsidRPr="00F45265">
        <w:rPr/>
        <w:t>获取收益能力</w:t>
      </w:r>
      <w:r w:rsidRPr="00E303D1">
        <w:rPr/>
        <w:t>的影响因素，该研究</w:t>
      </w:r>
      <w:r w:rsidRPr="00F45265">
        <w:rPr/>
        <w:t>以</w:t>
      </w:r>
      <w:r w:rsidRPr="00E303D1">
        <w:rPr/>
        <w:t>2013-2019</w:t>
      </w:r>
      <w:r w:rsidRPr="00E303D1">
        <w:rPr/>
        <w:t>七年间</w:t>
      </w:r>
      <w:r w:rsidRPr="00E303D1">
        <w:rPr/>
        <w:t>17</w:t>
      </w:r>
      <w:r w:rsidRPr="00E303D1">
        <w:rPr/>
        <w:t>家银行的面板数据为样本，对其进行</w:t>
      </w:r>
      <w:r w:rsidRPr="00F45265">
        <w:rPr/>
        <w:t>了</w:t>
      </w:r>
      <w:r w:rsidRPr="00E303D1">
        <w:rPr/>
        <w:t>实证分析，探究了二者之间呈负相关关系。</w:t>
      </w:r>
      <w:r w:rsidRPr="00F45265">
        <w:rPr/>
        <w:t>并且还发现了网络金融会对利率自由化产生推进作用。</w:t>
      </w:r>
      <w:r w:rsidRPr="00E303D1">
        <w:rPr/>
        <w:t>吴立力</w:t>
      </w:r>
      <w:r w:rsidRPr="00E303D1">
        <w:rPr/>
        <w:t>（</w:t>
      </w:r>
      <w:r w:rsidRPr="00E303D1">
        <w:rPr>
          <w:kern w:val="2"/>
          <w:szCs w:val="21"/>
          <w:rFonts w:ascii="Times New Roman" w:eastAsia="宋体" w:hAnsi="Times New Roman" w:cs="Times New Roman"/>
          <w:sz w:val="24"/>
        </w:rPr>
        <w:t>2018</w:t>
      </w:r>
      <w:r w:rsidRPr="00E303D1">
        <w:rPr/>
        <w:t>）</w:t>
      </w:r>
      <w:r w:rsidRPr="00E303D1">
        <w:rPr/>
        <w:t>研究了利率市场化对于我国商业银行收入结构的影响，文章以</w:t>
      </w:r>
      <w:r w:rsidRPr="00E303D1">
        <w:rPr/>
        <w:t>16</w:t>
      </w:r>
      <w:r w:rsidRPr="00E303D1">
        <w:rPr/>
        <w:t>家</w:t>
      </w:r>
      <w:r w:rsidRPr="00E303D1">
        <w:rPr/>
        <w:lastRenderedPageBreak/>
        <w:t>商业银行</w:t>
      </w:r>
      <w:r w:rsidRPr="00E303D1">
        <w:rPr/>
        <w:t>8</w:t>
      </w:r>
      <w:r w:rsidRPr="00E303D1">
        <w:rPr/>
        <w:t>年间的面板数据作为样本，结果表明，利率市场化的推进有助于优化我国商业银行的收入结构，而外部的监管、宏观经济水平等也对银行的收入结构有着一定的调控作用。苏伟</w:t>
      </w:r>
      <w:r w:rsidRPr="00E303D1">
        <w:rPr/>
        <w:t>（</w:t>
      </w:r>
      <w:r w:rsidRPr="00E303D1">
        <w:rPr>
          <w:kern w:val="2"/>
          <w:szCs w:val="21"/>
          <w:rFonts w:ascii="Times New Roman" w:eastAsia="宋体" w:hAnsi="Times New Roman" w:cs="Times New Roman"/>
          <w:sz w:val="24"/>
        </w:rPr>
        <w:t>2020</w:t>
      </w:r>
      <w:r w:rsidRPr="00E303D1">
        <w:rPr/>
        <w:t>）</w:t>
      </w:r>
      <w:r w:rsidRPr="00E303D1">
        <w:rPr/>
        <w:t>在研究中分析了我国商业银行的收入结构，其认为利息收入占比过高在利率市场化的背景下会增加银行的风险。</w:t>
      </w:r>
    </w:p>
    <w:p w14:paraId="24E3CA63" w14:textId="77777777" w:rsidR="00F1690E" w:rsidRPr="00E303D1" w:rsidRDefault="00F1690E" w:rsidP="00054ECF">
      <w:pPr>
        <w:topLinePunct/>
      </w:pPr>
      <w:r w:rsidRPr="00F45265">
        <w:rPr/>
        <w:t>在研究方法上，</w:t>
      </w:r>
      <w:r w:rsidRPr="00E303D1">
        <w:rPr/>
        <w:t>王舒军</w:t>
      </w:r>
      <w:r>
        <w:rPr/>
        <w:t>和</w:t>
      </w:r>
      <w:r w:rsidRPr="00E303D1">
        <w:rPr/>
        <w:t>彭建刚</w:t>
      </w:r>
      <w:r w:rsidRPr="00E303D1">
        <w:rPr/>
        <w:t>（</w:t>
      </w:r>
      <w:r w:rsidRPr="00E303D1">
        <w:rPr>
          <w:kern w:val="2"/>
          <w:szCs w:val="21"/>
          <w:rFonts w:ascii="Times New Roman" w:eastAsia="宋体" w:hAnsi="Times New Roman" w:cs="Times New Roman"/>
          <w:sz w:val="24"/>
        </w:rPr>
        <w:t>2014</w:t>
      </w:r>
      <w:r w:rsidRPr="00E303D1">
        <w:rPr/>
        <w:t>）</w:t>
      </w:r>
      <w:r w:rsidRPr="00E303D1">
        <w:rPr/>
        <w:t xml:space="preserve">一文中，对利率市场化指标进行了构建，使其可以被定量进行衡量。并通过构建的指数，对银行的信贷渠道进行了实证分析。韩璟等人</w:t>
      </w:r>
      <w:r w:rsidRPr="00E303D1">
        <w:rPr/>
        <w:t>（</w:t>
      </w:r>
      <w:r w:rsidRPr="00E303D1">
        <w:rPr>
          <w:kern w:val="2"/>
          <w:szCs w:val="21"/>
          <w:rFonts w:ascii="Times New Roman" w:eastAsia="宋体" w:hAnsi="Times New Roman" w:cs="Times New Roman"/>
          <w:sz w:val="24"/>
        </w:rPr>
        <w:t>2020</w:t>
      </w:r>
      <w:r w:rsidRPr="00E303D1">
        <w:rPr/>
        <w:t>）</w:t>
      </w:r>
      <w:r w:rsidRPr="00E303D1">
        <w:rPr/>
        <w:t>在研究中使用系统广义矩的方法，对</w:t>
      </w:r>
      <w:r w:rsidRPr="00E303D1">
        <w:rPr/>
        <w:t>2013-2018</w:t>
      </w:r>
      <w:r w:rsidRPr="00E303D1">
        <w:rPr/>
        <w:t>年间的资产负债规模排名前</w:t>
      </w:r>
      <w:r w:rsidRPr="00E303D1">
        <w:rPr/>
        <w:t>50</w:t>
      </w:r>
      <w:r w:rsidRPr="00E303D1">
        <w:rPr/>
        <w:t>的银行的面板数据进行回归分析，验证了利率</w:t>
      </w:r>
      <w:r w:rsidRPr="00F45265">
        <w:rPr/>
        <w:t>自由</w:t>
      </w:r>
      <w:r w:rsidRPr="00E303D1">
        <w:rPr/>
        <w:t>化</w:t>
      </w:r>
      <w:r w:rsidRPr="00F45265">
        <w:rPr/>
        <w:t>与</w:t>
      </w:r>
      <w:r w:rsidRPr="00E303D1">
        <w:rPr/>
        <w:t>银行生息率、付息率相关。</w:t>
      </w:r>
    </w:p>
    <w:p w14:paraId="65952705" w14:textId="26A7FE9B" w:rsidR="00F1690E" w:rsidRPr="00051DDF" w:rsidRDefault="00F1690E" w:rsidP="00051DDF">
      <w:pPr>
        <w:topLinePunct/>
      </w:pPr>
      <w:r w:rsidRPr="00434395">
        <w:rPr/>
        <w:t>还有其他学者对二者之间的关系进行了探究，</w:t>
      </w:r>
      <w:r w:rsidRPr="00E303D1">
        <w:rPr/>
        <w:t>李星澳等人</w:t>
      </w:r>
      <w:r w:rsidRPr="00E303D1">
        <w:rPr/>
        <w:t>（</w:t>
      </w:r>
      <w:r w:rsidRPr="00E303D1">
        <w:rPr>
          <w:kern w:val="2"/>
          <w:szCs w:val="21"/>
          <w:rFonts w:ascii="Times New Roman" w:eastAsia="宋体" w:hAnsi="Times New Roman" w:cs="Times New Roman"/>
          <w:sz w:val="24"/>
        </w:rPr>
        <w:t>2022</w:t>
      </w:r>
      <w:r w:rsidRPr="00E303D1">
        <w:rPr/>
        <w:t>）</w:t>
      </w:r>
      <w:r w:rsidRPr="00E303D1">
        <w:rPr/>
        <w:t>研究了在利率市场化的背景下</w:t>
      </w:r>
      <w:r w:rsidRPr="00434395">
        <w:rPr/>
        <w:t>中国人民</w:t>
      </w:r>
      <w:r w:rsidRPr="00E303D1">
        <w:rPr/>
        <w:t>银行运用货币政策工具对银行</w:t>
      </w:r>
      <w:r w:rsidRPr="00434395">
        <w:rPr/>
        <w:t>获利水平</w:t>
      </w:r>
      <w:r w:rsidRPr="00E303D1">
        <w:rPr/>
        <w:t>的影响，研究以五</w:t>
      </w:r>
      <w:r w:rsidRPr="00434395">
        <w:rPr/>
        <w:t>个</w:t>
      </w:r>
      <w:r w:rsidRPr="00E303D1">
        <w:rPr/>
        <w:t>大</w:t>
      </w:r>
      <w:r w:rsidRPr="00434395">
        <w:rPr/>
        <w:t>型</w:t>
      </w:r>
      <w:r w:rsidRPr="00E303D1">
        <w:rPr/>
        <w:t>国有银行</w:t>
      </w:r>
      <w:r w:rsidRPr="00E303D1">
        <w:rPr/>
        <w:t>49</w:t>
      </w:r>
      <w:r w:rsidRPr="00E303D1">
        <w:rPr/>
        <w:t>个季度的面板数据为样本，发现货币政策工具对商业银行的</w:t>
      </w:r>
      <w:r w:rsidRPr="00434395">
        <w:rPr/>
        <w:t>获利水平</w:t>
      </w:r>
      <w:r w:rsidRPr="00E303D1">
        <w:rPr/>
        <w:t>有</w:t>
      </w:r>
      <w:r w:rsidRPr="00434395">
        <w:rPr/>
        <w:t>显著</w:t>
      </w:r>
      <w:r w:rsidRPr="00E303D1">
        <w:rPr/>
        <w:t>的负面影响。</w:t>
      </w:r>
      <w:r w:rsidRPr="00E303D1">
        <w:rPr/>
        <w:t>Xiang Chen</w:t>
      </w:r>
      <w:r w:rsidRPr="00E303D1">
        <w:rPr/>
        <w:t>（</w:t>
      </w:r>
      <w:r w:rsidRPr="00E303D1">
        <w:rPr>
          <w:kern w:val="2"/>
          <w:szCs w:val="21"/>
          <w:rFonts w:ascii="Times New Roman" w:eastAsia="宋体" w:hAnsi="Times New Roman" w:cs="Times New Roman"/>
          <w:sz w:val="24"/>
        </w:rPr>
        <w:t>2022</w:t>
      </w:r>
      <w:r w:rsidRPr="00E303D1">
        <w:rPr/>
        <w:t>）</w:t>
      </w:r>
      <w:r w:rsidRPr="00E303D1">
        <w:rPr/>
        <w:t>一文探讨了利率</w:t>
      </w:r>
      <w:r w:rsidRPr="00434395">
        <w:rPr/>
        <w:t>自由</w:t>
      </w:r>
      <w:r w:rsidRPr="00E303D1">
        <w:rPr/>
        <w:t>化对我国商业银行经营绩效的影响，发现利率市场化对商业银行的</w:t>
      </w:r>
      <w:r w:rsidRPr="00434395">
        <w:rPr/>
        <w:t>收益能力</w:t>
      </w:r>
      <w:r w:rsidRPr="00E303D1">
        <w:rPr/>
        <w:t>有显著负面影响。该研究结论可以为中国进一步开放金融市场提供一些参考。</w:t>
      </w:r>
      <w:r w:rsidRPr="00E303D1">
        <w:rPr/>
        <w:t>Yulin He.</w:t>
      </w:r>
      <w:r w:rsidRPr="00E303D1">
        <w:rPr/>
        <w:t>（</w:t>
      </w:r>
      <w:r w:rsidRPr="00E303D1">
        <w:rPr>
          <w:kern w:val="2"/>
          <w:szCs w:val="21"/>
          <w:rFonts w:ascii="Times New Roman" w:eastAsia="宋体" w:hAnsi="Times New Roman" w:cs="Times New Roman"/>
          <w:sz w:val="24"/>
        </w:rPr>
        <w:t>2020</w:t>
      </w:r>
      <w:r w:rsidRPr="00E303D1">
        <w:rPr/>
        <w:t>）</w:t>
      </w:r>
      <w:r w:rsidRPr="00E303D1">
        <w:rPr/>
        <w:t>一文中揭露了利率</w:t>
      </w:r>
      <w:r w:rsidRPr="00434395">
        <w:rPr/>
        <w:t>自由</w:t>
      </w:r>
      <w:r w:rsidRPr="00E303D1">
        <w:rPr/>
        <w:t>化对于商业银行的影响，并指出了传统利率管理体制存在的缺陷和不足。陈振宇</w:t>
      </w:r>
      <w:r w:rsidRPr="00E303D1">
        <w:rPr/>
        <w:t>（</w:t>
      </w:r>
      <w:r w:rsidRPr="00E303D1">
        <w:rPr>
          <w:kern w:val="2"/>
          <w:szCs w:val="21"/>
          <w:rFonts w:ascii="Times New Roman" w:eastAsia="宋体" w:hAnsi="Times New Roman" w:cs="Times New Roman"/>
          <w:sz w:val="24"/>
        </w:rPr>
        <w:t>2021</w:t>
      </w:r>
      <w:r w:rsidRPr="00E303D1">
        <w:rPr/>
        <w:t>）</w:t>
      </w:r>
      <w:r w:rsidRPr="00E303D1">
        <w:rPr/>
        <w:t>研究了利率市场化对我国商业银行盈利能力的影响，文章将企业划分为大型国有银行、中型股份银行、小型城市银行三类进行回归，并对该背景下会影响盈利能力的因素分别进行了分析</w:t>
      </w:r>
      <w:r w:rsidRPr="00434395">
        <w:rPr/>
        <w:t>，加入了异质性分析补充了研究的全面性。</w:t>
      </w:r>
    </w:p>
    <w:bookmarkEnd w:id="32"/>
    <w:p w14:paraId="167BCE5A" w14:textId="037ECE00" w:rsidR="00051DDF" w:rsidRPr="00C67475" w:rsidRDefault="00051DDF" w:rsidP="00051DDF">
      <w:pPr>
        <w:pStyle w:val="3"/>
        <w:topLinePunct/>
        <w:ind w:left="480" w:hangingChars="200" w:hanging="480"/>
      </w:pPr>
      <w:bookmarkStart w:id="987714" w:name="_Toc686987714"/>
      <w:ins w:id="988158" w:author="标题排版器" w:date="2023-04-26T11:14:43Z">
        <w:r>
          <w:t xml:space="preserve">2.2.3</w:t>
        </w:r>
      </w:ins>
      <w:del w:id="988159" w:author="标题排版器" w:date="2023-04-26T11:14:49Z">
        <w:r w:rsidDel="009802C4">
          <w:rPr/>
          <w:delText>2</w:delText>
        </w:r>
        <w:r w:rsidDel="009802C4">
          <w:rPr/>
          <w:delText>.</w:delText>
        </w:r>
        <w:r w:rsidDel="009802C4">
          <w:rPr/>
          <w:delText>2</w:delText>
        </w:r>
        <w:r w:rsidDel="009802C4">
          <w:rPr/>
          <w:delText>.</w:delText>
        </w:r>
        <w:r w:rsidDel="009802C4">
          <w:rPr/>
          <w:delText>3</w:delText>
        </w:r>
      </w:del>
      <w:r w:rsidRPr="005E18EB">
        <w:rPr>
          <w:rPrChange w:author="格式修订器" w:date="2023-04-26T11:14:45Z">
            <w:rPr>
              <w:szCs w:val="21"/>
              <w:rFonts w:ascii="Times New Roman" w:eastAsia="宋体" w:hAnsi="Times New Roman" w:cs="Times New Roman"/>
              <w:b/>
              <w:sz w:val="24"/>
            </w:rPr>
          </w:rPrChange>
        </w:rPr>
        <w:t xml:space="preserve"> </w:t>
      </w:r>
      <w:r>
        <w:rPr>
          <w:rPrChange w:author="格式修订器" w:date="2023-04-26T11:14:45Z">
            <w:rPr>
              <w:szCs w:val="21"/>
              <w:rFonts w:eastAsia="黑体" w:hint="eastAsia" w:ascii="Times New Roman" w:hAnsi="Times New Roman" w:cs="Times New Roman"/>
              <w:b/>
              <w:sz w:val="24"/>
            </w:rPr>
          </w:rPrChange>
        </w:rPr>
        <w:t>互联网金融对</w:t>
      </w:r>
      <w:r w:rsidR="00B40E05">
        <w:rPr>
          <w:rPrChange w:author="格式修订器" w:date="2023-04-26T11:14:45Z">
            <w:rPr>
              <w:szCs w:val="21"/>
              <w:rFonts w:eastAsia="黑体" w:hint="eastAsia" w:ascii="Times New Roman" w:hAnsi="Times New Roman" w:cs="Times New Roman"/>
              <w:b/>
              <w:sz w:val="24"/>
            </w:rPr>
          </w:rPrChange>
        </w:rPr>
        <w:t>商业</w:t>
      </w:r>
      <w:r>
        <w:rPr>
          <w:rPrChange w:author="格式修订器" w:date="2023-04-26T11:14:45Z">
            <w:rPr>
              <w:szCs w:val="21"/>
              <w:rFonts w:eastAsia="黑体" w:hint="eastAsia" w:ascii="Times New Roman" w:hAnsi="Times New Roman" w:cs="Times New Roman"/>
              <w:b/>
              <w:sz w:val="24"/>
            </w:rPr>
          </w:rPrChange>
        </w:rPr>
        <w:t>银行盈利能力影响的研究</w:t>
      </w:r>
      <w:bookmarkEnd w:id="987714"/>
    </w:p>
    <w:p w14:paraId="01F6AC6F" w14:textId="77777777" w:rsidR="00F1690E" w:rsidRPr="00E303D1" w:rsidRDefault="00F1690E" w:rsidP="00054ECF">
      <w:pPr>
        <w:topLinePunct/>
      </w:pPr>
      <w:r w:rsidRPr="00222611">
        <w:rPr>
          <w:rPrChange w:author="格式修订器" w:date="2023-04-26T11:14:45Z">
            <w:rPr>
              <w:sz w:val="24"/>
              <w:szCs w:val="21"/>
              <w:rFonts w:ascii="Times New Roman" w:eastAsia="宋体" w:hAnsi="Times New Roman" w:cs="Times New Roman" w:hint="eastAsia"/>
            </w:rPr>
          </w:rPrChange>
        </w:rPr>
        <w:t>对于二者关系的实证分析，既往的研究也非常丰富。</w:t>
      </w:r>
      <w:r w:rsidRPr="00E303D1">
        <w:rPr/>
        <w:t>王宇</w:t>
      </w:r>
      <w:r w:rsidRPr="00222611">
        <w:rPr/>
        <w:t>和</w:t>
      </w:r>
      <w:r w:rsidRPr="00E303D1">
        <w:rPr/>
        <w:t>阚博</w:t>
      </w:r>
      <w:r w:rsidRPr="00E303D1">
        <w:rPr/>
        <w:t>（</w:t>
      </w:r>
      <w:r w:rsidRPr="00E303D1">
        <w:rPr>
          <w:kern w:val="2"/>
          <w:szCs w:val="21"/>
          <w:rFonts w:ascii="Times New Roman" w:eastAsia="宋体" w:hAnsi="Times New Roman" w:cs="Times New Roman"/>
          <w:sz w:val="24"/>
        </w:rPr>
        <w:t>2021</w:t>
      </w:r>
      <w:r w:rsidRPr="00E303D1">
        <w:rPr/>
        <w:t>）</w:t>
      </w:r>
      <w:r w:rsidRPr="00E303D1">
        <w:rPr/>
        <w:t>研究了互联网金融对于银行</w:t>
      </w:r>
      <w:r w:rsidRPr="00222611">
        <w:rPr/>
        <w:t>收益</w:t>
      </w:r>
      <w:r w:rsidRPr="00E303D1">
        <w:rPr/>
        <w:t>能力的影响，并分析了这种影响的作用机制，研究以</w:t>
      </w:r>
      <w:r w:rsidRPr="00E303D1">
        <w:rPr/>
        <w:t>23</w:t>
      </w:r>
      <w:r w:rsidRPr="00E303D1">
        <w:rPr/>
        <w:t>家商业银行</w:t>
      </w:r>
      <w:r w:rsidRPr="00E303D1">
        <w:rPr/>
        <w:t>2014-2019</w:t>
      </w:r>
      <w:r w:rsidRPr="00E303D1">
        <w:rPr/>
        <w:t>六年间的面板数据作为样本，并对银行的</w:t>
      </w:r>
      <w:r w:rsidRPr="00222611">
        <w:rPr/>
        <w:t>利润</w:t>
      </w:r>
      <w:r w:rsidRPr="00E303D1">
        <w:rPr/>
        <w:t>结构以及所有制做了异质性分析，结果表明互联网金融的发展会对商业银行的盈利能力产生显著的负向影响。顾海峰</w:t>
      </w:r>
      <w:r w:rsidRPr="00222611">
        <w:rPr/>
        <w:t>和</w:t>
      </w:r>
      <w:r w:rsidRPr="00E303D1">
        <w:rPr/>
        <w:t>闫君</w:t>
      </w:r>
      <w:r w:rsidRPr="00E303D1">
        <w:rPr/>
        <w:t>（</w:t>
      </w:r>
      <w:r w:rsidRPr="00E303D1">
        <w:rPr>
          <w:kern w:val="2"/>
          <w:szCs w:val="21"/>
          <w:rFonts w:ascii="Times New Roman" w:eastAsia="宋体" w:hAnsi="Times New Roman" w:cs="Times New Roman"/>
          <w:sz w:val="24"/>
        </w:rPr>
        <w:t>2019</w:t>
      </w:r>
      <w:r w:rsidRPr="00E303D1">
        <w:rPr/>
        <w:t>）</w:t>
      </w:r>
      <w:r w:rsidRPr="00E303D1">
        <w:rPr/>
        <w:t>一文中针对互联网金融对商业银行盈利结构与盈利能力的双重影响做出了探究，研究以</w:t>
      </w:r>
      <w:r w:rsidRPr="00E303D1">
        <w:rPr/>
        <w:t>125</w:t>
      </w:r>
      <w:r w:rsidRPr="00E303D1">
        <w:rPr/>
        <w:t>家商业银行</w:t>
      </w:r>
      <w:r w:rsidRPr="00E303D1">
        <w:rPr/>
        <w:t>2013-2017</w:t>
      </w:r>
      <w:r w:rsidRPr="00E303D1">
        <w:rPr/>
        <w:t>五年间的面板数据为样本进行了实证分析，分别探究了第三方支付，以及个人对个人网络借款对商业银行的影响，并对银行进行了分组回归。傅顺</w:t>
      </w:r>
      <w:r w:rsidRPr="00222611">
        <w:rPr/>
        <w:t>和</w:t>
      </w:r>
      <w:r w:rsidRPr="00E303D1">
        <w:rPr/>
        <w:t>裴平</w:t>
      </w:r>
      <w:r w:rsidRPr="00E303D1">
        <w:rPr/>
        <w:t>（</w:t>
      </w:r>
      <w:r w:rsidRPr="00E303D1">
        <w:rPr>
          <w:kern w:val="2"/>
          <w:szCs w:val="21"/>
          <w:rFonts w:ascii="Times New Roman" w:eastAsia="宋体" w:hAnsi="Times New Roman" w:cs="Times New Roman"/>
          <w:sz w:val="24"/>
        </w:rPr>
        <w:t>2022</w:t>
      </w:r>
      <w:r w:rsidRPr="00E303D1">
        <w:rPr/>
        <w:t>）</w:t>
      </w:r>
      <w:r w:rsidRPr="00E303D1">
        <w:rPr/>
        <w:t>以</w:t>
      </w:r>
      <w:r w:rsidRPr="00E303D1">
        <w:rPr/>
        <w:t>2009-2019</w:t>
      </w:r>
      <w:r w:rsidRPr="00E303D1">
        <w:rPr/>
        <w:t>十一年间</w:t>
      </w:r>
      <w:r w:rsidRPr="00E303D1">
        <w:rPr/>
        <w:t>36</w:t>
      </w:r>
      <w:r w:rsidRPr="00E303D1">
        <w:rPr/>
        <w:t>家上市银行的面板数据为样本，实证分析了互联网金融</w:t>
      </w:r>
      <w:r w:rsidRPr="00E303D1">
        <w:rPr/>
        <w:lastRenderedPageBreak/>
        <w:t>对于商业银行净息差的影响，结果表明二者之间呈现显著负相关关系。</w:t>
      </w:r>
    </w:p>
    <w:p w14:paraId="6F41D3E5" w14:textId="77777777" w:rsidR="00F1690E" w:rsidRPr="00E303D1" w:rsidRDefault="00F1690E" w:rsidP="00054ECF">
      <w:pPr>
        <w:topLinePunct/>
      </w:pPr>
      <w:r w:rsidRPr="00222611">
        <w:rPr/>
        <w:t>在研究的创新上，</w:t>
      </w:r>
      <w:r w:rsidRPr="00E303D1">
        <w:rPr/>
        <w:t>郭品</w:t>
      </w:r>
      <w:r w:rsidRPr="00222611">
        <w:rPr/>
        <w:t>和</w:t>
      </w:r>
      <w:r w:rsidRPr="00E303D1">
        <w:rPr/>
        <w:t>沈悦</w:t>
      </w:r>
      <w:r w:rsidRPr="00E303D1">
        <w:rPr/>
        <w:t>（</w:t>
      </w:r>
      <w:r w:rsidRPr="00E303D1">
        <w:rPr>
          <w:kern w:val="2"/>
          <w:szCs w:val="21"/>
          <w:rFonts w:ascii="Times New Roman" w:eastAsia="宋体" w:hAnsi="Times New Roman" w:cs="Times New Roman"/>
          <w:sz w:val="24"/>
        </w:rPr>
        <w:t>2015</w:t>
      </w:r>
      <w:r w:rsidRPr="00E303D1">
        <w:rPr/>
        <w:t>）</w:t>
      </w:r>
      <w:r w:rsidRPr="00E303D1">
        <w:rPr/>
        <w:t>在研究中运用了文本挖掘法，通过构建的关键词表，对搜索引擎中的关键词词频进行爬取，在此基础上运用了因子分析法，构建了该研究的核心解释变量</w:t>
      </w:r>
      <w:r w:rsidRPr="00E303D1">
        <w:rPr/>
        <w:t>—</w:t>
      </w:r>
      <w:r w:rsidRPr="00E303D1">
        <w:rPr/>
        <w:t>互联网金融发展指数。以此数据探究其对商业银行风险的影响，并进行了实证分析。孔凡东</w:t>
      </w:r>
      <w:r w:rsidRPr="00E303D1">
        <w:rPr/>
        <w:t>（</w:t>
      </w:r>
      <w:r w:rsidRPr="00E303D1">
        <w:rPr>
          <w:kern w:val="2"/>
          <w:szCs w:val="21"/>
          <w:rFonts w:ascii="Times New Roman" w:eastAsia="宋体" w:hAnsi="Times New Roman" w:cs="Times New Roman"/>
          <w:sz w:val="24"/>
        </w:rPr>
        <w:t>2020</w:t>
      </w:r>
      <w:r w:rsidRPr="00E303D1">
        <w:rPr/>
        <w:t>）</w:t>
      </w:r>
      <w:r w:rsidRPr="00E303D1">
        <w:rPr/>
        <w:t>研究了</w:t>
      </w:r>
      <w:commentRangeStart w:id="134"/>
      <w:r w:rsidRPr="00E303D1">
        <w:rPr/>
        <w:t>近年</w:t>
      </w:r>
      <w:commentRangeEnd w:id="134"/>
      <w:r w:rsidR="00F1430F">
        <w:commentReference w:id="134"/>
      </w:r>
      <w:r w:rsidRPr="00E303D1">
        <w:rPr/>
        <w:t>来第三方支付平台的兴起对银行的盈利水平造成的影响，文章以</w:t>
      </w:r>
      <w:r w:rsidRPr="00E303D1">
        <w:rPr/>
        <w:t>2013-2018</w:t>
      </w:r>
      <w:r w:rsidRPr="00E303D1">
        <w:rPr/>
        <w:t>六年间</w:t>
      </w:r>
      <w:r w:rsidRPr="00E303D1">
        <w:rPr/>
        <w:t>15</w:t>
      </w:r>
      <w:r w:rsidRPr="00E303D1">
        <w:rPr/>
        <w:t>家商业银行</w:t>
      </w:r>
      <w:r w:rsidRPr="00E303D1">
        <w:rPr/>
        <w:t>（</w:t>
      </w:r>
      <w:r w:rsidRPr="00E303D1">
        <w:rPr>
          <w:kern w:val="2"/>
          <w:szCs w:val="21"/>
          <w:rFonts w:ascii="Times New Roman" w:eastAsia="宋体" w:hAnsi="Times New Roman" w:cs="Times New Roman"/>
          <w:sz w:val="24"/>
        </w:rPr>
        <w:t>包括国有、股份、城市三种组别</w:t>
      </w:r>
      <w:r w:rsidRPr="00E303D1">
        <w:rPr/>
        <w:t>）</w:t>
      </w:r>
      <w:r w:rsidRPr="00E303D1">
        <w:rPr/>
        <w:t>为样本进行实证研究，结果表明，</w:t>
      </w:r>
      <w:r w:rsidRPr="00E303D1">
        <w:rPr/>
        <w:t>“</w:t>
      </w:r>
      <w:r w:rsidRPr="00E303D1">
        <w:rPr/>
        <w:t>断直连</w:t>
      </w:r>
      <w:r w:rsidRPr="00E303D1">
        <w:rPr/>
        <w:t>”</w:t>
      </w:r>
      <w:r w:rsidRPr="00E303D1">
        <w:rPr/>
        <w:t>等政策削弱了第三方支付等对商业银行盈利能力造成的负面影响。</w:t>
      </w:r>
      <w:r w:rsidRPr="00222611">
        <w:rPr/>
        <w:t>这一研究考虑了政策带来的影响，使得结果更加严谨。</w:t>
      </w:r>
    </w:p>
    <w:p w14:paraId="4B6AF386" w14:textId="77777777" w:rsidR="00F1690E" w:rsidRPr="00054ECF" w:rsidRDefault="00F1690E" w:rsidP="004F047F">
      <w:pPr>
        <w:topLinePunct/>
        <w:rPr>
          <w:del w:id="988160" w:author="内容修订器" w:date="2023-04-26T11:14:50Z"/>
        </w:rPr>
      </w:pPr>
    </w:p>
    <w:p w14:paraId="610D4BD8" w14:textId="4925B98A" w:rsidR="00F1690E" w:rsidRPr="00054ECF" w:rsidRDefault="00F1690E" w:rsidP="004F047F">
      <w:pPr>
        <w:pStyle w:val="2"/>
        <w:topLinePunct/>
        <w:ind w:left="480" w:hangingChars="171" w:hanging="480"/>
      </w:pPr>
      <w:ins w:id="988161" w:author="标题排版器" w:date="2023-04-26T11:14:43Z">
        <w:r>
          <w:t xml:space="preserve">2.3</w:t>
        </w:r>
      </w:ins>
      <w:bookmarkStart w:id="33" w:name="_Toc103589440"/>
      <w:bookmarkStart w:id="34" w:name="_Toc104408494"/>
      <w:del w:id="988162" w:author="标题排版器" w:date="2023-04-26T11:14:49Z">
        <w:r w:rsidDel="009802C4">
          <w:rPr/>
          <w:delText>2</w:delText>
        </w:r>
        <w:r w:rsidDel="009802C4">
          <w:rPr/>
          <w:delText>.</w:delText>
        </w:r>
        <w:r w:rsidDel="009802C4">
          <w:rPr/>
          <w:delText>3</w:delText>
        </w:r>
      </w:del>
      <w:bookmarkStart w:id="33" w:name="_Toc103589440"/>
      <w:bookmarkStart w:id="34" w:name="_Toc104408494"/>
      <w:r w:rsidRPr="00054ECF">
        <w:rPr>
          <w:rPrChange w:author="格式修订器" w:date="2023-04-26T11:14:45Z">
            <w:rPr>
              <w:rFonts w:asciiTheme="majorHAnsi" w:hAnsiTheme="majorHAnsi" w:cstheme="majorBidi"/>
              <w:b/>
              <w:bCs/>
              <w:sz w:val="32"/>
              <w:szCs w:val="32"/>
            </w:rPr>
          </w:rPrChange>
        </w:rPr>
        <w:t xml:space="preserve"> </w:t>
      </w:r>
      <w:r w:rsidRPr="00054ECF">
        <w:rPr>
          <w:rPrChange w:author="格式修订器" w:date="2023-04-26T11:14:45Z">
            <w:rPr>
              <w:rFonts w:asciiTheme="majorHAnsi" w:hAnsiTheme="majorHAnsi" w:cstheme="majorBidi"/>
              <w:b/>
              <w:bCs/>
              <w:sz w:val="32"/>
              <w:szCs w:val="32"/>
            </w:rPr>
          </w:rPrChange>
        </w:rPr>
        <w:t>文献述评</w:t>
      </w:r>
      <w:bookmarkEnd w:id="33"/>
      <w:bookmarkEnd w:id="34"/>
    </w:p>
    <w:p w14:paraId="56239A73" w14:textId="447ACEF6" w:rsidR="00F1690E" w:rsidRPr="00B86F38" w:rsidRDefault="00F1690E" w:rsidP="00E12DE7">
      <w:pPr>
        <w:topLinePunct/>
      </w:pPr>
      <w:r w:rsidRPr="00B86F38">
        <w:rPr>
          <w:rPrChange w:author="格式修订器" w:date="2023-04-26T11:14:45Z">
            <w:rPr>
              <w:sz w:val="24"/>
              <w:szCs w:val="21"/>
              <w:rFonts w:ascii="Times New Roman" w:eastAsia="宋体" w:hAnsi="Times New Roman" w:cs="Times New Roman"/>
            </w:rPr>
          </w:rPrChange>
        </w:rPr>
        <w:t>本章结合本文在</w:t>
      </w:r>
      <w:r w:rsidRPr="00B86F38">
        <w:rPr/>
        <w:t>1.1.2</w:t>
      </w:r>
      <w:r w:rsidRPr="00B86F38">
        <w:rPr/>
        <w:t>中所提出的问题，对既往学者的研究归为</w:t>
      </w:r>
      <w:r w:rsidR="003B554B" w:rsidRPr="00B86F38">
        <w:rPr/>
        <w:t>两大类</w:t>
      </w:r>
      <w:r w:rsidRPr="00B86F38">
        <w:rPr/>
        <w:t>进行了整理。</w:t>
      </w:r>
    </w:p>
    <w:p w14:paraId="64C49C9C" w14:textId="09C38777" w:rsidR="00B86F38" w:rsidRPr="00B86F38" w:rsidRDefault="00B86F38" w:rsidP="00B86F38">
      <w:pPr>
        <w:topLinePunct/>
      </w:pPr>
      <w:r w:rsidRPr="00B86F38">
        <w:rPr/>
        <w:t>针对我国利率市场化</w:t>
      </w:r>
      <w:r w:rsidR="00735661">
        <w:rPr/>
        <w:t>以及互联网金融的研究，我们主要从二者的发展历程与现状进行了梳理，并总结了既往学者对于二者关系的研究，为后文中探究互联网金融可以通过加速利率市场化进而影响商业银行的盈利能力</w:t>
      </w:r>
      <w:r w:rsidR="00C0635E">
        <w:rPr/>
        <w:t>提供了一定的研究支撑。</w:t>
      </w:r>
    </w:p>
    <w:p w14:paraId="2EE906B8" w14:textId="1D57F92B" w:rsidR="00F1690E" w:rsidRPr="00B86F38" w:rsidRDefault="00F1690E" w:rsidP="00E12DE7">
      <w:pPr>
        <w:topLinePunct/>
        <w:sectPr w:rsidR="000211C1">
          <w:footerReference w:type="first" r:id="rId72"/>
          <w:footerReference w:type="default" r:id="rId73"/>
          <w:footerReference w:type="even" r:id="rId74"/>
          <w:headerReference w:type="first" r:id="rId75"/>
          <w:headerReference w:type="default" r:id="rId76"/>
          <w:headerReference w:type="even" r:id="rId77"/>
          <w:pgSz w:w="11906" w:h="16838" w:code="9"/>
          <w:pgMar w:top="1418" w:right="1134" w:bottom="1134" w:left="1418" w:header="851" w:footer="907" w:gutter="0"/>
          <w:cols w:space="720"/>
          <w:docGrid w:type="lines" w:linePitch="326"/>
        </w:sectPr>
      </w:pPr>
      <w:r w:rsidRPr="00B86F38">
        <w:rPr/>
        <w:t>针对商业银行盈利能力的</w:t>
      </w:r>
      <w:r w:rsidR="00C0635E">
        <w:rPr/>
        <w:t>研究，我们首先探究了商业银行盈利能力的影响因素，</w:t>
      </w:r>
      <w:r w:rsidRPr="00B86F38">
        <w:rPr/>
        <w:t>研究普遍认为存贷比、净利差、不良贷款率等财务指标会对其产生影响，并建议我国的商业银行应该扩展自身的业务，增加收入的多样性，以避免对利润造成风险。</w:t>
      </w:r>
      <w:r w:rsidR="00C4276D">
        <w:rPr/>
        <w:t>此外，针对本文的研究问题，我们归纳总结了利率市场化以及互联网金融对于商业银行盈利能力影响的研究，为后续假设的提出提供一定的依据。</w:t>
      </w:r>
    </w:p>
    <w:bookmarkEnd w:id="30"/>
    <w:p w14:paraId="16D1B92A" w14:textId="701630BF" w:rsidR="00776172" w:rsidRPr="005E18EB" w:rsidRDefault="00E12DE7" w:rsidP="004F047F">
      <w:pPr>
        <w:pStyle w:val="1"/>
        <w:topLinePunct/>
      </w:pPr>
      <w:commentRangeStart w:id="113"/>
      <w:ins w:id="988163" w:author="标题排版器" w:date="2023-04-26T11:14:43Z">
        <w:r>
          <w:t xml:space="preserve">3</w:t>
        </w:r>
      </w:ins>
      <w:del w:id="988164" w:author="内容修订器" w:date="2023-04-26T11:14:48Z">
        <w:r w:rsidDel="007D325B">
          <w:rPr/>
          <w:br w:type="page"/>
        </w:r>
      </w:del>
      <w:bookmarkStart w:id="35" w:name="_Toc103589441"/>
      <w:bookmarkStart w:id="36" w:name="_Toc104408495"/>
      <w:r w:rsidR="00776172" w:rsidRPr="005E18EB">
        <w:rPr>
          <w:rPrChange w:author="格式修订器" w:date="2023-04-26T11:14:45Z">
            <w:rPr>
              <w:sz w:val="36"/>
              <w:szCs w:val="44"/>
              <w:rFonts w:ascii="Times New Roman" w:eastAsia="黑体" w:hAnsi="Times New Roman" w:cs="Times New Roman"/>
              <w:b/>
              <w:bCs/>
            </w:rPr>
          </w:rPrChange>
        </w:rPr>
        <w:lastRenderedPageBreak/>
      </w:r>
      <w:del w:id="988165" w:author="标题排版器" w:date="2023-04-26T11:14:49Z">
        <w:r w:rsidDel="009802C4">
          <w:rPr/>
          <w:lastRenderedPageBreak/>
          <w:delText>3</w:delText>
        </w:r>
      </w:del>
      <w:ins w:id="988166" w:author="标题排版器" w:date="2023-04-26T11:14:43Z">
        <w:r>
          <w:t xml:space="preserve">  </w:t>
        </w:r>
      </w:ins>
      <w:r w:rsidR="005E3913" w:rsidRPr="005E18EB">
        <w:rPr>
          <w:rPrChange w:author="格式修订器" w:date="2023-04-26T11:14:45Z">
            <w:rPr>
              <w:sz w:val="36"/>
              <w:szCs w:val="44"/>
              <w:rFonts w:ascii="Times New Roman" w:eastAsia="黑体" w:hAnsi="Times New Roman" w:cs="Times New Roman"/>
              <w:b/>
              <w:bCs/>
            </w:rPr>
          </w:rPrChange>
        </w:rPr>
        <w:t>影响机制分析</w:t>
      </w:r>
      <w:bookmarkEnd w:id="35"/>
      <w:bookmarkEnd w:id="36"/>
      <w:commentRangeEnd w:id="113"/>
      <w:r w:rsidR="00F1430F">
        <w:commentReference w:id="113"/>
      </w:r>
    </w:p>
    <w:p w14:paraId="06B93A7B" w14:textId="661E8BDF" w:rsidR="002D0858" w:rsidRPr="005E18EB" w:rsidRDefault="00352F47" w:rsidP="002D0858">
      <w:pPr>
        <w:topLinePunct/>
      </w:pPr>
      <w:r w:rsidRPr="002231C6">
        <w:rPr>
          <w:rPrChange w:author="格式修订器" w:date="2023-04-26T11:14:45Z">
            <w:rPr>
              <w:sz w:val="24"/>
              <w:szCs w:val="21"/>
              <w:rFonts w:ascii="Times New Roman" w:eastAsia="宋体" w:hAnsi="Times New Roman" w:cs="Times New Roman"/>
            </w:rPr>
          </w:rPrChange>
        </w:rPr>
        <w:t>在本章我们探究</w:t>
      </w:r>
      <w:r w:rsidR="001F4915" w:rsidRPr="002231C6">
        <w:rPr/>
        <w:t>了</w:t>
      </w:r>
      <w:r w:rsidRPr="002231C6">
        <w:rPr/>
        <w:t>利率市场化</w:t>
      </w:r>
      <w:r w:rsidR="002231C6" w:rsidRPr="002231C6">
        <w:rPr/>
        <w:t>以及网络金融</w:t>
      </w:r>
      <w:r w:rsidRPr="002231C6">
        <w:rPr/>
        <w:t>对商业银行盈利水平影响的作用机制</w:t>
      </w:r>
      <w:r w:rsidR="002231C6" w:rsidRPr="002231C6">
        <w:rPr/>
        <w:t>；</w:t>
      </w:r>
      <w:r w:rsidR="001C01E7">
        <w:rPr/>
        <w:t>也分析了</w:t>
      </w:r>
      <w:r w:rsidR="002231C6" w:rsidRPr="002231C6">
        <w:rPr/>
        <w:t>互联网金融对利率市场化的促进作用；</w:t>
      </w:r>
      <w:r w:rsidRPr="002231C6">
        <w:rPr/>
        <w:t>为后续的</w:t>
      </w:r>
      <w:r w:rsidR="00D24712">
        <w:rPr/>
        <w:t>假设提出以及</w:t>
      </w:r>
      <w:r w:rsidRPr="002231C6">
        <w:rPr/>
        <w:t>实证分析提供了</w:t>
      </w:r>
      <w:r w:rsidR="00D24712">
        <w:rPr/>
        <w:t>一定的</w:t>
      </w:r>
      <w:r w:rsidRPr="002231C6">
        <w:rPr/>
        <w:t>依据。</w:t>
      </w:r>
      <w:r w:rsidR="000D08A4" w:rsidRPr="005E18EB">
        <w:rPr/>
        <w:t xml:space="preserve"> </w:t>
      </w:r>
    </w:p>
    <w:p w14:paraId="064893C2" w14:textId="595909F2" w:rsidR="00776172" w:rsidRDefault="00E9445A" w:rsidP="004F047F">
      <w:pPr>
        <w:pStyle w:val="2"/>
        <w:topLinePunct/>
        <w:ind w:left="480" w:hangingChars="171" w:hanging="480"/>
      </w:pPr>
      <w:ins w:id="988167" w:author="标题排版器" w:date="2023-04-26T11:14:43Z">
        <w:r>
          <w:t xml:space="preserve">3.1</w:t>
        </w:r>
      </w:ins>
      <w:bookmarkStart w:id="37" w:name="_Toc103589443"/>
      <w:bookmarkStart w:id="38" w:name="_Toc104408496"/>
      <w:del w:id="988168" w:author="标题排版器" w:date="2023-04-26T11:14:49Z">
        <w:r w:rsidDel="009802C4">
          <w:rPr/>
          <w:delText>3</w:delText>
        </w:r>
        <w:r w:rsidDel="009802C4">
          <w:rPr/>
          <w:delText>.</w:delText>
        </w:r>
        <w:r w:rsidDel="009802C4">
          <w:rPr/>
          <w:delText>1</w:delText>
        </w:r>
      </w:del>
      <w:r w:rsidR="00776172" w:rsidRPr="005E18EB">
        <w:rPr>
          <w:rPrChange w:author="格式修订器" w:date="2023-04-26T11:14:45Z">
            <w:rPr>
              <w:rFonts w:asciiTheme="majorHAnsi" w:hAnsiTheme="majorHAnsi" w:cstheme="majorBidi"/>
              <w:b/>
              <w:bCs/>
              <w:sz w:val="32"/>
              <w:szCs w:val="32"/>
            </w:rPr>
          </w:rPrChange>
        </w:rPr>
        <w:t xml:space="preserve"> </w:t>
      </w:r>
      <w:r w:rsidR="006C6C09" w:rsidRPr="005E18EB">
        <w:rPr>
          <w:rPrChange w:author="格式修订器" w:date="2023-04-26T11:14:45Z">
            <w:rPr>
              <w:rFonts w:asciiTheme="majorHAnsi" w:hAnsiTheme="majorHAnsi" w:cstheme="majorBidi"/>
              <w:b/>
              <w:bCs/>
              <w:sz w:val="32"/>
              <w:szCs w:val="32"/>
            </w:rPr>
          </w:rPrChange>
        </w:rPr>
        <w:t>利率市场化对银行</w:t>
      </w:r>
      <w:r w:rsidR="00190C85">
        <w:rPr>
          <w:rPrChange w:author="格式修订器" w:date="2023-04-26T11:14:45Z">
            <w:rPr>
              <w:b/>
              <w:bCs/>
              <w:sz w:val="32"/>
              <w:szCs w:val="32"/>
              <w:rFonts w:hint="eastAsia" w:asciiTheme="majorHAnsi" w:hAnsiTheme="majorHAnsi" w:cstheme="majorBidi"/>
            </w:rPr>
          </w:rPrChange>
        </w:rPr>
        <w:t>盈利能力</w:t>
      </w:r>
      <w:r w:rsidR="006C6C09" w:rsidRPr="005E18EB">
        <w:rPr>
          <w:rPrChange w:author="格式修订器" w:date="2023-04-26T11:14:45Z">
            <w:rPr>
              <w:rFonts w:asciiTheme="majorHAnsi" w:hAnsiTheme="majorHAnsi" w:cstheme="majorBidi"/>
              <w:b/>
              <w:bCs/>
              <w:sz w:val="32"/>
              <w:szCs w:val="32"/>
            </w:rPr>
          </w:rPrChange>
        </w:rPr>
        <w:t>的影响</w:t>
      </w:r>
      <w:bookmarkEnd w:id="37"/>
      <w:r w:rsidR="00190C85">
        <w:rPr>
          <w:rPrChange w:author="格式修订器" w:date="2023-04-26T11:14:45Z">
            <w:rPr>
              <w:b/>
              <w:bCs/>
              <w:sz w:val="32"/>
              <w:szCs w:val="32"/>
              <w:rFonts w:hint="eastAsia" w:asciiTheme="majorHAnsi" w:hAnsiTheme="majorHAnsi" w:cstheme="majorBidi"/>
            </w:rPr>
          </w:rPrChange>
        </w:rPr>
        <w:t>机制分析</w:t>
      </w:r>
      <w:bookmarkEnd w:id="38"/>
    </w:p>
    <w:p w14:paraId="3D36B74F" w14:textId="660F6FFD" w:rsidR="00190C85" w:rsidRPr="005B431E" w:rsidRDefault="00190C85" w:rsidP="005B431E">
      <w:pPr>
        <w:topLinePunct/>
      </w:pPr>
      <w:r w:rsidRPr="005B431E">
        <w:rPr>
          <w:rPrChange w:author="格式修订器" w:date="2023-04-26T11:14:45Z">
            <w:rPr>
              <w:sz w:val="24"/>
              <w:szCs w:val="24"/>
              <w:rFonts w:ascii="Times New Roman" w:eastAsia="宋体" w:hAnsi="Times New Roman" w:cs="Times New Roman"/>
              <w:b/>
              <w:bCs/>
            </w:rPr>
          </w:rPrChange>
        </w:rPr>
        <w:t>1</w:t>
      </w:r>
      <w:r w:rsidRPr="005B431E">
        <w:rPr>
          <w:rPrChange w:author="格式修订器" w:date="2023-04-26T11:14:45Z">
            <w:rPr>
              <w:rFonts w:ascii="Times New Roman" w:eastAsia="宋体" w:hAnsi="Times New Roman" w:cs="Times New Roman"/>
              <w:b/>
              <w:bCs/>
              <w:sz w:val="24"/>
              <w:szCs w:val="24"/>
            </w:rPr>
          </w:rPrChange>
        </w:rPr>
        <w:t>）</w:t>
      </w:r>
      <w:r w:rsidRPr="005B431E">
        <w:rPr>
          <w:rPrChange w:author="格式修订器" w:date="2023-04-26T11:14:45Z">
            <w:rPr>
              <w:rFonts w:ascii="Times New Roman" w:eastAsia="宋体" w:hAnsi="Times New Roman" w:cs="Times New Roman"/>
              <w:b/>
              <w:bCs/>
              <w:sz w:val="24"/>
              <w:szCs w:val="24"/>
            </w:rPr>
          </w:rPrChange>
        </w:rPr>
        <w:t>传统业务</w:t>
      </w:r>
    </w:p>
    <w:p w14:paraId="29592B61" w14:textId="31267DC8" w:rsidR="002862F3" w:rsidRPr="005E18EB" w:rsidRDefault="002862F3" w:rsidP="002862F3">
      <w:pPr>
        <w:topLinePunct/>
      </w:pPr>
      <w:r w:rsidRPr="005E18EB">
        <w:rPr/>
        <w:t>所谓传统业务，也即占据商业银行收入来源最大部分的存款贷款业务。是指通过二者之</w:t>
      </w:r>
      <w:r w:rsidR="00EE4B3C" w:rsidRPr="005E18EB">
        <w:rPr/>
        <w:t>间</w:t>
      </w:r>
      <w:r w:rsidRPr="005E18EB">
        <w:rPr/>
        <w:t>的利息差赚取收益的业务。在我国尚未进行利率市场化、市场化程度较弱的时期，商业银行可以通过获取较为稳定的存贷款差额收益的方式来提高自身的利润。</w:t>
      </w:r>
    </w:p>
    <w:p w14:paraId="5CE20107" w14:textId="77777777" w:rsidR="002862F3" w:rsidRPr="005E18EB" w:rsidRDefault="002862F3" w:rsidP="002862F3">
      <w:pPr>
        <w:topLinePunct/>
      </w:pPr>
      <w:r w:rsidRPr="005E18EB">
        <w:rPr/>
        <w:t>而随着利率市场化的不断推进，商业银行有了对自身利率进行定价的能力，能够通过自身来设定存款利率与贷款利率，这一定价行为除了在一定程度上受制于中央银行提出的基准利率外，更多的是依赖各家银行在利率报价中的竞争。</w:t>
      </w:r>
    </w:p>
    <w:p w14:paraId="654E4CBF" w14:textId="77777777" w:rsidR="002862F3" w:rsidRPr="005E18EB" w:rsidRDefault="002862F3" w:rsidP="002862F3">
      <w:pPr>
        <w:topLinePunct/>
      </w:pPr>
      <w:r w:rsidRPr="005E18EB">
        <w:rPr/>
        <w:t>从存款的角度考虑，大型银行为了在同业竞争中吸收公众的存款，会抬高自身的存款利率，以保持优势。这一行为，在一定程度上缩小了银行的息差，因而导致了收益的损失。而对于股份制银行以及其他中小型城商行而言，在利率自由化的背景下，受限于其自身的业务规模，商誉，目标客户等因素，其获取存款难度势必会增加，因而也需要付出额外的成本来招揽客户进行储蓄。这些都使得商业银行在传统业务方面的盈利能力受到了冲击。</w:t>
      </w:r>
    </w:p>
    <w:p w14:paraId="07E3281D" w14:textId="2B065EFF" w:rsidR="002862F3" w:rsidRPr="005E18EB" w:rsidRDefault="002862F3" w:rsidP="002862F3">
      <w:pPr>
        <w:topLinePunct/>
      </w:pPr>
      <w:r w:rsidRPr="005E18EB">
        <w:rPr/>
        <w:t>从贷款的角度考虑，商业银行主要的</w:t>
      </w:r>
      <w:r w:rsidR="00EE4B3C" w:rsidRPr="005E18EB">
        <w:rPr/>
        <w:t>放贷</w:t>
      </w:r>
      <w:r w:rsidRPr="005E18EB">
        <w:rPr/>
        <w:t>对象包括企业与个人，而面对市场化后的同行业内的竞争的情形下，银行只能通过适当</w:t>
      </w:r>
      <w:r w:rsidR="00B14F66" w:rsidRPr="005E18EB">
        <w:rPr/>
        <w:t>地</w:t>
      </w:r>
      <w:r w:rsidRPr="005E18EB">
        <w:rPr/>
        <w:t>放低贷款利率以吸引客户选择自家作为贷款来源。除此之外，绝大多数个人以及中小微企业对于利息支出的承受能力不高，商业银行也很难弥补存款利率提高所带来的额外成本。基于此，银行较难通过增加贷款利率的方式来提高自身的利润，使得自身的盈利水平受到了冲击。</w:t>
      </w:r>
    </w:p>
    <w:p w14:paraId="30868327" w14:textId="77777777" w:rsidR="002862F3" w:rsidRPr="005E18EB" w:rsidRDefault="002862F3" w:rsidP="002862F3">
      <w:pPr>
        <w:topLinePunct/>
      </w:pPr>
      <w:r w:rsidRPr="005E18EB">
        <w:rPr/>
        <w:t>通过调查上市商业银行近十年的净息差比，这一数据是通过利息净收入与银行的全部生息资产做比得到的，用于衡量银行生息资产的报酬率，通</w:t>
      </w:r>
      <w:commentRangeStart w:id="149"/>
      <w:r w:rsidRPr="005E18EB">
        <w:rPr/>
        <w:t>过下图</w:t>
      </w:r>
      <w:commentRangeEnd w:id="149"/>
      <w:r w:rsidR="00F1430F">
        <w:commentReference w:id="149"/>
      </w:r>
      <w:r w:rsidRPr="005E18EB">
        <w:rPr/>
        <w:t>的走势，我们可以看出，</w:t>
      </w:r>
      <w:commentRangeStart w:id="135"/>
      <w:r w:rsidRPr="005E18EB">
        <w:rPr/>
        <w:t>近年</w:t>
      </w:r>
      <w:commentRangeEnd w:id="135"/>
      <w:r w:rsidR="00F1430F">
        <w:commentReference w:id="135"/>
      </w:r>
      <w:r w:rsidRPr="005E18EB">
        <w:rPr/>
        <w:t>来商业银行的利息收入的水平总体呈现下降的趋势。</w:t>
      </w:r>
    </w:p>
    <w:p w14:paraId="336245DC" w14:textId="77777777" w:rsidR="002862F3" w:rsidRPr="005E18EB" w:rsidRDefault="00897957" w:rsidP="002862F3">
      <w:pPr>
        <w:pStyle w:val="affff4"/>
        <w:keepNext/>
        <w:topLinePunct/>
      </w:pPr>
      <w:r>
        <w:rPr/>
        <w:lastRenderedPageBreak/>
        <w:pict w14:anchorId="36115AE0">
          <v:shape id="_x0000_i1026" type="#_x0000_t75" style="width:330.6pt;height:198.6pt;visibility:visible">
            <v:imagedata r:id="rId15" o:title=""/>
          </v:shape>
        </w:pict>
      </w:r>
    </w:p>
    <w:p w14:paraId="5C1EE8D4" w14:textId="3049DD38" w:rsidR="00C35ADE" w:rsidRPr="005E18EB" w:rsidRDefault="00C35ADE" w:rsidP="002C2062">
      <w:pPr>
        <w:pStyle w:val="ct16"/>
        <w:topLinePunct/>
      </w:pPr>
      <w:bookmarkStart w:id="912292" w:name="_Toc686912292"/>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1</w:t>
      </w:r>
      <w:ins w:id="988169" w:author="图示排版器" w:date="2023-04-26T11:14:43Z">
        <w:r>
          <w:t xml:space="preserve">  </w:t>
        </w:r>
      </w:ins>
      <w:del w:id="988170"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样本商业银行净息差平均值</w:t>
      </w:r>
      <w:del w:id="988171"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del w:id="988172" w:author="图示排版器" w:date="2023-04-26T11:14:49Z">
        <w:r w:rsidDel="00494EDC">
          <w:rPr/>
          <w:delText xml:space="preserve"> </w:delText>
        </w:r>
      </w:del>
      <w:bookmarkEnd w:id="912292"/>
    </w:p>
    <w:p w14:paraId="28D6FA0A" w14:textId="77777777" w:rsidR="00C35ADE" w:rsidRPr="005E18EB" w:rsidRDefault="00C35ADE" w:rsidP="002862F3">
      <w:pPr>
        <w:topLinePunct/>
        <w:rPr>
          <w:del w:id="988173" w:author="内容修订器" w:date="2023-04-26T11:14:50Z"/>
        </w:rPr>
      </w:pPr>
    </w:p>
    <w:p w14:paraId="7E913B8F" w14:textId="24CD3A60" w:rsidR="000414A1" w:rsidRPr="005B431E" w:rsidRDefault="003C5E24" w:rsidP="000414A1">
      <w:pPr>
        <w:topLinePunct/>
      </w:pPr>
      <w:r>
        <w:rPr>
          <w:rPrChange w:author="格式修订器" w:date="2023-04-26T11:14:45Z">
            <w:rPr>
              <w:sz w:val="24"/>
              <w:szCs w:val="24"/>
              <w:rFonts w:ascii="Times New Roman" w:eastAsia="宋体" w:hAnsi="Times New Roman" w:cs="Times New Roman"/>
              <w:b/>
              <w:bCs/>
            </w:rPr>
          </w:rPrChange>
        </w:rPr>
        <w:t>2</w:t>
      </w:r>
      <w:r w:rsidR="000414A1" w:rsidRPr="005B431E">
        <w:rPr>
          <w:rPrChange w:author="格式修订器" w:date="2023-04-26T11:14:45Z">
            <w:rPr>
              <w:rFonts w:ascii="Times New Roman" w:eastAsia="宋体" w:hAnsi="Times New Roman" w:cs="Times New Roman"/>
              <w:b/>
              <w:bCs/>
              <w:sz w:val="24"/>
              <w:szCs w:val="24"/>
            </w:rPr>
          </w:rPrChange>
        </w:rPr>
        <w:t>）</w:t>
      </w:r>
      <w:r>
        <w:rPr>
          <w:rPrChange w:author="格式修订器" w:date="2023-04-26T11:14:45Z">
            <w:rPr>
              <w:rFonts w:hint="eastAsia" w:ascii="Times New Roman" w:eastAsia="宋体" w:hAnsi="Times New Roman" w:cs="Times New Roman"/>
              <w:b/>
              <w:bCs/>
              <w:sz w:val="24"/>
              <w:szCs w:val="24"/>
            </w:rPr>
          </w:rPrChange>
        </w:rPr>
        <w:t>收入结构</w:t>
      </w:r>
    </w:p>
    <w:p w14:paraId="59CE61D5" w14:textId="3C393B73" w:rsidR="00C35ADE" w:rsidRPr="005E18EB" w:rsidRDefault="00C35ADE" w:rsidP="00C35ADE">
      <w:pPr>
        <w:topLinePunct/>
      </w:pPr>
      <w:r w:rsidRPr="005E18EB">
        <w:rPr/>
        <w:t>基于</w:t>
      </w:r>
      <w:r w:rsidRPr="005E18EB">
        <w:rPr/>
        <w:t>3.2</w:t>
      </w:r>
      <w:r w:rsidRPr="005E18EB">
        <w:rPr/>
        <w:t>中提及的存贷息差收益受到的压制，为了弥补利润带来的损失，银行的非利息收入占比相应也会有一定的提升。在中央银行</w:t>
      </w:r>
      <w:r w:rsidR="00BC1C7E" w:rsidRPr="005E18EB">
        <w:rPr/>
        <w:t>逐渐</w:t>
      </w:r>
      <w:r w:rsidRPr="005E18EB">
        <w:rPr/>
        <w:t>放开了对利率的限制后，银行之间的竞争也</w:t>
      </w:r>
      <w:r w:rsidR="00BC1C7E" w:rsidRPr="005E18EB">
        <w:rPr/>
        <w:t>愈</w:t>
      </w:r>
      <w:r w:rsidRPr="005E18EB">
        <w:rPr/>
        <w:t>发激烈。除去利率报价竞争外，还存在针对其他业务进行市场份额抢占的情形。</w:t>
      </w:r>
    </w:p>
    <w:p w14:paraId="5D8C09C9" w14:textId="2ECD42AA" w:rsidR="00C35ADE" w:rsidRPr="005E18EB" w:rsidRDefault="00C35ADE" w:rsidP="00C35ADE">
      <w:pPr>
        <w:topLinePunct/>
      </w:pPr>
      <w:r w:rsidRPr="005E18EB">
        <w:rPr/>
        <w:t>在利率自由化程度较低的时代，我国商业银行非利息收入占比大致不超过</w:t>
      </w:r>
      <w:r w:rsidRPr="005E18EB">
        <w:rPr/>
        <w:t>20%</w:t>
      </w:r>
      <w:r w:rsidRPr="005E18EB">
        <w:rPr/>
        <w:t>。非利息收入占比的增加需要银行对其中间业务进行开拓，所谓中间业务是指不涉及银行自身的资产，以中间代理人的身份，帮助客户办理款项收付、业务咨询、间接代理、资产担保、金融租赁及其他相关的业务。随着我国利率自由化的程度不断提高，面对传统业务利润紧缩的压力，银行开始不断开拓自身的中间业务，在盈利结构上体现为非利息收入占比的不断提高。而即使这一趋势能缓解商业银行利润</w:t>
      </w:r>
      <w:r w:rsidR="00A11691" w:rsidRPr="005E18EB">
        <w:rPr/>
        <w:t>受</w:t>
      </w:r>
      <w:r w:rsidRPr="005E18EB">
        <w:rPr/>
        <w:t>到的冲击，但从整体上看，占据大比例的传统业务受损对盈利能力带来的负向影响更加严重。</w:t>
      </w:r>
    </w:p>
    <w:p w14:paraId="606042F4" w14:textId="77777777" w:rsidR="00C35ADE" w:rsidRPr="005E18EB" w:rsidRDefault="00C35ADE" w:rsidP="00C35ADE">
      <w:pPr>
        <w:topLinePunct/>
      </w:pPr>
      <w:r w:rsidRPr="005E18EB">
        <w:rPr/>
        <w:t>通过对商业银行近十年非利息收入占比的数据进行整理，可以看出银行这一指标的不断上升，也体现了利率市场化对于银行收入结构的改变。</w:t>
      </w:r>
    </w:p>
    <w:p w14:paraId="67F569CC" w14:textId="77777777" w:rsidR="00C35ADE" w:rsidRPr="005E18EB" w:rsidRDefault="00897957" w:rsidP="00C35ADE">
      <w:pPr>
        <w:pStyle w:val="affff4"/>
        <w:keepNext/>
        <w:topLinePunct/>
      </w:pPr>
      <w:r>
        <w:rPr/>
        <w:lastRenderedPageBreak/>
        <w:pict w14:anchorId="52D8175E">
          <v:shape id="图片 2" o:spid="_x0000_i1027" type="#_x0000_t75" style="width:293.4pt;height:175.8pt;visibility:visible">
            <v:imagedata r:id="rId16" o:title=""/>
          </v:shape>
        </w:pict>
      </w:r>
    </w:p>
    <w:p w14:paraId="4CE8AB2C" w14:textId="6B04EBD3" w:rsidR="00FB0527" w:rsidRPr="005E18EB" w:rsidRDefault="00FB0527" w:rsidP="00DB40BF">
      <w:pPr>
        <w:pStyle w:val="ct16"/>
        <w:topLinePunct/>
      </w:pPr>
      <w:commentRangeStart w:id="151"/>
      <w:bookmarkStart w:id="912293" w:name="_Toc686912293"/>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2</w:t>
      </w:r>
      <w:ins w:id="988174" w:author="图示排版器" w:date="2023-04-26T11:14:43Z">
        <w:r>
          <w:t xml:space="preserve">  </w:t>
        </w:r>
      </w:ins>
      <w:del w:id="988175"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样本商业银行非利息收入占比平均值</w:t>
      </w:r>
      <w:del w:id="988176"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bookmarkEnd w:id="912293"/>
      <w:commentRangeEnd w:id="151"/>
      <w:r w:rsidR="00F1430F">
        <w:commentReference w:id="151"/>
      </w:r>
    </w:p>
    <w:p w14:paraId="14FB9EB0" w14:textId="77777777" w:rsidR="00FB0527" w:rsidRPr="005E18EB" w:rsidRDefault="00FB0527" w:rsidP="00FB0527">
      <w:pPr>
        <w:topLinePunct/>
        <w:rPr>
          <w:del w:id="988177" w:author="内容修订器" w:date="2023-04-26T11:14:50Z"/>
        </w:rPr>
      </w:pPr>
    </w:p>
    <w:p w14:paraId="70453C21" w14:textId="6550660F" w:rsidR="003C5E24" w:rsidRPr="005B431E" w:rsidRDefault="003C5E24" w:rsidP="003C5E24">
      <w:pPr>
        <w:topLinePunct/>
      </w:pPr>
      <w:r>
        <w:rPr>
          <w:rPrChange w:author="格式修订器" w:date="2023-04-26T11:14:45Z">
            <w:rPr>
              <w:sz w:val="24"/>
              <w:szCs w:val="24"/>
              <w:rFonts w:ascii="Times New Roman" w:eastAsia="宋体" w:hAnsi="Times New Roman" w:cs="Times New Roman"/>
              <w:b/>
              <w:bCs/>
            </w:rPr>
          </w:rPrChange>
        </w:rPr>
        <w:t>3</w:t>
      </w:r>
      <w:r w:rsidRPr="005B431E">
        <w:rPr>
          <w:rPrChange w:author="格式修订器" w:date="2023-04-26T11:14:45Z">
            <w:rPr>
              <w:rFonts w:ascii="Times New Roman" w:eastAsia="宋体" w:hAnsi="Times New Roman" w:cs="Times New Roman"/>
              <w:b/>
              <w:bCs/>
              <w:sz w:val="24"/>
              <w:szCs w:val="24"/>
            </w:rPr>
          </w:rPrChange>
        </w:rPr>
        <w:t>）</w:t>
      </w:r>
      <w:r>
        <w:rPr>
          <w:rPrChange w:author="格式修订器" w:date="2023-04-26T11:14:45Z">
            <w:rPr>
              <w:rFonts w:hint="eastAsia" w:ascii="Times New Roman" w:eastAsia="宋体" w:hAnsi="Times New Roman" w:cs="Times New Roman"/>
              <w:b/>
              <w:bCs/>
              <w:sz w:val="24"/>
              <w:szCs w:val="24"/>
            </w:rPr>
          </w:rPrChange>
        </w:rPr>
        <w:t>风险管理</w:t>
      </w:r>
    </w:p>
    <w:p w14:paraId="66948F50" w14:textId="6B3E85BF" w:rsidR="00FB0527" w:rsidRPr="005E18EB" w:rsidRDefault="00FB0527" w:rsidP="00FB0527">
      <w:pPr>
        <w:topLinePunct/>
      </w:pPr>
      <w:r w:rsidRPr="005E18EB">
        <w:rPr/>
        <w:t>随着利率自由化的程度不断提高，银行所面临的风险势必也会提升。在利率的定价机制尚未建立健全的情形下，利率随市场波动</w:t>
      </w:r>
      <w:r w:rsidR="00A11691" w:rsidRPr="005E18EB">
        <w:rPr/>
        <w:t>而</w:t>
      </w:r>
      <w:r w:rsidRPr="005E18EB">
        <w:rPr/>
        <w:t>带来的风险是这一进程所产生的主要影响。由于市场的波动千变万化，与之俱来的市场利率变化的频率、幅度也都较以往大大不同。银行对于市场利率波动的判断如果出现失误，会给自身带来很大的损失。例如就长期贷款而言，如果市场利率上升，而同时银行自身的长贷利率较低，会使银行潜在的利润受损。而对存款业务而言，利率的波动增加了银行利率定价的难度，为揽储增加了无形的成本，造成了一定的损失。</w:t>
      </w:r>
    </w:p>
    <w:p w14:paraId="6C4ADD3B" w14:textId="77777777" w:rsidR="00FB0527" w:rsidRPr="005E18EB" w:rsidRDefault="00FB0527" w:rsidP="00FB0527">
      <w:pPr>
        <w:topLinePunct/>
      </w:pPr>
      <w:r w:rsidRPr="005E18EB">
        <w:rPr/>
        <w:t>不良贷款比例</w:t>
      </w:r>
      <w:r w:rsidRPr="005E18EB">
        <w:rPr/>
        <w:t>（</w:t>
      </w:r>
      <w:r w:rsidRPr="005E18EB">
        <w:rPr/>
        <w:t>LDR</w:t>
      </w:r>
      <w:r w:rsidRPr="005E18EB">
        <w:rPr/>
        <w:t>）</w:t>
      </w:r>
      <w:r w:rsidRPr="005E18EB">
        <w:rPr/>
        <w:t>是通过贷款覆盖率与拨备覆盖率做比计算的，其作用是用来衡量银行的贷款的质量。我国现行的贷款评级可分为五个等级，排在后三位的统称为不良贷款。</w:t>
      </w:r>
    </w:p>
    <w:p w14:paraId="0F16133A" w14:textId="77777777" w:rsidR="00FB0527" w:rsidRPr="005E18EB" w:rsidRDefault="00FB0527" w:rsidP="00FB0527">
      <w:pPr>
        <w:topLinePunct/>
      </w:pPr>
      <w:r w:rsidRPr="005E18EB">
        <w:rPr/>
        <w:t>通过对商业银行不良贷款率的平均值进行统计，从走势中可以看出</w:t>
      </w:r>
      <w:commentRangeStart w:id="136"/>
      <w:r w:rsidRPr="005E18EB">
        <w:rPr/>
        <w:t>近年</w:t>
      </w:r>
      <w:commentRangeEnd w:id="136"/>
      <w:r w:rsidR="00F1430F">
        <w:commentReference w:id="136"/>
      </w:r>
      <w:r w:rsidRPr="005E18EB">
        <w:rPr/>
        <w:t>来，商业银行对于不良贷款的管理水平有所加强，不良贷款率总体维持在较为稳定的范围，波动相对以往年份较小。</w:t>
      </w:r>
    </w:p>
    <w:p w14:paraId="5CEC5609" w14:textId="77777777" w:rsidR="00FB0527" w:rsidRPr="005E18EB" w:rsidRDefault="00897957" w:rsidP="00FB0527">
      <w:pPr>
        <w:pStyle w:val="affff4"/>
        <w:keepNext/>
        <w:topLinePunct/>
      </w:pPr>
      <w:r>
        <w:rPr/>
        <w:lastRenderedPageBreak/>
        <w:pict w14:anchorId="470562BD">
          <v:shape id="图片 3" o:spid="_x0000_i1028" type="#_x0000_t75" style="width:330pt;height:198pt;visibility:visible">
            <v:imagedata r:id="rId17" o:title=""/>
          </v:shape>
        </w:pict>
      </w:r>
    </w:p>
    <w:p w14:paraId="2718227E" w14:textId="16F62F19" w:rsidR="00754E28" w:rsidRPr="005E18EB" w:rsidRDefault="00614D87" w:rsidP="00715535">
      <w:pPr>
        <w:pStyle w:val="ct16"/>
        <w:topLinePunct/>
      </w:pPr>
      <w:commentRangeStart w:id="152"/>
      <w:bookmarkStart w:id="912294" w:name="_Toc686912294"/>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3</w:t>
      </w:r>
      <w:ins w:id="988178" w:author="图示排版器" w:date="2023-04-26T11:14:43Z">
        <w:r>
          <w:t xml:space="preserve">  </w:t>
        </w:r>
      </w:ins>
      <w:del w:id="988179"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样本商业银行不良贷款率平均值</w:t>
      </w:r>
      <w:del w:id="988180"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bookmarkEnd w:id="912294"/>
      <w:commentRangeEnd w:id="152"/>
      <w:r w:rsidR="00F1430F">
        <w:commentReference w:id="152"/>
      </w:r>
    </w:p>
    <w:p w14:paraId="63EFF1CB" w14:textId="39E711F4" w:rsidR="00FB0527" w:rsidRPr="005E18EB" w:rsidRDefault="00FB0527" w:rsidP="00754E28">
      <w:pPr>
        <w:topLinePunct/>
      </w:pPr>
      <w:r w:rsidRPr="005E18EB">
        <w:rPr>
          <w:rPrChange w:author="格式修订器" w:date="2023-04-26T11:14:45Z">
            <w:rPr>
              <w:sz w:val="24"/>
              <w:szCs w:val="24"/>
              <w:rFonts w:ascii="Times New Roman" w:eastAsia="宋体" w:hAnsi="Times New Roman" w:cs="Times New Roman"/>
            </w:rPr>
          </w:rPrChange>
        </w:rPr>
        <w:t>资本充足率</w:t>
      </w:r>
      <w:r w:rsidRPr="005E18EB">
        <w:rPr/>
        <w:t>（</w:t>
      </w:r>
      <w:r w:rsidRPr="005E18EB">
        <w:rPr/>
        <w:t>CAR</w:t>
      </w:r>
      <w:r w:rsidRPr="005E18EB">
        <w:rPr/>
        <w:t>）</w:t>
      </w:r>
      <w:r w:rsidRPr="005E18EB">
        <w:rPr/>
        <w:t>是将银行的资本与风险资产做比得到的财务指标。该指标是用来</w:t>
      </w:r>
      <w:r w:rsidR="001310DE" w:rsidRPr="005E18EB">
        <w:rPr/>
        <w:t>评价</w:t>
      </w:r>
      <w:r w:rsidRPr="005E18EB">
        <w:rPr/>
        <w:t>在银行的债权人的资产受到损失之前，银行自有资产能够承受损失的能力。而从走势图中来看，</w:t>
      </w:r>
      <w:commentRangeStart w:id="137"/>
      <w:r w:rsidRPr="005E18EB">
        <w:rPr/>
        <w:t>近年</w:t>
      </w:r>
      <w:commentRangeEnd w:id="137"/>
      <w:r w:rsidR="00F1430F">
        <w:commentReference w:id="137"/>
      </w:r>
      <w:r w:rsidRPr="005E18EB">
        <w:rPr/>
        <w:t>来，银行的平均资本充足率大体上呈现上升的趋势，这表明银行在不断增强自身抵抗风险的能力，信贷造成的风险仍然是各大银行最主要的风险。</w:t>
      </w:r>
    </w:p>
    <w:p w14:paraId="071BF787" w14:textId="77777777" w:rsidR="00FB0527" w:rsidRPr="005E18EB" w:rsidRDefault="00897957" w:rsidP="00FB0527">
      <w:pPr>
        <w:pStyle w:val="affff4"/>
        <w:keepNext/>
        <w:topLinePunct/>
      </w:pPr>
      <w:r>
        <w:rPr/>
        <w:pict w14:anchorId="34A9D496">
          <v:shape id="图片 4" o:spid="_x0000_i1029" type="#_x0000_t75" style="width:329.4pt;height:198.6pt;visibility:visible">
            <v:imagedata r:id="rId18" o:title=""/>
          </v:shape>
        </w:pict>
      </w:r>
    </w:p>
    <w:p w14:paraId="56F3B668" w14:textId="3D838867" w:rsidR="00614D87" w:rsidRDefault="00614D87" w:rsidP="00715535">
      <w:pPr>
        <w:pStyle w:val="ct16"/>
        <w:topLinePunct/>
      </w:pPr>
      <w:commentRangeStart w:id="153"/>
      <w:bookmarkStart w:id="912295" w:name="_Toc686912295"/>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4</w:t>
      </w:r>
      <w:ins w:id="988181" w:author="图示排版器" w:date="2023-04-26T11:14:43Z">
        <w:r>
          <w:t xml:space="preserve">  </w:t>
        </w:r>
      </w:ins>
      <w:del w:id="988182"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样本商业银行资本充足率平均值</w:t>
      </w:r>
      <w:del w:id="988183"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bookmarkEnd w:id="912295"/>
      <w:commentRangeEnd w:id="153"/>
      <w:r w:rsidR="00F1430F">
        <w:commentReference w:id="153"/>
      </w:r>
    </w:p>
    <w:p w14:paraId="04D8D73C" w14:textId="77777777" w:rsidR="00533C17" w:rsidRDefault="00533C17" w:rsidP="00715535">
      <w:pPr>
        <w:topLinePunct/>
        <w:rPr>
          <w:del w:id="988184" w:author="内容修订器" w:date="2023-04-26T11:14:50Z"/>
        </w:rPr>
      </w:pPr>
    </w:p>
    <w:p w14:paraId="29D5FC7F" w14:textId="5F43FEA3" w:rsidR="009B22C1" w:rsidRDefault="00533C17" w:rsidP="00B06CF2">
      <w:pPr>
        <w:pStyle w:val="2"/>
        <w:topLinePunct/>
        <w:ind w:left="480" w:hangingChars="171" w:hanging="480"/>
      </w:pPr>
      <w:ins w:id="988185" w:author="标题排版器" w:date="2023-04-26T11:14:43Z">
        <w:r>
          <w:t xml:space="preserve">3.2</w:t>
        </w:r>
      </w:ins>
      <w:bookmarkStart w:id="39" w:name="_Toc103589447"/>
      <w:bookmarkStart w:id="40" w:name="_Toc104408497"/>
      <w:del w:id="988186" w:author="标题排版器" w:date="2023-04-26T11:14:49Z">
        <w:r w:rsidDel="009802C4">
          <w:rPr/>
          <w:delText>3</w:delText>
        </w:r>
        <w:r w:rsidDel="009802C4">
          <w:rPr/>
          <w:delText>.</w:delText>
        </w:r>
        <w:r w:rsidDel="009802C4">
          <w:rPr/>
          <w:delText>2</w:delText>
        </w:r>
      </w:del>
      <w:bookmarkStart w:id="39" w:name="_Toc103589447"/>
      <w:bookmarkStart w:id="40" w:name="_Toc104408497"/>
      <w:r w:rsidR="009B22C1" w:rsidRPr="005E18EB">
        <w:rPr>
          <w:rPrChange w:author="格式修订器" w:date="2023-04-26T11:14:45Z">
            <w:rPr>
              <w:rFonts w:asciiTheme="majorHAnsi" w:hAnsiTheme="majorHAnsi" w:cstheme="majorBidi"/>
              <w:b/>
              <w:bCs/>
              <w:sz w:val="32"/>
              <w:szCs w:val="32"/>
            </w:rPr>
          </w:rPrChange>
        </w:rPr>
        <w:t xml:space="preserve"> </w:t>
      </w:r>
      <w:r w:rsidR="00BE2678" w:rsidRPr="005E18EB">
        <w:rPr>
          <w:rPrChange w:author="格式修订器" w:date="2023-04-26T11:14:45Z">
            <w:rPr>
              <w:rFonts w:asciiTheme="majorHAnsi" w:hAnsiTheme="majorHAnsi" w:cstheme="majorBidi"/>
              <w:b/>
              <w:bCs/>
              <w:sz w:val="32"/>
              <w:szCs w:val="32"/>
            </w:rPr>
          </w:rPrChange>
        </w:rPr>
        <w:t>互联网金融对银行</w:t>
      </w:r>
      <w:r>
        <w:rPr>
          <w:rPrChange w:author="格式修订器" w:date="2023-04-26T11:14:45Z">
            <w:rPr>
              <w:b/>
              <w:bCs/>
              <w:sz w:val="32"/>
              <w:szCs w:val="32"/>
              <w:rFonts w:hint="eastAsia" w:asciiTheme="majorHAnsi" w:hAnsiTheme="majorHAnsi" w:cstheme="majorBidi"/>
            </w:rPr>
          </w:rPrChange>
        </w:rPr>
        <w:t>盈利能力</w:t>
      </w:r>
      <w:r w:rsidR="00BE2678" w:rsidRPr="005E18EB">
        <w:rPr>
          <w:rPrChange w:author="格式修订器" w:date="2023-04-26T11:14:45Z">
            <w:rPr>
              <w:rFonts w:asciiTheme="majorHAnsi" w:hAnsiTheme="majorHAnsi" w:cstheme="majorBidi"/>
              <w:b/>
              <w:bCs/>
              <w:sz w:val="32"/>
              <w:szCs w:val="32"/>
            </w:rPr>
          </w:rPrChange>
        </w:rPr>
        <w:t>的影响</w:t>
      </w:r>
      <w:bookmarkEnd w:id="39"/>
      <w:r>
        <w:rPr>
          <w:rPrChange w:author="格式修订器" w:date="2023-04-26T11:14:45Z">
            <w:rPr>
              <w:b/>
              <w:bCs/>
              <w:sz w:val="32"/>
              <w:szCs w:val="32"/>
              <w:rFonts w:hint="eastAsia" w:asciiTheme="majorHAnsi" w:hAnsiTheme="majorHAnsi" w:cstheme="majorBidi"/>
            </w:rPr>
          </w:rPrChange>
        </w:rPr>
        <w:t>机制分析</w:t>
      </w:r>
      <w:bookmarkEnd w:id="40"/>
    </w:p>
    <w:p w14:paraId="252F958F" w14:textId="6EE986F4" w:rsidR="00533C17" w:rsidRPr="00533C17" w:rsidRDefault="00533C17" w:rsidP="00533C17">
      <w:pPr>
        <w:topLinePunct/>
      </w:pPr>
      <w:r w:rsidRPr="005B431E">
        <w:rPr>
          <w:rPrChange w:author="格式修订器" w:date="2023-04-26T11:14:45Z">
            <w:rPr>
              <w:sz w:val="24"/>
              <w:szCs w:val="24"/>
              <w:rFonts w:ascii="Times New Roman" w:eastAsia="宋体" w:hAnsi="Times New Roman" w:cs="Times New Roman"/>
              <w:b/>
              <w:bCs/>
            </w:rPr>
          </w:rPrChange>
        </w:rPr>
        <w:t>1</w:t>
      </w:r>
      <w:r w:rsidRPr="005B431E">
        <w:rPr>
          <w:rPrChange w:author="格式修订器" w:date="2023-04-26T11:14:45Z">
            <w:rPr>
              <w:rFonts w:ascii="Times New Roman" w:eastAsia="宋体" w:hAnsi="Times New Roman" w:cs="Times New Roman"/>
              <w:b/>
              <w:bCs/>
              <w:sz w:val="24"/>
              <w:szCs w:val="24"/>
            </w:rPr>
          </w:rPrChange>
        </w:rPr>
        <w:t>）</w:t>
      </w:r>
      <w:r w:rsidRPr="005B431E">
        <w:rPr>
          <w:rPrChange w:author="格式修订器" w:date="2023-04-26T11:14:45Z">
            <w:rPr>
              <w:rFonts w:ascii="Times New Roman" w:eastAsia="宋体" w:hAnsi="Times New Roman" w:cs="Times New Roman"/>
              <w:b/>
              <w:bCs/>
              <w:sz w:val="24"/>
              <w:szCs w:val="24"/>
            </w:rPr>
          </w:rPrChange>
        </w:rPr>
        <w:t>传统业务</w:t>
      </w:r>
    </w:p>
    <w:p w14:paraId="11445614" w14:textId="77777777" w:rsidR="00BE2678" w:rsidRPr="00533C17" w:rsidRDefault="00BE2678" w:rsidP="00BE2678">
      <w:pPr>
        <w:topLinePunct/>
      </w:pPr>
      <w:r w:rsidRPr="00533C17">
        <w:rPr/>
        <w:t>如</w:t>
      </w:r>
      <w:r w:rsidRPr="00533C17">
        <w:rPr/>
        <w:t>3.2</w:t>
      </w:r>
      <w:r w:rsidRPr="00533C17">
        <w:rPr/>
        <w:t>中所述，传统业务即为吸收存款、发放贷款，并收取其中的利息差作为利润。而随着互联网金融的不断发展，对商业银行的传统业务也造成了一定的冲</w:t>
      </w:r>
      <w:r w:rsidRPr="00533C17">
        <w:rPr/>
        <w:lastRenderedPageBreak/>
        <w:t>击。</w:t>
      </w:r>
    </w:p>
    <w:p w14:paraId="05A6EAC0" w14:textId="77777777" w:rsidR="00BE2678" w:rsidRPr="00533C17" w:rsidRDefault="00BE2678" w:rsidP="00BE2678">
      <w:pPr>
        <w:topLinePunct/>
      </w:pPr>
      <w:r w:rsidRPr="00533C17">
        <w:rPr/>
        <w:t>就存款而言，互联网理财的渠道越来越丰富，相关的软件与应用不断地推陈出新，以社会公众较为熟知的支付宝的</w:t>
      </w:r>
      <w:r w:rsidRPr="00533C17">
        <w:rPr/>
        <w:t>“</w:t>
      </w:r>
      <w:r w:rsidRPr="00533C17">
        <w:rPr/>
        <w:t>余额宝</w:t>
      </w:r>
      <w:r w:rsidRPr="00533C17">
        <w:rPr/>
        <w:t>”</w:t>
      </w:r>
      <w:r w:rsidRPr="00533C17">
        <w:rPr/>
        <w:t>、微信支付的</w:t>
      </w:r>
      <w:r w:rsidRPr="00533C17">
        <w:rPr/>
        <w:t>“</w:t>
      </w:r>
      <w:r w:rsidRPr="00533C17">
        <w:rPr/>
        <w:t>零钱通</w:t>
      </w:r>
      <w:r w:rsidRPr="00533C17">
        <w:rPr/>
        <w:t>”</w:t>
      </w:r>
      <w:r w:rsidRPr="00533C17">
        <w:rPr/>
        <w:t>为例，其本质都是货币基金，相当于另一种</w:t>
      </w:r>
      <w:r w:rsidRPr="00533C17">
        <w:rPr/>
        <w:t>“</w:t>
      </w:r>
      <w:r w:rsidRPr="00533C17">
        <w:rPr/>
        <w:t>活期存款</w:t>
      </w:r>
      <w:r w:rsidRPr="00533C17">
        <w:rPr/>
        <w:t>”</w:t>
      </w:r>
      <w:r w:rsidRPr="00533C17">
        <w:rPr/>
        <w:t>，且相对而言较为便捷，容易使用。因此，对于商业银行的存款端而言，诸如此类的网络理财平台对其造成了较大的冲击。且普遍来说，此类自由理财所获取的收益率在同等条件下比商业银行高，更加增加了商业银行吸收存款的成本。</w:t>
      </w:r>
      <w:r w:rsidRPr="00533C17">
        <w:rPr/>
        <w:t xml:space="preserve"> </w:t>
      </w:r>
    </w:p>
    <w:p w14:paraId="6F88850A" w14:textId="77777777" w:rsidR="00BE2678" w:rsidRPr="00533C17" w:rsidRDefault="00BE2678" w:rsidP="00BE2678">
      <w:pPr>
        <w:topLinePunct/>
      </w:pPr>
      <w:r w:rsidRPr="00533C17">
        <w:rPr/>
        <w:t>此外，由于余额宝作为相对自由的货币基金，用户存于其中的金额或多或少，银行会出于管理成本等问题对于存款金额较少的储户疏于管理，而货币资金的理财软件对于用户来说能提供更多的选择。</w:t>
      </w:r>
    </w:p>
    <w:p w14:paraId="6364C0CC" w14:textId="77777777" w:rsidR="00BE2678" w:rsidRPr="00533C17" w:rsidRDefault="00BE2678" w:rsidP="00BE2678">
      <w:pPr>
        <w:topLinePunct/>
      </w:pPr>
      <w:r w:rsidRPr="00533C17">
        <w:rPr/>
        <w:t>而如上所述的第三方支付平台的逐渐兴起，用户除了将存款投资于货币基金外，还有很大部分资金会停留在</w:t>
      </w:r>
      <w:r w:rsidRPr="00533C17">
        <w:rPr/>
        <w:t>“</w:t>
      </w:r>
      <w:r w:rsidRPr="00533C17">
        <w:rPr/>
        <w:t>零钱</w:t>
      </w:r>
      <w:r w:rsidRPr="00533C17">
        <w:rPr/>
        <w:t>”</w:t>
      </w:r>
      <w:r w:rsidRPr="00533C17">
        <w:rPr/>
        <w:t>这一账户中，这种情形也使得银行的存款规模受到了一定程度的挤占。</w:t>
      </w:r>
      <w:r w:rsidRPr="00533C17">
        <w:rPr/>
        <w:t xml:space="preserve"> </w:t>
      </w:r>
    </w:p>
    <w:p w14:paraId="2B454F2B" w14:textId="5A37CF76" w:rsidR="00BE2678" w:rsidRPr="00533C17" w:rsidRDefault="00BE2678" w:rsidP="00BE2678">
      <w:pPr>
        <w:topLinePunct/>
      </w:pPr>
      <w:r w:rsidRPr="00533C17">
        <w:rPr/>
        <w:t>就贷款方面而言，在小额网贷平台不断涌现，以及</w:t>
      </w:r>
      <w:r w:rsidRPr="00533C17">
        <w:rPr/>
        <w:t>“</w:t>
      </w:r>
      <w:r w:rsidRPr="00533C17">
        <w:rPr/>
        <w:t>支付宝花呗</w:t>
      </w:r>
      <w:r w:rsidRPr="00533C17">
        <w:rPr/>
        <w:t>”</w:t>
      </w:r>
      <w:r w:rsidRPr="00533C17">
        <w:rPr/>
        <w:t>、</w:t>
      </w:r>
      <w:r w:rsidRPr="00533C17">
        <w:rPr/>
        <w:t>“</w:t>
      </w:r>
      <w:r w:rsidRPr="00533C17">
        <w:rPr/>
        <w:t>京东白条</w:t>
      </w:r>
      <w:r w:rsidRPr="00533C17">
        <w:rPr/>
        <w:t>”</w:t>
      </w:r>
      <w:r w:rsidRPr="00533C17">
        <w:rPr/>
        <w:t>类似的透支消费的平台与业务不断兴起，且这些小额超前消费的还款方式、还款期限相较信用卡也较为自由。银行的信用卡业务因而受到一定的冲击，其通过手续费所获取的利润也会相应</w:t>
      </w:r>
      <w:r w:rsidR="001310DE" w:rsidRPr="00533C17">
        <w:rPr/>
        <w:t>地</w:t>
      </w:r>
      <w:r w:rsidRPr="00533C17">
        <w:rPr/>
        <w:t>受到冲击。除此以外，部分网贷平台支持提供大额贷款，也使得对商业银行的相关业务造成了一定的损失。</w:t>
      </w:r>
    </w:p>
    <w:p w14:paraId="0FEB3242" w14:textId="6EA0B20F" w:rsidR="00533C17" w:rsidRPr="00533C17" w:rsidRDefault="00533C17" w:rsidP="00533C17">
      <w:pPr>
        <w:topLinePunct/>
      </w:pPr>
      <w:r w:rsidRPr="00533C17">
        <w:rPr>
          <w:rPrChange w:author="格式修订器" w:date="2023-04-26T11:14:45Z">
            <w:rPr>
              <w:sz w:val="24"/>
              <w:szCs w:val="24"/>
              <w:rFonts w:ascii="Times New Roman" w:eastAsia="宋体" w:hAnsi="Times New Roman" w:cs="Times New Roman"/>
              <w:b/>
              <w:bCs/>
            </w:rPr>
          </w:rPrChange>
        </w:rPr>
        <w:t>2</w:t>
      </w:r>
      <w:r w:rsidRPr="00533C17">
        <w:rPr>
          <w:rPrChange w:author="格式修订器" w:date="2023-04-26T11:14:45Z">
            <w:rPr>
              <w:rFonts w:ascii="Times New Roman" w:eastAsia="宋体" w:hAnsi="Times New Roman" w:cs="Times New Roman"/>
              <w:b/>
              <w:bCs/>
              <w:sz w:val="24"/>
              <w:szCs w:val="24"/>
            </w:rPr>
          </w:rPrChange>
        </w:rPr>
        <w:t>）</w:t>
      </w:r>
      <w:r w:rsidRPr="00533C17">
        <w:rPr>
          <w:rPrChange w:author="格式修订器" w:date="2023-04-26T11:14:45Z">
            <w:rPr>
              <w:rFonts w:hint="eastAsia" w:ascii="Times New Roman" w:eastAsia="宋体" w:hAnsi="Times New Roman" w:cs="Times New Roman"/>
              <w:b/>
              <w:bCs/>
              <w:sz w:val="24"/>
              <w:szCs w:val="24"/>
            </w:rPr>
          </w:rPrChange>
        </w:rPr>
        <w:t>中间</w:t>
      </w:r>
      <w:r w:rsidRPr="00533C17">
        <w:rPr>
          <w:rPrChange w:author="格式修订器" w:date="2023-04-26T11:14:45Z">
            <w:rPr>
              <w:rFonts w:ascii="Times New Roman" w:eastAsia="宋体" w:hAnsi="Times New Roman" w:cs="Times New Roman"/>
              <w:b/>
              <w:bCs/>
              <w:sz w:val="24"/>
              <w:szCs w:val="24"/>
            </w:rPr>
          </w:rPrChange>
        </w:rPr>
        <w:t>业务</w:t>
      </w:r>
    </w:p>
    <w:p w14:paraId="5F29DE47" w14:textId="77777777" w:rsidR="00823295" w:rsidRPr="00533C17" w:rsidRDefault="00823295" w:rsidP="00720737">
      <w:pPr>
        <w:topLinePunct/>
      </w:pPr>
      <w:r w:rsidRPr="00533C17">
        <w:rPr/>
        <w:t>随着互联网金融平台的快速发展，其所涵盖的业务与银行的中间业务之间也存在着高度重合，以款项收付、支付结算业务为例，在上述提到的互联网金融平台的不断兴起后，社会大众对于网上银行的使用频率越来越低。第三方支付的发展使得银行在线上与线下的业务都受到了挤占。</w:t>
      </w:r>
    </w:p>
    <w:p w14:paraId="64412EA5" w14:textId="77777777" w:rsidR="00823295" w:rsidRPr="00533C17" w:rsidRDefault="00823295" w:rsidP="00720737">
      <w:pPr>
        <w:topLinePunct/>
      </w:pPr>
      <w:r w:rsidRPr="00533C17">
        <w:rPr/>
        <w:t>就担保业务而言，部分软件为依据其大数据，基于用户的信息完整度、交易习惯、履约行为等因素，构建了自己的风险信用评价体系，推行了自己的征信系统。对银行的担保业务造成了业务抢夺，损害了其利润来源。</w:t>
      </w:r>
    </w:p>
    <w:p w14:paraId="33A75C83" w14:textId="77777777" w:rsidR="00823295" w:rsidRPr="00533C17" w:rsidRDefault="00823295" w:rsidP="00720737">
      <w:pPr>
        <w:topLinePunct/>
      </w:pPr>
      <w:r w:rsidRPr="00533C17">
        <w:rPr/>
        <w:t>就金融理财业务而言，既往的理财产品如基金等主要由银行进行销售，投资者主要通过这一方式实现自己的资产增值；而上述互联网金融平台的不断兴起使得很大一部分市场份额也被划分出去。</w:t>
      </w:r>
    </w:p>
    <w:p w14:paraId="6C762F40" w14:textId="32A13EE8" w:rsidR="003C3785" w:rsidRDefault="00823295" w:rsidP="003C3785">
      <w:pPr>
        <w:topLinePunct/>
      </w:pPr>
      <w:r w:rsidRPr="00533C17">
        <w:rPr/>
        <w:t>上述这些中间业务的市场份额被挤占，使得这部分创造的利润受到了冲击。</w:t>
      </w:r>
      <w:r w:rsidRPr="00533C17">
        <w:rPr/>
        <w:lastRenderedPageBreak/>
        <w:t>而第三方平台的不断兴起，也在一定程度上造成了银行的客户流失。与此同时，由于第三方互联网平台与银行的对交易风险的监管不同，在互联网时代，第三方平台因信息数据泄露等</w:t>
      </w:r>
      <w:r w:rsidR="00430543" w:rsidRPr="00533C17">
        <w:rPr/>
        <w:t>产</w:t>
      </w:r>
      <w:r w:rsidRPr="00533C17">
        <w:rPr/>
        <w:t>生的交易风险也会直接作用于银行，而储户却会将这一风险归咎于银行的风险管理能力，在一定程度上也对银行造成了负向影响。</w:t>
      </w:r>
    </w:p>
    <w:p w14:paraId="6EF71DE6" w14:textId="77777777" w:rsidR="00AE1577" w:rsidRPr="003C3785" w:rsidRDefault="00AE1577" w:rsidP="003C3785">
      <w:pPr>
        <w:topLinePunct/>
        <w:rPr>
          <w:del w:id="988187" w:author="内容修订器" w:date="2023-04-26T11:14:50Z"/>
        </w:rPr>
      </w:pPr>
    </w:p>
    <w:p w14:paraId="7155DB94" w14:textId="04F756A1" w:rsidR="003C3785" w:rsidRPr="005E18EB" w:rsidRDefault="003C3785" w:rsidP="003C3785">
      <w:pPr>
        <w:pStyle w:val="2"/>
        <w:topLinePunct/>
        <w:ind w:left="480" w:hangingChars="171" w:hanging="480"/>
      </w:pPr>
      <w:ins w:id="988188" w:author="标题排版器" w:date="2023-04-26T11:14:43Z">
        <w:r>
          <w:t xml:space="preserve">3.3</w:t>
        </w:r>
      </w:ins>
      <w:bookmarkStart w:id="41" w:name="_Toc104408498"/>
      <w:del w:id="988189" w:author="标题排版器" w:date="2023-04-26T11:14:49Z">
        <w:r w:rsidDel="009802C4">
          <w:rPr/>
          <w:delText>3</w:delText>
        </w:r>
        <w:r w:rsidDel="009802C4">
          <w:rPr/>
          <w:delText>.</w:delText>
        </w:r>
        <w:r w:rsidDel="009802C4">
          <w:rPr/>
          <w:delText>3</w:delText>
        </w:r>
      </w:del>
      <w:bookmarkStart w:id="41" w:name="_Toc104408498"/>
      <w:r w:rsidRPr="005E18EB">
        <w:rPr>
          <w:rPrChange w:author="格式修订器" w:date="2023-04-26T11:14:45Z">
            <w:rPr>
              <w:rFonts w:asciiTheme="majorHAnsi" w:hAnsiTheme="majorHAnsi" w:cstheme="majorBidi"/>
              <w:b/>
              <w:bCs/>
              <w:sz w:val="32"/>
              <w:szCs w:val="32"/>
            </w:rPr>
          </w:rPrChange>
        </w:rPr>
        <w:t xml:space="preserve"> </w:t>
      </w:r>
      <w:r>
        <w:rPr>
          <w:rPrChange w:author="格式修订器" w:date="2023-04-26T11:14:45Z">
            <w:rPr>
              <w:b/>
              <w:bCs/>
              <w:sz w:val="32"/>
              <w:szCs w:val="32"/>
              <w:rFonts w:hint="eastAsia" w:asciiTheme="majorHAnsi" w:hAnsiTheme="majorHAnsi" w:cstheme="majorBidi"/>
            </w:rPr>
          </w:rPrChange>
        </w:rPr>
        <w:t>互联网金融</w:t>
      </w:r>
      <w:r w:rsidRPr="005E18EB">
        <w:rPr>
          <w:rPrChange w:author="格式修订器" w:date="2023-04-26T11:14:45Z">
            <w:rPr>
              <w:rFonts w:asciiTheme="majorHAnsi" w:hAnsiTheme="majorHAnsi" w:cstheme="majorBidi"/>
              <w:b/>
              <w:bCs/>
              <w:sz w:val="32"/>
              <w:szCs w:val="32"/>
            </w:rPr>
          </w:rPrChange>
        </w:rPr>
        <w:t>对</w:t>
      </w:r>
      <w:r>
        <w:rPr>
          <w:rPrChange w:author="格式修订器" w:date="2023-04-26T11:14:45Z">
            <w:rPr>
              <w:b/>
              <w:bCs/>
              <w:sz w:val="32"/>
              <w:szCs w:val="32"/>
              <w:rFonts w:hint="eastAsia" w:asciiTheme="majorHAnsi" w:hAnsiTheme="majorHAnsi" w:cstheme="majorBidi"/>
            </w:rPr>
          </w:rPrChange>
        </w:rPr>
        <w:t>利率市场化</w:t>
      </w:r>
      <w:r w:rsidRPr="005E18EB">
        <w:rPr>
          <w:rPrChange w:author="格式修订器" w:date="2023-04-26T11:14:45Z">
            <w:rPr>
              <w:rFonts w:asciiTheme="majorHAnsi" w:hAnsiTheme="majorHAnsi" w:cstheme="majorBidi"/>
              <w:b/>
              <w:bCs/>
              <w:sz w:val="32"/>
              <w:szCs w:val="32"/>
            </w:rPr>
          </w:rPrChange>
        </w:rPr>
        <w:t>的影响</w:t>
      </w:r>
      <w:r w:rsidR="00403A4A">
        <w:rPr>
          <w:rPrChange w:author="格式修订器" w:date="2023-04-26T11:14:45Z">
            <w:rPr>
              <w:b/>
              <w:bCs/>
              <w:sz w:val="32"/>
              <w:szCs w:val="32"/>
              <w:rFonts w:hint="eastAsia" w:asciiTheme="majorHAnsi" w:hAnsiTheme="majorHAnsi" w:cstheme="majorBidi"/>
            </w:rPr>
          </w:rPrChange>
        </w:rPr>
        <w:t>机制分析</w:t>
      </w:r>
      <w:bookmarkEnd w:id="41"/>
    </w:p>
    <w:p w14:paraId="05D59F13" w14:textId="77777777" w:rsidR="003C3785" w:rsidRPr="003149EF" w:rsidRDefault="003C3785" w:rsidP="003C3785">
      <w:pPr>
        <w:topLinePunct/>
      </w:pPr>
      <w:r w:rsidRPr="003149EF">
        <w:rPr>
          <w:rPrChange w:author="格式修订器" w:date="2023-04-26T11:14:45Z">
            <w:rPr>
              <w:sz w:val="24"/>
              <w:szCs w:val="24"/>
              <w:rFonts w:ascii="Times New Roman" w:eastAsia="宋体" w:hAnsi="Times New Roman" w:cs="Times New Roman"/>
              <w:b/>
              <w:bCs/>
            </w:rPr>
          </w:rPrChange>
        </w:rPr>
        <w:t>1</w:t>
      </w:r>
      <w:r w:rsidRPr="003149EF">
        <w:rPr>
          <w:rPrChange w:author="格式修订器" w:date="2023-04-26T11:14:45Z">
            <w:rPr>
              <w:rFonts w:ascii="Times New Roman" w:eastAsia="宋体" w:hAnsi="Times New Roman" w:cs="Times New Roman"/>
              <w:b/>
              <w:bCs/>
              <w:sz w:val="24"/>
              <w:szCs w:val="24"/>
            </w:rPr>
          </w:rPrChange>
        </w:rPr>
        <w:t>）</w:t>
      </w:r>
      <w:r w:rsidRPr="003149EF">
        <w:rPr>
          <w:rPrChange w:author="格式修订器" w:date="2023-04-26T11:14:45Z">
            <w:rPr>
              <w:rFonts w:ascii="Times New Roman" w:eastAsia="宋体" w:hAnsi="Times New Roman" w:cs="Times New Roman"/>
              <w:b/>
              <w:bCs/>
              <w:sz w:val="24"/>
              <w:szCs w:val="24"/>
            </w:rPr>
          </w:rPrChange>
        </w:rPr>
        <w:t>从业务的角度</w:t>
      </w:r>
    </w:p>
    <w:p w14:paraId="6F445B5D" w14:textId="77777777" w:rsidR="003C3785" w:rsidRPr="00C46FED" w:rsidRDefault="003C3785" w:rsidP="003C3785">
      <w:pPr>
        <w:topLinePunct/>
      </w:pPr>
      <w:r w:rsidRPr="00C46FED">
        <w:rPr/>
        <w:t>随着网络金融的兴起以及相关业务的发展，这一第三方金融平台的出现打破了既往的垄断局面。而由于网络自身传播性极高的特点，也在很大程度上消除了信息不对称所带来的阻碍。而各种平台的不断出现更是对银行的存贷款业务造成了一定的挤占。</w:t>
      </w:r>
    </w:p>
    <w:p w14:paraId="2C71F938" w14:textId="77777777" w:rsidR="003C3785" w:rsidRPr="00C46FED" w:rsidRDefault="003C3785" w:rsidP="003C3785">
      <w:pPr>
        <w:topLinePunct/>
      </w:pPr>
      <w:r w:rsidRPr="00C46FED">
        <w:rPr/>
        <w:t>基于上述的背景，就存款而言，社会公众可能会选择将自由资金转移到网络金融平台进行存储。而商业银行为了进行揽储，不得不提高自身的存款利率。使得利率市场化的程度得到了推进。除此以外，互联网金融平台还提供了品类繁多的金融产品，其买卖方便、收益率较高等特点吸引了很多客户，在一定程度上挤占了银行的资源</w:t>
      </w:r>
      <w:r>
        <w:rPr/>
        <w:t>，使得银行的成本增加，潜在的收入减少，因而会改变自身的利率上限以和上述金融产品进行竞争，从而推动了利率市场化进程。</w:t>
      </w:r>
    </w:p>
    <w:p w14:paraId="2B72ABB1" w14:textId="77777777" w:rsidR="003C3785" w:rsidRDefault="003C3785" w:rsidP="003C3785">
      <w:pPr>
        <w:topLinePunct/>
      </w:pPr>
      <w:r w:rsidRPr="00C46FED">
        <w:rPr/>
        <w:t>而在贷款方面，网络金融平台对于</w:t>
      </w:r>
      <w:r>
        <w:rPr/>
        <w:t>商业银行的</w:t>
      </w:r>
      <w:r w:rsidRPr="00C46FED">
        <w:rPr/>
        <w:t>这部分业务</w:t>
      </w:r>
      <w:r>
        <w:rPr/>
        <w:t>也进行了</w:t>
      </w:r>
      <w:r w:rsidRPr="00C46FED">
        <w:rPr/>
        <w:t>挤占，</w:t>
      </w:r>
      <w:r>
        <w:rPr/>
        <w:t>网上金融平台为客户提供了小额的信贷资金，因其便利性、利息较低、无需担保等特点，使得银行的客户被分流。</w:t>
      </w:r>
      <w:r w:rsidRPr="00C46FED">
        <w:rPr/>
        <w:t>银行自身面临的压力</w:t>
      </w:r>
      <w:r>
        <w:rPr/>
        <w:t>以及同业间的竞争</w:t>
      </w:r>
      <w:r w:rsidRPr="00C46FED">
        <w:rPr/>
        <w:t>也在</w:t>
      </w:r>
      <w:r>
        <w:rPr/>
        <w:t>不断</w:t>
      </w:r>
      <w:r w:rsidRPr="00C46FED">
        <w:rPr/>
        <w:t>升高，因此会对高贷款利率的业务进行维护，而通过调整贷款利率以适应市场竞争，也体现了对利率市场化的进程促进。</w:t>
      </w:r>
      <w:bookmarkStart w:id="42" w:name="_Toc103589446"/>
    </w:p>
    <w:p w14:paraId="693170AD" w14:textId="77777777" w:rsidR="003C3785" w:rsidRPr="00533C17" w:rsidRDefault="003C3785" w:rsidP="003C3785">
      <w:pPr>
        <w:topLinePunct/>
      </w:pPr>
      <w:r w:rsidRPr="00533C17">
        <w:rPr>
          <w:rPrChange w:author="格式修订器" w:date="2023-04-26T11:14:45Z">
            <w:rPr>
              <w:sz w:val="24"/>
              <w:szCs w:val="24"/>
              <w:rFonts w:ascii="Times New Roman" w:eastAsia="宋体" w:hAnsi="Times New Roman" w:cs="Times New Roman" w:hint="eastAsia"/>
              <w:b/>
              <w:bCs/>
            </w:rPr>
          </w:rPrChange>
        </w:rPr>
        <w:t>2</w:t>
      </w:r>
      <w:r w:rsidRPr="00533C17">
        <w:rPr>
          <w:rPrChange w:author="格式修订器" w:date="2023-04-26T11:14:45Z">
            <w:rPr>
              <w:rFonts w:hint="eastAsia" w:ascii="Times New Roman" w:eastAsia="宋体" w:hAnsi="Times New Roman" w:cs="Times New Roman"/>
              <w:b/>
              <w:bCs/>
              <w:sz w:val="24"/>
              <w:szCs w:val="24"/>
            </w:rPr>
          </w:rPrChange>
        </w:rPr>
        <w:t>）</w:t>
      </w:r>
      <w:r w:rsidRPr="00533C17">
        <w:rPr>
          <w:rPrChange w:author="格式修订器" w:date="2023-04-26T11:14:45Z">
            <w:rPr>
              <w:rFonts w:hint="eastAsia" w:ascii="Times New Roman" w:eastAsia="宋体" w:hAnsi="Times New Roman" w:cs="Times New Roman"/>
              <w:b/>
              <w:bCs/>
              <w:sz w:val="24"/>
              <w:szCs w:val="24"/>
            </w:rPr>
          </w:rPrChange>
        </w:rPr>
        <w:t>从定价角度</w:t>
      </w:r>
    </w:p>
    <w:p w14:paraId="28BC92B6" w14:textId="77777777" w:rsidR="003C3785" w:rsidRPr="003C5E24" w:rsidRDefault="003C3785" w:rsidP="003C3785">
      <w:pPr>
        <w:topLinePunct/>
        <w:sectPr w:rsidR="000211C1">
          <w:footerReference w:type="first" r:id="rId78"/>
          <w:footerReference w:type="default" r:id="rId79"/>
          <w:footerReference w:type="even" r:id="rId80"/>
          <w:headerReference w:type="first" r:id="rId81"/>
          <w:headerReference w:type="default" r:id="rId82"/>
          <w:headerReference w:type="even" r:id="rId83"/>
          <w:pgSz w:w="11906" w:h="16838" w:code="9"/>
          <w:pgMar w:top="1418" w:right="1134" w:bottom="1134" w:left="1418" w:header="851" w:footer="907" w:gutter="0"/>
          <w:cols w:space="720"/>
          <w:docGrid w:type="lines" w:linePitch="326"/>
        </w:sectPr>
      </w:pPr>
      <w:r>
        <w:rPr/>
        <w:t>在网上金融平台兴起以前，利率的定价主要是由银行等金融机构决定。而银行间的同业拆借利率</w:t>
      </w:r>
      <w:r>
        <w:rPr/>
        <w:t>（</w:t>
      </w:r>
      <w:r>
        <w:rPr/>
        <w:t>如</w:t>
      </w:r>
      <w:r>
        <w:rPr/>
        <w:t>S</w:t>
      </w:r>
      <w:r>
        <w:rPr/>
        <w:t>HIBOR</w:t>
      </w:r>
      <w:r>
        <w:rPr/>
        <w:t>）</w:t>
      </w:r>
      <w:r>
        <w:rPr/>
        <w:t>，这一指标虽然是银行业内的数据，但在一定程度上能够反映市场的资金供求关系，也因此成为了利率市场的定价基础。而随着互联网的不断兴起，越来越多对于资金的供求业务从银行流出，转移至第三方金融平台，打破了传统金融机构对于定价的垄断，增加了业内的竞争，使得利率的定价更能反映出市场的真实情况，在一定程度上推进了利率市场化的进程。且</w:t>
      </w:r>
      <w:r>
        <w:rPr/>
        <w:lastRenderedPageBreak/>
        <w:t>由于鲶鱼效应的存在，这一干扰因素也使得越来越多的金融机构参与到了市场竞争当中，使得利率定价能够更加充分地反映市场对于资金的供求关系。</w:t>
      </w:r>
      <w:bookmarkEnd w:id="42"/>
      <w:r w:rsidRPr="005E18EB">
        <w:rPr>
          <w:rPrChange w:author="格式修订器" w:date="2023-04-26T11:14:45Z">
            <w:rPr>
              <w:sz w:val="21"/>
              <w:szCs w:val="21"/>
              <w:rFonts w:eastAsia="楷体_GB2312" w:ascii="Times New Roman" w:hAnsi="Times New Roman" w:cs="Times New Roman"/>
            </w:rPr>
          </w:rPrChange>
        </w:rPr>
        <w:t xml:space="preserve"> </w:t>
      </w:r>
    </w:p>
    <w:p w14:paraId="5BD579EC" w14:textId="65551F3D" w:rsidR="001055B5" w:rsidRPr="005E18EB" w:rsidRDefault="001055B5" w:rsidP="00C338F6">
      <w:pPr>
        <w:topLinePunct/>
        <w:rPr>
          <w:del w:id="988190" w:author="内容修订器" w:date="2023-04-26T11:14:50Z"/>
        </w:rPr>
      </w:pPr>
    </w:p>
    <w:p w14:paraId="1D489A3A" w14:textId="2987A08F" w:rsidR="00EC3DF4" w:rsidRPr="005E18EB" w:rsidRDefault="008A3A08" w:rsidP="00A3287D">
      <w:pPr>
        <w:pStyle w:val="1"/>
        <w:topLinePunct/>
      </w:pPr>
      <w:commentRangeStart w:id="114"/>
      <w:ins w:id="988191" w:author="标题排版器" w:date="2023-04-26T11:14:43Z">
        <w:r>
          <w:t xml:space="preserve">4</w:t>
        </w:r>
      </w:ins>
      <w:del w:id="988192" w:author="内容修订器" w:date="2023-04-26T11:14:48Z">
        <w:r w:rsidDel="007D325B">
          <w:rPr/>
          <w:br w:type="page"/>
        </w:r>
      </w:del>
      <w:bookmarkStart w:id="43" w:name="_Toc103589450"/>
      <w:bookmarkStart w:id="44" w:name="_Toc104408499"/>
      <w:r w:rsidR="00C16EC8" w:rsidRPr="005E18EB">
        <w:rPr>
          <w:rPrChange w:author="格式修订器" w:date="2023-04-26T11:14:45Z">
            <w:rPr>
              <w:sz w:val="36"/>
              <w:szCs w:val="44"/>
              <w:rFonts w:ascii="Times New Roman" w:eastAsia="黑体" w:hAnsi="Times New Roman" w:cs="Times New Roman"/>
              <w:b/>
              <w:bCs/>
            </w:rPr>
          </w:rPrChange>
        </w:rPr>
        <w:lastRenderedPageBreak/>
      </w:r>
      <w:del w:id="988193" w:author="标题排版器" w:date="2023-04-26T11:14:49Z">
        <w:r w:rsidDel="009802C4">
          <w:rPr/>
          <w:lastRenderedPageBreak/>
          <w:delText>4</w:delText>
        </w:r>
      </w:del>
      <w:ins w:id="988194" w:author="标题排版器" w:date="2023-04-26T11:14:43Z">
        <w:r>
          <w:t xml:space="preserve">  </w:t>
        </w:r>
      </w:ins>
      <w:del w:id="988195" w:author="标题排版器" w:date="2023-04-26T11:14:49Z">
        <w:r w:rsidDel="00494EDC">
          <w:rPr/>
          <w:delText xml:space="preserve"> </w:delText>
        </w:r>
      </w:del>
      <w:r w:rsidR="00EC3DF4" w:rsidRPr="005E18EB">
        <w:rPr>
          <w:rPrChange w:author="格式修订器" w:date="2023-04-26T11:14:45Z">
            <w:rPr>
              <w:sz w:val="36"/>
              <w:szCs w:val="44"/>
              <w:rFonts w:ascii="Times New Roman" w:eastAsia="黑体" w:hAnsi="Times New Roman" w:cs="Times New Roman"/>
              <w:b/>
              <w:bCs/>
            </w:rPr>
          </w:rPrChange>
        </w:rPr>
        <w:t>研究假设与研究设计</w:t>
      </w:r>
      <w:bookmarkEnd w:id="43"/>
      <w:bookmarkEnd w:id="44"/>
      <w:commentRangeEnd w:id="114"/>
      <w:r w:rsidR="00F1430F">
        <w:commentReference w:id="114"/>
      </w:r>
    </w:p>
    <w:p w14:paraId="055177BE" w14:textId="41A5A204" w:rsidR="00CD0C27" w:rsidRPr="005E18EB" w:rsidRDefault="00CE7FAE" w:rsidP="00CD0C27">
      <w:pPr>
        <w:topLinePunct/>
      </w:pPr>
      <w:bookmarkStart w:id="45" w:name="_Hlk100245197"/>
      <w:r w:rsidRPr="005E18EB">
        <w:rPr>
          <w:rPrChange w:author="格式修订器" w:date="2023-04-26T11:14:45Z">
            <w:rPr>
              <w:sz w:val="24"/>
              <w:szCs w:val="24"/>
              <w:rFonts w:ascii="Times New Roman" w:eastAsia="宋体" w:hAnsi="Times New Roman" w:cs="Times New Roman"/>
            </w:rPr>
          </w:rPrChange>
        </w:rPr>
        <w:t>在第二章对于国内外的研究现状进行了整理与归纳，我们对于既往的研究方法与使用到的理论有了一定的认识，而第三章我们也对目前利率</w:t>
      </w:r>
      <w:r w:rsidR="00823A30">
        <w:rPr/>
        <w:t>市场化</w:t>
      </w:r>
      <w:r w:rsidRPr="005E18EB">
        <w:rPr/>
        <w:t>以及互联网对商业银行的作用机制有了一定程度的了解，基于前文的论述，我们在此提出本文的研究假设，并构建本文的实证模型。</w:t>
      </w:r>
      <w:bookmarkEnd w:id="45"/>
    </w:p>
    <w:p w14:paraId="216B713E" w14:textId="28AEAE9A" w:rsidR="00EC3DF4" w:rsidRPr="005E18EB" w:rsidRDefault="00C16EC8" w:rsidP="00A3287D">
      <w:pPr>
        <w:pStyle w:val="2"/>
        <w:topLinePunct/>
        <w:ind w:left="480" w:hangingChars="171" w:hanging="480"/>
      </w:pPr>
      <w:ins w:id="988196" w:author="标题排版器" w:date="2023-04-26T11:14:43Z">
        <w:r>
          <w:t xml:space="preserve">4.1</w:t>
        </w:r>
      </w:ins>
      <w:bookmarkStart w:id="46" w:name="_Toc103589451"/>
      <w:bookmarkStart w:id="47" w:name="_Toc104408500"/>
      <w:del w:id="988197" w:author="标题排版器" w:date="2023-04-26T11:14:49Z">
        <w:r w:rsidDel="009802C4">
          <w:rPr/>
          <w:delText>4</w:delText>
        </w:r>
        <w:r w:rsidDel="009802C4">
          <w:rPr/>
          <w:delText>.</w:delText>
        </w:r>
        <w:r w:rsidDel="009802C4">
          <w:rPr/>
          <w:delText>1 </w:delText>
        </w:r>
      </w:del>
      <w:r w:rsidR="00CD0C27" w:rsidRPr="005E18EB">
        <w:rPr>
          <w:rPrChange w:author="格式修订器" w:date="2023-04-26T11:14:45Z">
            <w:rPr>
              <w:rFonts w:asciiTheme="majorHAnsi" w:hAnsiTheme="majorHAnsi" w:cstheme="majorBidi"/>
              <w:b/>
              <w:bCs/>
              <w:sz w:val="32"/>
              <w:szCs w:val="32"/>
            </w:rPr>
          </w:rPrChange>
        </w:rPr>
        <w:t>研究假设</w:t>
      </w:r>
      <w:bookmarkEnd w:id="46"/>
      <w:bookmarkEnd w:id="47"/>
    </w:p>
    <w:p w14:paraId="31E41A5C" w14:textId="029BAEE2" w:rsidR="00EC3DF4" w:rsidRPr="005E18EB" w:rsidRDefault="00C16EC8" w:rsidP="00EC3DF4">
      <w:pPr>
        <w:pStyle w:val="3"/>
        <w:topLinePunct/>
        <w:ind w:left="480" w:hangingChars="200" w:hanging="480"/>
      </w:pPr>
      <w:bookmarkStart w:id="987722" w:name="_Toc686987722"/>
      <w:ins w:id="988198" w:author="标题排版器" w:date="2023-04-26T11:14:43Z">
        <w:r>
          <w:t xml:space="preserve">4.1.1</w:t>
        </w:r>
      </w:ins>
      <w:del w:id="988199" w:author="标题排版器" w:date="2023-04-26T11:14:49Z">
        <w:r w:rsidDel="009802C4">
          <w:rPr/>
          <w:delText>4</w:delText>
        </w:r>
        <w:r w:rsidDel="009802C4">
          <w:rPr/>
          <w:delText>.</w:delText>
        </w:r>
        <w:r w:rsidDel="009802C4">
          <w:rPr/>
          <w:delText>1.1 </w:delText>
        </w:r>
      </w:del>
      <w:r w:rsidR="00CD0C27" w:rsidRPr="005E18EB">
        <w:rPr>
          <w:rPrChange w:author="格式修订器" w:date="2023-04-26T11:14:45Z">
            <w:rPr>
              <w:szCs w:val="21"/>
              <w:rFonts w:eastAsia="黑体" w:ascii="Times New Roman" w:hAnsi="Times New Roman" w:cs="Times New Roman"/>
              <w:b/>
              <w:sz w:val="24"/>
            </w:rPr>
          </w:rPrChange>
        </w:rPr>
        <w:t>商业银行盈利水平与利率市场化发展的关系</w:t>
      </w:r>
      <w:bookmarkEnd w:id="987722"/>
    </w:p>
    <w:p w14:paraId="16D4162A" w14:textId="197F0B35" w:rsidR="00617A51" w:rsidRPr="005E18EB" w:rsidRDefault="00617A51" w:rsidP="00617A51">
      <w:pPr>
        <w:topLinePunct/>
      </w:pPr>
      <w:r w:rsidRPr="005E18EB">
        <w:rPr>
          <w:rPrChange w:author="格式修订器" w:date="2023-04-26T11:14:45Z">
            <w:rPr>
              <w:sz w:val="24"/>
              <w:szCs w:val="24"/>
              <w:rFonts w:ascii="Times New Roman" w:eastAsia="宋体" w:hAnsi="Times New Roman" w:cs="Times New Roman"/>
            </w:rPr>
          </w:rPrChange>
        </w:rPr>
        <w:t>利率市场化是指金融机构在货币市场经营融资的利率水平是由市场</w:t>
      </w:r>
      <w:r w:rsidR="00795EA6" w:rsidRPr="005E18EB">
        <w:rPr/>
        <w:t>上的供需</w:t>
      </w:r>
      <w:r w:rsidRPr="005E18EB">
        <w:rPr/>
        <w:t>关系来决定，是</w:t>
      </w:r>
      <w:r w:rsidR="00795EA6" w:rsidRPr="005E18EB">
        <w:rPr/>
        <w:t>中国人民</w:t>
      </w:r>
      <w:r w:rsidRPr="005E18EB">
        <w:rPr/>
        <w:t>银行将利率的决定权下放给市场的一种举措，而中国人民银行则</w:t>
      </w:r>
      <w:r w:rsidR="00BB6595" w:rsidRPr="005E18EB">
        <w:rPr/>
        <w:t>仅</w:t>
      </w:r>
      <w:r w:rsidRPr="005E18EB">
        <w:rPr/>
        <w:t>通过货币政策工具等手段来对市场利率产生影响。</w:t>
      </w:r>
    </w:p>
    <w:p w14:paraId="6162FB75" w14:textId="76B6C9B1" w:rsidR="00617A51" w:rsidRPr="005E18EB" w:rsidRDefault="00617A51" w:rsidP="00617A51">
      <w:pPr>
        <w:topLinePunct/>
      </w:pPr>
      <w:r w:rsidRPr="005E18EB">
        <w:rPr/>
        <w:t>商业银行作为银行中的主要类型，其业务主要是存款业务、贷款业务，通过利息差来赚取收入。在过去很长一段时间内，我国的商业银行的收入结构的绝大部分主要源自于利息，而在利率市场化的大背景下，这样单一的收入结构可能会受到很大的影响，</w:t>
      </w:r>
      <w:commentRangeStart w:id="138"/>
      <w:r w:rsidRPr="005E18EB">
        <w:rPr/>
        <w:t>近年</w:t>
      </w:r>
      <w:commentRangeEnd w:id="138"/>
      <w:r w:rsidR="00F1430F">
        <w:commentReference w:id="138"/>
      </w:r>
      <w:r w:rsidRPr="005E18EB">
        <w:rPr/>
        <w:t>来，我国的商业银行的非利息收入占比较以往相比总体呈现上升的趋势。</w:t>
      </w:r>
    </w:p>
    <w:p w14:paraId="2D55AC2B" w14:textId="05DC220B" w:rsidR="00617A51" w:rsidRPr="005E18EB" w:rsidRDefault="00617A51" w:rsidP="00617A51">
      <w:pPr>
        <w:topLinePunct/>
      </w:pPr>
      <w:r w:rsidRPr="005E18EB">
        <w:rPr/>
        <w:t>基于第二章对于既往研究的总结，以及第三章对于盈利能力</w:t>
      </w:r>
      <w:r w:rsidR="00B2062E">
        <w:rPr/>
        <w:t>影响机制</w:t>
      </w:r>
      <w:del w:id="988200" w:author="空格修订器" w:date="2023-04-26T11:14:48Z">
        <w:r w:rsidDel="00494EDC">
          <w:rPr/>
          <w:delText xml:space="preserve"> </w:delText>
        </w:r>
      </w:del>
      <w:r w:rsidRPr="005E18EB">
        <w:rPr/>
        <w:t>的分析，本文提出假设：</w:t>
      </w:r>
    </w:p>
    <w:p w14:paraId="7971B7D2" w14:textId="725DADAB" w:rsidR="00617A51" w:rsidRPr="005E18EB" w:rsidRDefault="00617A51" w:rsidP="00F706CC">
      <w:pPr>
        <w:topLinePunct/>
      </w:pPr>
      <w:r w:rsidRPr="005E18EB">
        <w:rPr>
          <w:rPrChange w:author="格式修订器" w:date="2023-04-26T11:14:45Z">
            <w:rPr>
              <w:sz w:val="24"/>
              <w:szCs w:val="24"/>
              <w:rFonts w:ascii="Times New Roman" w:eastAsia="宋体" w:hAnsi="Times New Roman" w:cs="Times New Roman"/>
              <w:b/>
              <w:bCs/>
            </w:rPr>
          </w:rPrChange>
        </w:rPr>
        <w:t>H1</w:t>
      </w:r>
      <w:r w:rsidRPr="005E18EB">
        <w:rPr>
          <w:rPrChange w:author="格式修订器" w:date="2023-04-26T11:14:45Z">
            <w:rPr>
              <w:rFonts w:ascii="Times New Roman" w:eastAsia="宋体" w:hAnsi="Times New Roman" w:cs="Times New Roman"/>
              <w:b/>
              <w:bCs/>
              <w:sz w:val="24"/>
              <w:szCs w:val="24"/>
            </w:rPr>
          </w:rPrChange>
        </w:rPr>
        <w:t>：商业银行的盈利水平</w:t>
      </w:r>
      <w:r w:rsidR="0062153D" w:rsidRPr="005E18EB">
        <w:rPr>
          <w:rPrChange w:author="格式修订器" w:date="2023-04-26T11:14:45Z">
            <w:rPr>
              <w:rFonts w:ascii="Times New Roman" w:eastAsia="宋体" w:hAnsi="Times New Roman" w:cs="Times New Roman"/>
              <w:b/>
              <w:bCs/>
              <w:sz w:val="24"/>
              <w:szCs w:val="24"/>
            </w:rPr>
          </w:rPrChange>
        </w:rPr>
        <w:t>会</w:t>
      </w:r>
      <w:r w:rsidRPr="005E18EB">
        <w:rPr>
          <w:rPrChange w:author="格式修订器" w:date="2023-04-26T11:14:45Z">
            <w:rPr>
              <w:rFonts w:ascii="Times New Roman" w:eastAsia="宋体" w:hAnsi="Times New Roman" w:cs="Times New Roman"/>
              <w:b/>
              <w:bCs/>
              <w:sz w:val="24"/>
              <w:szCs w:val="24"/>
            </w:rPr>
          </w:rPrChange>
        </w:rPr>
        <w:t>受到利率市场化程度的负向影响</w:t>
      </w:r>
      <w:r w:rsidR="005B4AB7">
        <w:rPr>
          <w:rPrChange w:author="格式修订器" w:date="2023-04-26T11:14:45Z">
            <w:rPr>
              <w:rFonts w:hint="eastAsia" w:ascii="Times New Roman" w:eastAsia="宋体" w:hAnsi="Times New Roman" w:cs="Times New Roman"/>
              <w:b/>
              <w:bCs/>
              <w:sz w:val="24"/>
              <w:szCs w:val="24"/>
            </w:rPr>
          </w:rPrChange>
        </w:rPr>
        <w:t>。</w:t>
      </w:r>
    </w:p>
    <w:p w14:paraId="1AA5FAE9" w14:textId="2F9C0917" w:rsidR="00DB3307" w:rsidRPr="005E18EB" w:rsidRDefault="00C16EC8" w:rsidP="00DB3307">
      <w:pPr>
        <w:pStyle w:val="3"/>
        <w:topLinePunct/>
        <w:ind w:left="480" w:hangingChars="200" w:hanging="480"/>
      </w:pPr>
      <w:bookmarkStart w:id="987723" w:name="_Toc686987723"/>
      <w:ins w:id="988201" w:author="标题排版器" w:date="2023-04-26T11:14:43Z">
        <w:r>
          <w:t xml:space="preserve">4.1.2</w:t>
        </w:r>
      </w:ins>
      <w:del w:id="988202" w:author="标题排版器" w:date="2023-04-26T11:14:49Z">
        <w:r w:rsidDel="009802C4">
          <w:rPr/>
          <w:delText>4</w:delText>
        </w:r>
        <w:r w:rsidDel="009802C4">
          <w:rPr/>
          <w:delText>.</w:delText>
        </w:r>
        <w:r w:rsidDel="009802C4">
          <w:rPr/>
          <w:delText>1.2 </w:delText>
        </w:r>
      </w:del>
      <w:r w:rsidR="00DB3307" w:rsidRPr="005E18EB">
        <w:rPr>
          <w:rPrChange w:author="格式修订器" w:date="2023-04-26T11:14:45Z">
            <w:rPr>
              <w:szCs w:val="21"/>
              <w:rFonts w:eastAsia="黑体" w:ascii="Times New Roman" w:hAnsi="Times New Roman" w:cs="Times New Roman"/>
              <w:b/>
              <w:sz w:val="24"/>
            </w:rPr>
          </w:rPrChange>
        </w:rPr>
        <w:t>商业银行盈利水平与互联网金融发展的关系</w:t>
      </w:r>
      <w:bookmarkEnd w:id="987723"/>
    </w:p>
    <w:p w14:paraId="6C978DCA" w14:textId="0BE3CCFF" w:rsidR="00617A51" w:rsidRPr="005E18EB" w:rsidRDefault="00617A51" w:rsidP="00DB3307">
      <w:pPr>
        <w:topLinePunct/>
      </w:pPr>
      <w:r w:rsidRPr="005E18EB">
        <w:rPr>
          <w:rPrChange w:author="格式修订器" w:date="2023-04-26T11:14:45Z">
            <w:rPr>
              <w:sz w:val="24"/>
              <w:szCs w:val="24"/>
              <w:rFonts w:ascii="Times New Roman" w:eastAsia="宋体" w:hAnsi="Times New Roman" w:cs="Times New Roman"/>
            </w:rPr>
          </w:rPrChange>
        </w:rPr>
        <w:t>在互联网金融的不断发展中，我国的商业银行的传统存贷业务受到了一定的冲击。在第</w:t>
      </w:r>
      <w:r w:rsidR="00DB7BF4">
        <w:rPr/>
        <w:t>三</w:t>
      </w:r>
      <w:r w:rsidRPr="005E18EB">
        <w:rPr/>
        <w:t>章的理论分析中，我们了解到互联网金融在一方面可以降低银行对于自身业务的管理力度，这在一定程度上加大了银行的金融风险。</w:t>
      </w:r>
    </w:p>
    <w:p w14:paraId="0D2773B9" w14:textId="77777777" w:rsidR="00617A51" w:rsidRPr="005E18EB" w:rsidRDefault="00617A51" w:rsidP="00DB3307">
      <w:pPr>
        <w:topLinePunct/>
      </w:pPr>
      <w:r w:rsidRPr="005E18EB">
        <w:rPr/>
        <w:t>同时，面对互联网的日新月异的发展，银行也面临着自身新业务的拓展压力，同业之间的竞争也会加剧，根据企业资源有限性理论，这势必会挤占一定的资源。在第三方支付规模越来越大，投资理财的渠道更加宽泛的情况下，对于原本属于银行的业务产生了挤出。</w:t>
      </w:r>
    </w:p>
    <w:p w14:paraId="3D8F4511" w14:textId="0F2C88AD" w:rsidR="00617A51" w:rsidRPr="005E18EB" w:rsidRDefault="00617A51" w:rsidP="00DB3307">
      <w:pPr>
        <w:topLinePunct/>
      </w:pPr>
      <w:r w:rsidRPr="005E18EB">
        <w:rPr/>
        <w:t>但另一方面，科学技术的发展对于银行的管理等方面也有一定的优势，能够</w:t>
      </w:r>
      <w:r w:rsidRPr="005E18EB">
        <w:rPr/>
        <w:lastRenderedPageBreak/>
        <w:t>提高经营效率，也带来了新的产业。本文选取的解释变量仅为第三方支付的规模，无法涵盖互联网金融发展所带来的全面影响，因此，我们提出如下假设：</w:t>
      </w:r>
    </w:p>
    <w:p w14:paraId="64D19696" w14:textId="5D92EAEB" w:rsidR="008C02FA" w:rsidRPr="005E18EB" w:rsidRDefault="00617A51" w:rsidP="00870659">
      <w:pPr>
        <w:topLinePunct/>
      </w:pPr>
      <w:r w:rsidRPr="005E18EB">
        <w:rPr>
          <w:rPrChange w:author="格式修订器" w:date="2023-04-26T11:14:45Z">
            <w:rPr>
              <w:sz w:val="24"/>
              <w:szCs w:val="24"/>
              <w:rFonts w:ascii="Times New Roman" w:eastAsia="宋体" w:hAnsi="Times New Roman" w:cs="Times New Roman"/>
              <w:b/>
              <w:bCs/>
            </w:rPr>
          </w:rPrChange>
        </w:rPr>
        <w:t>H2</w:t>
      </w:r>
      <w:del w:id="988203" w:author="标点修订器" w:date="2023-04-26T11:14:47Z">
        <w:r w:rsidDel="AA7D325B">
          <w:rPr/>
          <w:delText>:</w:delText>
        </w:r>
      </w:del>
      <w:ins w:id="988204" w:author="标点修订器" w:date="2023-04-26T11:14:43Z">
        <w:r>
          <w:rPr>
            <w:rFonts w:hint="eastAsia"/>
          </w:rPr>
          <w:t>：</w:t>
        </w:r>
      </w:ins>
      <w:r w:rsidRPr="005E18EB">
        <w:rPr>
          <w:rPrChange w:author="格式修订器" w:date="2023-04-26T11:14:45Z">
            <w:rPr>
              <w:rFonts w:ascii="Times New Roman" w:eastAsia="宋体" w:hAnsi="Times New Roman" w:cs="Times New Roman"/>
              <w:b/>
              <w:bCs/>
              <w:sz w:val="24"/>
              <w:szCs w:val="24"/>
            </w:rPr>
          </w:rPrChange>
        </w:rPr>
        <w:t>商业银行的盈利水平</w:t>
      </w:r>
      <w:r w:rsidR="0062153D" w:rsidRPr="005E18EB">
        <w:rPr>
          <w:rPrChange w:author="格式修订器" w:date="2023-04-26T11:14:45Z">
            <w:rPr>
              <w:rFonts w:ascii="Times New Roman" w:eastAsia="宋体" w:hAnsi="Times New Roman" w:cs="Times New Roman"/>
              <w:b/>
              <w:bCs/>
              <w:sz w:val="24"/>
              <w:szCs w:val="24"/>
            </w:rPr>
          </w:rPrChange>
        </w:rPr>
        <w:t>会</w:t>
      </w:r>
      <w:r w:rsidRPr="005E18EB">
        <w:rPr>
          <w:rPrChange w:author="格式修订器" w:date="2023-04-26T11:14:45Z">
            <w:rPr>
              <w:rFonts w:ascii="Times New Roman" w:eastAsia="宋体" w:hAnsi="Times New Roman" w:cs="Times New Roman"/>
              <w:b/>
              <w:bCs/>
              <w:sz w:val="24"/>
              <w:szCs w:val="24"/>
            </w:rPr>
          </w:rPrChange>
        </w:rPr>
        <w:t>受到互联网金融发展的负向影响。</w:t>
      </w:r>
    </w:p>
    <w:p w14:paraId="2443A3BF" w14:textId="354D4CB2" w:rsidR="00791AA0" w:rsidRPr="005E18EB" w:rsidRDefault="00791AA0" w:rsidP="00791AA0">
      <w:pPr>
        <w:pStyle w:val="3"/>
        <w:topLinePunct/>
        <w:ind w:left="480" w:hangingChars="200" w:hanging="480"/>
      </w:pPr>
      <w:bookmarkStart w:id="987724" w:name="_Toc686987724"/>
      <w:ins w:id="988205" w:author="标题排版器" w:date="2023-04-26T11:14:43Z">
        <w:r>
          <w:t xml:space="preserve">4.1.3</w:t>
        </w:r>
      </w:ins>
      <w:del w:id="988206" w:author="标题排版器" w:date="2023-04-26T11:14:49Z">
        <w:r w:rsidDel="009802C4">
          <w:rPr/>
          <w:delText>4</w:delText>
        </w:r>
        <w:r w:rsidDel="009802C4">
          <w:rPr/>
          <w:delText>.</w:delText>
        </w:r>
        <w:r w:rsidDel="009802C4">
          <w:rPr/>
          <w:delText>1.3 </w:delText>
        </w:r>
      </w:del>
      <w:r w:rsidR="001F0F14" w:rsidRPr="005E18EB">
        <w:rPr>
          <w:rPrChange w:author="格式修订器" w:date="2023-04-26T11:14:45Z">
            <w:rPr>
              <w:szCs w:val="21"/>
              <w:rFonts w:eastAsia="黑体" w:ascii="Times New Roman" w:hAnsi="Times New Roman" w:cs="Times New Roman"/>
              <w:b/>
              <w:sz w:val="24"/>
            </w:rPr>
          </w:rPrChange>
        </w:rPr>
        <w:t>利率市场化</w:t>
      </w:r>
      <w:r w:rsidR="00497D16">
        <w:rPr>
          <w:rPrChange w:author="格式修订器" w:date="2023-04-26T11:14:45Z">
            <w:rPr>
              <w:szCs w:val="21"/>
              <w:rFonts w:eastAsia="黑体" w:hint="eastAsia" w:ascii="Times New Roman" w:hAnsi="Times New Roman" w:cs="Times New Roman"/>
              <w:b/>
              <w:sz w:val="24"/>
            </w:rPr>
          </w:rPrChange>
        </w:rPr>
        <w:t>对银行盈利能力产生的中介作用</w:t>
      </w:r>
      <w:bookmarkEnd w:id="987724"/>
    </w:p>
    <w:p w14:paraId="684B1A7A" w14:textId="48A8A407" w:rsidR="00791AA0" w:rsidRDefault="00CD2829" w:rsidP="00791AA0">
      <w:pPr>
        <w:topLinePunct/>
      </w:pPr>
      <w:r w:rsidRPr="00C037E8">
        <w:rPr>
          <w:rPrChange w:author="格式修订器" w:date="2023-04-26T11:14:45Z">
            <w:rPr>
              <w:sz w:val="24"/>
              <w:szCs w:val="24"/>
              <w:rFonts w:ascii="Times New Roman" w:eastAsia="宋体" w:hAnsi="Times New Roman" w:cs="Times New Roman" w:hint="eastAsia"/>
            </w:rPr>
          </w:rPrChange>
        </w:rPr>
        <w:t>在网络金融的不断发展过程中，对于利率的调整与定价都会产生一定的影响，</w:t>
      </w:r>
      <w:r w:rsidR="00591EF9" w:rsidRPr="00C037E8">
        <w:rPr/>
        <w:t>依据</w:t>
      </w:r>
      <w:r w:rsidR="00D462F4" w:rsidRPr="00C037E8">
        <w:rPr/>
        <w:t>本文在第三章的</w:t>
      </w:r>
      <w:r w:rsidR="00591EF9" w:rsidRPr="00C037E8">
        <w:rPr/>
        <w:t>相关机制</w:t>
      </w:r>
      <w:r w:rsidR="00D462F4" w:rsidRPr="00C037E8">
        <w:rPr/>
        <w:t>分析</w:t>
      </w:r>
      <w:r w:rsidR="00591EF9" w:rsidRPr="00C037E8">
        <w:rPr/>
        <w:t>，</w:t>
      </w:r>
      <w:r w:rsidR="0078512F" w:rsidRPr="0078512F">
        <w:rPr/>
        <w:t>互联网金融的发展可以通过分流</w:t>
      </w:r>
      <w:r w:rsidR="0078512F">
        <w:rPr/>
        <w:t>社会公众的</w:t>
      </w:r>
      <w:r w:rsidR="0078512F" w:rsidRPr="0078512F">
        <w:rPr/>
        <w:t>存款，加剧</w:t>
      </w:r>
      <w:r w:rsidR="00DD4C45">
        <w:rPr/>
        <w:t>同业间的</w:t>
      </w:r>
      <w:r w:rsidR="0078512F" w:rsidRPr="0078512F">
        <w:rPr/>
        <w:t>市场竞争来推动</w:t>
      </w:r>
      <w:r w:rsidR="00DD4C45">
        <w:rPr/>
        <w:t>我</w:t>
      </w:r>
      <w:r w:rsidR="0078512F" w:rsidRPr="0078512F">
        <w:rPr/>
        <w:t>国利率市场化。</w:t>
      </w:r>
      <w:r w:rsidR="00DD4C45">
        <w:rPr/>
        <w:t>而</w:t>
      </w:r>
      <w:r w:rsidR="00C037E8">
        <w:rPr/>
        <w:t>由于</w:t>
      </w:r>
      <w:r w:rsidR="0078512F" w:rsidRPr="0078512F">
        <w:rPr/>
        <w:t>鲶鱼效应</w:t>
      </w:r>
      <w:r w:rsidR="00DD4C45">
        <w:rPr/>
        <w:t>的存在</w:t>
      </w:r>
      <w:r w:rsidR="00C037E8">
        <w:rPr/>
        <w:t>，互联网金融的介入会激起</w:t>
      </w:r>
      <w:r w:rsidR="009919E7">
        <w:rPr/>
        <w:t>其他银行的竞争，</w:t>
      </w:r>
      <w:r w:rsidR="00DD4C45">
        <w:rPr/>
        <w:t>也</w:t>
      </w:r>
      <w:r w:rsidR="0078512F" w:rsidRPr="0078512F">
        <w:rPr/>
        <w:t>使</w:t>
      </w:r>
      <w:r w:rsidR="00DD4C45">
        <w:rPr/>
        <w:t>得</w:t>
      </w:r>
      <w:r w:rsidR="0078512F" w:rsidRPr="0078512F">
        <w:rPr/>
        <w:t>互联网金融对利率市场化产生正向影响。</w:t>
      </w:r>
      <w:r w:rsidR="00DD4C45">
        <w:rPr/>
        <w:t>此外，</w:t>
      </w:r>
      <w:r w:rsidR="0078512F" w:rsidRPr="0078512F">
        <w:rPr/>
        <w:t>金融科技产品依靠其</w:t>
      </w:r>
      <w:r w:rsidR="00A8289E">
        <w:rPr/>
        <w:t>买卖的</w:t>
      </w:r>
      <w:r w:rsidR="0078512F" w:rsidRPr="0078512F">
        <w:rPr/>
        <w:t>便利性和高收益率</w:t>
      </w:r>
      <w:r w:rsidR="00A8289E">
        <w:rPr/>
        <w:t>等特点使得客户</w:t>
      </w:r>
      <w:r w:rsidR="0078512F" w:rsidRPr="0078512F">
        <w:rPr/>
        <w:t>获得</w:t>
      </w:r>
      <w:r w:rsidR="00A8289E">
        <w:rPr/>
        <w:t>以市场为基准的收益</w:t>
      </w:r>
      <w:r w:rsidR="0078512F" w:rsidRPr="0078512F">
        <w:rPr/>
        <w:t>，</w:t>
      </w:r>
      <w:r w:rsidR="00A8289E">
        <w:rPr/>
        <w:t>这也在实质</w:t>
      </w:r>
      <w:r w:rsidR="0078512F" w:rsidRPr="0078512F">
        <w:rPr/>
        <w:t>上促进了存款利率的市场化。</w:t>
      </w:r>
    </w:p>
    <w:p w14:paraId="08A98A1F" w14:textId="4AD7C752" w:rsidR="009919E7" w:rsidRPr="005E18EB" w:rsidRDefault="009919E7" w:rsidP="00791AA0">
      <w:pPr>
        <w:topLinePunct/>
      </w:pPr>
      <w:r>
        <w:rPr/>
        <w:t>基于上述的分析，我们认为互联网金融除了直接影响</w:t>
      </w:r>
      <w:r w:rsidR="00597890">
        <w:rPr/>
        <w:t>商业银行的收益水平外，还在一定程度上通过加速利率市场化进程来实现这一影响，因此，我们提出如下假设：</w:t>
      </w:r>
    </w:p>
    <w:p w14:paraId="742B17BB" w14:textId="295AD212" w:rsidR="001F0F14" w:rsidRPr="005E18EB" w:rsidRDefault="001F0F14" w:rsidP="001F0F14">
      <w:pPr>
        <w:topLinePunct/>
      </w:pPr>
      <w:r w:rsidRPr="005E18EB">
        <w:rPr>
          <w:rPrChange w:author="格式修订器" w:date="2023-04-26T11:14:45Z">
            <w:rPr>
              <w:sz w:val="24"/>
              <w:szCs w:val="24"/>
              <w:rFonts w:ascii="Times New Roman" w:eastAsia="宋体" w:hAnsi="Times New Roman" w:cs="Times New Roman"/>
              <w:b/>
              <w:bCs/>
            </w:rPr>
          </w:rPrChange>
        </w:rPr>
        <w:t>H3</w:t>
      </w:r>
      <w:del w:id="988207" w:author="标点修订器" w:date="2023-04-26T11:14:47Z">
        <w:r w:rsidDel="AA7D325B">
          <w:rPr/>
          <w:delText>:</w:delText>
        </w:r>
      </w:del>
      <w:ins w:id="988208" w:author="标点修订器" w:date="2023-04-26T11:14:43Z">
        <w:r>
          <w:rPr>
            <w:rFonts w:hint="eastAsia"/>
          </w:rPr>
          <w:t>：</w:t>
        </w:r>
      </w:ins>
      <w:r w:rsidRPr="005E18EB">
        <w:rPr>
          <w:rPrChange w:author="格式修订器" w:date="2023-04-26T11:14:45Z">
            <w:rPr>
              <w:rFonts w:ascii="Times New Roman" w:eastAsia="宋体" w:hAnsi="Times New Roman" w:cs="Times New Roman"/>
              <w:b/>
              <w:bCs/>
              <w:sz w:val="24"/>
              <w:szCs w:val="24"/>
            </w:rPr>
          </w:rPrChange>
        </w:rPr>
        <w:t>互联网金融发展</w:t>
      </w:r>
      <w:r w:rsidR="00147757" w:rsidRPr="005E18EB">
        <w:rPr>
          <w:rPrChange w:author="格式修订器" w:date="2023-04-26T11:14:45Z">
            <w:rPr>
              <w:rFonts w:ascii="Times New Roman" w:eastAsia="宋体" w:hAnsi="Times New Roman" w:cs="Times New Roman"/>
              <w:b/>
              <w:bCs/>
              <w:sz w:val="24"/>
              <w:szCs w:val="24"/>
            </w:rPr>
          </w:rPrChange>
        </w:rPr>
        <w:t>会促进利率市场化的进程进而影响银行的盈利能力</w:t>
      </w:r>
      <w:r w:rsidRPr="005E18EB">
        <w:rPr>
          <w:rPrChange w:author="格式修订器" w:date="2023-04-26T11:14:45Z">
            <w:rPr>
              <w:rFonts w:ascii="Times New Roman" w:eastAsia="宋体" w:hAnsi="Times New Roman" w:cs="Times New Roman"/>
              <w:b/>
              <w:bCs/>
              <w:sz w:val="24"/>
              <w:szCs w:val="24"/>
            </w:rPr>
          </w:rPrChange>
        </w:rPr>
        <w:t>。</w:t>
      </w:r>
    </w:p>
    <w:p w14:paraId="61B19196" w14:textId="77777777" w:rsidR="001F0F14" w:rsidRPr="005E18EB" w:rsidRDefault="001F0F14" w:rsidP="00791AA0">
      <w:pPr>
        <w:topLinePunct/>
        <w:rPr>
          <w:del w:id="988209" w:author="内容修订器" w:date="2023-04-26T11:14:50Z"/>
        </w:rPr>
      </w:pPr>
    </w:p>
    <w:p w14:paraId="34BFA510" w14:textId="43865E0C" w:rsidR="00DB3307" w:rsidRPr="005E18EB" w:rsidRDefault="00C16EC8" w:rsidP="00A3287D">
      <w:pPr>
        <w:pStyle w:val="2"/>
        <w:topLinePunct/>
        <w:ind w:left="480" w:hangingChars="171" w:hanging="480"/>
      </w:pPr>
      <w:ins w:id="988210" w:author="标题排版器" w:date="2023-04-26T11:14:43Z">
        <w:r>
          <w:t xml:space="preserve">4.2</w:t>
        </w:r>
      </w:ins>
      <w:bookmarkStart w:id="48" w:name="_Toc103589452"/>
      <w:bookmarkStart w:id="49" w:name="_Toc104408501"/>
      <w:del w:id="988211" w:author="标题排版器" w:date="2023-04-26T11:14:49Z">
        <w:r w:rsidDel="009802C4">
          <w:rPr/>
          <w:delText>4</w:delText>
        </w:r>
        <w:r w:rsidDel="009802C4">
          <w:rPr/>
          <w:delText>.</w:delText>
        </w:r>
        <w:r w:rsidDel="009802C4">
          <w:rPr/>
          <w:delText>2 </w:delText>
        </w:r>
      </w:del>
      <w:r w:rsidR="00DB3307" w:rsidRPr="005E18EB">
        <w:rPr>
          <w:rPrChange w:author="格式修订器" w:date="2023-04-26T11:14:45Z">
            <w:rPr>
              <w:rFonts w:asciiTheme="majorHAnsi" w:hAnsiTheme="majorHAnsi" w:cstheme="majorBidi"/>
              <w:b/>
              <w:bCs/>
              <w:sz w:val="32"/>
              <w:szCs w:val="32"/>
            </w:rPr>
          </w:rPrChange>
        </w:rPr>
        <w:t>研究设计</w:t>
      </w:r>
      <w:bookmarkEnd w:id="48"/>
      <w:bookmarkEnd w:id="49"/>
    </w:p>
    <w:p w14:paraId="372C172D" w14:textId="78017A66" w:rsidR="00DB3307" w:rsidRPr="005E18EB" w:rsidRDefault="00C16EC8" w:rsidP="00DB3307">
      <w:pPr>
        <w:pStyle w:val="3"/>
        <w:topLinePunct/>
        <w:ind w:left="480" w:hangingChars="200" w:hanging="480"/>
      </w:pPr>
      <w:bookmarkStart w:id="987726" w:name="_Toc686987726"/>
      <w:ins w:id="988212" w:author="标题排版器" w:date="2023-04-26T11:14:43Z">
        <w:r>
          <w:t xml:space="preserve">4.2.1</w:t>
        </w:r>
      </w:ins>
      <w:del w:id="988213" w:author="标题排版器" w:date="2023-04-26T11:14:49Z">
        <w:r w:rsidDel="009802C4">
          <w:rPr/>
          <w:delText>4</w:delText>
        </w:r>
        <w:r w:rsidDel="009802C4">
          <w:rPr/>
          <w:delText>.</w:delText>
        </w:r>
        <w:r w:rsidDel="009802C4">
          <w:rPr/>
          <w:delText>2</w:delText>
        </w:r>
        <w:r w:rsidDel="009802C4">
          <w:rPr/>
          <w:delText>.1 </w:delText>
        </w:r>
      </w:del>
      <w:r w:rsidR="00B35A2E" w:rsidRPr="005E18EB">
        <w:rPr>
          <w:rPrChange w:author="格式修订器" w:date="2023-04-26T11:14:45Z">
            <w:rPr>
              <w:szCs w:val="21"/>
              <w:rFonts w:eastAsia="黑体" w:ascii="Times New Roman" w:hAnsi="Times New Roman" w:cs="Times New Roman"/>
              <w:b/>
              <w:sz w:val="24"/>
            </w:rPr>
          </w:rPrChange>
        </w:rPr>
        <w:t>变量选取</w:t>
      </w:r>
      <w:bookmarkEnd w:id="987726"/>
    </w:p>
    <w:p w14:paraId="3181F450" w14:textId="77777777" w:rsidR="00617A51" w:rsidRPr="005E18EB" w:rsidRDefault="009E50A4" w:rsidP="002957E0">
      <w:pPr>
        <w:topLinePunct/>
      </w:pPr>
      <w:r w:rsidRPr="005E18EB">
        <w:rPr>
          <w:rPrChange w:author="格式修订器" w:date="2023-04-26T11:14:45Z">
            <w:rPr>
              <w:sz w:val="24"/>
              <w:szCs w:val="24"/>
              <w:rFonts w:ascii="Times New Roman" w:eastAsia="宋体" w:hAnsi="Times New Roman" w:cs="Times New Roman"/>
              <w:b/>
              <w:bCs/>
            </w:rPr>
          </w:rPrChange>
        </w:rPr>
        <w:t>1</w:t>
      </w:r>
      <w:r w:rsidR="00617A51" w:rsidRPr="005E18EB">
        <w:rPr>
          <w:rPrChange w:author="格式修订器" w:date="2023-04-26T11:14:45Z">
            <w:rPr>
              <w:rFonts w:ascii="Times New Roman" w:eastAsia="宋体" w:hAnsi="Times New Roman" w:cs="Times New Roman"/>
              <w:b/>
              <w:bCs/>
              <w:sz w:val="24"/>
              <w:szCs w:val="24"/>
            </w:rPr>
          </w:rPrChange>
        </w:rPr>
        <w:t>）</w:t>
      </w:r>
      <w:r w:rsidR="00617A51" w:rsidRPr="005E18EB">
        <w:rPr>
          <w:rPrChange w:author="格式修订器" w:date="2023-04-26T11:14:45Z">
            <w:rPr>
              <w:rFonts w:ascii="Times New Roman" w:eastAsia="宋体" w:hAnsi="Times New Roman" w:cs="Times New Roman"/>
              <w:b/>
              <w:bCs/>
              <w:sz w:val="24"/>
              <w:szCs w:val="24"/>
            </w:rPr>
          </w:rPrChange>
        </w:rPr>
        <w:t>被解释变量的选取</w:t>
      </w:r>
    </w:p>
    <w:p w14:paraId="6186682B" w14:textId="7E3234BB" w:rsidR="00617A51" w:rsidRPr="005E18EB" w:rsidRDefault="00617A51" w:rsidP="00B35A2E">
      <w:pPr>
        <w:topLinePunct/>
      </w:pPr>
      <w:r w:rsidRPr="005E18EB">
        <w:rPr/>
        <w:t>本文主要研究的是商业银行的盈利能力。对于商业银行</w:t>
      </w:r>
      <w:r w:rsidR="009D7E6A">
        <w:rPr/>
        <w:t>获利水平</w:t>
      </w:r>
      <w:r w:rsidRPr="005E18EB">
        <w:rPr/>
        <w:t>这一指标，学界通常会采用</w:t>
      </w:r>
      <w:r w:rsidR="00B14DA6">
        <w:rPr/>
        <w:t>全部资产的</w:t>
      </w:r>
      <w:r w:rsidRPr="005E18EB">
        <w:rPr/>
        <w:t>回报率</w:t>
      </w:r>
      <w:r w:rsidRPr="005E18EB">
        <w:rPr/>
        <w:t>（</w:t>
      </w:r>
      <w:r w:rsidRPr="005E18EB">
        <w:rPr>
          <w:kern w:val="2"/>
          <w:rFonts w:ascii="Times New Roman" w:eastAsia="宋体" w:hAnsi="Times New Roman" w:cs="Times New Roman"/>
          <w:sz w:val="24"/>
          <w:szCs w:val="24"/>
        </w:rPr>
        <w:t>ROA</w:t>
      </w:r>
      <w:r w:rsidRPr="005E18EB">
        <w:rPr/>
        <w:t>）</w:t>
      </w:r>
      <w:r w:rsidRPr="005E18EB">
        <w:rPr/>
        <w:t xml:space="preserve">或者股东权益报酬率</w:t>
      </w:r>
      <w:r w:rsidRPr="005E18EB">
        <w:rPr/>
        <w:t>（</w:t>
      </w:r>
      <w:r w:rsidRPr="005E18EB">
        <w:rPr>
          <w:kern w:val="2"/>
          <w:rFonts w:ascii="Times New Roman" w:eastAsia="宋体" w:hAnsi="Times New Roman" w:cs="Times New Roman"/>
          <w:sz w:val="24"/>
          <w:szCs w:val="24"/>
        </w:rPr>
        <w:t>ROE</w:t>
      </w:r>
      <w:r w:rsidRPr="005E18EB">
        <w:rPr/>
        <w:t>）</w:t>
      </w:r>
      <w:r w:rsidRPr="005E18EB">
        <w:rPr/>
        <w:t xml:space="preserve">来判断银行盈利能力的水平。考虑到股东权益报酬率</w:t>
      </w:r>
      <w:r w:rsidRPr="005E18EB">
        <w:rPr/>
        <w:t>（</w:t>
      </w:r>
      <w:r w:rsidRPr="005E18EB">
        <w:rPr>
          <w:kern w:val="2"/>
          <w:rFonts w:ascii="Times New Roman" w:eastAsia="宋体" w:hAnsi="Times New Roman" w:cs="Times New Roman"/>
          <w:sz w:val="24"/>
          <w:szCs w:val="24"/>
        </w:rPr>
        <w:t>ROE</w:t>
      </w:r>
      <w:r w:rsidRPr="005E18EB">
        <w:rPr/>
        <w:t>）</w:t>
      </w:r>
      <w:r w:rsidRPr="005E18EB">
        <w:rPr/>
        <w:t>代表的是净资产的收益率，更多的反映了股东的财富所能带来的收益水平，而总资产</w:t>
      </w:r>
      <w:r w:rsidR="00B14DA6">
        <w:rPr/>
        <w:t>报酬</w:t>
      </w:r>
      <w:r w:rsidRPr="005E18EB">
        <w:rPr/>
        <w:t>率</w:t>
      </w:r>
      <w:r w:rsidRPr="005E18EB">
        <w:rPr/>
        <w:t>（</w:t>
      </w:r>
      <w:r w:rsidRPr="005E18EB">
        <w:rPr>
          <w:kern w:val="2"/>
          <w:rFonts w:ascii="Times New Roman" w:eastAsia="宋体" w:hAnsi="Times New Roman" w:cs="Times New Roman"/>
          <w:sz w:val="24"/>
          <w:szCs w:val="24"/>
        </w:rPr>
        <w:t>ROA</w:t>
      </w:r>
      <w:r w:rsidRPr="005E18EB">
        <w:rPr/>
        <w:t>）</w:t>
      </w:r>
      <w:r w:rsidRPr="005E18EB">
        <w:rPr/>
        <w:t>则</w:t>
      </w:r>
      <w:r w:rsidR="00B14DA6">
        <w:rPr/>
        <w:t>反映了企业全部资产</w:t>
      </w:r>
      <w:r w:rsidRPr="005E18EB">
        <w:rPr/>
        <w:t>的</w:t>
      </w:r>
      <w:r w:rsidR="00B14DA6">
        <w:rPr/>
        <w:t>获益水平</w:t>
      </w:r>
      <w:r w:rsidRPr="005E18EB">
        <w:rPr/>
        <w:t>，</w:t>
      </w:r>
      <w:r w:rsidR="00723275" w:rsidRPr="005E18EB">
        <w:rPr/>
        <w:t>不仅包含了</w:t>
      </w:r>
      <w:r w:rsidR="00723275">
        <w:rPr/>
        <w:t>权益部分</w:t>
      </w:r>
      <w:r w:rsidR="00723275" w:rsidRPr="005E18EB">
        <w:rPr/>
        <w:t>的盈利</w:t>
      </w:r>
      <w:r w:rsidR="00723275">
        <w:rPr/>
        <w:t>水平</w:t>
      </w:r>
      <w:r w:rsidR="00723275" w:rsidRPr="005E18EB">
        <w:rPr/>
        <w:t>，还</w:t>
      </w:r>
      <w:r w:rsidR="00723275">
        <w:rPr/>
        <w:t>包含了</w:t>
      </w:r>
      <w:r w:rsidR="00723275" w:rsidRPr="005E18EB">
        <w:rPr/>
        <w:t>负债带来的收益</w:t>
      </w:r>
      <w:r w:rsidR="00723275">
        <w:rPr/>
        <w:t>，</w:t>
      </w:r>
      <w:r w:rsidRPr="005E18EB">
        <w:rPr/>
        <w:t>能更好</w:t>
      </w:r>
      <w:r w:rsidR="00551323" w:rsidRPr="005E18EB">
        <w:rPr/>
        <w:t>地</w:t>
      </w:r>
      <w:r w:rsidRPr="005E18EB">
        <w:rPr/>
        <w:t>反映银行总体的盈利水平。</w:t>
      </w:r>
    </w:p>
    <w:p w14:paraId="61398DC3" w14:textId="77777777" w:rsidR="00500FF1" w:rsidRPr="005E18EB" w:rsidRDefault="00617A51" w:rsidP="00500FF1">
      <w:pPr>
        <w:topLinePunct/>
      </w:pPr>
      <w:r w:rsidRPr="005E18EB">
        <w:rPr/>
        <w:t>因此，本文选择了平均总资产收益率</w:t>
      </w:r>
      <w:r w:rsidRPr="005E18EB">
        <w:rPr/>
        <w:t>（</w:t>
      </w:r>
      <w:r w:rsidRPr="005E18EB">
        <w:rPr>
          <w:kern w:val="2"/>
          <w:rFonts w:ascii="Times New Roman" w:eastAsia="宋体" w:hAnsi="Times New Roman" w:cs="Times New Roman"/>
          <w:sz w:val="24"/>
          <w:szCs w:val="24"/>
        </w:rPr>
        <w:t>ROA</w:t>
      </w:r>
      <w:r w:rsidRPr="005E18EB">
        <w:rPr/>
        <w:t>）</w:t>
      </w:r>
      <w:r w:rsidRPr="005E18EB">
        <w:rPr/>
        <w:t>作为</w:t>
      </w:r>
      <w:r w:rsidR="009D7E6A">
        <w:rPr/>
        <w:t>验证</w:t>
      </w:r>
      <w:r w:rsidR="009D7E6A">
        <w:rPr/>
        <w:t>H</w:t>
      </w:r>
      <w:r w:rsidR="009D7E6A">
        <w:rPr/>
        <w:t>1</w:t>
      </w:r>
      <w:r w:rsidR="009D7E6A">
        <w:rPr/>
        <w:t>与</w:t>
      </w:r>
      <w:r w:rsidR="009D7E6A">
        <w:rPr/>
        <w:t>H</w:t>
      </w:r>
      <w:r w:rsidR="009D7E6A">
        <w:rPr/>
        <w:t>2</w:t>
      </w:r>
      <w:r w:rsidR="009D7E6A">
        <w:rPr/>
        <w:t>的</w:t>
      </w:r>
      <w:r w:rsidR="00500FF1">
        <w:rPr/>
        <w:t>模型的</w:t>
      </w:r>
      <w:r w:rsidRPr="005E18EB">
        <w:rPr/>
        <w:t>被解释变量。</w:t>
      </w:r>
      <w:r w:rsidR="00500FF1">
        <w:rPr/>
        <w:t>在验证</w:t>
      </w:r>
      <w:r w:rsidR="00500FF1">
        <w:rPr/>
        <w:t>H</w:t>
      </w:r>
      <w:r w:rsidR="00500FF1">
        <w:rPr/>
        <w:t>3</w:t>
      </w:r>
      <w:r w:rsidR="00500FF1">
        <w:rPr/>
        <w:t>时，我们选取了利率市场化指数</w:t>
      </w:r>
      <w:r w:rsidR="00500FF1">
        <w:rPr/>
        <w:t>（</w:t>
      </w:r>
      <w:r w:rsidR="00500FF1">
        <w:rPr>
          <w:kern w:val="2"/>
          <w:rFonts w:hint="eastAsia" w:ascii="Times New Roman" w:eastAsia="宋体" w:hAnsi="Times New Roman" w:cs="Times New Roman"/>
          <w:sz w:val="24"/>
          <w:szCs w:val="24"/>
        </w:rPr>
        <w:t>I</w:t>
      </w:r>
      <w:r w:rsidR="00500FF1">
        <w:rPr>
          <w:kern w:val="2"/>
          <w:rFonts w:ascii="Times New Roman" w:eastAsia="宋体" w:hAnsi="Times New Roman" w:cs="Times New Roman"/>
          <w:sz w:val="24"/>
          <w:szCs w:val="24"/>
        </w:rPr>
        <w:t>R</w:t>
      </w:r>
      <w:r w:rsidR="00500FF1">
        <w:rPr/>
        <w:t>）</w:t>
      </w:r>
      <w:r w:rsidR="00500FF1">
        <w:rPr/>
        <w:t>以及</w:t>
      </w:r>
      <w:r w:rsidR="00500FF1">
        <w:rPr/>
        <w:t>R</w:t>
      </w:r>
      <w:r w:rsidR="00500FF1">
        <w:rPr/>
        <w:t>OA</w:t>
      </w:r>
      <w:r w:rsidR="00500FF1">
        <w:rPr/>
        <w:t>作为探究中介效应的被解释变量。</w:t>
      </w:r>
    </w:p>
    <w:p w14:paraId="7C5721EB" w14:textId="78005BB6" w:rsidR="00617A51" w:rsidRPr="005E18EB" w:rsidRDefault="00617A51" w:rsidP="00B35A2E">
      <w:pPr>
        <w:topLinePunct/>
      </w:pPr>
      <w:r w:rsidRPr="005E18EB">
        <w:rPr/>
        <w:t>但在后续对实证结果进行稳健性检验时，</w:t>
      </w:r>
      <w:r w:rsidR="00EB2087">
        <w:rPr/>
        <w:t>本文</w:t>
      </w:r>
      <w:r w:rsidRPr="005E18EB">
        <w:rPr/>
        <w:t>使用</w:t>
      </w:r>
      <w:r w:rsidR="00EB2087">
        <w:rPr/>
        <w:t>了</w:t>
      </w:r>
      <w:r w:rsidRPr="005E18EB">
        <w:rPr/>
        <w:t>股东权益报酬率</w:t>
      </w:r>
      <w:r w:rsidRPr="005E18EB">
        <w:rPr/>
        <w:t>（</w:t>
      </w:r>
      <w:r w:rsidRPr="005E18EB">
        <w:rPr/>
        <w:t>ROE</w:t>
      </w:r>
      <w:r w:rsidRPr="005E18EB">
        <w:rPr/>
        <w:t>）</w:t>
      </w:r>
      <w:r w:rsidR="00EB2087">
        <w:rPr/>
        <w:lastRenderedPageBreak/>
        <w:t>替换了</w:t>
      </w:r>
      <w:r w:rsidRPr="005E18EB">
        <w:rPr/>
        <w:t>模型</w:t>
      </w:r>
      <w:r w:rsidR="00EB2087">
        <w:rPr/>
        <w:t>中</w:t>
      </w:r>
      <w:r w:rsidRPr="005E18EB">
        <w:rPr/>
        <w:t>的被解释变量，</w:t>
      </w:r>
      <w:r w:rsidR="00EB2087">
        <w:rPr/>
        <w:t>对结果</w:t>
      </w:r>
      <w:r w:rsidR="00224E3A" w:rsidRPr="005E18EB">
        <w:rPr/>
        <w:t>进行</w:t>
      </w:r>
      <w:r w:rsidRPr="005E18EB">
        <w:rPr/>
        <w:t>进一步</w:t>
      </w:r>
      <w:r w:rsidR="00224E3A">
        <w:rPr/>
        <w:t>的</w:t>
      </w:r>
      <w:r w:rsidRPr="005E18EB">
        <w:rPr/>
        <w:t>验证。</w:t>
      </w:r>
    </w:p>
    <w:p w14:paraId="35BD2E95" w14:textId="4427C82C" w:rsidR="00617A51" w:rsidRDefault="00617A51" w:rsidP="009E50A4">
      <w:pPr>
        <w:topLinePunct/>
      </w:pPr>
      <w:r w:rsidRPr="005E18EB">
        <w:rPr/>
        <w:t>净息差</w:t>
      </w:r>
      <w:r w:rsidRPr="005E18EB">
        <w:rPr/>
        <w:t>（</w:t>
      </w:r>
      <w:r w:rsidRPr="005E18EB">
        <w:rPr/>
        <w:t>NIM</w:t>
      </w:r>
      <w:r w:rsidRPr="005E18EB">
        <w:rPr/>
        <w:t>）</w:t>
      </w:r>
      <w:r w:rsidRPr="005E18EB">
        <w:rPr/>
        <w:t>指的是银行的净利息收入和银行全部生息资产的比值，其本质上也代表了生息资产的收益率，在一定程度上也反映了商业银行的盈利水平，因而也将其作为本文稳健性检验环节时的被解释变量。</w:t>
      </w:r>
      <w:r w:rsidR="00224E3A">
        <w:rPr/>
        <w:t>上述的财务数据均来自</w:t>
      </w:r>
      <w:r w:rsidR="00224E3A">
        <w:rPr/>
        <w:t>Wind</w:t>
      </w:r>
      <w:r w:rsidR="00224E3A">
        <w:rPr/>
        <w:t>数据库与银行的年报</w:t>
      </w:r>
      <w:r w:rsidR="00F57E15">
        <w:rPr/>
        <w:t>，</w:t>
      </w:r>
      <w:r w:rsidR="00F57E15">
        <w:rPr/>
        <w:t>I</w:t>
      </w:r>
      <w:r w:rsidR="00F57E15">
        <w:rPr/>
        <w:t>R</w:t>
      </w:r>
      <w:r w:rsidR="00F57E15">
        <w:rPr/>
        <w:t>则来自于</w:t>
      </w:r>
      <w:r w:rsidR="00DB7BF4">
        <w:rPr/>
        <w:t>附录中</w:t>
      </w:r>
      <w:r w:rsidR="00F57E15">
        <w:rPr/>
        <w:t>的构造</w:t>
      </w:r>
      <w:r w:rsidR="00224E3A">
        <w:rPr/>
        <w:t>。</w:t>
      </w:r>
    </w:p>
    <w:p w14:paraId="35B0C77F" w14:textId="77777777" w:rsidR="00617A51" w:rsidRPr="005E18EB" w:rsidRDefault="009E50A4" w:rsidP="002957E0">
      <w:pPr>
        <w:topLinePunct/>
      </w:pPr>
      <w:r w:rsidRPr="005E18EB">
        <w:rPr>
          <w:rPrChange w:author="格式修订器" w:date="2023-04-26T11:14:45Z">
            <w:rPr>
              <w:sz w:val="24"/>
              <w:szCs w:val="24"/>
              <w:rFonts w:ascii="Times New Roman" w:eastAsia="宋体" w:hAnsi="Times New Roman" w:cs="Times New Roman"/>
              <w:b/>
              <w:bCs/>
            </w:rPr>
          </w:rPrChange>
        </w:rPr>
        <w:t>2</w:t>
      </w:r>
      <w:r w:rsidR="00617A51" w:rsidRPr="005E18EB">
        <w:rPr>
          <w:rPrChange w:author="格式修订器" w:date="2023-04-26T11:14:45Z">
            <w:rPr>
              <w:rFonts w:ascii="Times New Roman" w:eastAsia="宋体" w:hAnsi="Times New Roman" w:cs="Times New Roman"/>
              <w:b/>
              <w:bCs/>
              <w:sz w:val="24"/>
              <w:szCs w:val="24"/>
            </w:rPr>
          </w:rPrChange>
        </w:rPr>
        <w:t>）</w:t>
      </w:r>
      <w:r w:rsidR="00617A51" w:rsidRPr="005E18EB">
        <w:rPr>
          <w:rPrChange w:author="格式修订器" w:date="2023-04-26T11:14:45Z">
            <w:rPr>
              <w:rFonts w:ascii="Times New Roman" w:eastAsia="宋体" w:hAnsi="Times New Roman" w:cs="Times New Roman"/>
              <w:b/>
              <w:bCs/>
              <w:sz w:val="24"/>
              <w:szCs w:val="24"/>
            </w:rPr>
          </w:rPrChange>
        </w:rPr>
        <w:t>解释变量的选取</w:t>
      </w:r>
    </w:p>
    <w:p w14:paraId="59E223E8" w14:textId="633C6F42" w:rsidR="00617A51" w:rsidRPr="005E18EB" w:rsidRDefault="00617A51" w:rsidP="00E672A0">
      <w:pPr>
        <w:topLinePunct/>
      </w:pPr>
      <w:r w:rsidRPr="005E18EB">
        <w:rPr/>
        <w:t>本文的研究</w:t>
      </w:r>
      <w:r w:rsidR="00C001BF">
        <w:rPr/>
        <w:t>问题</w:t>
      </w:r>
      <w:r w:rsidRPr="005E18EB">
        <w:rPr/>
        <w:t>为利率市场化以及互联网金融的发展对于商业银行盈利能力产生的影响，基于此，本文的</w:t>
      </w:r>
      <w:r w:rsidR="00C001BF">
        <w:rPr/>
        <w:t>核心</w:t>
      </w:r>
      <w:r w:rsidRPr="005E18EB">
        <w:rPr/>
        <w:t>解释变量为利率市场化指数</w:t>
      </w:r>
      <w:r w:rsidRPr="005E18EB">
        <w:rPr/>
        <w:t>（</w:t>
      </w:r>
      <w:r w:rsidR="00515F93">
        <w:rPr>
          <w:kern w:val="2"/>
          <w:rFonts w:ascii="Times New Roman" w:eastAsia="宋体" w:hAnsi="Times New Roman" w:cs="Times New Roman"/>
          <w:sz w:val="24"/>
          <w:szCs w:val="24"/>
        </w:rPr>
        <w:t>IR</w:t>
      </w:r>
      <w:r w:rsidRPr="005E18EB">
        <w:rPr/>
        <w:t>）</w:t>
      </w:r>
      <w:r w:rsidRPr="005E18EB">
        <w:rPr/>
        <w:t xml:space="preserve">以及互联网金融指数</w:t>
      </w:r>
      <w:r w:rsidRPr="005E18EB">
        <w:rPr/>
        <w:t>（</w:t>
      </w:r>
      <w:r w:rsidRPr="005E18EB">
        <w:rPr>
          <w:kern w:val="2"/>
          <w:rFonts w:ascii="Times New Roman" w:eastAsia="宋体" w:hAnsi="Times New Roman" w:cs="Times New Roman"/>
          <w:sz w:val="24"/>
          <w:szCs w:val="24"/>
        </w:rPr>
        <w:t>IF</w:t>
      </w:r>
      <w:r w:rsidRPr="005E18EB">
        <w:rPr/>
        <w:t>）</w:t>
      </w:r>
      <w:r w:rsidRPr="005E18EB">
        <w:rPr/>
        <w:t>。</w:t>
      </w:r>
    </w:p>
    <w:p w14:paraId="53887424" w14:textId="6BFDDB4F" w:rsidR="00617A51" w:rsidRPr="005E18EB" w:rsidRDefault="00617A51" w:rsidP="00E672A0">
      <w:pPr>
        <w:topLinePunct/>
      </w:pPr>
      <w:r w:rsidRPr="005E18EB">
        <w:rPr/>
        <w:t>其中，利率市场化指数在本文</w:t>
      </w:r>
      <w:r w:rsidR="00DB7BF4">
        <w:rPr/>
        <w:t>附录</w:t>
      </w:r>
      <w:r w:rsidRPr="005E18EB">
        <w:rPr/>
        <w:t>中进行了构建，由于评价体系中的部分政策发布于当年年中以及年末，为使其影响更加直观，本文的利率市场化指数选择了较其他变量</w:t>
      </w:r>
      <w:r w:rsidR="00534DBA">
        <w:rPr/>
        <w:t>做了时间差的处理，以反映这一指标对于</w:t>
      </w:r>
      <w:r w:rsidR="00B46727">
        <w:rPr/>
        <w:t>获利水平的影响</w:t>
      </w:r>
      <w:r w:rsidRPr="005E18EB">
        <w:rPr/>
        <w:t>。</w:t>
      </w:r>
    </w:p>
    <w:p w14:paraId="34DC6265" w14:textId="59773AF2" w:rsidR="00617A51" w:rsidRPr="005E18EB" w:rsidRDefault="00617A51" w:rsidP="00E672A0">
      <w:pPr>
        <w:topLinePunct/>
      </w:pPr>
      <w:r w:rsidRPr="005E18EB">
        <w:rPr/>
        <w:t>而互联网金融指数，则是通过我国的第三方交易的规模来进行量化，</w:t>
      </w:r>
      <w:r w:rsidR="00B46727">
        <w:rPr/>
        <w:t>虽然互联网金融的业务繁多，品类复杂，但这一数据</w:t>
      </w:r>
      <w:r w:rsidRPr="005E18EB">
        <w:rPr/>
        <w:t>其在一定程度上代表了我国互联网金融的发展程度，</w:t>
      </w:r>
      <w:r w:rsidR="007B0E86" w:rsidRPr="005E18EB">
        <w:rPr/>
        <w:t>将交易规模取自然对数作为互联网金融指数来进行本文的实证分析，</w:t>
      </w:r>
      <w:r w:rsidRPr="005E18EB">
        <w:rPr/>
        <w:t>此数据来源于</w:t>
      </w:r>
      <w:r w:rsidRPr="005E18EB">
        <w:rPr/>
        <w:t>Wind</w:t>
      </w:r>
      <w:r w:rsidR="007B0E86" w:rsidRPr="005E18EB">
        <w:rPr/>
        <w:t>行业</w:t>
      </w:r>
      <w:r w:rsidRPr="005E18EB">
        <w:rPr/>
        <w:t>数据库以及艾瑞行业报告。</w:t>
      </w:r>
    </w:p>
    <w:p w14:paraId="05B783F4" w14:textId="77777777" w:rsidR="00617A51" w:rsidRPr="005E18EB" w:rsidRDefault="008B16F2" w:rsidP="002957E0">
      <w:pPr>
        <w:topLinePunct/>
      </w:pPr>
      <w:r w:rsidRPr="005E18EB">
        <w:rPr>
          <w:rPrChange w:author="格式修订器" w:date="2023-04-26T11:14:45Z">
            <w:rPr>
              <w:sz w:val="24"/>
              <w:szCs w:val="24"/>
              <w:rFonts w:ascii="Times New Roman" w:eastAsia="宋体" w:hAnsi="Times New Roman" w:cs="Times New Roman"/>
              <w:b/>
              <w:bCs/>
            </w:rPr>
          </w:rPrChange>
        </w:rPr>
        <w:t>3</w:t>
      </w:r>
      <w:r w:rsidR="00617A51" w:rsidRPr="005E18EB">
        <w:rPr>
          <w:rPrChange w:author="格式修订器" w:date="2023-04-26T11:14:45Z">
            <w:rPr>
              <w:rFonts w:ascii="Times New Roman" w:eastAsia="宋体" w:hAnsi="Times New Roman" w:cs="Times New Roman"/>
              <w:b/>
              <w:bCs/>
              <w:sz w:val="24"/>
              <w:szCs w:val="24"/>
            </w:rPr>
          </w:rPrChange>
        </w:rPr>
        <w:t>）</w:t>
      </w:r>
      <w:r w:rsidR="00617A51" w:rsidRPr="005E18EB">
        <w:rPr>
          <w:rPrChange w:author="格式修订器" w:date="2023-04-26T11:14:45Z">
            <w:rPr>
              <w:rFonts w:ascii="Times New Roman" w:eastAsia="宋体" w:hAnsi="Times New Roman" w:cs="Times New Roman"/>
              <w:b/>
              <w:bCs/>
              <w:sz w:val="24"/>
              <w:szCs w:val="24"/>
            </w:rPr>
          </w:rPrChange>
        </w:rPr>
        <w:t>控制变量的选取</w:t>
      </w:r>
    </w:p>
    <w:p w14:paraId="4CC24BA3" w14:textId="0F4158DA" w:rsidR="00100EFF" w:rsidRDefault="00617A51" w:rsidP="00E672A0">
      <w:pPr>
        <w:topLinePunct/>
      </w:pPr>
      <w:r w:rsidRPr="005E18EB">
        <w:rPr/>
        <w:t>对于控制变量，</w:t>
      </w:r>
      <w:r w:rsidR="00C7371F" w:rsidRPr="005E18EB">
        <w:rPr/>
        <w:t>根据</w:t>
      </w:r>
      <w:r w:rsidR="00CA147F">
        <w:rPr/>
        <w:t>本文在第二章的综述可以看出，</w:t>
      </w:r>
      <w:r w:rsidR="00C7371F" w:rsidRPr="005E18EB">
        <w:rPr/>
        <w:t>既往</w:t>
      </w:r>
      <w:r w:rsidR="004237E1">
        <w:rPr/>
        <w:t>学者们</w:t>
      </w:r>
      <w:r w:rsidR="00C7371F" w:rsidRPr="005E18EB">
        <w:rPr/>
        <w:t>对于商业银行获取利润水平的</w:t>
      </w:r>
      <w:r w:rsidR="00782D30" w:rsidRPr="005E18EB">
        <w:rPr/>
        <w:t>相关</w:t>
      </w:r>
      <w:r w:rsidR="00C7371F" w:rsidRPr="005E18EB">
        <w:rPr/>
        <w:t>研究</w:t>
      </w:r>
      <w:r w:rsidR="004237E1">
        <w:rPr/>
        <w:t>主要</w:t>
      </w:r>
      <w:r w:rsidR="00CA147F">
        <w:rPr/>
        <w:t>是</w:t>
      </w:r>
      <w:r w:rsidR="004237E1">
        <w:rPr/>
        <w:t>从宏观微观两个层面来考虑控制因素</w:t>
      </w:r>
      <w:r w:rsidR="00100EFF">
        <w:rPr/>
        <w:t>。</w:t>
      </w:r>
    </w:p>
    <w:p w14:paraId="6C4DD126" w14:textId="2D171816" w:rsidR="00617A51" w:rsidRPr="005E18EB" w:rsidRDefault="00617A51" w:rsidP="00E672A0">
      <w:pPr>
        <w:topLinePunct/>
      </w:pPr>
      <w:r w:rsidRPr="005E18EB">
        <w:rPr/>
        <w:t>在</w:t>
      </w:r>
      <w:r w:rsidR="00EA30A3">
        <w:rPr/>
        <w:t>国家</w:t>
      </w:r>
      <w:r w:rsidRPr="005E18EB">
        <w:rPr/>
        <w:t>宏观经济层面，</w:t>
      </w:r>
      <w:r w:rsidR="00782D30" w:rsidRPr="005E18EB">
        <w:rPr/>
        <w:t>前人普遍</w:t>
      </w:r>
      <w:r w:rsidRPr="005E18EB">
        <w:rPr/>
        <w:t>选取了</w:t>
      </w:r>
      <w:r w:rsidRPr="005E18EB">
        <w:rPr/>
        <w:t>GDP</w:t>
      </w:r>
      <w:r w:rsidRPr="005E18EB">
        <w:rPr/>
        <w:t>代表宏观经济水平</w:t>
      </w:r>
      <w:r w:rsidR="007F0B1D" w:rsidRPr="005E18EB">
        <w:rPr/>
        <w:t>，对该数据取自然对数</w:t>
      </w:r>
      <w:r w:rsidR="00EA30A3">
        <w:rPr/>
        <w:t>；</w:t>
      </w:r>
      <w:r w:rsidRPr="005E18EB">
        <w:rPr/>
        <w:t>选取了</w:t>
      </w:r>
      <w:r w:rsidRPr="005E18EB">
        <w:rPr/>
        <w:t>CPI</w:t>
      </w:r>
      <w:r w:rsidRPr="005E18EB">
        <w:rPr/>
        <w:t>作为通货膨胀的考量因素。国内生产总值反映国家经济的总体</w:t>
      </w:r>
      <w:r w:rsidR="00703FA0">
        <w:rPr/>
        <w:t>发展</w:t>
      </w:r>
      <w:r w:rsidRPr="005E18EB">
        <w:rPr/>
        <w:t>水平，在一定程度上</w:t>
      </w:r>
      <w:r w:rsidR="00EA30A3">
        <w:rPr/>
        <w:t>控制了</w:t>
      </w:r>
      <w:r w:rsidR="00782D30" w:rsidRPr="005E18EB">
        <w:rPr/>
        <w:t>宏观层面</w:t>
      </w:r>
      <w:r w:rsidRPr="005E18EB">
        <w:rPr/>
        <w:t>等因素对银行盈利水平产生的影响。</w:t>
      </w:r>
    </w:p>
    <w:p w14:paraId="005D90C6" w14:textId="24B75B55" w:rsidR="00617A51" w:rsidRPr="005E18EB" w:rsidRDefault="00617A51" w:rsidP="00E672A0">
      <w:pPr>
        <w:topLinePunct/>
      </w:pPr>
      <w:r w:rsidRPr="002A0B2B">
        <w:rPr/>
        <w:t>而在银行自身</w:t>
      </w:r>
      <w:r w:rsidR="00995101" w:rsidRPr="002A0B2B">
        <w:rPr/>
        <w:t>微观</w:t>
      </w:r>
      <w:r w:rsidRPr="002A0B2B">
        <w:rPr/>
        <w:t>层面，</w:t>
      </w:r>
      <w:r w:rsidR="009C4097" w:rsidRPr="002A0B2B">
        <w:rPr/>
        <w:t>根据</w:t>
      </w:r>
      <w:r w:rsidR="0096064E" w:rsidRPr="002A0B2B">
        <w:rPr/>
        <w:t>既往学者在</w:t>
      </w:r>
      <w:r w:rsidR="009C4097" w:rsidRPr="002A0B2B">
        <w:rPr/>
        <w:t>研究</w:t>
      </w:r>
      <w:r w:rsidR="0096064E" w:rsidRPr="002A0B2B">
        <w:rPr/>
        <w:t>中选取的变量</w:t>
      </w:r>
      <w:r w:rsidR="009C4097" w:rsidRPr="002A0B2B">
        <w:rPr/>
        <w:t>，</w:t>
      </w:r>
      <w:r w:rsidRPr="002A0B2B">
        <w:rPr/>
        <w:t>由于银行的体量代表了其市场份额</w:t>
      </w:r>
      <w:r w:rsidR="00B95D0B" w:rsidRPr="002A0B2B">
        <w:rPr/>
        <w:t>与业务规模</w:t>
      </w:r>
      <w:r w:rsidRPr="002A0B2B">
        <w:rPr/>
        <w:t>，在一定程度上对其盈利能力会造成影响，因而选取银行资产作为控制变量</w:t>
      </w:r>
      <w:r w:rsidR="007F0B1D" w:rsidRPr="002A0B2B">
        <w:rPr/>
        <w:t>，对该数据取自然对数</w:t>
      </w:r>
      <w:r w:rsidRPr="002A0B2B">
        <w:rPr/>
        <w:t>。除此以外，贷款</w:t>
      </w:r>
      <w:r w:rsidR="00B95D0B" w:rsidRPr="002A0B2B">
        <w:rPr/>
        <w:t>与</w:t>
      </w:r>
      <w:r w:rsidRPr="002A0B2B">
        <w:rPr/>
        <w:t>存款的比例</w:t>
      </w:r>
      <w:r w:rsidR="00B95D0B" w:rsidRPr="002A0B2B">
        <w:rPr/>
        <w:t>反映了传统业务</w:t>
      </w:r>
      <w:r w:rsidR="00CA147F" w:rsidRPr="002A0B2B">
        <w:rPr/>
        <w:t>的水平</w:t>
      </w:r>
      <w:r w:rsidRPr="002A0B2B">
        <w:rPr/>
        <w:t>，资本充足率</w:t>
      </w:r>
      <w:r w:rsidR="00CA147F" w:rsidRPr="002A0B2B">
        <w:rPr/>
        <w:t>反映了其对于自身风险管控的能力</w:t>
      </w:r>
      <w:r w:rsidRPr="002A0B2B">
        <w:rPr/>
        <w:t>、</w:t>
      </w:r>
      <w:r w:rsidR="009C4097" w:rsidRPr="002A0B2B">
        <w:rPr/>
        <w:t>净利差</w:t>
      </w:r>
      <w:r w:rsidR="00CA147F" w:rsidRPr="002A0B2B">
        <w:rPr/>
        <w:t>反映了</w:t>
      </w:r>
      <w:r w:rsidR="002A0B2B" w:rsidRPr="002A0B2B">
        <w:rPr/>
        <w:t>银行利息收入的水平；</w:t>
      </w:r>
      <w:r w:rsidR="00404BF2">
        <w:rPr/>
        <w:t>这些</w:t>
      </w:r>
      <w:r w:rsidRPr="005E18EB">
        <w:rPr/>
        <w:t>银行</w:t>
      </w:r>
      <w:r w:rsidR="00404BF2">
        <w:rPr/>
        <w:t>特有</w:t>
      </w:r>
      <w:r w:rsidRPr="005E18EB">
        <w:rPr/>
        <w:t>的财务指标，也在一定程度上影响着被解释变量，因此也都将其选定为本文的控制变量。</w:t>
      </w:r>
      <w:r w:rsidR="00B95D0B">
        <w:rPr/>
        <w:t>上述的财务数据均来自</w:t>
      </w:r>
      <w:r w:rsidR="00B95D0B">
        <w:rPr/>
        <w:t>Wind</w:t>
      </w:r>
      <w:r w:rsidR="00B95D0B">
        <w:rPr/>
        <w:t>数据库与银行的年报。</w:t>
      </w:r>
    </w:p>
    <w:p w14:paraId="2087BA0C" w14:textId="23435742" w:rsidR="00617A51" w:rsidRPr="005E18EB" w:rsidRDefault="00617A51" w:rsidP="00E672A0">
      <w:pPr>
        <w:topLinePunct/>
      </w:pPr>
      <w:r w:rsidRPr="005E18EB">
        <w:rPr/>
        <w:t>本文</w:t>
      </w:r>
      <w:r w:rsidR="00551323" w:rsidRPr="005E18EB">
        <w:rPr/>
        <w:t>涉及</w:t>
      </w:r>
      <w:r w:rsidRPr="005E18EB">
        <w:rPr/>
        <w:t>的变量汇总</w:t>
      </w:r>
      <w:commentRangeStart w:id="158"/>
      <w:r w:rsidRPr="005E18EB">
        <w:rPr/>
        <w:t>如下表</w:t>
      </w:r>
      <w:commentRangeEnd w:id="158"/>
      <w:r w:rsidR="00F1430F">
        <w:commentReference w:id="158"/>
      </w:r>
      <w:r w:rsidRPr="005E18EB">
        <w:rPr/>
        <w:t>所示：</w:t>
      </w:r>
    </w:p>
    <w:p w14:paraId="11F92818" w14:textId="77777777" w:rsidR="00B35A2E" w:rsidRPr="005E18EB" w:rsidRDefault="00B35A2E" w:rsidP="007D2FD2">
      <w:pPr>
        <w:topLinePunct/>
        <w:rPr>
          <w:del w:id="988214" w:author="内容修订器" w:date="2023-04-26T11:14:50Z"/>
        </w:rPr>
      </w:pPr>
    </w:p>
    <w:p w14:paraId="1E83D865" w14:textId="7EB5B5FA" w:rsidR="00B35A2E" w:rsidRPr="005E18EB" w:rsidRDefault="00B35A2E" w:rsidP="00B35A2E">
      <w:pPr>
        <w:pStyle w:val="ct15"/>
        <w:topLinePunct/>
      </w:pPr>
      <w:bookmarkStart w:id="372114" w:name="_Toc686372114"/>
      <w:r w:rsidRPr="005E18EB">
        <w:rPr>
          <w:rPrChange w:author="格式修订器" w:date="2023-04-26T11:14:45Z">
            <w:rPr>
              <w:sz w:val="24"/>
              <w:szCs w:val="24"/>
              <w:rFonts w:ascii="Times New Roman" w:eastAsia="黑体" w:hAnsi="Times New Roman" w:cs="Times New Roman"/>
            </w:rPr>
          </w:rPrChange>
        </w:rPr>
        <w:t>表</w:t>
      </w:r>
      <w:ins w:id="988215" w:author="编号修订器" w:date="2023-04-26T11:14:43Z">
        <w:r w:rsidRPr="005E18EB">
          <w:rPr>
            <w:rPrChange w:author="格式修订器" w:date="2023-04-26T11:14:45Z">
              <w:rPr>
                <w:sz w:val="24"/>
                <w:szCs w:val="24"/>
                <w:rFonts w:ascii="Times New Roman" w:eastAsia="黑体" w:hAnsi="Times New Roman" w:cs="Times New Roman"/>
              </w:rPr>
            </w:rPrChange>
          </w:rPr>
          <w:t>4.2-1</w:t>
        </w:r>
      </w:ins>
      <w:del w:id="988216" w:author="编号修订器" w:date="2023-04-26T11:14:53Z">
        <w:r w:rsidDel="007D325B">
          <w:rPr/>
          <w:delText>4</w:delText>
        </w:r>
        <w:r w:rsidDel="007D325B">
          <w:rPr/>
          <w:delText>-1</w:delText>
        </w:r>
      </w:del>
      <w:ins w:id="988217" w:author="表格排版器" w:date="2023-04-26T11:14:43Z">
        <w:r>
          <w:t xml:space="preserve">  </w:t>
        </w:r>
      </w:ins>
      <w:del w:id="988218"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变量定义</w:t>
      </w:r>
      <w:r w:rsidR="007D2FD2" w:rsidRPr="005E18EB">
        <w:rPr/>
        <w:t>表</w:t>
      </w:r>
      <w:bookmarkEnd w:id="372114"/>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29"/>
        <w:gridCol w:w="1145"/>
        <w:gridCol w:w="632"/>
        <w:gridCol w:w="2394"/>
      </w:tblGrid>
      <w:tr w:rsidR="00AA2EDB" w:rsidRPr="005E18EB" w14:paraId="7CDAA2BD" w14:textId="77777777" w:rsidTr="00AA2EDB">
        <w:trPr>
          <w:tblHeader/>
        </w:trPr>
        <w:tc>
          <w:tcPr>
            <w:tcBorders>
              <w:bottom w:val="single" w:sz="4" w:space="0" w:color="auto"/>
            </w:tcBorders>
          </w:tcPr>
          <w:p w14:paraId="44A57F7C" w14:textId="77777777" w:rsidR="007D2FD2" w:rsidRPr="005E18EB" w:rsidRDefault="007D2FD2" w:rsidP="007D2FD2">
            <w:pPr>
              <w:topLinePunct/>
              <w:rPr>
                <w:del w:id="988219" w:author="内容修订器" w:date="2023-04-26T11:14:50Z"/>
              </w:rPr>
            </w:pPr>
          </w:p>
          <w:p w14:paraId="5E10A3D9"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变量类型</w:t>
            </w:r>
          </w:p>
        </w:tc>
        <w:tc>
          <w:tcPr>
            <w:tcBorders>
              <w:bottom w:val="single" w:sz="4" w:space="0" w:color="auto"/>
            </w:tcBorders>
          </w:tcPr>
          <w:p w14:paraId="3F6AA57B"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变量名称</w:t>
            </w:r>
          </w:p>
        </w:tc>
        <w:tc>
          <w:tcPr>
            <w:tcBorders>
              <w:bottom w:val="single" w:sz="4" w:space="0" w:color="auto"/>
            </w:tcBorders>
          </w:tcPr>
          <w:p w14:paraId="795B3DDE"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符号</w:t>
            </w:r>
          </w:p>
        </w:tc>
        <w:tc>
          <w:tcPr>
            <w:tcBorders>
              <w:bottom w:val="single" w:sz="4" w:space="0" w:color="auto"/>
            </w:tcBorders>
          </w:tcPr>
          <w:p w14:paraId="3C6153DA"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定义</w:t>
            </w:r>
          </w:p>
        </w:tc>
      </w:tr>
      <w:tr w:rsidR="00AA2EDB" w:rsidRPr="005E18EB" w14:paraId="3657CD16" w14:textId="77777777" w:rsidTr="00AA2EDB">
        <w:tc>
          <w:tcPr>
            <w:vMerge/>
            <w:vMerge w:val="restart"/>
          </w:tcPr>
          <w:p w14:paraId="6AA236FA" w14:textId="77777777" w:rsidR="00AA2EDB" w:rsidRPr="005E18EB" w:rsidRDefault="00AA2EDB" w:rsidP="00AA2EDB">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被解释变量</w:t>
            </w:r>
          </w:p>
        </w:tc>
        <w:tc>
          <w:p w14:paraId="6C23FAA5"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总资产收益率</w:t>
            </w:r>
          </w:p>
        </w:tc>
        <w:tc>
          <w:p w14:paraId="3B538660"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ROA</w:t>
            </w:r>
          </w:p>
        </w:tc>
        <w:tc>
          <w:p w14:paraId="0E56E33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净利润</w:t>
            </w:r>
            <w:r w:rsidRPr="005E18EB">
              <w:rPr/>
              <w:t>/</w:t>
            </w:r>
            <w:r w:rsidRPr="005E18EB">
              <w:rPr/>
              <w:t>资产总额</w:t>
            </w:r>
          </w:p>
        </w:tc>
      </w:tr>
      <w:tr w:rsidR="00AA2EDB" w:rsidRPr="005E18EB" w14:paraId="61FC94AB" w14:textId="77777777" w:rsidTr="00AA2EDB">
        <w:tc>
          <w:tcPr>
            <w:vMerge/>
          </w:tcPr>
          <w:p w14:paraId="6163947D" w14:textId="77777777" w:rsidR="00AA2EDB" w:rsidRPr="005E18EB" w:rsidRDefault="00AA2EDB" w:rsidP="00AA2EDB">
            <w:pPr>
              <w:pStyle w:val="ct21"/>
              <w:topLinePunct/>
              <w:ind w:leftChars="0" w:left="0" w:rightChars="0" w:right="0" w:firstLineChars="0" w:firstLine="0"/>
            </w:pPr>
          </w:p>
        </w:tc>
        <w:tc>
          <w:p w14:paraId="444474E6"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净资产收益率</w:t>
            </w:r>
          </w:p>
        </w:tc>
        <w:tc>
          <w:p w14:paraId="11456E34"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ROE</w:t>
            </w:r>
          </w:p>
        </w:tc>
        <w:tc>
          <w:p w14:paraId="2FA181C8"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净利润</w:t>
            </w:r>
            <w:r w:rsidRPr="005E18EB">
              <w:rPr/>
              <w:t>/</w:t>
            </w:r>
            <w:r w:rsidRPr="005E18EB">
              <w:rPr/>
              <w:t>权益总额</w:t>
            </w:r>
          </w:p>
        </w:tc>
      </w:tr>
      <w:tr w:rsidR="00AA2EDB" w:rsidRPr="005E18EB" w14:paraId="6D7C2112" w14:textId="77777777" w:rsidTr="00AA2EDB">
        <w:tc>
          <w:tcPr>
            <w:vMerge/>
          </w:tcPr>
          <w:p w14:paraId="31E05B1C" w14:textId="77777777" w:rsidR="00AA2EDB" w:rsidRPr="005E18EB" w:rsidRDefault="00AA2EDB" w:rsidP="00AA2EDB">
            <w:pPr>
              <w:pStyle w:val="ct21"/>
              <w:topLinePunct/>
              <w:ind w:leftChars="0" w:left="0" w:rightChars="0" w:right="0" w:firstLineChars="0" w:firstLine="0"/>
            </w:pPr>
          </w:p>
        </w:tc>
        <w:tc>
          <w:p w14:paraId="071405BC"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净息差比</w:t>
            </w:r>
          </w:p>
        </w:tc>
        <w:tc>
          <w:p w14:paraId="262CB87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NIM</w:t>
            </w:r>
          </w:p>
        </w:tc>
        <w:tc>
          <w:p w14:paraId="1CAE804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利息净收入</w:t>
            </w:r>
            <w:r w:rsidRPr="005E18EB">
              <w:rPr/>
              <w:t>/</w:t>
            </w:r>
            <w:r w:rsidRPr="005E18EB">
              <w:rPr/>
              <w:t>生息资产平均余额</w:t>
            </w:r>
          </w:p>
        </w:tc>
      </w:tr>
      <w:tr w:rsidR="00AA2EDB" w:rsidRPr="005E18EB" w14:paraId="15C86AAD" w14:textId="77777777" w:rsidTr="00AA2EDB">
        <w:tc>
          <w:tcPr>
            <w:vMerge/>
            <w:vMerge w:val="restart"/>
          </w:tcPr>
          <w:p w14:paraId="4E0DA45A" w14:textId="77777777" w:rsidR="00AA2EDB" w:rsidRPr="005E18EB" w:rsidRDefault="00AA2EDB" w:rsidP="00AA2EDB">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解释变量</w:t>
            </w:r>
          </w:p>
        </w:tc>
        <w:tc>
          <w:p w14:paraId="7C66F16D"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互联网金融</w:t>
            </w:r>
          </w:p>
        </w:tc>
        <w:tc>
          <w:p w14:paraId="1448CF8C"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IF</w:t>
            </w:r>
          </w:p>
        </w:tc>
        <w:tc>
          <w:p w14:paraId="484EE588" w14:textId="09499DF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用第三方交易的规模</w:t>
            </w:r>
            <w:r w:rsidR="003145C2" w:rsidRPr="005E18EB">
              <w:rPr/>
              <w:t>取自然对数</w:t>
            </w:r>
          </w:p>
        </w:tc>
      </w:tr>
      <w:tr w:rsidR="00AA2EDB" w:rsidRPr="005E18EB" w14:paraId="58D4F24B" w14:textId="77777777" w:rsidTr="00AA2EDB">
        <w:tc>
          <w:tcPr>
            <w:vMerge/>
          </w:tcPr>
          <w:p w14:paraId="44B12146" w14:textId="77777777" w:rsidR="00AA2EDB" w:rsidRPr="005E18EB" w:rsidRDefault="00AA2EDB" w:rsidP="00AA2EDB">
            <w:pPr>
              <w:pStyle w:val="ct21"/>
              <w:topLinePunct/>
              <w:ind w:leftChars="0" w:left="0" w:rightChars="0" w:right="0" w:firstLineChars="0" w:firstLine="0"/>
            </w:pPr>
          </w:p>
        </w:tc>
        <w:tc>
          <w:p w14:paraId="5A565DA2"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利率市场化指数</w:t>
            </w:r>
          </w:p>
        </w:tc>
        <w:tc>
          <w:p w14:paraId="3E52FC93"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IR</w:t>
            </w:r>
          </w:p>
        </w:tc>
        <w:tc>
          <w:p w14:paraId="10B05C63"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利率市场化程度的量化</w:t>
            </w:r>
          </w:p>
        </w:tc>
      </w:tr>
      <w:tr w:rsidR="00AA2EDB" w:rsidRPr="005E18EB" w14:paraId="100F9A97" w14:textId="77777777" w:rsidTr="00AA2EDB">
        <w:tc>
          <w:tcPr>
            <w:vMerge/>
            <w:vMerge w:val="restart"/>
          </w:tcPr>
          <w:p w14:paraId="7C600727" w14:textId="77777777" w:rsidR="00AA2EDB" w:rsidRPr="005E18EB" w:rsidRDefault="00AA2EDB" w:rsidP="00AA2EDB">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控制变量</w:t>
            </w:r>
          </w:p>
        </w:tc>
        <w:tc>
          <w:p w14:paraId="0AFF5031"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净利差比</w:t>
            </w:r>
          </w:p>
        </w:tc>
        <w:tc>
          <w:p w14:paraId="7FB4265D"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NIS</w:t>
            </w:r>
          </w:p>
        </w:tc>
        <w:tc>
          <w:p w14:paraId="3D30B153"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生息资产收益率</w:t>
            </w:r>
            <w:r w:rsidRPr="005E18EB">
              <w:rPr/>
              <w:t>—</w:t>
            </w:r>
            <w:r w:rsidRPr="005E18EB">
              <w:rPr/>
              <w:t>计息负债付息率</w:t>
            </w:r>
          </w:p>
        </w:tc>
      </w:tr>
      <w:tr w:rsidR="00AA2EDB" w:rsidRPr="005E18EB" w14:paraId="607DD1A9" w14:textId="77777777" w:rsidTr="00AA2EDB">
        <w:tc>
          <w:tcPr>
            <w:vMerge/>
          </w:tcPr>
          <w:p w14:paraId="41AA59BD" w14:textId="77777777" w:rsidR="00AA2EDB" w:rsidRPr="005E18EB" w:rsidRDefault="00AA2EDB" w:rsidP="00AA2EDB">
            <w:pPr>
              <w:pStyle w:val="ct21"/>
              <w:topLinePunct/>
              <w:ind w:leftChars="0" w:left="0" w:rightChars="0" w:right="0" w:firstLineChars="0" w:firstLine="0"/>
            </w:pPr>
          </w:p>
        </w:tc>
        <w:tc>
          <w:p w14:paraId="3F417B0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非利息收入占比</w:t>
            </w:r>
          </w:p>
        </w:tc>
        <w:tc>
          <w:p w14:paraId="4E1AA84B"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NIIR</w:t>
            </w:r>
          </w:p>
        </w:tc>
        <w:tc>
          <w:p w14:paraId="6FB727C6"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非利息收入</w:t>
            </w:r>
            <w:r w:rsidRPr="005E18EB">
              <w:rPr/>
              <w:t>/</w:t>
            </w:r>
            <w:r w:rsidRPr="005E18EB">
              <w:rPr/>
              <w:t>总收入</w:t>
            </w:r>
          </w:p>
        </w:tc>
      </w:tr>
      <w:tr w:rsidR="00AA2EDB" w:rsidRPr="005E18EB" w14:paraId="5F0DB20C" w14:textId="77777777" w:rsidTr="00AA2EDB">
        <w:tc>
          <w:tcPr>
            <w:vMerge/>
          </w:tcPr>
          <w:p w14:paraId="55E12E9D" w14:textId="77777777" w:rsidR="00AA2EDB" w:rsidRPr="005E18EB" w:rsidRDefault="00AA2EDB" w:rsidP="00AA2EDB">
            <w:pPr>
              <w:pStyle w:val="ct21"/>
              <w:topLinePunct/>
              <w:ind w:leftChars="0" w:left="0" w:rightChars="0" w:right="0" w:firstLineChars="0" w:firstLine="0"/>
            </w:pPr>
          </w:p>
        </w:tc>
        <w:tc>
          <w:p w14:paraId="3AC61E4B"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不良贷款率</w:t>
            </w:r>
          </w:p>
        </w:tc>
        <w:tc>
          <w:p w14:paraId="5D84F43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NPL</w:t>
            </w:r>
          </w:p>
        </w:tc>
        <w:tc>
          <w:p w14:paraId="509AD5EC"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不良贷款金额</w:t>
            </w:r>
            <w:r w:rsidRPr="005E18EB">
              <w:rPr/>
              <w:t>/</w:t>
            </w:r>
            <w:r w:rsidRPr="005E18EB">
              <w:rPr/>
              <w:t>总贷款金额</w:t>
            </w:r>
          </w:p>
        </w:tc>
      </w:tr>
      <w:tr w:rsidR="00AA2EDB" w:rsidRPr="005E18EB" w14:paraId="07B9054A" w14:textId="77777777" w:rsidTr="00AA2EDB">
        <w:tc>
          <w:tcPr>
            <w:vMerge/>
          </w:tcPr>
          <w:p w14:paraId="2B74651B" w14:textId="77777777" w:rsidR="00AA2EDB" w:rsidRPr="005E18EB" w:rsidRDefault="00AA2EDB" w:rsidP="00AA2EDB">
            <w:pPr>
              <w:pStyle w:val="ct21"/>
              <w:topLinePunct/>
              <w:ind w:leftChars="0" w:left="0" w:rightChars="0" w:right="0" w:firstLineChars="0" w:firstLine="0"/>
            </w:pPr>
          </w:p>
        </w:tc>
        <w:tc>
          <w:p w14:paraId="2B57821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银行规模</w:t>
            </w:r>
          </w:p>
        </w:tc>
        <w:tc>
          <w:p w14:paraId="57279369" w14:textId="1E172EC9" w:rsidR="00AA2EDB" w:rsidRPr="005E18EB" w:rsidRDefault="004B2227"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S</w:t>
            </w:r>
            <w:r w:rsidR="008E158B" w:rsidRPr="005E18EB">
              <w:rPr/>
              <w:t>ize</w:t>
            </w:r>
          </w:p>
        </w:tc>
        <w:tc>
          <w:p w14:paraId="244F0D2C"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银行资产总额的自然对数</w:t>
            </w:r>
          </w:p>
        </w:tc>
      </w:tr>
      <w:tr w:rsidR="00AA2EDB" w:rsidRPr="005E18EB" w14:paraId="7D849E37" w14:textId="77777777" w:rsidTr="00AA2EDB">
        <w:tc>
          <w:tcPr>
            <w:vMerge/>
          </w:tcPr>
          <w:p w14:paraId="600C931D" w14:textId="77777777" w:rsidR="00AA2EDB" w:rsidRPr="005E18EB" w:rsidRDefault="00AA2EDB" w:rsidP="00AA2EDB">
            <w:pPr>
              <w:pStyle w:val="ct21"/>
              <w:topLinePunct/>
              <w:ind w:leftChars="0" w:left="0" w:rightChars="0" w:right="0" w:firstLineChars="0" w:firstLine="0"/>
            </w:pPr>
          </w:p>
        </w:tc>
        <w:tc>
          <w:p w14:paraId="5D74B851"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资本充足率</w:t>
            </w:r>
          </w:p>
        </w:tc>
        <w:tc>
          <w:p w14:paraId="61CFF422"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CAR</w:t>
            </w:r>
          </w:p>
        </w:tc>
        <w:tc>
          <w:p w14:paraId="01D5AE1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资本总额</w:t>
            </w:r>
            <w:r w:rsidRPr="005E18EB">
              <w:rPr/>
              <w:t>/</w:t>
            </w:r>
            <w:r w:rsidRPr="005E18EB">
              <w:rPr/>
              <w:t>加权平均风险资产</w:t>
            </w:r>
          </w:p>
        </w:tc>
      </w:tr>
      <w:tr w:rsidR="00AA2EDB" w:rsidRPr="005E18EB" w14:paraId="4DDD327F" w14:textId="77777777" w:rsidTr="00AA2EDB">
        <w:tc>
          <w:tcPr>
            <w:vMerge/>
          </w:tcPr>
          <w:p w14:paraId="63B69978" w14:textId="77777777" w:rsidR="00AA2EDB" w:rsidRPr="005E18EB" w:rsidRDefault="00AA2EDB" w:rsidP="00AA2EDB">
            <w:pPr>
              <w:pStyle w:val="ct21"/>
              <w:topLinePunct/>
              <w:ind w:leftChars="0" w:left="0" w:rightChars="0" w:right="0" w:firstLineChars="0" w:firstLine="0"/>
            </w:pPr>
          </w:p>
        </w:tc>
        <w:tc>
          <w:p w14:paraId="6F2A7A51"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存贷比例</w:t>
            </w:r>
          </w:p>
        </w:tc>
        <w:tc>
          <w:p w14:paraId="4BA35A94"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LDR</w:t>
            </w:r>
          </w:p>
        </w:tc>
        <w:tc>
          <w:p w14:paraId="54D6C1FF"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贷款总额</w:t>
            </w:r>
            <w:r w:rsidRPr="005E18EB">
              <w:rPr/>
              <w:t>/</w:t>
            </w:r>
            <w:r w:rsidRPr="005E18EB">
              <w:rPr/>
              <w:t>存款总额</w:t>
            </w:r>
          </w:p>
        </w:tc>
      </w:tr>
      <w:tr w:rsidR="00AA2EDB" w:rsidRPr="005E18EB" w14:paraId="3637098E" w14:textId="77777777" w:rsidTr="00AA2EDB">
        <w:tc>
          <w:tcPr>
            <w:vMerge/>
          </w:tcPr>
          <w:p w14:paraId="39E70A54" w14:textId="77777777" w:rsidR="00AA2EDB" w:rsidRPr="005E18EB" w:rsidRDefault="00AA2EDB" w:rsidP="00AA2EDB">
            <w:pPr>
              <w:pStyle w:val="ct21"/>
              <w:topLinePunct/>
              <w:ind w:leftChars="0" w:left="0" w:rightChars="0" w:right="0" w:firstLineChars="0" w:firstLine="0"/>
            </w:pPr>
          </w:p>
        </w:tc>
        <w:tc>
          <w:p w14:paraId="6F840A56"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国内生产总值</w:t>
            </w:r>
          </w:p>
        </w:tc>
        <w:tc>
          <w:p w14:paraId="378D6C92"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GDP</w:t>
            </w:r>
          </w:p>
        </w:tc>
        <w:tc>
          <w:p w14:paraId="478AE31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反映宏观经济水平，取自然对数</w:t>
            </w:r>
          </w:p>
        </w:tc>
      </w:tr>
      <w:tr w:rsidR="00AA2EDB" w:rsidRPr="005E18EB" w14:paraId="327DAB51" w14:textId="77777777" w:rsidTr="00AA2EDB">
        <w:tc>
          <w:tcPr>
            <w:vMerge/>
            <w:tcBorders>
              <w:top w:val="none" w:sz="0" w:space="0" w:color="auto"/>
            </w:tcBorders>
          </w:tcPr>
          <w:p w14:paraId="78764D65" w14:textId="77777777" w:rsidR="00AA2EDB" w:rsidRPr="005E18EB" w:rsidRDefault="00AA2EDB" w:rsidP="00AA2EDB">
            <w:pPr>
              <w:pStyle w:val="ct21"/>
              <w:topLinePunct/>
              <w:ind w:leftChars="0" w:left="0" w:rightChars="0" w:right="0" w:firstLineChars="0" w:firstLine="0"/>
            </w:pPr>
          </w:p>
        </w:tc>
        <w:tc>
          <w:tcPr>
            <w:tcBorders>
              <w:top w:val="none" w:sz="0" w:space="0" w:color="auto"/>
            </w:tcBorders>
          </w:tcPr>
          <w:p w14:paraId="6D842076" w14:textId="77777777" w:rsidR="00AA2EDB" w:rsidRPr="005E18EB" w:rsidRDefault="00AA2EDB" w:rsidP="00AA2EDB">
            <w:pPr>
              <w:pStyle w:val="aff0"/>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消费者价格指数</w:t>
            </w:r>
          </w:p>
        </w:tc>
        <w:tc>
          <w:tcPr>
            <w:tcBorders>
              <w:top w:val="none" w:sz="0" w:space="0" w:color="auto"/>
            </w:tcBorders>
          </w:tcPr>
          <w:p w14:paraId="00DE49FB" w14:textId="77777777" w:rsidR="00AA2EDB" w:rsidRPr="005E18EB" w:rsidRDefault="00AA2EDB" w:rsidP="00AA2EDB">
            <w:pPr>
              <w:pStyle w:val="aff0"/>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CPI</w:t>
            </w:r>
          </w:p>
        </w:tc>
        <w:tc>
          <w:tcPr>
            <w:tcBorders>
              <w:top w:val="none" w:sz="0" w:space="0" w:color="auto"/>
            </w:tcBorders>
          </w:tcPr>
          <w:p w14:paraId="6AC8C014"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反映通货膨胀率</w:t>
            </w:r>
          </w:p>
        </w:tc>
      </w:tr>
    </w:tbl>
    <w:p w14:paraId="2F6DEE9E" w14:textId="77777777" w:rsidR="00617A51" w:rsidRPr="005E18EB" w:rsidRDefault="00617A51" w:rsidP="00024B25">
      <w:pPr>
        <w:topLinePunct/>
        <w:rPr/>
        <w:pStyle w:val="aff9"/>
      </w:pPr>
    </w:p>
    <w:p w14:paraId="2767F3E0" w14:textId="77777777" w:rsidR="00617A51" w:rsidRPr="005E18EB" w:rsidRDefault="00AD14F3" w:rsidP="00B35A2E">
      <w:pPr>
        <w:topLinePunct/>
      </w:pPr>
      <w:r w:rsidRPr="005E18EB">
        <w:rPr>
          <w:rPrChange w:author="格式修订器" w:date="2023-04-26T11:14:45Z">
            <w:rPr>
              <w:sz w:val="24"/>
              <w:szCs w:val="24"/>
              <w:rFonts w:ascii="Times New Roman" w:eastAsia="宋体" w:hAnsi="Times New Roman" w:cs="Times New Roman"/>
              <w:b/>
              <w:bCs/>
            </w:rPr>
          </w:rPrChange>
        </w:rPr>
        <w:t>4</w:t>
      </w:r>
      <w:r w:rsidR="00617A51" w:rsidRPr="005E18EB">
        <w:rPr>
          <w:rPrChange w:author="格式修订器" w:date="2023-04-26T11:14:45Z">
            <w:rPr>
              <w:rFonts w:ascii="Times New Roman" w:eastAsia="宋体" w:hAnsi="Times New Roman" w:cs="Times New Roman"/>
              <w:b/>
              <w:bCs/>
              <w:sz w:val="24"/>
              <w:szCs w:val="24"/>
            </w:rPr>
          </w:rPrChange>
        </w:rPr>
        <w:t>）</w:t>
      </w:r>
      <w:r w:rsidR="00617A51" w:rsidRPr="005E18EB">
        <w:rPr>
          <w:rPrChange w:author="格式修订器" w:date="2023-04-26T11:14:45Z">
            <w:rPr>
              <w:rFonts w:ascii="Times New Roman" w:eastAsia="宋体" w:hAnsi="Times New Roman" w:cs="Times New Roman"/>
              <w:b/>
              <w:bCs/>
              <w:sz w:val="24"/>
              <w:szCs w:val="24"/>
            </w:rPr>
          </w:rPrChange>
        </w:rPr>
        <w:t>样本选择</w:t>
      </w:r>
    </w:p>
    <w:p w14:paraId="5EBF0E9D" w14:textId="5448276C" w:rsidR="009C4097" w:rsidRPr="005E18EB" w:rsidRDefault="009C4097" w:rsidP="00B35A2E">
      <w:pPr>
        <w:topLinePunct/>
      </w:pPr>
      <w:r w:rsidRPr="005E18EB">
        <w:rPr/>
        <w:t>对于样本的选择，本文选取了不同类型的样本，在后续会对其进行分组回归，同时，在时间区间上，选择了</w:t>
      </w:r>
      <w:r w:rsidR="00951FCB" w:rsidRPr="005E18EB">
        <w:rPr/>
        <w:t>新冠肺炎疫情</w:t>
      </w:r>
      <w:r w:rsidR="000639DE">
        <w:rPr/>
        <w:t>暴发</w:t>
      </w:r>
      <w:r w:rsidR="00951FCB" w:rsidRPr="005E18EB">
        <w:rPr/>
        <w:t>前十年间的数据，一来利率市场化尚未进展到程度较高的层面，占据市场</w:t>
      </w:r>
      <w:r w:rsidR="00794939" w:rsidRPr="005E18EB">
        <w:rPr/>
        <w:t>规模大部分</w:t>
      </w:r>
      <w:r w:rsidR="00951FCB" w:rsidRPr="005E18EB">
        <w:rPr/>
        <w:t>的存贷款利率</w:t>
      </w:r>
      <w:r w:rsidR="00794939" w:rsidRPr="005E18EB">
        <w:rPr/>
        <w:t>仍在放开的过程中，能体现其发展的进程；二来这十年间互联网高速发展，网络金融的业务与平台也不断的兴起，能够体现出发展的过程。</w:t>
      </w:r>
    </w:p>
    <w:p w14:paraId="5A038EFF" w14:textId="597D81D3" w:rsidR="00617A51" w:rsidRPr="005E18EB" w:rsidRDefault="00617A51" w:rsidP="00B35A2E">
      <w:pPr>
        <w:topLinePunct/>
      </w:pPr>
      <w:r w:rsidRPr="005E18EB">
        <w:rPr/>
        <w:t>共</w:t>
      </w:r>
      <w:r w:rsidR="00CE7FAE" w:rsidRPr="005E18EB">
        <w:rPr/>
        <w:t>三大类</w:t>
      </w:r>
      <w:r w:rsidRPr="005E18EB">
        <w:rPr/>
        <w:t>18</w:t>
      </w:r>
      <w:r w:rsidRPr="005E18EB">
        <w:rPr/>
        <w:t>家银行</w:t>
      </w:r>
      <w:r w:rsidR="00195CCD" w:rsidRPr="005E18EB">
        <w:rPr/>
        <w:t>，</w:t>
      </w:r>
      <w:r w:rsidR="00CE7FAE" w:rsidRPr="005E18EB">
        <w:rPr/>
        <w:t>选取了</w:t>
      </w:r>
      <w:r w:rsidRPr="005E18EB">
        <w:rPr/>
        <w:t>2010</w:t>
      </w:r>
      <w:r w:rsidRPr="005E18EB">
        <w:rPr/>
        <w:t>年至</w:t>
      </w:r>
      <w:r w:rsidRPr="005E18EB">
        <w:rPr/>
        <w:t>2019</w:t>
      </w:r>
      <w:r w:rsidRPr="005E18EB">
        <w:rPr/>
        <w:t>年</w:t>
      </w:r>
      <w:r w:rsidRPr="005E18EB">
        <w:rPr/>
        <w:t>10</w:t>
      </w:r>
      <w:r w:rsidRPr="005E18EB">
        <w:rPr/>
        <w:t>年</w:t>
      </w:r>
      <w:r w:rsidR="00CE7FAE" w:rsidRPr="005E18EB">
        <w:rPr/>
        <w:t>间</w:t>
      </w:r>
      <w:r w:rsidRPr="005E18EB">
        <w:rPr/>
        <w:t>的数据。</w:t>
      </w:r>
      <w:r w:rsidR="0004554D" w:rsidRPr="005E18EB">
        <w:rPr/>
        <w:t>具体内容</w:t>
      </w:r>
      <w:commentRangeStart w:id="159"/>
      <w:r w:rsidR="0004554D" w:rsidRPr="005E18EB">
        <w:rPr/>
        <w:t>如下表</w:t>
      </w:r>
      <w:commentRangeEnd w:id="159"/>
      <w:r w:rsidR="00F1430F">
        <w:commentReference w:id="159"/>
      </w:r>
      <w:r w:rsidR="0004554D" w:rsidRPr="005E18EB">
        <w:rPr/>
        <w:t>所示：</w:t>
      </w:r>
    </w:p>
    <w:p w14:paraId="40BA6413" w14:textId="77777777" w:rsidR="00024B25" w:rsidRPr="005E18EB" w:rsidRDefault="00024B25" w:rsidP="00024B25">
      <w:pPr>
        <w:topLinePunct/>
        <w:rPr>
          <w:del w:id="988220" w:author="内容修订器" w:date="2023-04-26T11:14:50Z"/>
        </w:rPr>
      </w:pPr>
    </w:p>
    <w:p w14:paraId="5591B66F" w14:textId="658EB4F9" w:rsidR="00B35A2E" w:rsidRPr="005E18EB" w:rsidRDefault="00B35A2E" w:rsidP="00B35A2E">
      <w:pPr>
        <w:pStyle w:val="ct15"/>
        <w:topLinePunct/>
      </w:pPr>
      <w:bookmarkStart w:id="372115" w:name="_Toc686372115"/>
      <w:r w:rsidRPr="005E18EB">
        <w:rPr>
          <w:rPrChange w:author="格式修订器" w:date="2023-04-26T11:14:45Z">
            <w:rPr>
              <w:sz w:val="24"/>
              <w:szCs w:val="24"/>
              <w:rFonts w:ascii="Times New Roman" w:eastAsia="黑体" w:hAnsi="Times New Roman" w:cs="Times New Roman"/>
            </w:rPr>
          </w:rPrChange>
        </w:rPr>
        <w:t>表</w:t>
      </w:r>
      <w:ins w:id="988221" w:author="编号修订器" w:date="2023-04-26T11:14:43Z">
        <w:r w:rsidRPr="005E18EB">
          <w:rPr>
            <w:rPrChange w:author="格式修订器" w:date="2023-04-26T11:14:45Z">
              <w:rPr>
                <w:sz w:val="24"/>
                <w:szCs w:val="24"/>
                <w:rFonts w:ascii="Times New Roman" w:eastAsia="黑体" w:hAnsi="Times New Roman" w:cs="Times New Roman"/>
              </w:rPr>
            </w:rPrChange>
          </w:rPr>
          <w:t>4.2-2</w:t>
        </w:r>
      </w:ins>
      <w:del w:id="988222" w:author="编号修订器" w:date="2023-04-26T11:14:53Z">
        <w:r w:rsidDel="007D325B">
          <w:rPr/>
          <w:delText>4</w:delText>
        </w:r>
        <w:r w:rsidDel="007D325B">
          <w:rPr/>
          <w:delText>-2</w:delText>
        </w:r>
      </w:del>
      <w:ins w:id="988223" w:author="表格排版器" w:date="2023-04-26T11:14:43Z">
        <w:r>
          <w:t xml:space="preserve">  </w:t>
        </w:r>
      </w:ins>
      <w:del w:id="988224"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研究样本汇总</w:t>
      </w:r>
      <w:bookmarkEnd w:id="372115"/>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1897"/>
        <w:gridCol w:w="3103"/>
      </w:tblGrid>
      <w:tr w:rsidR="00F03737" w:rsidRPr="005E18EB" w14:paraId="0F00BD3B" w14:textId="77777777" w:rsidTr="00F03737">
        <w:trPr>
          <w:tblHeader/>
        </w:trPr>
        <w:tc>
          <w:tcPr>
            <w:tcBorders>
              <w:bottom w:val="single" w:sz="4" w:space="0" w:color="auto"/>
            </w:tcBorders>
          </w:tcPr>
          <w:p w14:paraId="683FA6EA" w14:textId="77777777" w:rsidR="00024B25" w:rsidRPr="005E18EB" w:rsidRDefault="00024B25" w:rsidP="00024B25">
            <w:pPr>
              <w:topLinePunct/>
              <w:rPr>
                <w:del w:id="988225" w:author="内容修订器" w:date="2023-04-26T11:14:50Z"/>
              </w:rPr>
            </w:pPr>
          </w:p>
          <w:p w14:paraId="02D2D2FE" w14:textId="6EB969B0" w:rsidR="00F03737" w:rsidRPr="005E18EB" w:rsidRDefault="001851A2" w:rsidP="00F03737">
            <w:pPr>
              <w:pStyle w:val="ct14"/>
              <w:topLinePunct/>
              <w:ind w:leftChars="0" w:left="0" w:rightChars="0" w:right="0" w:firstLineChars="0" w:firstLine="0"/>
            </w:pPr>
            <w:r>
              <w:rPr>
                <w:rPrChange w:author="格式修订器" w:date="2023-04-26T11:14:45Z">
                  <w:rPr>
                    <w:sz w:val="21"/>
                    <w:szCs w:val="21"/>
                    <w:rFonts w:ascii="Times New Roman" w:eastAsia="宋体" w:hAnsi="Times New Roman" w:cs="Times New Roman" w:hint="eastAsia"/>
                    <w:color w:val="000000"/>
                  </w:rPr>
                </w:rPrChange>
              </w:rPr>
              <w:t>大型</w:t>
            </w:r>
            <w:r w:rsidR="00F03737" w:rsidRPr="005E18EB">
              <w:rPr/>
              <w:t>银行</w:t>
            </w:r>
            <w:r>
              <w:rPr/>
              <w:t>代表</w:t>
            </w:r>
          </w:p>
        </w:tc>
        <w:tc>
          <w:tcPr>
            <w:tcBorders>
              <w:bottom w:val="single" w:sz="4" w:space="0" w:color="auto"/>
            </w:tcBorders>
          </w:tcPr>
          <w:p w14:paraId="6CF50654" w14:textId="5A18873D" w:rsidR="00F03737" w:rsidRPr="005E18EB" w:rsidRDefault="00F03737" w:rsidP="00F03737">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中国工商银行、中国农业银行、中国银行、中国建设银行、</w:t>
            </w:r>
            <w:r w:rsidR="001851A2">
              <w:rPr/>
              <w:t>中国</w:t>
            </w:r>
            <w:r w:rsidRPr="005E18EB">
              <w:rPr/>
              <w:t>交通银行。</w:t>
            </w:r>
          </w:p>
        </w:tc>
      </w:tr>
      <w:tr w:rsidR="00F03737" w:rsidRPr="005E18EB" w14:paraId="732A7B59" w14:textId="77777777" w:rsidTr="00F03737">
        <w:tc>
          <w:p w14:paraId="2A683C74" w14:textId="77777777" w:rsidR="00F03737" w:rsidRPr="005E18EB" w:rsidRDefault="00F03737" w:rsidP="00F03737">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全国股份制银行代表</w:t>
            </w:r>
          </w:p>
        </w:tc>
        <w:tc>
          <w:p w14:paraId="7BE3F492" w14:textId="77777777" w:rsidR="00F03737" w:rsidRPr="005E18EB" w:rsidRDefault="00F03737" w:rsidP="00F03737">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招商银行、浦发银行、中信银行、中国光大银行、华夏银行、中国民生银行、兴业银行、平安银行。</w:t>
            </w:r>
          </w:p>
        </w:tc>
      </w:tr>
      <w:tr w:rsidR="00F03737" w:rsidRPr="005E18EB" w14:paraId="432434CF" w14:textId="77777777" w:rsidTr="00F03737">
        <w:tc>
          <w:tcPr>
            <w:tcBorders>
              <w:top w:val="none" w:sz="0" w:space="0" w:color="auto"/>
            </w:tcBorders>
          </w:tcPr>
          <w:p w14:paraId="3FCAFE57" w14:textId="77777777" w:rsidR="00F03737" w:rsidRPr="005E18EB" w:rsidRDefault="00F03737" w:rsidP="00F03737">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城市商业银行代表</w:t>
            </w:r>
          </w:p>
        </w:tc>
        <w:tc>
          <w:tcPr>
            <w:tcBorders>
              <w:top w:val="none" w:sz="0" w:space="0" w:color="auto"/>
            </w:tcBorders>
          </w:tcPr>
          <w:p w14:paraId="698C36EE" w14:textId="77777777" w:rsidR="00F03737" w:rsidRPr="005E18EB" w:rsidRDefault="00F03737" w:rsidP="00F03737">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上海银行、北京银行、江苏银行、南京银行、宁波银行。</w:t>
            </w:r>
          </w:p>
        </w:tc>
      </w:tr>
    </w:tbl>
    <w:p w14:paraId="50D5D913" w14:textId="77777777" w:rsidR="00617A51" w:rsidRPr="005E18EB" w:rsidRDefault="00617A51" w:rsidP="00921768">
      <w:pPr>
        <w:topLinePunct/>
        <w:rPr/>
        <w:pStyle w:val="aff9"/>
      </w:pPr>
    </w:p>
    <w:p w14:paraId="36F589D7" w14:textId="5545AB35" w:rsidR="00FC2913" w:rsidRPr="005E18EB" w:rsidRDefault="00BB59D1" w:rsidP="00FC2913">
      <w:pPr>
        <w:pStyle w:val="3"/>
        <w:topLinePunct/>
        <w:ind w:left="480" w:hangingChars="200" w:hanging="480"/>
      </w:pPr>
      <w:bookmarkStart w:id="987727" w:name="_Toc686987727"/>
      <w:ins w:id="988226" w:author="标题排版器" w:date="2023-04-26T11:14:43Z">
        <w:r>
          <w:t xml:space="preserve">4.2.2</w:t>
        </w:r>
      </w:ins>
      <w:del w:id="988227" w:author="标题排版器" w:date="2023-04-26T11:14:49Z">
        <w:r w:rsidDel="009802C4">
          <w:rPr/>
          <w:delText>4</w:delText>
        </w:r>
        <w:r w:rsidDel="009802C4">
          <w:rPr/>
          <w:delText>.2.2 </w:delText>
        </w:r>
      </w:del>
      <w:r w:rsidR="00FC2913" w:rsidRPr="005E18EB">
        <w:rPr>
          <w:rPrChange w:author="格式修订器" w:date="2023-04-26T11:14:45Z">
            <w:rPr>
              <w:szCs w:val="21"/>
              <w:rFonts w:eastAsia="黑体" w:ascii="Times New Roman" w:hAnsi="Times New Roman" w:cs="Times New Roman"/>
              <w:b/>
              <w:sz w:val="24"/>
            </w:rPr>
          </w:rPrChange>
        </w:rPr>
        <w:t>模型构建</w:t>
      </w:r>
      <w:bookmarkEnd w:id="987727"/>
    </w:p>
    <w:p w14:paraId="04B5D214" w14:textId="77777777" w:rsidR="00B35A2E" w:rsidRPr="005E18EB" w:rsidRDefault="00B35A2E" w:rsidP="00FC2913">
      <w:pPr>
        <w:topLinePunct/>
      </w:pPr>
      <w:r w:rsidRPr="005E18EB">
        <w:rPr>
          <w:rPrChange w:author="格式修订器" w:date="2023-04-26T11:14:45Z">
            <w:rPr>
              <w:sz w:val="24"/>
              <w:szCs w:val="24"/>
              <w:rFonts w:ascii="Times New Roman" w:eastAsia="宋体" w:hAnsi="Times New Roman" w:cs="Times New Roman"/>
            </w:rPr>
          </w:rPrChange>
        </w:rPr>
        <w:t>基于上述变量的选取，以及</w:t>
      </w:r>
      <w:r w:rsidRPr="005E18EB">
        <w:rPr/>
        <w:t>4.1</w:t>
      </w:r>
      <w:r w:rsidRPr="005E18EB">
        <w:rPr/>
        <w:t>中提出的假设，本文构建以下模型对研究问题</w:t>
      </w:r>
      <w:r w:rsidRPr="005E18EB">
        <w:rPr/>
        <w:lastRenderedPageBreak/>
        <w:t>进行实证分析：</w:t>
      </w:r>
    </w:p>
    <w:p w14:paraId="4889616B" w14:textId="7DC359C0" w:rsidR="00A234E7" w:rsidRPr="005E18EB" w:rsidRDefault="00C22924" w:rsidP="00A234E7">
      <w:pPr>
        <w:topLinePunct/>
      </w:pPr>
      <w:r w:rsidRPr="005E18EB">
        <w:rPr>
          <w:rPrChange w:author="格式修订器" w:date="2023-04-26T11:14:45Z">
            <w:rPr>
              <w:sz w:val="24"/>
              <w:szCs w:val="24"/>
              <w:rFonts w:ascii="Times New Roman" w:eastAsia="宋体" w:hAnsi="Times New Roman" w:cs="Times New Roman"/>
              <w:b/>
              <w:bCs/>
            </w:rPr>
          </w:rPrChange>
        </w:rPr>
        <w:t>1</w:t>
      </w:r>
      <w:r w:rsidR="00B35A2E" w:rsidRPr="005E18EB">
        <w:rPr>
          <w:rPrChange w:author="格式修订器" w:date="2023-04-26T11:14:45Z">
            <w:rPr>
              <w:rFonts w:ascii="Times New Roman" w:eastAsia="宋体" w:hAnsi="Times New Roman" w:cs="Times New Roman"/>
              <w:b/>
              <w:bCs/>
              <w:sz w:val="24"/>
              <w:szCs w:val="24"/>
            </w:rPr>
          </w:rPrChange>
        </w:rPr>
        <w:t>）</w:t>
      </w:r>
      <w:r w:rsidR="00B35A2E" w:rsidRPr="005E18EB">
        <w:rPr>
          <w:rPrChange w:author="格式修订器" w:date="2023-04-26T11:14:45Z">
            <w:rPr>
              <w:rFonts w:ascii="Times New Roman" w:eastAsia="宋体" w:hAnsi="Times New Roman" w:cs="Times New Roman"/>
              <w:b/>
              <w:bCs/>
              <w:sz w:val="24"/>
              <w:szCs w:val="24"/>
            </w:rPr>
          </w:rPrChange>
        </w:rPr>
        <w:t>商业银行盈利水平受利率市场化的影响</w:t>
      </w:r>
    </w:p>
    <w:p w14:paraId="1F0AAD2B" w14:textId="09622C89" w:rsidR="00073087" w:rsidRPr="005E18EB" w:rsidRDefault="00897957" w:rsidP="00E922E0">
      <w:pPr>
        <w:pStyle w:val="aff6"/>
        <w:topLinePunct/>
      </w:pPr>
      <w:r>
        <w:rPr>
          <w:rPrChange w:author="格式修订器" w:date="2023-04-26T11:14:45Z">
            <w:rPr>
              <w:sz w:val="21"/>
              <w:szCs w:val="21"/>
              <w:rFonts w:ascii="Times New Roman" w:eastAsia="宋体" w:hAnsi="Times New Roman" w:cs="Times New Roman"/>
              <w:rStyle w:val="ab"/>
              <w:b/>
              <w:bCs/>
            </w:rPr>
          </w:rPrChange>
        </w:rPr>
        <w:pict w14:anchorId="668F5CBD">
          <v:shape id="_x0000_i1030" type="#_x0000_t75" style="width:415.8pt;height:31.2pt;mso-left-percent:-10001;mso-top-percent:-10001;mso-position-horizontal:absolute;mso-position-horizontal-relative:char;mso-position-vertical:absolute;mso-position-vertical-relative:line;mso-left-percent:-10001;mso-top-percent:-10001">
            <v:imagedata r:id="rId19" o:title=""/>
          </v:shape>
        </w:pict>
      </w:r>
    </w:p>
    <w:p w14:paraId="52A56E00" w14:textId="2B6F63EF" w:rsidR="00073087" w:rsidRPr="005E18EB" w:rsidRDefault="00073087" w:rsidP="00073087">
      <w:pPr>
        <w:topLinePunct/>
      </w:pPr>
      <w:commentRangeStart w:id="154"/>
      <w:r w:rsidRPr="005E18EB">
        <w:rPr/>
        <w:t>其中</w:t>
      </w:r>
      <w:r w:rsidRPr="005E18EB">
        <w:rPr/>
        <w:t>i</w:t>
      </w:r>
      <w:r w:rsidRPr="005E18EB">
        <w:rPr/>
        <w:t>代表银行个体，</w:t>
      </w:r>
      <w:r w:rsidRPr="005E18EB">
        <w:rPr/>
        <w:t>t</w:t>
      </w:r>
      <w:r w:rsidRPr="005E18EB">
        <w:rPr/>
        <w:t>代表年份。同时，我们还考虑到了银行的异质性，对其进行了分组回归。</w:t>
      </w:r>
      <w:commentRangeEnd w:id="154"/>
      <w:r w:rsidR="00F1430F">
        <w:commentReference w:id="154"/>
      </w:r>
    </w:p>
    <w:p w14:paraId="77A1FFBE" w14:textId="6F04BE54" w:rsidR="00073087" w:rsidRPr="005E18EB" w:rsidRDefault="00073087" w:rsidP="00073087">
      <w:pPr>
        <w:topLinePunct/>
      </w:pPr>
      <w:r w:rsidRPr="005E18EB">
        <w:rPr>
          <w:rPrChange w:author="格式修订器" w:date="2023-04-26T11:14:45Z">
            <w:rPr>
              <w:sz w:val="24"/>
              <w:szCs w:val="24"/>
              <w:rFonts w:ascii="Times New Roman" w:eastAsia="宋体" w:hAnsi="Times New Roman" w:cs="Times New Roman"/>
              <w:b/>
              <w:bCs/>
            </w:rPr>
          </w:rPrChange>
        </w:rPr>
        <w:t>2</w:t>
      </w:r>
      <w:r w:rsidRPr="005E18EB">
        <w:rPr>
          <w:rPrChange w:author="格式修订器" w:date="2023-04-26T11:14:45Z">
            <w:rPr>
              <w:rFonts w:ascii="Times New Roman" w:eastAsia="宋体" w:hAnsi="Times New Roman" w:cs="Times New Roman"/>
              <w:b/>
              <w:bCs/>
              <w:sz w:val="24"/>
              <w:szCs w:val="24"/>
            </w:rPr>
          </w:rPrChange>
        </w:rPr>
        <w:t>）</w:t>
      </w:r>
      <w:r w:rsidRPr="005E18EB">
        <w:rPr>
          <w:rPrChange w:author="格式修订器" w:date="2023-04-26T11:14:45Z">
            <w:rPr>
              <w:rFonts w:ascii="Times New Roman" w:eastAsia="宋体" w:hAnsi="Times New Roman" w:cs="Times New Roman"/>
              <w:b/>
              <w:bCs/>
              <w:sz w:val="24"/>
              <w:szCs w:val="24"/>
            </w:rPr>
          </w:rPrChange>
        </w:rPr>
        <w:t>商业银行盈利水平受互联网金融的影响</w:t>
      </w:r>
    </w:p>
    <w:p w14:paraId="23AEDBEA" w14:textId="6A19B729" w:rsidR="00B35A2E" w:rsidRPr="005E18EB" w:rsidRDefault="00897957" w:rsidP="00E922E0">
      <w:pPr>
        <w:pStyle w:val="aff6"/>
        <w:topLinePunct/>
      </w:pPr>
      <w:r>
        <w:rPr>
          <w:rPrChange w:author="格式修订器" w:date="2023-04-26T11:14:45Z">
            <w:rPr>
              <w:sz w:val="21"/>
              <w:szCs w:val="21"/>
              <w:rFonts w:ascii="Times New Roman" w:eastAsia="宋体" w:hAnsi="Times New Roman" w:cs="Times New Roman"/>
              <w:rStyle w:val="ab"/>
              <w:b/>
              <w:bCs/>
            </w:rPr>
          </w:rPrChange>
        </w:rPr>
        <w:pict w14:anchorId="3769577A">
          <v:shape id="_x0000_i1031" type="#_x0000_t75" style="width:415.8pt;height:31.2pt;mso-left-percent:-10001;mso-top-percent:-10001;mso-position-horizontal:absolute;mso-position-horizontal-relative:char;mso-position-vertical:absolute;mso-position-vertical-relative:line;mso-left-percent:-10001;mso-top-percent:-10001">
            <v:imagedata r:id="rId20" o:title=""/>
          </v:shape>
        </w:pict>
      </w:r>
    </w:p>
    <w:p w14:paraId="06377535" w14:textId="6B59857D" w:rsidR="00B35A2E" w:rsidRPr="005E18EB" w:rsidRDefault="00B35A2E" w:rsidP="00FC2913">
      <w:pPr>
        <w:topLinePunct/>
      </w:pPr>
      <w:commentRangeStart w:id="155"/>
      <w:r w:rsidRPr="005E18EB">
        <w:rPr/>
        <w:t>其中</w:t>
      </w:r>
      <w:r w:rsidRPr="005E18EB">
        <w:rPr/>
        <w:t>i</w:t>
      </w:r>
      <w:r w:rsidRPr="005E18EB">
        <w:rPr/>
        <w:t>代表银行个体，</w:t>
      </w:r>
      <w:r w:rsidRPr="005E18EB">
        <w:rPr/>
        <w:t>t</w:t>
      </w:r>
      <w:r w:rsidRPr="005E18EB">
        <w:rPr/>
        <w:t>代表年份。</w:t>
      </w:r>
      <w:r w:rsidR="00953C59" w:rsidRPr="005E18EB">
        <w:rPr/>
        <w:t>同时，我们还考虑到了银行的异质性，对其进行了分组回归。</w:t>
      </w:r>
      <w:commentRangeEnd w:id="155"/>
      <w:r w:rsidR="00F1430F">
        <w:commentReference w:id="155"/>
      </w:r>
    </w:p>
    <w:p w14:paraId="18981386" w14:textId="7D1CF832" w:rsidR="00B35A2E" w:rsidRPr="005E18EB" w:rsidRDefault="00B35A2E" w:rsidP="00FC2913">
      <w:pPr>
        <w:topLinePunct/>
      </w:pPr>
      <w:r w:rsidRPr="005E18EB">
        <w:rPr/>
        <w:t>为了结果的稳健性，本文将使用净资产回报率</w:t>
      </w:r>
      <w:r w:rsidRPr="005E18EB">
        <w:rPr/>
        <w:t>（</w:t>
      </w:r>
      <w:r w:rsidRPr="005E18EB">
        <w:rPr>
          <w:kern w:val="2"/>
          <w:rFonts w:ascii="Times New Roman" w:eastAsia="宋体" w:hAnsi="Times New Roman" w:cs="Times New Roman"/>
          <w:sz w:val="24"/>
          <w:szCs w:val="24"/>
        </w:rPr>
        <w:t>ROE</w:t>
      </w:r>
      <w:r w:rsidRPr="005E18EB">
        <w:rPr/>
        <w:t>）</w:t>
      </w:r>
      <w:r w:rsidRPr="005E18EB">
        <w:rPr/>
        <w:t xml:space="preserve">以及净息差比</w:t>
      </w:r>
      <w:r w:rsidRPr="005E18EB">
        <w:rPr/>
        <w:t>（</w:t>
      </w:r>
      <w:r w:rsidRPr="005E18EB">
        <w:rPr>
          <w:kern w:val="2"/>
          <w:rFonts w:ascii="Times New Roman" w:eastAsia="宋体" w:hAnsi="Times New Roman" w:cs="Times New Roman"/>
          <w:sz w:val="24"/>
          <w:szCs w:val="24"/>
        </w:rPr>
        <w:t>NIM</w:t>
      </w:r>
      <w:r w:rsidRPr="005E18EB">
        <w:rPr/>
        <w:t>）</w:t>
      </w:r>
      <w:r w:rsidRPr="005E18EB">
        <w:rPr/>
        <w:t>来替代被解释变量进行回归检验。</w:t>
      </w:r>
      <w:r w:rsidR="00270B48" w:rsidRPr="005E18EB">
        <w:rPr/>
        <w:t>此外，本文使用的是面板数据，为了避免变量内生性因素带来的影响，在稳健性检验中，我们还引入了</w:t>
      </w:r>
      <w:r w:rsidR="00270B48" w:rsidRPr="005E18EB">
        <w:rPr/>
        <w:t>GMM</w:t>
      </w:r>
      <w:r w:rsidR="00270B48" w:rsidRPr="005E18EB">
        <w:rPr/>
        <w:t>动态面板模型</w:t>
      </w:r>
      <w:r w:rsidR="00886730" w:rsidRPr="005E18EB">
        <w:rPr/>
        <w:t>进行回归分析。</w:t>
      </w:r>
    </w:p>
    <w:p w14:paraId="20F2759A" w14:textId="6B4EC5B2" w:rsidR="00242F71" w:rsidRPr="005E18EB" w:rsidRDefault="00242F71" w:rsidP="00242F71">
      <w:pPr>
        <w:topLinePunct/>
      </w:pPr>
      <w:r w:rsidRPr="005E18EB">
        <w:rPr>
          <w:rPrChange w:author="格式修订器" w:date="2023-04-26T11:14:45Z">
            <w:rPr>
              <w:sz w:val="24"/>
              <w:szCs w:val="24"/>
              <w:rFonts w:ascii="Times New Roman" w:eastAsia="宋体" w:hAnsi="Times New Roman" w:cs="Times New Roman"/>
              <w:b/>
              <w:bCs/>
            </w:rPr>
          </w:rPrChange>
        </w:rPr>
        <w:t>3</w:t>
      </w:r>
      <w:r w:rsidRPr="005E18EB">
        <w:rPr>
          <w:rPrChange w:author="格式修订器" w:date="2023-04-26T11:14:45Z">
            <w:rPr>
              <w:rFonts w:ascii="Times New Roman" w:eastAsia="宋体" w:hAnsi="Times New Roman" w:cs="Times New Roman"/>
              <w:b/>
              <w:bCs/>
              <w:sz w:val="24"/>
              <w:szCs w:val="24"/>
            </w:rPr>
          </w:rPrChange>
        </w:rPr>
        <w:t>）</w:t>
      </w:r>
      <w:r w:rsidR="00D1663F" w:rsidRPr="005E18EB">
        <w:rPr>
          <w:rPrChange w:author="格式修订器" w:date="2023-04-26T11:14:45Z">
            <w:rPr>
              <w:szCs w:val="21"/>
              <w:rFonts w:eastAsia="黑体" w:ascii="Times New Roman" w:hAnsi="Times New Roman" w:cs="Times New Roman"/>
              <w:b/>
              <w:sz w:val="24"/>
            </w:rPr>
          </w:rPrChange>
        </w:rPr>
        <w:t>利率市场化</w:t>
      </w:r>
      <w:r w:rsidR="00D1663F">
        <w:rPr>
          <w:rPrChange w:author="格式修订器" w:date="2023-04-26T11:14:45Z">
            <w:rPr>
              <w:szCs w:val="21"/>
              <w:rFonts w:eastAsia="黑体" w:hint="eastAsia" w:ascii="Times New Roman" w:hAnsi="Times New Roman" w:cs="Times New Roman"/>
              <w:b/>
              <w:sz w:val="24"/>
            </w:rPr>
          </w:rPrChange>
        </w:rPr>
        <w:t>对银行盈利能力产生的中介作用</w:t>
      </w:r>
    </w:p>
    <w:p w14:paraId="5B6A880E" w14:textId="2C2CDECC" w:rsidR="00242F71" w:rsidRPr="005E18EB" w:rsidRDefault="0069188B" w:rsidP="00381116">
      <w:pPr>
        <w:topLinePunct/>
      </w:pPr>
      <w:r w:rsidRPr="005E18EB">
        <w:rPr/>
        <w:t>基于本文的假设三，为了验证互联网金融通过加速利率市场化程度来</w:t>
      </w:r>
      <w:r w:rsidR="006A5873" w:rsidRPr="005E18EB">
        <w:rPr/>
        <w:t>影响银行的盈利水平，本文提出</w:t>
      </w:r>
      <w:r w:rsidR="00242F71" w:rsidRPr="005E18EB">
        <w:rPr/>
        <w:t>模型</w:t>
      </w:r>
      <w:r w:rsidR="00242F71" w:rsidRPr="005E18EB">
        <w:rPr/>
        <w:t>（</w:t>
      </w:r>
      <w:r w:rsidR="00242F71" w:rsidRPr="005E18EB">
        <w:rPr>
          <w:kern w:val="2"/>
          <w:rFonts w:ascii="Times New Roman" w:eastAsia="宋体" w:hAnsi="Times New Roman" w:cs="Times New Roman"/>
          <w:sz w:val="24"/>
          <w:szCs w:val="24"/>
        </w:rPr>
        <w:t>3</w:t>
      </w:r>
      <w:r w:rsidR="00242F71" w:rsidRPr="005E18EB">
        <w:rPr/>
        <w:t>）</w:t>
      </w:r>
      <w:r w:rsidR="00242F71" w:rsidRPr="005E18EB">
        <w:rPr/>
        <w:t xml:space="preserve">与模型</w:t>
      </w:r>
      <w:r w:rsidR="00242F71" w:rsidRPr="005E18EB">
        <w:rPr/>
        <w:t>（</w:t>
      </w:r>
      <w:r w:rsidR="00D1663F">
        <w:rPr>
          <w:kern w:val="2"/>
          <w:rFonts w:ascii="Times New Roman" w:eastAsia="宋体" w:hAnsi="Times New Roman" w:cs="Times New Roman"/>
          <w:sz w:val="24"/>
          <w:szCs w:val="24"/>
        </w:rPr>
        <w:t>4</w:t>
      </w:r>
      <w:r w:rsidR="00242F71" w:rsidRPr="005E18EB">
        <w:rPr/>
        <w:t>）</w:t>
      </w:r>
      <w:r w:rsidR="00242F71" w:rsidRPr="005E18EB">
        <w:rPr/>
        <w:t>通过对因果进行逐步检验来验证</w:t>
      </w:r>
      <w:r w:rsidR="006A5873" w:rsidRPr="005E18EB">
        <w:rPr/>
        <w:t>这一</w:t>
      </w:r>
      <w:r w:rsidR="00242F71" w:rsidRPr="005E18EB">
        <w:rPr/>
        <w:t>效应。</w:t>
      </w:r>
      <w:r w:rsidR="00D1663F">
        <w:rPr/>
        <w:t>通过</w:t>
      </w:r>
      <w:r w:rsidR="00D1663F">
        <w:rPr/>
        <w:t>（</w:t>
      </w:r>
      <w:r w:rsidR="00D1663F">
        <w:rPr>
          <w:kern w:val="2"/>
          <w:rFonts w:ascii="Times New Roman" w:eastAsia="宋体" w:hAnsi="Times New Roman" w:cs="Times New Roman"/>
          <w:sz w:val="24"/>
          <w:szCs w:val="24"/>
        </w:rPr>
        <w:t>2</w:t>
      </w:r>
      <w:r w:rsidR="00D1663F">
        <w:rPr/>
        <w:t>）</w:t>
      </w:r>
      <w:r w:rsidR="00D1663F">
        <w:rPr/>
        <w:t>来验证互联网金融会抑制商业银行的盈利能力，</w:t>
      </w:r>
      <w:r w:rsidR="00EF41EB">
        <w:rPr/>
        <w:t>通过</w:t>
      </w:r>
      <w:r w:rsidR="00EF41EB">
        <w:rPr/>
        <w:t>（</w:t>
      </w:r>
      <w:r w:rsidR="00EF41EB">
        <w:rPr>
          <w:kern w:val="2"/>
          <w:rFonts w:hint="eastAsia" w:ascii="Times New Roman" w:eastAsia="宋体" w:hAnsi="Times New Roman" w:cs="Times New Roman"/>
          <w:sz w:val="24"/>
          <w:szCs w:val="24"/>
        </w:rPr>
        <w:t>3</w:t>
      </w:r>
      <w:r w:rsidR="00EF41EB">
        <w:rPr/>
        <w:t>）</w:t>
      </w:r>
      <w:r w:rsidR="00EF41EB">
        <w:rPr/>
        <w:t>来验证互联网金融会促进利率市场化进程，</w:t>
      </w:r>
      <w:r w:rsidR="00B96B13">
        <w:rPr/>
        <w:t>最后</w:t>
      </w:r>
      <w:r w:rsidR="00EF41EB">
        <w:rPr/>
        <w:t>通过</w:t>
      </w:r>
      <w:r w:rsidR="009C05F1">
        <w:rPr/>
        <w:t>（</w:t>
      </w:r>
      <w:r w:rsidR="00B96B13">
        <w:rPr>
          <w:kern w:val="2"/>
          <w:rFonts w:ascii="Times New Roman" w:eastAsia="宋体" w:hAnsi="Times New Roman" w:cs="Times New Roman"/>
          <w:sz w:val="24"/>
          <w:szCs w:val="24"/>
        </w:rPr>
        <w:t>4</w:t>
      </w:r>
      <w:r w:rsidR="009C05F1">
        <w:rPr/>
        <w:t>）</w:t>
      </w:r>
      <w:r w:rsidR="009C05F1">
        <w:rPr/>
        <w:t>来验证二者之间存在部分中介效应。</w:t>
      </w:r>
    </w:p>
    <w:p w14:paraId="1D31C809" w14:textId="045C06F7" w:rsidR="00617A51" w:rsidRDefault="00897957" w:rsidP="00E922E0">
      <w:pPr>
        <w:pStyle w:val="aff6"/>
        <w:topLinePunct/>
      </w:pPr>
      <w:commentRangeStart w:id="156"/>
      <w:r>
        <w:rPr>
          <w:rPrChange w:author="格式修订器" w:date="2023-04-26T11:14:45Z">
            <w:rPr>
              <w:sz w:val="21"/>
              <w:szCs w:val="21"/>
              <w:rFonts w:ascii="Times New Roman" w:eastAsia="宋体" w:hAnsi="Times New Roman" w:cs="Times New Roman"/>
              <w:rStyle w:val="ab"/>
              <w:color w:val="auto"/>
            </w:rPr>
          </w:rPrChange>
        </w:rPr>
        <w:pict w14:anchorId="4414542B">
          <v:shape id="_x0000_i1032" type="#_x0000_t75" style="width:415.8pt;height:31.2pt;mso-left-percent:-10001;mso-top-percent:-10001;mso-position-horizontal:absolute;mso-position-horizontal-relative:char;mso-position-vertical:absolute;mso-position-vertical-relative:line;mso-left-percent:-10001;mso-top-percent:-10001">
            <v:imagedata r:id="rId21" o:title=""/>
          </v:shape>
        </w:pict>
      </w:r>
      <w:commentRangeEnd w:id="156"/>
      <w:r w:rsidR="00F1430F">
        <w:commentReference w:id="156"/>
      </w:r>
    </w:p>
    <w:p w14:paraId="5983D4DF" w14:textId="459415B8" w:rsidR="00EB762B" w:rsidRPr="005E18EB" w:rsidRDefault="00897957" w:rsidP="00E922E0">
      <w:pPr>
        <w:pStyle w:val="aff6"/>
        <w:topLinePunct/>
      </w:pPr>
      <w:r>
        <w:rPr>
          <w:rPrChange w:author="格式修订器" w:date="2023-04-26T11:14:45Z">
            <w:rPr>
              <w:sz w:val="21"/>
              <w:szCs w:val="21"/>
              <w:rFonts w:ascii="Times New Roman" w:eastAsia="宋体" w:hAnsi="Times New Roman" w:cs="Times New Roman"/>
              <w:rStyle w:val="ab"/>
              <w:color w:val="auto"/>
            </w:rPr>
          </w:rPrChange>
        </w:rPr>
        <w:pict w14:anchorId="4EC8C1EA">
          <v:shape id="_x0000_i1033" type="#_x0000_t75" style="width:415.8pt;height:31.2pt;mso-left-percent:-10001;mso-top-percent:-10001;mso-position-horizontal:absolute;mso-position-horizontal-relative:char;mso-position-vertical:absolute;mso-position-vertical-relative:line;mso-left-percent:-10001;mso-top-percent:-10001">
            <v:imagedata r:id="rId22" o:title=""/>
          </v:shape>
        </w:pict>
      </w:r>
    </w:p>
    <w:p w14:paraId="72F78B38" w14:textId="2D50094A" w:rsidR="00AD4105" w:rsidRPr="005E18EB" w:rsidRDefault="0069188B" w:rsidP="0069188B">
      <w:pPr>
        <w:topLinePunct/>
      </w:pPr>
      <w:commentRangeStart w:id="157"/>
      <w:r w:rsidRPr="005E18EB">
        <w:rPr/>
        <w:t>其中</w:t>
      </w:r>
      <w:r w:rsidRPr="005E18EB">
        <w:rPr/>
        <w:t>i</w:t>
      </w:r>
      <w:r w:rsidRPr="005E18EB">
        <w:rPr/>
        <w:t>代表银行个体，</w:t>
      </w:r>
      <w:r w:rsidRPr="005E18EB">
        <w:rPr/>
        <w:t>t</w:t>
      </w:r>
      <w:r w:rsidRPr="005E18EB">
        <w:rPr/>
        <w:t>代表时间，</w:t>
      </w:r>
      <w:r w:rsidRPr="005E18EB">
        <w:rPr/>
        <w:t>Xn</w:t>
      </w:r>
      <w:r w:rsidRPr="005E18EB">
        <w:rPr/>
        <w:t>表示第</w:t>
      </w:r>
      <w:r w:rsidRPr="005E18EB">
        <w:rPr/>
        <w:t>n</w:t>
      </w:r>
      <w:r w:rsidRPr="005E18EB">
        <w:rPr/>
        <w:t>个控制变量。</w:t>
      </w:r>
      <w:commentRangeEnd w:id="157"/>
      <w:r w:rsidR="00F1430F">
        <w:commentReference w:id="157"/>
      </w:r>
    </w:p>
    <w:p w14:paraId="477EAC65" w14:textId="36EB786A" w:rsidR="006A5873" w:rsidRPr="005E18EB" w:rsidRDefault="00BB59D1" w:rsidP="006A5873">
      <w:pPr>
        <w:pStyle w:val="3"/>
        <w:topLinePunct/>
        <w:ind w:left="480" w:hangingChars="200" w:hanging="480"/>
      </w:pPr>
      <w:bookmarkStart w:id="987728" w:name="_Toc686987728"/>
      <w:ins w:id="988228" w:author="标题排版器" w:date="2023-04-26T11:14:43Z">
        <w:r>
          <w:t xml:space="preserve">4.2.3</w:t>
        </w:r>
      </w:ins>
      <w:del w:id="988229" w:author="标题排版器" w:date="2023-04-26T11:14:49Z">
        <w:r w:rsidDel="009802C4">
          <w:rPr/>
          <w:delText>4</w:delText>
        </w:r>
        <w:r w:rsidDel="009802C4">
          <w:rPr/>
          <w:delText>.</w:delText>
        </w:r>
        <w:r w:rsidDel="009802C4">
          <w:rPr/>
          <w:delText>2.</w:delText>
        </w:r>
        <w:r w:rsidDel="009802C4">
          <w:rPr/>
          <w:delText>3</w:delText>
        </w:r>
      </w:del>
      <w:r w:rsidR="006A5873" w:rsidRPr="005E18EB">
        <w:rPr>
          <w:rPrChange w:author="格式修订器" w:date="2023-04-26T11:14:45Z">
            <w:rPr>
              <w:szCs w:val="21"/>
              <w:rFonts w:ascii="Times New Roman" w:eastAsia="宋体" w:hAnsi="Times New Roman" w:cs="Times New Roman"/>
              <w:b/>
              <w:sz w:val="24"/>
            </w:rPr>
          </w:rPrChange>
        </w:rPr>
        <w:t xml:space="preserve"> </w:t>
      </w:r>
      <w:r w:rsidR="00995009" w:rsidRPr="005E18EB">
        <w:rPr>
          <w:rPrChange w:author="格式修订器" w:date="2023-04-26T11:14:45Z">
            <w:rPr>
              <w:szCs w:val="21"/>
              <w:rFonts w:eastAsia="黑体" w:ascii="Times New Roman" w:hAnsi="Times New Roman" w:cs="Times New Roman"/>
              <w:b/>
              <w:sz w:val="24"/>
            </w:rPr>
          </w:rPrChange>
        </w:rPr>
        <w:t>回归</w:t>
      </w:r>
      <w:r w:rsidR="00A34CA7" w:rsidRPr="005E18EB">
        <w:rPr>
          <w:rPrChange w:author="格式修订器" w:date="2023-04-26T11:14:45Z">
            <w:rPr>
              <w:szCs w:val="21"/>
              <w:rFonts w:eastAsia="黑体" w:ascii="Times New Roman" w:hAnsi="Times New Roman" w:cs="Times New Roman"/>
              <w:b/>
              <w:sz w:val="24"/>
            </w:rPr>
          </w:rPrChange>
        </w:rPr>
        <w:t>方法</w:t>
      </w:r>
      <w:r w:rsidR="00995009" w:rsidRPr="005E18EB">
        <w:rPr>
          <w:rPrChange w:author="格式修订器" w:date="2023-04-26T11:14:45Z">
            <w:rPr>
              <w:szCs w:val="21"/>
              <w:rFonts w:eastAsia="黑体" w:ascii="Times New Roman" w:hAnsi="Times New Roman" w:cs="Times New Roman"/>
              <w:b/>
              <w:sz w:val="24"/>
            </w:rPr>
          </w:rPrChange>
        </w:rPr>
        <w:t>的选取</w:t>
      </w:r>
      <w:bookmarkEnd w:id="987728"/>
    </w:p>
    <w:p w14:paraId="55EA3547" w14:textId="16D25895" w:rsidR="00995009" w:rsidRPr="005E18EB" w:rsidRDefault="00995009" w:rsidP="00995009">
      <w:pPr>
        <w:topLinePunct/>
      </w:pPr>
      <w:r w:rsidRPr="005E18EB">
        <w:rPr>
          <w:rPrChange w:author="格式修订器" w:date="2023-04-26T11:14:45Z">
            <w:rPr>
              <w:sz w:val="24"/>
              <w:szCs w:val="24"/>
              <w:rFonts w:ascii="Times New Roman" w:eastAsia="宋体" w:hAnsi="Times New Roman" w:cs="Times New Roman"/>
            </w:rPr>
          </w:rPrChange>
        </w:rPr>
        <w:t>本文选取的研究样本为面板数据，对于面板数据的回归分析研究中普遍采用固定效应模型或者随机效应模型，而为了确定本文的研究具体适用于</w:t>
      </w:r>
      <w:r w:rsidR="00A247F7">
        <w:rPr/>
        <w:t>哪</w:t>
      </w:r>
      <w:r w:rsidRPr="005E18EB">
        <w:rPr/>
        <w:t>种回归方法，需要对二者进行</w:t>
      </w:r>
      <w:r w:rsidRPr="005E18EB">
        <w:rPr/>
        <w:t>Hausman</w:t>
      </w:r>
      <w:r w:rsidRPr="005E18EB">
        <w:rPr/>
        <w:t>检验。</w:t>
      </w:r>
    </w:p>
    <w:p w14:paraId="150AC24E" w14:textId="14E373DA" w:rsidR="00995009" w:rsidRPr="005E18EB" w:rsidRDefault="00995009" w:rsidP="00995009">
      <w:pPr>
        <w:topLinePunct/>
      </w:pPr>
      <w:r w:rsidRPr="005E18EB">
        <w:rPr/>
        <w:lastRenderedPageBreak/>
        <w:t>本节对</w:t>
      </w:r>
      <w:r w:rsidR="002E66A0" w:rsidRPr="005E18EB">
        <w:rPr/>
        <w:t>4</w:t>
      </w:r>
      <w:r w:rsidRPr="005E18EB">
        <w:rPr/>
        <w:t>.2.</w:t>
      </w:r>
      <w:r w:rsidR="001C0665" w:rsidRPr="005E18EB">
        <w:rPr/>
        <w:t>2</w:t>
      </w:r>
      <w:r w:rsidRPr="005E18EB">
        <w:rPr/>
        <w:t>中提出的</w:t>
      </w:r>
      <w:r w:rsidR="001C0665" w:rsidRPr="005E18EB">
        <w:rPr/>
        <w:t>四</w:t>
      </w:r>
      <w:r w:rsidRPr="005E18EB">
        <w:rPr/>
        <w:t>个模型进行了豪斯曼检验，来确定本文实证回归的模型，检验结果</w:t>
      </w:r>
      <w:commentRangeStart w:id="160"/>
      <w:r w:rsidRPr="005E18EB">
        <w:rPr/>
        <w:t>如下表</w:t>
      </w:r>
      <w:commentRangeEnd w:id="160"/>
      <w:r w:rsidR="00F1430F">
        <w:commentReference w:id="160"/>
      </w:r>
      <w:r w:rsidRPr="005E18EB">
        <w:rPr/>
        <w:t>：</w:t>
      </w:r>
    </w:p>
    <w:p w14:paraId="58CCF82F" w14:textId="77777777" w:rsidR="00995009" w:rsidRPr="005E18EB" w:rsidRDefault="00995009" w:rsidP="00995009">
      <w:pPr>
        <w:topLinePunct/>
        <w:rPr>
          <w:del w:id="988230" w:author="内容修订器" w:date="2023-04-26T11:14:50Z"/>
        </w:rPr>
      </w:pPr>
    </w:p>
    <w:p w14:paraId="4A5A18B6" w14:textId="71C55229" w:rsidR="00995009" w:rsidRPr="005E18EB" w:rsidRDefault="00995009" w:rsidP="00995009">
      <w:pPr>
        <w:pStyle w:val="ct15"/>
        <w:topLinePunct/>
      </w:pPr>
      <w:bookmarkStart w:id="372116" w:name="_Toc686372116"/>
      <w:r w:rsidRPr="005E18EB">
        <w:rPr>
          <w:rPrChange w:author="格式修订器" w:date="2023-04-26T11:14:45Z">
            <w:rPr>
              <w:sz w:val="24"/>
              <w:szCs w:val="24"/>
              <w:rFonts w:ascii="Times New Roman" w:eastAsia="黑体" w:hAnsi="Times New Roman" w:cs="Times New Roman"/>
            </w:rPr>
          </w:rPrChange>
        </w:rPr>
        <w:t>表</w:t>
      </w:r>
      <w:ins w:id="988231" w:author="编号修订器" w:date="2023-04-26T11:14:43Z">
        <w:r w:rsidRPr="005E18EB">
          <w:rPr>
            <w:rPrChange w:author="格式修订器" w:date="2023-04-26T11:14:45Z">
              <w:rPr>
                <w:sz w:val="24"/>
                <w:szCs w:val="24"/>
                <w:rFonts w:ascii="Times New Roman" w:eastAsia="黑体" w:hAnsi="Times New Roman" w:cs="Times New Roman"/>
              </w:rPr>
            </w:rPrChange>
          </w:rPr>
          <w:t>4.2-3</w:t>
        </w:r>
      </w:ins>
      <w:del w:id="988232" w:author="编号修订器" w:date="2023-04-26T11:14:53Z">
        <w:r w:rsidDel="007D325B">
          <w:rPr/>
          <w:delText>4</w:delText>
        </w:r>
        <w:r w:rsidDel="007D325B">
          <w:rPr/>
          <w:delText>-</w:delText>
        </w:r>
        <w:r w:rsidDel="007D325B">
          <w:rPr/>
          <w:delText>3</w:delText>
        </w:r>
      </w:del>
      <w:ins w:id="988233" w:author="表格排版器" w:date="2023-04-26T11:14:43Z">
        <w:r>
          <w:t xml:space="preserve">  </w:t>
        </w:r>
      </w:ins>
      <w:del w:id="988234" w:author="表格排版器" w:date="2023-04-26T11:14:49Z">
        <w:r w:rsidDel="AA7D325B">
          <w:rPr/>
          <w:delText>：</w:delText>
        </w:r>
      </w:del>
      <w:r w:rsidRPr="005E18EB">
        <w:rPr>
          <w:rPrChange w:author="格式修订器" w:date="2023-04-26T11:14:45Z">
            <w:rPr>
              <w:rFonts w:eastAsia="黑体" w:ascii="Times New Roman" w:hAnsi="Times New Roman" w:cs="Times New Roman"/>
              <w:sz w:val="24"/>
              <w:szCs w:val="24"/>
            </w:rPr>
          </w:rPrChange>
        </w:rPr>
        <w:t>Hausman</w:t>
      </w:r>
      <w:r w:rsidRPr="005E18EB">
        <w:rPr/>
        <w:t>检验结果</w:t>
      </w:r>
      <w:bookmarkEnd w:id="372116"/>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93"/>
        <w:gridCol w:w="1375"/>
        <w:gridCol w:w="892"/>
        <w:gridCol w:w="1840"/>
      </w:tblGrid>
      <w:tr w:rsidR="00F80BA6" w:rsidRPr="005E18EB" w14:paraId="1ADA0979" w14:textId="77777777" w:rsidTr="00F80BA6">
        <w:trPr>
          <w:tblHeader/>
        </w:trPr>
        <w:tc>
          <w:tcPr>
            <w:tcBorders>
              <w:bottom w:val="single" w:sz="4" w:space="0" w:color="auto"/>
            </w:tcBorders>
          </w:tcPr>
          <w:p w14:paraId="7D72DEB2" w14:textId="77777777" w:rsidR="00995009" w:rsidRPr="005E18EB" w:rsidRDefault="00995009" w:rsidP="00995009">
            <w:pPr>
              <w:topLinePunct/>
              <w:rPr>
                <w:del w:id="988235" w:author="内容修订器" w:date="2023-04-26T11:14:50Z"/>
              </w:rPr>
            </w:pPr>
          </w:p>
          <w:p w14:paraId="6FDA7847"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模型</w:t>
            </w:r>
          </w:p>
        </w:tc>
        <w:tc>
          <w:tcPr>
            <w:tcBorders>
              <w:bottom w:val="single" w:sz="4" w:space="0" w:color="auto"/>
            </w:tcBorders>
          </w:tcPr>
          <w:p w14:paraId="2B453BFF"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统计量</w:t>
            </w:r>
          </w:p>
        </w:tc>
        <w:tc>
          <w:tcPr>
            <w:tcBorders>
              <w:bottom w:val="single" w:sz="4" w:space="0" w:color="auto"/>
            </w:tcBorders>
          </w:tcPr>
          <w:p w14:paraId="1A1B7763"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P</w:t>
            </w:r>
            <w:r w:rsidRPr="005E18EB">
              <w:rPr>
                <w:rPrChange w:author="格式修订器" w:date="2023-04-26T11:14:45Z">
                  <w:rPr>
                    <w:sz w:val="21"/>
                    <w:rFonts w:ascii="Times New Roman" w:eastAsia="宋体" w:hAnsi="Times New Roman" w:cs="Times New Roman"/>
                    <w:b/>
                    <w:bCs/>
                    <w:color w:val="000000"/>
                    <w:szCs w:val="21"/>
                  </w:rPr>
                </w:rPrChange>
              </w:rPr>
              <w:t>值</w:t>
            </w:r>
          </w:p>
        </w:tc>
        <w:tc>
          <w:tcPr>
            <w:tcBorders>
              <w:bottom w:val="single" w:sz="4" w:space="0" w:color="auto"/>
            </w:tcBorders>
          </w:tcPr>
          <w:p w14:paraId="2ABFCAF6"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结论</w:t>
            </w:r>
          </w:p>
        </w:tc>
      </w:tr>
      <w:tr w:rsidR="00F80BA6" w:rsidRPr="005E18EB" w14:paraId="16EB54B9" w14:textId="77777777" w:rsidTr="00F80BA6">
        <w:tc>
          <w:p w14:paraId="39AA3316" w14:textId="244CC405"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1</w:t>
            </w:r>
            <w:r w:rsidRPr="005E18EB">
              <w:rPr/>
              <w:t>）</w:t>
            </w:r>
          </w:p>
        </w:tc>
        <w:tc>
          <w:p w14:paraId="51769B72" w14:textId="77777777" w:rsidR="00F80BA6" w:rsidRPr="005E18EB" w:rsidRDefault="00F80BA6" w:rsidP="00F80BA6">
            <w:pPr>
              <w:pStyle w:val="ct12"/>
              <w:topLinePunct/>
              <w:ind w:leftChars="0" w:left="0" w:rightChars="0" w:right="0" w:firstLineChars="0" w:firstLine="0"/>
            </w:pPr>
            <w:del w:id="988236" w:author="内容修订器" w:date="2023-04-26T11:14:50Z">
              <w:r w:rsidRPr="005E18EB">
                <w:rPr/>
                <w:delText>c</w:delText>
              </w:r>
            </w:del>
            <w:ins w:id="988237"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=26.55</w:t>
            </w:r>
          </w:p>
        </w:tc>
        <w:tc>
          <w:p w14:paraId="4E36570E" w14:textId="77777777" w:rsidR="00F80BA6" w:rsidRPr="005E18EB" w:rsidRDefault="00F80BA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0.0017</w:t>
            </w:r>
          </w:p>
        </w:tc>
        <w:tc>
          <w:p w14:paraId="15B68A7B"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r w:rsidR="00F80BA6" w:rsidRPr="005E18EB" w14:paraId="185DED4A" w14:textId="77777777" w:rsidTr="00F80BA6">
        <w:tc>
          <w:p w14:paraId="5D1DEDFC" w14:textId="2BAFF080"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2</w:t>
            </w:r>
            <w:r w:rsidRPr="005E18EB">
              <w:rPr/>
              <w:t>）</w:t>
            </w:r>
          </w:p>
        </w:tc>
        <w:tc>
          <w:p w14:paraId="603FBFE6" w14:textId="77777777" w:rsidR="00F80BA6" w:rsidRPr="005E18EB" w:rsidRDefault="00F80BA6" w:rsidP="00F80BA6">
            <w:pPr>
              <w:pStyle w:val="ct12"/>
              <w:topLinePunct/>
              <w:ind w:leftChars="0" w:left="0" w:rightChars="0" w:right="0" w:firstLineChars="0" w:firstLine="0"/>
            </w:pPr>
            <w:del w:id="988238" w:author="内容修订器" w:date="2023-04-26T11:14:50Z">
              <w:r w:rsidRPr="005E18EB">
                <w:rPr/>
                <w:delText>c</w:delText>
              </w:r>
            </w:del>
            <w:ins w:id="988239"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=29.67</w:t>
            </w:r>
          </w:p>
        </w:tc>
        <w:tc>
          <w:p w14:paraId="08B1D537" w14:textId="77777777" w:rsidR="00F80BA6" w:rsidRPr="005E18EB" w:rsidRDefault="00F80BA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0.0005</w:t>
            </w:r>
          </w:p>
        </w:tc>
        <w:tc>
          <w:p w14:paraId="294D5FB8"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r w:rsidR="00F80BA6" w:rsidRPr="005E18EB" w14:paraId="33810103" w14:textId="77777777" w:rsidTr="00F80BA6">
        <w:tc>
          <w:p w14:paraId="6664E262" w14:textId="7C0CE88F"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3</w:t>
            </w:r>
            <w:r w:rsidRPr="005E18EB">
              <w:rPr/>
              <w:t>）</w:t>
            </w:r>
          </w:p>
        </w:tc>
        <w:tc>
          <w:p w14:paraId="474DB3C6" w14:textId="77777777" w:rsidR="00F80BA6" w:rsidRPr="005E18EB" w:rsidRDefault="00F80BA6" w:rsidP="00F80BA6">
            <w:pPr>
              <w:pStyle w:val="ct12"/>
              <w:topLinePunct/>
              <w:ind w:leftChars="0" w:left="0" w:rightChars="0" w:right="0" w:firstLineChars="0" w:firstLine="0"/>
            </w:pPr>
            <w:del w:id="988240" w:author="内容修订器" w:date="2023-04-26T11:14:50Z">
              <w:r w:rsidRPr="005E18EB">
                <w:rPr/>
                <w:delText>c</w:delText>
              </w:r>
            </w:del>
            <w:ins w:id="988241"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=29.30</w:t>
            </w:r>
          </w:p>
        </w:tc>
        <w:tc>
          <w:p w14:paraId="0AF69B88" w14:textId="77777777" w:rsidR="00F80BA6" w:rsidRPr="005E18EB" w:rsidRDefault="00F80BA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0.0039</w:t>
            </w:r>
          </w:p>
        </w:tc>
        <w:tc>
          <w:p w14:paraId="31B979C3"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r w:rsidR="00F80BA6" w:rsidRPr="005E18EB" w14:paraId="082A9692" w14:textId="77777777" w:rsidTr="00F80BA6">
        <w:tc>
          <w:tcPr>
            <w:tcBorders>
              <w:top w:val="none" w:sz="0" w:space="0" w:color="auto"/>
            </w:tcBorders>
          </w:tcPr>
          <w:p w14:paraId="77109B64" w14:textId="2A8EAB84"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4</w:t>
            </w:r>
            <w:r w:rsidRPr="005E18EB">
              <w:rPr/>
              <w:t>）</w:t>
            </w:r>
          </w:p>
        </w:tc>
        <w:tc>
          <w:tcPr>
            <w:tcBorders>
              <w:top w:val="none" w:sz="0" w:space="0" w:color="auto"/>
            </w:tcBorders>
          </w:tcPr>
          <w:p w14:paraId="53263A39" w14:textId="77777777" w:rsidR="00F80BA6" w:rsidRPr="005E18EB" w:rsidRDefault="00F80BA6" w:rsidP="00F80BA6">
            <w:pPr>
              <w:pStyle w:val="aff0"/>
              <w:topLinePunct/>
              <w:ind w:leftChars="0" w:left="0" w:rightChars="0" w:right="0" w:firstLineChars="0" w:firstLine="0"/>
            </w:pPr>
            <w:del w:id="988242" w:author="内容修订器" w:date="2023-04-26T11:14:50Z">
              <w:r w:rsidRPr="005E18EB">
                <w:rPr/>
                <w:delText>c</w:delText>
              </w:r>
            </w:del>
            <w:ins w:id="988243"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=31.53</w:t>
            </w:r>
          </w:p>
        </w:tc>
        <w:tc>
          <w:tcPr>
            <w:tcBorders>
              <w:top w:val="none" w:sz="0" w:space="0" w:color="auto"/>
            </w:tcBorders>
          </w:tcPr>
          <w:p w14:paraId="7C946FF3" w14:textId="23ADB106" w:rsidR="00F80BA6" w:rsidRPr="005E18EB" w:rsidRDefault="009E592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w:t>
            </w:r>
            <w:r w:rsidR="00F80BA6" w:rsidRPr="005E18EB">
              <w:rPr/>
              <w:t>0005</w:t>
            </w:r>
          </w:p>
        </w:tc>
        <w:tc>
          <w:tcPr>
            <w:tcBorders>
              <w:top w:val="none" w:sz="0" w:space="0" w:color="auto"/>
            </w:tcBorders>
          </w:tcPr>
          <w:p w14:paraId="6597B5E9"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bl>
    <w:p w14:paraId="75CF8143" w14:textId="77777777" w:rsidR="00F80BA6" w:rsidRPr="005E18EB" w:rsidRDefault="00F80BA6" w:rsidP="00A25685">
      <w:pPr>
        <w:topLinePunct/>
        <w:rPr/>
        <w:pStyle w:val="aff9"/>
      </w:pPr>
    </w:p>
    <w:p w14:paraId="1478D6C9" w14:textId="7415ABF3" w:rsidR="006A5873" w:rsidRPr="005E18EB" w:rsidRDefault="00995009" w:rsidP="000103A5">
      <w:pPr>
        <w:topLinePunct/>
        <w:sectPr w:rsidR="000211C1">
          <w:footerReference w:type="first" r:id="rId84"/>
          <w:footerReference w:type="default" r:id="rId85"/>
          <w:footerReference w:type="even" r:id="rId86"/>
          <w:headerReference w:type="first" r:id="rId87"/>
          <w:headerReference w:type="default" r:id="rId88"/>
          <w:headerReference w:type="even" r:id="rId89"/>
          <w:pgSz w:w="11906" w:h="16838" w:code="9"/>
          <w:pgMar w:top="1418" w:right="1134" w:bottom="1134" w:left="1418" w:header="851" w:footer="907" w:gutter="0"/>
          <w:cols w:space="720"/>
          <w:docGrid w:type="lines" w:linePitch="326"/>
        </w:sectPr>
      </w:pPr>
      <w:r w:rsidRPr="00A25685">
        <w:rPr/>
        <w:t>从表中可以看出，模型</w:t>
      </w:r>
      <w:r w:rsidRPr="00A25685">
        <w:rPr/>
        <w:t>（</w:t>
      </w:r>
      <w:r w:rsidRPr="00A25685">
        <w:rPr>
          <w:kern w:val="2"/>
          <w:rFonts w:ascii="Times New Roman" w:eastAsia="宋体" w:hAnsi="Times New Roman" w:cs="Times New Roman"/>
          <w:sz w:val="24"/>
          <w:szCs w:val="24"/>
        </w:rPr>
        <w:t>1</w:t>
      </w:r>
      <w:r w:rsidRPr="00A25685">
        <w:rPr/>
        <w:t>）</w:t>
      </w:r>
      <w:r w:rsidRPr="00A25685">
        <w:rPr/>
        <w:t>的</w:t>
      </w:r>
      <w:r w:rsidRPr="00A25685">
        <w:rPr/>
        <w:t>Hausman</w:t>
      </w:r>
      <w:r w:rsidRPr="00A25685">
        <w:rPr/>
        <w:t>检验的</w:t>
      </w:r>
      <w:r w:rsidRPr="00A25685">
        <w:rPr/>
        <w:t>P</w:t>
      </w:r>
      <w:r w:rsidRPr="00A25685">
        <w:rPr/>
        <w:t>值为</w:t>
      </w:r>
      <w:r w:rsidRPr="00A25685">
        <w:rPr/>
        <w:t>0.0017</w:t>
      </w:r>
      <w:r w:rsidRPr="00A25685">
        <w:rPr/>
        <w:t>，小于</w:t>
      </w:r>
      <w:r w:rsidRPr="00A25685">
        <w:rPr/>
        <w:t>0.01</w:t>
      </w:r>
      <w:r w:rsidRPr="00A25685">
        <w:rPr/>
        <w:t>；模型</w:t>
      </w:r>
      <w:r w:rsidRPr="00A25685">
        <w:rPr/>
        <w:t>（</w:t>
      </w:r>
      <w:r w:rsidRPr="00A25685">
        <w:rPr>
          <w:kern w:val="2"/>
          <w:rFonts w:ascii="Times New Roman" w:eastAsia="宋体" w:hAnsi="Times New Roman" w:cs="Times New Roman"/>
          <w:sz w:val="24"/>
          <w:szCs w:val="24"/>
        </w:rPr>
        <w:t>2</w:t>
      </w:r>
      <w:r w:rsidRPr="00A25685">
        <w:rPr/>
        <w:t>）</w:t>
      </w:r>
      <w:r w:rsidRPr="00A25685">
        <w:rPr/>
        <w:t>的</w:t>
      </w:r>
      <w:r w:rsidRPr="00A25685">
        <w:rPr/>
        <w:t>Hausman</w:t>
      </w:r>
      <w:r w:rsidRPr="00A25685">
        <w:rPr/>
        <w:t>检验的</w:t>
      </w:r>
      <w:r w:rsidRPr="00A25685">
        <w:rPr/>
        <w:t>P</w:t>
      </w:r>
      <w:r w:rsidRPr="00A25685">
        <w:rPr/>
        <w:t>值为</w:t>
      </w:r>
      <w:r w:rsidRPr="00A25685">
        <w:rPr/>
        <w:t>0.0005</w:t>
      </w:r>
      <w:r w:rsidRPr="00A25685">
        <w:rPr/>
        <w:t>，小于</w:t>
      </w:r>
      <w:r w:rsidRPr="00A25685">
        <w:rPr/>
        <w:t>0.01</w:t>
      </w:r>
      <w:r w:rsidR="002F7578" w:rsidRPr="00A25685">
        <w:rPr/>
        <w:t>；模型</w:t>
      </w:r>
      <w:r w:rsidR="002F7578" w:rsidRPr="00A25685">
        <w:rPr/>
        <w:t>（</w:t>
      </w:r>
      <w:r w:rsidR="002F7578" w:rsidRPr="00A25685">
        <w:rPr>
          <w:kern w:val="2"/>
          <w:rFonts w:ascii="Times New Roman" w:eastAsia="宋体" w:hAnsi="Times New Roman" w:cs="Times New Roman"/>
          <w:sz w:val="24"/>
          <w:szCs w:val="24"/>
        </w:rPr>
        <w:t>3</w:t>
      </w:r>
      <w:r w:rsidR="002F7578" w:rsidRPr="00A25685">
        <w:rPr/>
        <w:t>）</w:t>
      </w:r>
      <w:r w:rsidR="002F7578" w:rsidRPr="00A25685">
        <w:rPr/>
        <w:t>的</w:t>
      </w:r>
      <w:r w:rsidR="002F7578" w:rsidRPr="00A25685">
        <w:rPr/>
        <w:t>Hausman</w:t>
      </w:r>
      <w:r w:rsidR="002F7578" w:rsidRPr="00A25685">
        <w:rPr/>
        <w:t>检验的</w:t>
      </w:r>
      <w:r w:rsidR="002F7578" w:rsidRPr="00A25685">
        <w:rPr/>
        <w:t>P</w:t>
      </w:r>
      <w:r w:rsidR="002F7578" w:rsidRPr="00A25685">
        <w:rPr/>
        <w:t>值为</w:t>
      </w:r>
      <w:r w:rsidR="002F7578" w:rsidRPr="00A25685">
        <w:rPr/>
        <w:t>0.00</w:t>
      </w:r>
      <w:r w:rsidR="009E5926" w:rsidRPr="00A25685">
        <w:rPr/>
        <w:t>39</w:t>
      </w:r>
      <w:r w:rsidR="002F7578" w:rsidRPr="00A25685">
        <w:rPr/>
        <w:t>，小于</w:t>
      </w:r>
      <w:r w:rsidR="002F7578" w:rsidRPr="00A25685">
        <w:rPr/>
        <w:t>0.01</w:t>
      </w:r>
      <w:r w:rsidR="002F7578" w:rsidRPr="00A25685">
        <w:rPr/>
        <w:t>；模型</w:t>
      </w:r>
      <w:r w:rsidR="002F7578" w:rsidRPr="00A25685">
        <w:rPr/>
        <w:t>（</w:t>
      </w:r>
      <w:r w:rsidR="009E5926" w:rsidRPr="00A25685">
        <w:rPr>
          <w:kern w:val="2"/>
          <w:rFonts w:ascii="Times New Roman" w:eastAsia="宋体" w:hAnsi="Times New Roman" w:cs="Times New Roman"/>
          <w:sz w:val="24"/>
          <w:szCs w:val="24"/>
        </w:rPr>
        <w:t>4</w:t>
      </w:r>
      <w:r w:rsidR="002F7578" w:rsidRPr="00A25685">
        <w:rPr/>
        <w:t>）</w:t>
      </w:r>
      <w:r w:rsidR="002F7578" w:rsidRPr="00A25685">
        <w:rPr/>
        <w:t>的</w:t>
      </w:r>
      <w:r w:rsidR="002F7578" w:rsidRPr="00A25685">
        <w:rPr/>
        <w:t>Hausman</w:t>
      </w:r>
      <w:r w:rsidR="002F7578" w:rsidRPr="00A25685">
        <w:rPr/>
        <w:t>检验的</w:t>
      </w:r>
      <w:r w:rsidR="002F7578" w:rsidRPr="00A25685">
        <w:rPr/>
        <w:t>P</w:t>
      </w:r>
      <w:r w:rsidR="002F7578" w:rsidRPr="00A25685">
        <w:rPr/>
        <w:t>值为</w:t>
      </w:r>
      <w:r w:rsidR="002F7578" w:rsidRPr="00A25685">
        <w:rPr/>
        <w:t>0.0005</w:t>
      </w:r>
      <w:r w:rsidR="002F7578" w:rsidRPr="00A25685">
        <w:rPr/>
        <w:t>，小于</w:t>
      </w:r>
      <w:r w:rsidR="002F7578" w:rsidRPr="00A25685">
        <w:rPr/>
        <w:t>0.01</w:t>
      </w:r>
      <w:r w:rsidR="002F7578" w:rsidRPr="00A25685">
        <w:rPr/>
        <w:t>，因此</w:t>
      </w:r>
      <w:r w:rsidR="00A25685" w:rsidRPr="00A25685">
        <w:rPr/>
        <w:t>对</w:t>
      </w:r>
      <w:r w:rsidR="00B945E9">
        <w:rPr/>
        <w:t>于本文提出的</w:t>
      </w:r>
      <w:r w:rsidR="00A25685" w:rsidRPr="00A25685">
        <w:rPr/>
        <w:t>四个模型均</w:t>
      </w:r>
      <w:r w:rsidR="002F7578" w:rsidRPr="00A25685">
        <w:rPr/>
        <w:t>拒绝原假设，使用</w:t>
      </w:r>
      <w:r w:rsidR="002F7578" w:rsidRPr="00A25685">
        <w:rPr/>
        <w:t>FE</w:t>
      </w:r>
      <w:r w:rsidR="00B945E9">
        <w:rPr/>
        <w:t>模型</w:t>
      </w:r>
      <w:r w:rsidR="002F7578" w:rsidRPr="00A25685">
        <w:rPr/>
        <w:t>进行回归分析</w:t>
      </w:r>
      <w:r w:rsidR="00A74E0B" w:rsidRPr="00A25685">
        <w:rPr/>
        <w:t>。</w:t>
      </w:r>
    </w:p>
    <w:p w14:paraId="19D3B845" w14:textId="775C4ADD" w:rsidR="0054349C" w:rsidRPr="005E18EB" w:rsidRDefault="00EC3DF4" w:rsidP="00A3287D">
      <w:pPr>
        <w:pStyle w:val="1"/>
        <w:topLinePunct/>
      </w:pPr>
      <w:commentRangeStart w:id="115"/>
      <w:ins w:id="988244" w:author="标题排版器" w:date="2023-04-26T11:14:43Z">
        <w:r>
          <w:t xml:space="preserve">5</w:t>
        </w:r>
      </w:ins>
      <w:del w:id="988245" w:author="内容修订器" w:date="2023-04-26T11:14:48Z">
        <w:r w:rsidDel="007D325B">
          <w:rPr/>
          <w:br w:type="page"/>
        </w:r>
      </w:del>
      <w:bookmarkStart w:id="50" w:name="_Toc103589453"/>
      <w:bookmarkStart w:id="51" w:name="_Toc104408502"/>
      <w:r w:rsidR="00BB59D1" w:rsidRPr="005E18EB">
        <w:rPr>
          <w:rPrChange w:author="格式修订器" w:date="2023-04-26T11:14:45Z">
            <w:rPr>
              <w:sz w:val="36"/>
              <w:szCs w:val="44"/>
              <w:rFonts w:ascii="Times New Roman" w:eastAsia="黑体" w:hAnsi="Times New Roman" w:cs="Times New Roman"/>
              <w:b/>
              <w:bCs/>
            </w:rPr>
          </w:rPrChange>
        </w:rPr>
        <w:lastRenderedPageBreak/>
      </w:r>
      <w:del w:id="988246" w:author="标题排版器" w:date="2023-04-26T11:14:49Z">
        <w:r w:rsidDel="009802C4">
          <w:rPr/>
          <w:lastRenderedPageBreak/>
          <w:delText>5</w:delText>
        </w:r>
      </w:del>
      <w:ins w:id="988247" w:author="标题排版器" w:date="2023-04-26T11:14:43Z">
        <w:r>
          <w:t xml:space="preserve">  </w:t>
        </w:r>
      </w:ins>
      <w:del w:id="988248" w:author="标题排版器" w:date="2023-04-26T11:14:49Z">
        <w:r w:rsidDel="00494EDC">
          <w:rPr/>
          <w:delText xml:space="preserve"> </w:delText>
        </w:r>
      </w:del>
      <w:r w:rsidR="0054349C" w:rsidRPr="005E18EB">
        <w:rPr>
          <w:rPrChange w:author="格式修订器" w:date="2023-04-26T11:14:45Z">
            <w:rPr>
              <w:sz w:val="36"/>
              <w:szCs w:val="44"/>
              <w:rFonts w:ascii="Times New Roman" w:eastAsia="黑体" w:hAnsi="Times New Roman" w:cs="Times New Roman"/>
              <w:b/>
              <w:bCs/>
            </w:rPr>
          </w:rPrChange>
        </w:rPr>
        <w:t>实证分析</w:t>
      </w:r>
      <w:bookmarkEnd w:id="50"/>
      <w:bookmarkEnd w:id="51"/>
      <w:commentRangeEnd w:id="115"/>
      <w:r w:rsidR="00F1430F">
        <w:commentReference w:id="115"/>
      </w:r>
    </w:p>
    <w:p w14:paraId="6A50EEFA" w14:textId="62D43416" w:rsidR="0054349C" w:rsidRPr="005E18EB" w:rsidRDefault="00BB59D1" w:rsidP="00A3287D">
      <w:pPr>
        <w:pStyle w:val="2"/>
        <w:topLinePunct/>
        <w:ind w:left="480" w:hangingChars="171" w:hanging="480"/>
      </w:pPr>
      <w:ins w:id="988249" w:author="标题排版器" w:date="2023-04-26T11:14:43Z">
        <w:r>
          <w:t xml:space="preserve">5.1</w:t>
        </w:r>
      </w:ins>
      <w:bookmarkStart w:id="52" w:name="_Toc103589454"/>
      <w:bookmarkStart w:id="53" w:name="_Toc104408503"/>
      <w:del w:id="988250" w:author="标题排版器" w:date="2023-04-26T11:14:49Z">
        <w:r w:rsidDel="009802C4">
          <w:rPr/>
          <w:delText>5</w:delText>
        </w:r>
        <w:r w:rsidDel="009802C4">
          <w:rPr/>
          <w:delText>.</w:delText>
        </w:r>
        <w:r w:rsidDel="009802C4">
          <w:rPr/>
          <w:delText>1 </w:delText>
        </w:r>
      </w:del>
      <w:r w:rsidR="00F87843" w:rsidRPr="005E18EB">
        <w:rPr>
          <w:rPrChange w:author="格式修订器" w:date="2023-04-26T11:14:45Z">
            <w:rPr>
              <w:rFonts w:asciiTheme="majorHAnsi" w:hAnsiTheme="majorHAnsi" w:cstheme="majorBidi"/>
              <w:b/>
              <w:bCs/>
              <w:sz w:val="32"/>
              <w:szCs w:val="32"/>
            </w:rPr>
          </w:rPrChange>
        </w:rPr>
        <w:t>描述性统计分析</w:t>
      </w:r>
      <w:bookmarkEnd w:id="52"/>
      <w:bookmarkEnd w:id="53"/>
    </w:p>
    <w:p w14:paraId="0550D6F8" w14:textId="60A874AC" w:rsidR="00C85430" w:rsidRPr="0021043A" w:rsidRDefault="00F87843" w:rsidP="00851F4E">
      <w:pPr>
        <w:topLinePunct/>
      </w:pPr>
      <w:r w:rsidRPr="0021043A">
        <w:rPr>
          <w:rPrChange w:author="格式修订器" w:date="2023-04-26T11:14:45Z">
            <w:rPr>
              <w:sz w:val="24"/>
              <w:szCs w:val="24"/>
              <w:rFonts w:ascii="Times New Roman" w:eastAsia="宋体" w:hAnsi="Times New Roman" w:cs="Times New Roman"/>
            </w:rPr>
          </w:rPrChange>
        </w:rPr>
        <w:t>通过对本文研究样本的数据进行描述性统计，</w:t>
      </w:r>
      <w:r w:rsidR="00EA0C04" w:rsidRPr="0021043A">
        <w:rPr/>
        <w:t>如</w:t>
      </w:r>
      <w:ins w:id="988251" w:author="编号修订器" w:date="2023-04-26T11:14:43Z">
        <w:r w:rsidR="00EA0C04" w:rsidRPr="0021043A">
          <w:rPr>
            <w:rPrChange w:author="格式修订器" w:date="2023-04-26T11:14:45Z">
              <w:rPr>
                <w:rFonts w:hint="eastAsia" w:ascii="Times New Roman" w:eastAsia="宋体" w:hAnsi="Times New Roman" w:cs="Times New Roman"/>
                <w:sz w:val="24"/>
                <w:szCs w:val="24"/>
              </w:rPr>
            </w:rPrChange>
          </w:rPr>
          <w:t>表5.1-1</w:t>
        </w:r>
      </w:ins>
      <w:del w:id="988252" w:author="编号修订器" w:date="2023-04-26T11:14:53Z">
        <w:r w:rsidDel="007D325B">
          <w:rPr/>
          <w:delText>表</w:delText>
        </w:r>
        <w:r w:rsidDel="007D325B">
          <w:rPr/>
          <w:delText>5-</w:delText>
        </w:r>
        <w:r w:rsidDel="007D325B">
          <w:rPr/>
          <w:delText>1</w:delText>
        </w:r>
      </w:del>
      <w:r w:rsidR="00EA0C04" w:rsidRPr="0021043A">
        <w:rPr/>
        <w:t>所示。我们对</w:t>
      </w:r>
      <w:r w:rsidR="00EA0C04" w:rsidRPr="0021043A">
        <w:rPr/>
        <w:t>1</w:t>
      </w:r>
      <w:r w:rsidR="00EA0C04" w:rsidRPr="0021043A">
        <w:rPr/>
        <w:t>80</w:t>
      </w:r>
      <w:r w:rsidR="00EA0C04" w:rsidRPr="0021043A">
        <w:rPr/>
        <w:t>个样本数据进行了观测</w:t>
      </w:r>
      <w:r w:rsidR="00C85430" w:rsidRPr="0021043A">
        <w:rPr/>
        <w:t>。从表中我们</w:t>
      </w:r>
      <w:r w:rsidRPr="0021043A">
        <w:rPr/>
        <w:t>可以看出</w:t>
      </w:r>
      <w:r w:rsidR="00C85430" w:rsidRPr="0021043A">
        <w:rPr/>
        <w:t>，样本银行的</w:t>
      </w:r>
      <w:r w:rsidR="00C85430" w:rsidRPr="0021043A">
        <w:rPr/>
        <w:t>R</w:t>
      </w:r>
      <w:r w:rsidR="00C85430" w:rsidRPr="0021043A">
        <w:rPr/>
        <w:t>OA</w:t>
      </w:r>
      <w:r w:rsidR="00C85430" w:rsidRPr="0021043A">
        <w:rPr/>
        <w:t>均值为</w:t>
      </w:r>
      <w:r w:rsidR="00C85430" w:rsidRPr="0021043A">
        <w:rPr/>
        <w:t>1</w:t>
      </w:r>
      <w:r w:rsidR="00C85430" w:rsidRPr="0021043A">
        <w:rPr/>
        <w:t>.055</w:t>
      </w:r>
      <w:r w:rsidR="00C85430" w:rsidRPr="0021043A">
        <w:rPr/>
        <w:t>%</w:t>
      </w:r>
      <w:r w:rsidR="00C85430" w:rsidRPr="0021043A">
        <w:rPr/>
        <w:t>，表明其整体的收益水平较高</w:t>
      </w:r>
      <w:r w:rsidR="00B74611" w:rsidRPr="0021043A">
        <w:rPr/>
        <w:t>，而其标准差也较低，表明各个银行之间的波动率较低。</w:t>
      </w:r>
    </w:p>
    <w:p w14:paraId="0B5D685D" w14:textId="374DA413" w:rsidR="00851F4E" w:rsidRPr="0021043A" w:rsidRDefault="00851F4E" w:rsidP="00851F4E">
      <w:pPr>
        <w:topLinePunct/>
      </w:pPr>
      <w:r w:rsidRPr="0021043A">
        <w:rPr/>
        <w:t>对于</w:t>
      </w:r>
      <w:r w:rsidRPr="0021043A">
        <w:rPr/>
        <w:t>衡量互联网金融的第三方交易规模的最大值与最小值的倍数也较大，</w:t>
      </w:r>
      <w:r w:rsidRPr="0021043A">
        <w:rPr/>
        <w:t>这一明显的随时间波动的变化使得其作为解释变量较为合适，</w:t>
      </w:r>
      <w:r w:rsidRPr="0021043A">
        <w:rPr/>
        <w:t>反映了这</w:t>
      </w:r>
      <w:r w:rsidRPr="0021043A">
        <w:rPr/>
        <w:t>10</w:t>
      </w:r>
      <w:r w:rsidRPr="0021043A">
        <w:rPr/>
        <w:t>年间我国飞速发展的互联网金融产业。</w:t>
      </w:r>
      <w:r w:rsidRPr="0021043A">
        <w:rPr/>
        <w:t>而本文构建的利率市场化指数</w:t>
      </w:r>
      <w:r w:rsidR="002C20DF" w:rsidRPr="0021043A">
        <w:rPr/>
        <w:t>的均值为</w:t>
      </w:r>
      <w:r w:rsidR="0021043A" w:rsidRPr="0021043A">
        <w:rPr/>
        <w:t>0</w:t>
      </w:r>
      <w:r w:rsidR="0021043A" w:rsidRPr="0021043A">
        <w:rPr/>
        <w:t>.856</w:t>
      </w:r>
      <w:r w:rsidR="0021043A" w:rsidRPr="0021043A">
        <w:rPr/>
        <w:t>分，表明我国的利率市场化以及达到了较高的程度。</w:t>
      </w:r>
    </w:p>
    <w:p w14:paraId="44F4B4DC" w14:textId="77777777" w:rsidR="002A04AD" w:rsidRPr="005E18EB" w:rsidRDefault="002A04AD" w:rsidP="009C18B3">
      <w:pPr>
        <w:topLinePunct/>
        <w:rPr>
          <w:del w:id="988253" w:author="内容修订器" w:date="2023-04-26T11:14:50Z"/>
        </w:rPr>
      </w:pPr>
    </w:p>
    <w:p w14:paraId="7ACB41F9" w14:textId="64CB1F13" w:rsidR="00F87843" w:rsidRPr="005E18EB" w:rsidRDefault="00F87843" w:rsidP="00F87843">
      <w:pPr>
        <w:pStyle w:val="ct15"/>
        <w:topLinePunct/>
      </w:pPr>
      <w:bookmarkStart w:id="372117" w:name="_Toc686372117"/>
      <w:r w:rsidRPr="005E18EB">
        <w:rPr>
          <w:rPrChange w:author="格式修订器" w:date="2023-04-26T11:14:45Z">
            <w:rPr>
              <w:sz w:val="24"/>
              <w:szCs w:val="24"/>
              <w:rFonts w:ascii="Times New Roman" w:eastAsia="黑体" w:hAnsi="Times New Roman" w:cs="Times New Roman"/>
            </w:rPr>
          </w:rPrChange>
        </w:rPr>
        <w:t>表</w:t>
      </w:r>
      <w:ins w:id="988254" w:author="编号修订器" w:date="2023-04-26T11:14:43Z">
        <w:r w:rsidRPr="005E18EB">
          <w:rPr>
            <w:rPrChange w:author="格式修订器" w:date="2023-04-26T11:14:45Z">
              <w:rPr>
                <w:sz w:val="24"/>
                <w:szCs w:val="24"/>
                <w:rFonts w:ascii="Times New Roman" w:eastAsia="黑体" w:hAnsi="Times New Roman" w:cs="Times New Roman"/>
              </w:rPr>
            </w:rPrChange>
          </w:rPr>
          <w:t>5.1-1</w:t>
        </w:r>
      </w:ins>
      <w:del w:id="988255" w:author="编号修订器" w:date="2023-04-26T11:14:53Z">
        <w:r w:rsidDel="007D325B">
          <w:rPr/>
          <w:delText>5</w:delText>
        </w:r>
        <w:r w:rsidDel="007D325B">
          <w:rPr/>
          <w:delText>-1</w:delText>
        </w:r>
      </w:del>
      <w:ins w:id="988256" w:author="表格排版器" w:date="2023-04-26T11:14:43Z">
        <w:r>
          <w:t xml:space="preserve">  </w:t>
        </w:r>
      </w:ins>
      <w:del w:id="988257" w:author="表格排版器" w:date="2023-04-26T11:14:49Z">
        <w:r w:rsidDel="AA7D325B">
          <w:rPr/>
          <w:delText>：</w:delText>
        </w:r>
      </w:del>
      <w:r w:rsidRPr="005E18EB">
        <w:rPr>
          <w:rPrChange w:author="格式修订器" w:date="2023-04-26T11:14:45Z">
            <w:rPr>
              <w:rFonts w:eastAsia="黑体" w:ascii="Times New Roman" w:hAnsi="Times New Roman" w:cs="Times New Roman"/>
              <w:sz w:val="24"/>
              <w:szCs w:val="24"/>
            </w:rPr>
          </w:rPrChange>
        </w:rPr>
        <w:t>2010-2019</w:t>
      </w:r>
      <w:r w:rsidRPr="005E18EB">
        <w:rPr/>
        <w:t>年间中国</w:t>
      </w:r>
      <w:r w:rsidRPr="005E18EB">
        <w:rPr/>
        <w:t>18</w:t>
      </w:r>
      <w:r w:rsidRPr="005E18EB">
        <w:rPr/>
        <w:t>家商业银行变量描述性统计结果</w:t>
      </w:r>
      <w:bookmarkEnd w:id="372117"/>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34"/>
        <w:gridCol w:w="834"/>
        <w:gridCol w:w="833"/>
        <w:gridCol w:w="833"/>
        <w:gridCol w:w="833"/>
        <w:gridCol w:w="833"/>
      </w:tblGrid>
      <w:tr w:rsidR="009C18B3" w:rsidRPr="005E18EB" w14:paraId="4873A5F9" w14:textId="77777777" w:rsidTr="009C18B3">
        <w:trPr>
          <w:tblHeader/>
        </w:trPr>
        <w:tc>
          <w:tcPr>
            <w:tcBorders>
              <w:bottom w:val="single" w:sz="4" w:space="0" w:color="auto"/>
            </w:tcBorders>
          </w:tcPr>
          <w:p w14:paraId="63EE8E0A" w14:textId="77777777" w:rsidR="009C18B3" w:rsidRPr="005E18EB" w:rsidRDefault="009C18B3" w:rsidP="009C18B3">
            <w:pPr>
              <w:topLinePunct/>
              <w:rPr>
                <w:del w:id="988258" w:author="内容修订器" w:date="2023-04-26T11:14:50Z"/>
              </w:rPr>
            </w:pPr>
          </w:p>
          <w:p w14:paraId="33A601B0"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w:t>
            </w:r>
          </w:p>
        </w:tc>
        <w:tc>
          <w:tcPr>
            <w:tcBorders>
              <w:bottom w:val="single" w:sz="4" w:space="0" w:color="auto"/>
            </w:tcBorders>
          </w:tcPr>
          <w:p w14:paraId="029B9355"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w:t>
            </w:r>
          </w:p>
        </w:tc>
        <w:tc>
          <w:tcPr>
            <w:tcBorders>
              <w:bottom w:val="single" w:sz="4" w:space="0" w:color="auto"/>
            </w:tcBorders>
          </w:tcPr>
          <w:p w14:paraId="256FE7EA"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均值</w:t>
            </w:r>
          </w:p>
        </w:tc>
        <w:tc>
          <w:tcPr>
            <w:tcBorders>
              <w:bottom w:val="single" w:sz="4" w:space="0" w:color="auto"/>
            </w:tcBorders>
          </w:tcPr>
          <w:p w14:paraId="5120D327"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标准差</w:t>
            </w:r>
          </w:p>
        </w:tc>
        <w:tc>
          <w:tcPr>
            <w:tcBorders>
              <w:bottom w:val="single" w:sz="4" w:space="0" w:color="auto"/>
            </w:tcBorders>
          </w:tcPr>
          <w:p w14:paraId="73515329"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最小值</w:t>
            </w:r>
          </w:p>
        </w:tc>
        <w:tc>
          <w:tcPr>
            <w:tcBorders>
              <w:bottom w:val="single" w:sz="4" w:space="0" w:color="auto"/>
            </w:tcBorders>
          </w:tcPr>
          <w:p w14:paraId="11F03D7D"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最大值</w:t>
            </w:r>
          </w:p>
        </w:tc>
      </w:tr>
      <w:tr w:rsidR="009C18B3" w:rsidRPr="005E18EB" w14:paraId="634DAD92" w14:textId="77777777" w:rsidTr="009C18B3">
        <w:tc>
          <w:p w14:paraId="17B318D4"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ROA</w:t>
            </w:r>
          </w:p>
        </w:tc>
        <w:tc>
          <w:p w14:paraId="4CCC288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F3C7127"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1.05544</w:t>
            </w:r>
          </w:p>
        </w:tc>
        <w:tc>
          <w:p w14:paraId="5CCDCD64"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0.18684</w:t>
            </w:r>
          </w:p>
        </w:tc>
        <w:tc>
          <w:p w14:paraId="5E4D6891"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0.64</w:t>
            </w:r>
          </w:p>
        </w:tc>
        <w:tc>
          <w:p w14:paraId="5AB16A73"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1.47</w:t>
            </w:r>
          </w:p>
        </w:tc>
      </w:tr>
      <w:tr w:rsidR="009C18B3" w:rsidRPr="005E18EB" w14:paraId="27B0D4FB" w14:textId="77777777" w:rsidTr="009C18B3">
        <w:tc>
          <w:p w14:paraId="3608942E"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CAR</w:t>
            </w:r>
          </w:p>
        </w:tc>
        <w:tc>
          <w:p w14:paraId="02296FE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0AB66D1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12.7607</w:t>
            </w:r>
          </w:p>
        </w:tc>
        <w:tc>
          <w:p w14:paraId="138427D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1.53652</w:t>
            </w:r>
          </w:p>
        </w:tc>
        <w:tc>
          <w:p w14:paraId="4FF804D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9.88</w:t>
            </w:r>
          </w:p>
        </w:tc>
        <w:tc>
          <w:p w14:paraId="78DF404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17.52</w:t>
            </w:r>
          </w:p>
        </w:tc>
      </w:tr>
      <w:tr w:rsidR="009C18B3" w:rsidRPr="005E18EB" w14:paraId="4512DBC5" w14:textId="77777777" w:rsidTr="009C18B3">
        <w:tc>
          <w:p w14:paraId="45E7733B"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NPL</w:t>
            </w:r>
          </w:p>
        </w:tc>
        <w:tc>
          <w:p w14:paraId="5B3C744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39468DF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1.19806</w:t>
            </w:r>
          </w:p>
        </w:tc>
        <w:tc>
          <w:p w14:paraId="62C0BDA1"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0.41201</w:t>
            </w:r>
          </w:p>
        </w:tc>
        <w:tc>
          <w:p w14:paraId="1737AA3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0.38</w:t>
            </w:r>
          </w:p>
        </w:tc>
        <w:tc>
          <w:p w14:paraId="4D8A134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2.39</w:t>
            </w:r>
          </w:p>
        </w:tc>
      </w:tr>
      <w:tr w:rsidR="009C18B3" w:rsidRPr="005E18EB" w14:paraId="2E7D47CD" w14:textId="77777777" w:rsidTr="009C18B3">
        <w:tc>
          <w:p w14:paraId="7F85DEE4"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LDR</w:t>
            </w:r>
          </w:p>
        </w:tc>
        <w:tc>
          <w:p w14:paraId="4DC4D83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13A7E53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74.2955</w:t>
            </w:r>
          </w:p>
        </w:tc>
        <w:tc>
          <w:p w14:paraId="2B122988"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11.3627</w:t>
            </w:r>
          </w:p>
        </w:tc>
        <w:tc>
          <w:p w14:paraId="72D00E1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47.43</w:t>
            </w:r>
          </w:p>
        </w:tc>
        <w:tc>
          <w:p w14:paraId="32BA41D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113.05</w:t>
            </w:r>
          </w:p>
        </w:tc>
      </w:tr>
      <w:tr w:rsidR="009C18B3" w:rsidRPr="005E18EB" w14:paraId="72579A47" w14:textId="77777777" w:rsidTr="009C18B3">
        <w:tc>
          <w:p w14:paraId="173843C4" w14:textId="01AF10A5" w:rsidR="009C18B3" w:rsidRPr="005E18EB" w:rsidRDefault="008E158B"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S</w:t>
            </w:r>
            <w:r w:rsidR="009C18B3" w:rsidRPr="005E18EB">
              <w:rPr/>
              <w:t>ize</w:t>
            </w:r>
          </w:p>
        </w:tc>
        <w:tc>
          <w:p w14:paraId="648C63D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8DED3F8"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10.4795</w:t>
            </w:r>
          </w:p>
        </w:tc>
        <w:tc>
          <w:p w14:paraId="1776B90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1.15901</w:t>
            </w:r>
          </w:p>
        </w:tc>
        <w:tc>
          <w:p w14:paraId="40A4CC42"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7.70298</w:t>
            </w:r>
          </w:p>
        </w:tc>
        <w:tc>
          <w:p w14:paraId="0D3CD8D8"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12.6152</w:t>
            </w:r>
          </w:p>
        </w:tc>
      </w:tr>
      <w:tr w:rsidR="009C18B3" w:rsidRPr="005E18EB" w14:paraId="65096D7E" w14:textId="77777777" w:rsidTr="009C18B3">
        <w:tc>
          <w:p w14:paraId="25C67E65"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NIM</w:t>
            </w:r>
          </w:p>
        </w:tc>
        <w:tc>
          <w:p w14:paraId="4AEBB20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F1A4987"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2.33883</w:t>
            </w:r>
          </w:p>
        </w:tc>
        <w:tc>
          <w:p w14:paraId="3E83B1B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0.39082</w:t>
            </w:r>
          </w:p>
        </w:tc>
        <w:tc>
          <w:p w14:paraId="5D455BA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1.25</w:t>
            </w:r>
          </w:p>
        </w:tc>
        <w:tc>
          <w:p w14:paraId="48D9C28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3.48</w:t>
            </w:r>
          </w:p>
        </w:tc>
      </w:tr>
      <w:tr w:rsidR="009C18B3" w:rsidRPr="005E18EB" w14:paraId="09AA5E5C" w14:textId="77777777" w:rsidTr="009C18B3">
        <w:tc>
          <w:p w14:paraId="35BA658C"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NIS</w:t>
            </w:r>
          </w:p>
        </w:tc>
        <w:tc>
          <w:p w14:paraId="4AD67F7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21E5606F"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2.23172</w:t>
            </w:r>
          </w:p>
        </w:tc>
        <w:tc>
          <w:p w14:paraId="77B1587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0.37638</w:t>
            </w:r>
          </w:p>
        </w:tc>
        <w:tc>
          <w:p w14:paraId="699CAF44"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1.32</w:t>
            </w:r>
          </w:p>
        </w:tc>
        <w:tc>
          <w:p w14:paraId="3AFCA74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3.23</w:t>
            </w:r>
          </w:p>
        </w:tc>
      </w:tr>
      <w:tr w:rsidR="009C18B3" w:rsidRPr="005E18EB" w14:paraId="2556D290" w14:textId="77777777" w:rsidTr="009C18B3">
        <w:tc>
          <w:p w14:paraId="67F2A3CB"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NIIR</w:t>
            </w:r>
          </w:p>
        </w:tc>
        <w:tc>
          <w:p w14:paraId="6282A1A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881382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23.7941</w:t>
            </w:r>
          </w:p>
        </w:tc>
        <w:tc>
          <w:p w14:paraId="2053DC87"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9.37896</w:t>
            </w:r>
          </w:p>
        </w:tc>
        <w:tc>
          <w:p w14:paraId="4C3FEEE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5.62</w:t>
            </w:r>
          </w:p>
        </w:tc>
        <w:tc>
          <w:p w14:paraId="4BBCCED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51.09</w:t>
            </w:r>
          </w:p>
        </w:tc>
      </w:tr>
      <w:tr w:rsidR="009C18B3" w:rsidRPr="005E18EB" w14:paraId="510B40EE" w14:textId="77777777" w:rsidTr="009C18B3">
        <w:tc>
          <w:p w14:paraId="0ED89F5B"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IF</w:t>
            </w:r>
          </w:p>
        </w:tc>
        <w:tc>
          <w:p w14:paraId="27660CA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110004B0" w14:textId="721AF54D" w:rsidR="009C18B3" w:rsidRPr="005E18EB" w:rsidRDefault="003C22CE"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3.0265</w:t>
            </w:r>
          </w:p>
        </w:tc>
        <w:tc>
          <w:p w14:paraId="48C0993F" w14:textId="472852FA" w:rsidR="009C18B3" w:rsidRPr="005E18EB" w:rsidRDefault="00B00CF0"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1.8776</w:t>
            </w:r>
          </w:p>
        </w:tc>
        <w:tc>
          <w:p w14:paraId="1FC3E067" w14:textId="353AF9C2" w:rsidR="009C18B3" w:rsidRPr="005E18EB" w:rsidRDefault="003A603F"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0.0953</w:t>
            </w:r>
          </w:p>
        </w:tc>
        <w:tc>
          <w:p w14:paraId="38849314" w14:textId="06ABCCCC" w:rsidR="009C18B3" w:rsidRPr="005E18EB" w:rsidRDefault="003A603F"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5.5258</w:t>
            </w:r>
          </w:p>
        </w:tc>
      </w:tr>
      <w:tr w:rsidR="009C18B3" w:rsidRPr="005E18EB" w14:paraId="6F5E068E" w14:textId="77777777" w:rsidTr="009C18B3">
        <w:tc>
          <w:p w14:paraId="37C6BC0F"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ROE</w:t>
            </w:r>
          </w:p>
        </w:tc>
        <w:tc>
          <w:p w14:paraId="5E295DD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403065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17.2487</w:t>
            </w:r>
          </w:p>
        </w:tc>
        <w:tc>
          <w:p w14:paraId="3317C2C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3.7424</w:t>
            </w:r>
          </w:p>
        </w:tc>
        <w:tc>
          <w:p w14:paraId="3199021F"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10.61</w:t>
            </w:r>
          </w:p>
        </w:tc>
        <w:tc>
          <w:p w14:paraId="55F33C52"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26.65</w:t>
            </w:r>
          </w:p>
        </w:tc>
      </w:tr>
      <w:tr w:rsidR="009C18B3" w:rsidRPr="005E18EB" w14:paraId="4BD43715" w14:textId="77777777" w:rsidTr="009C18B3">
        <w:tc>
          <w:p w14:paraId="052E5D97"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IR</w:t>
            </w:r>
          </w:p>
        </w:tc>
        <w:tc>
          <w:p w14:paraId="5EC921D3"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65238FC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0.85551</w:t>
            </w:r>
          </w:p>
        </w:tc>
        <w:tc>
          <w:p w14:paraId="2050270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0.14723</w:t>
            </w:r>
          </w:p>
        </w:tc>
        <w:tc>
          <w:p w14:paraId="3DF7026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0.6518</w:t>
            </w:r>
          </w:p>
        </w:tc>
        <w:tc>
          <w:p w14:paraId="4824EE3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r>
      <w:tr w:rsidR="009C18B3" w:rsidRPr="005E18EB" w14:paraId="1DF13A94" w14:textId="77777777" w:rsidTr="009C18B3">
        <w:tc>
          <w:p w14:paraId="2751FED1"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GDP</w:t>
            </w:r>
          </w:p>
        </w:tc>
        <w:tc>
          <w:p w14:paraId="0FA957C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6E98CAC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29.9513</w:t>
            </w:r>
          </w:p>
        </w:tc>
        <w:tc>
          <w:p w14:paraId="76A70BB4"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0.25635</w:t>
            </w:r>
          </w:p>
        </w:tc>
        <w:tc>
          <w:p w14:paraId="0178DE3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29.4372</w:t>
            </w:r>
          </w:p>
        </w:tc>
        <w:tc>
          <w:p w14:paraId="14F1DE7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30.2899</w:t>
            </w:r>
          </w:p>
        </w:tc>
      </w:tr>
      <w:tr w:rsidR="009C18B3" w:rsidRPr="005E18EB" w14:paraId="46168173" w14:textId="77777777" w:rsidTr="009C18B3">
        <w:tc>
          <w:tcPr>
            <w:tcBorders>
              <w:top w:val="none" w:sz="0" w:space="0" w:color="auto"/>
            </w:tcBorders>
          </w:tcPr>
          <w:p w14:paraId="4A610496"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CPI</w:t>
            </w:r>
          </w:p>
        </w:tc>
        <w:tc>
          <w:tcPr>
            <w:tcBorders>
              <w:top w:val="none" w:sz="0" w:space="0" w:color="auto"/>
            </w:tcBorders>
          </w:tcPr>
          <w:p w14:paraId="06F9D543"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tcPr>
            <w:tcBorders>
              <w:top w:val="none" w:sz="0" w:space="0" w:color="auto"/>
            </w:tcBorders>
          </w:tcPr>
          <w:p w14:paraId="3977103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2.58956</w:t>
            </w:r>
          </w:p>
        </w:tc>
        <w:tc>
          <w:tcPr>
            <w:tcBorders>
              <w:top w:val="none" w:sz="0" w:space="0" w:color="auto"/>
            </w:tcBorders>
          </w:tcPr>
          <w:p w14:paraId="27B582D1"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1.12599</w:t>
            </w:r>
          </w:p>
        </w:tc>
        <w:tc>
          <w:tcPr>
            <w:tcBorders>
              <w:top w:val="none" w:sz="0" w:space="0" w:color="auto"/>
            </w:tcBorders>
          </w:tcPr>
          <w:p w14:paraId="7968634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1.43702</w:t>
            </w:r>
          </w:p>
        </w:tc>
        <w:tc>
          <w:tcPr>
            <w:tcBorders>
              <w:top w:val="none" w:sz="0" w:space="0" w:color="auto"/>
            </w:tcBorders>
          </w:tcPr>
          <w:p w14:paraId="34B6062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5.5539</w:t>
            </w:r>
          </w:p>
        </w:tc>
      </w:tr>
    </w:tbl>
    <w:p w14:paraId="3A5BD658" w14:textId="488EFEF5" w:rsidR="002C0C17" w:rsidRDefault="002C0C17" w:rsidP="00076289">
      <w:pPr>
        <w:topLinePunct/>
        <w:rPr/>
        <w:pStyle w:val="aff9"/>
      </w:pPr>
    </w:p>
    <w:p w14:paraId="632BF035" w14:textId="106576FB" w:rsidR="0021043A" w:rsidRPr="00400080" w:rsidRDefault="0021043A" w:rsidP="0021043A">
      <w:pPr>
        <w:topLinePunct/>
      </w:pPr>
      <w:r w:rsidRPr="00400080">
        <w:rPr/>
        <w:t>对于其他控制变量的观测值，</w:t>
      </w:r>
      <w:r w:rsidRPr="00400080">
        <w:rPr/>
        <w:t>就非利息收入占比</w:t>
      </w:r>
      <w:r w:rsidRPr="00400080">
        <w:rPr/>
        <w:t>NIIR</w:t>
      </w:r>
      <w:r w:rsidRPr="00400080">
        <w:rPr/>
        <w:t>这一指标</w:t>
      </w:r>
      <w:r w:rsidRPr="00400080">
        <w:rPr/>
        <w:t>而言，最小值与最大值之间相差倍</w:t>
      </w:r>
      <w:r w:rsidRPr="00400080">
        <w:rPr/>
        <w:t>数较大</w:t>
      </w:r>
      <w:r w:rsidRPr="00400080">
        <w:rPr/>
        <w:t>，且其标准差在各项数据中也较高，表示该数据波动较大，说明受到利率市场化与互联网金融发展的影响，为了应对存贷利差收入可能带来的风险，在这</w:t>
      </w:r>
      <w:r w:rsidRPr="00400080">
        <w:rPr/>
        <w:t>10</w:t>
      </w:r>
      <w:r w:rsidRPr="00400080">
        <w:rPr/>
        <w:t>年间我国的</w:t>
      </w:r>
      <w:r w:rsidR="00400080">
        <w:rPr/>
        <w:t>收入结构</w:t>
      </w:r>
      <w:r w:rsidRPr="00400080">
        <w:rPr/>
        <w:t>有了较大的改变。</w:t>
      </w:r>
    </w:p>
    <w:p w14:paraId="27AB1638" w14:textId="51F8908C" w:rsidR="0021043A" w:rsidRPr="005E18EB" w:rsidRDefault="0021043A" w:rsidP="0021043A">
      <w:pPr>
        <w:topLinePunct/>
      </w:pPr>
      <w:r w:rsidRPr="00907F61">
        <w:rPr/>
        <w:t>从标准差可以看出，商业银行的不良贷款率</w:t>
      </w:r>
      <w:r w:rsidRPr="00907F61">
        <w:rPr/>
        <w:t>、资本充足率、存贷比率均</w:t>
      </w:r>
      <w:r w:rsidRPr="00907F61">
        <w:rPr/>
        <w:t>存在着较大的波动，结合</w:t>
      </w:r>
      <w:r w:rsidRPr="00907F61">
        <w:rPr/>
        <w:t>本文在第三章</w:t>
      </w:r>
      <w:r w:rsidRPr="00907F61">
        <w:rPr/>
        <w:t>中的分析，表明了商业银行在受到冲击后，</w:t>
      </w:r>
      <w:r w:rsidRPr="00907F61">
        <w:rPr/>
        <w:t>其</w:t>
      </w:r>
      <w:r w:rsidRPr="00907F61">
        <w:rPr/>
        <w:t>自身</w:t>
      </w:r>
      <w:r w:rsidRPr="00907F61">
        <w:rPr/>
        <w:t>的</w:t>
      </w:r>
      <w:r w:rsidRPr="00907F61">
        <w:rPr/>
        <w:t>信贷风险</w:t>
      </w:r>
      <w:r w:rsidRPr="00907F61">
        <w:rPr/>
        <w:t>也会有波动，对这一风险</w:t>
      </w:r>
      <w:r w:rsidRPr="00907F61">
        <w:rPr/>
        <w:t>的管理</w:t>
      </w:r>
      <w:r w:rsidRPr="00907F61">
        <w:rPr/>
        <w:t>投入也会发生改变</w:t>
      </w:r>
      <w:r w:rsidRPr="00907F61">
        <w:rPr/>
        <w:t>。对于本文的被解释变量，标准差相对较小，总体波动不大，并且极差也不大，不存在异常波</w:t>
      </w:r>
      <w:r w:rsidRPr="00907F61">
        <w:rPr/>
        <w:lastRenderedPageBreak/>
        <w:t>动的数据。</w:t>
      </w:r>
    </w:p>
    <w:p w14:paraId="30D7D5A5" w14:textId="77777777" w:rsidR="0021043A" w:rsidRPr="005E18EB" w:rsidRDefault="0021043A" w:rsidP="00076289">
      <w:pPr>
        <w:topLinePunct/>
        <w:rPr>
          <w:del w:id="988259" w:author="内容修订器" w:date="2023-04-26T11:14:50Z"/>
        </w:rPr>
      </w:pPr>
    </w:p>
    <w:p w14:paraId="28623DE8" w14:textId="01A1206E" w:rsidR="002A04AD" w:rsidRPr="005E18EB" w:rsidRDefault="00BB59D1" w:rsidP="00A3287D">
      <w:pPr>
        <w:pStyle w:val="2"/>
        <w:topLinePunct/>
        <w:ind w:left="480" w:hangingChars="171" w:hanging="480"/>
      </w:pPr>
      <w:ins w:id="988260" w:author="标题排版器" w:date="2023-04-26T11:14:43Z">
        <w:r>
          <w:t xml:space="preserve">5.2</w:t>
        </w:r>
      </w:ins>
      <w:bookmarkStart w:id="54" w:name="_Toc103589456"/>
      <w:bookmarkStart w:id="55" w:name="_Toc104408504"/>
      <w:del w:id="988261" w:author="标题排版器" w:date="2023-04-26T11:14:49Z">
        <w:r w:rsidDel="009802C4">
          <w:rPr/>
          <w:delText>5</w:delText>
        </w:r>
        <w:r w:rsidDel="009802C4">
          <w:rPr/>
          <w:delText>.</w:delText>
        </w:r>
        <w:r w:rsidDel="009802C4">
          <w:rPr/>
          <w:delText>2</w:delText>
        </w:r>
      </w:del>
      <w:r w:rsidR="002A04AD" w:rsidRPr="005E18EB">
        <w:rPr>
          <w:rPrChange w:author="格式修订器" w:date="2023-04-26T11:14:45Z">
            <w:rPr>
              <w:rFonts w:asciiTheme="majorHAnsi" w:hAnsiTheme="majorHAnsi" w:cstheme="majorBidi"/>
              <w:b/>
              <w:bCs/>
              <w:sz w:val="32"/>
              <w:szCs w:val="32"/>
            </w:rPr>
          </w:rPrChange>
        </w:rPr>
        <w:t xml:space="preserve"> </w:t>
      </w:r>
      <w:r w:rsidR="002A04AD" w:rsidRPr="005E18EB">
        <w:rPr>
          <w:rPrChange w:author="格式修订器" w:date="2023-04-26T11:14:45Z">
            <w:rPr>
              <w:rFonts w:asciiTheme="majorHAnsi" w:hAnsiTheme="majorHAnsi" w:cstheme="majorBidi"/>
              <w:b/>
              <w:bCs/>
              <w:sz w:val="32"/>
              <w:szCs w:val="32"/>
            </w:rPr>
          </w:rPrChange>
        </w:rPr>
        <w:t>回归</w:t>
      </w:r>
      <w:r w:rsidR="006C4D13" w:rsidRPr="005E18EB">
        <w:rPr>
          <w:rPrChange w:author="格式修订器" w:date="2023-04-26T11:14:45Z">
            <w:rPr>
              <w:rFonts w:asciiTheme="majorHAnsi" w:hAnsiTheme="majorHAnsi" w:cstheme="majorBidi"/>
              <w:b/>
              <w:bCs/>
              <w:sz w:val="32"/>
              <w:szCs w:val="32"/>
            </w:rPr>
          </w:rPrChange>
        </w:rPr>
        <w:t>结果</w:t>
      </w:r>
      <w:r w:rsidR="00A3287D" w:rsidRPr="005E18EB">
        <w:rPr>
          <w:rPrChange w:author="格式修订器" w:date="2023-04-26T11:14:45Z">
            <w:rPr>
              <w:rFonts w:asciiTheme="majorHAnsi" w:hAnsiTheme="majorHAnsi" w:cstheme="majorBidi"/>
              <w:b/>
              <w:bCs/>
              <w:sz w:val="32"/>
              <w:szCs w:val="32"/>
            </w:rPr>
          </w:rPrChange>
        </w:rPr>
        <w:t>及分析</w:t>
      </w:r>
      <w:bookmarkEnd w:id="54"/>
      <w:bookmarkEnd w:id="55"/>
    </w:p>
    <w:p w14:paraId="7CDCA5A8" w14:textId="021F48C6" w:rsidR="00ED3524" w:rsidRPr="00E32CE7" w:rsidRDefault="00ED3524" w:rsidP="004116A5">
      <w:pPr>
        <w:topLinePunct/>
      </w:pPr>
      <w:r w:rsidRPr="00E32CE7">
        <w:rPr>
          <w:rPrChange w:author="格式修订器" w:date="2023-04-26T11:14:45Z">
            <w:rPr>
              <w:sz w:val="24"/>
              <w:szCs w:val="24"/>
              <w:rFonts w:ascii="Times New Roman" w:eastAsia="宋体" w:hAnsi="Times New Roman" w:cs="Times New Roman"/>
              <w:b/>
              <w:bCs/>
            </w:rPr>
          </w:rPrChange>
        </w:rPr>
        <w:t>1</w:t>
      </w:r>
      <w:r w:rsidRPr="00E32CE7">
        <w:rPr>
          <w:rPrChange w:author="格式修订器" w:date="2023-04-26T11:14:45Z">
            <w:rPr>
              <w:rFonts w:ascii="Times New Roman" w:eastAsia="宋体" w:hAnsi="Times New Roman" w:cs="Times New Roman"/>
              <w:b/>
              <w:bCs/>
              <w:sz w:val="24"/>
              <w:szCs w:val="24"/>
            </w:rPr>
          </w:rPrChange>
        </w:rPr>
        <w:t>）</w:t>
      </w:r>
      <w:r w:rsidRPr="00E32CE7">
        <w:rPr>
          <w:rPrChange w:author="格式修订器" w:date="2023-04-26T11:14:45Z">
            <w:rPr>
              <w:rFonts w:ascii="Times New Roman" w:eastAsia="宋体" w:hAnsi="Times New Roman" w:cs="Times New Roman"/>
              <w:b/>
              <w:bCs/>
              <w:sz w:val="24"/>
              <w:szCs w:val="24"/>
            </w:rPr>
          </w:rPrChange>
        </w:rPr>
        <w:t>利率市场化对商业银行盈利能力的影响</w:t>
      </w:r>
    </w:p>
    <w:p w14:paraId="06D37A98" w14:textId="77777777" w:rsidR="00E32CE7" w:rsidRDefault="00E32CE7" w:rsidP="004116A5">
      <w:pPr>
        <w:topLinePunct/>
      </w:pPr>
      <w:r>
        <w:rPr/>
        <w:t>为验证假设</w:t>
      </w:r>
      <w:r>
        <w:rPr/>
        <w:t>H</w:t>
      </w:r>
      <w:r>
        <w:rPr/>
        <w:t>1</w:t>
      </w:r>
      <w:r>
        <w:rPr/>
        <w:t>，</w:t>
      </w:r>
      <w:r w:rsidR="004116A5" w:rsidRPr="00E32CE7">
        <w:rPr/>
        <w:t>对模型</w:t>
      </w:r>
      <w:r w:rsidR="004116A5" w:rsidRPr="00E32CE7">
        <w:rPr/>
        <w:t>（</w:t>
      </w:r>
      <w:r w:rsidR="004116A5" w:rsidRPr="00E32CE7">
        <w:rPr/>
        <w:t>1</w:t>
      </w:r>
      <w:r w:rsidR="004116A5" w:rsidRPr="00E32CE7">
        <w:rPr/>
        <w:t>）</w:t>
      </w:r>
      <w:r w:rsidR="004116A5" w:rsidRPr="00E32CE7">
        <w:rPr/>
        <w:t>进行回归，</w:t>
      </w:r>
      <w:r w:rsidR="00ED3524" w:rsidRPr="00E32CE7">
        <w:rPr/>
        <w:t>得到的结果如</w:t>
      </w:r>
      <w:ins w:id="988262" w:author="编号修订器" w:date="2023-04-26T11:14:43Z">
        <w:r w:rsidR="00ED3524" w:rsidRPr="00E32CE7">
          <w:rPr>
            <w:rPrChange w:author="格式修订器" w:date="2023-04-26T11:14:45Z">
              <w:rPr>
                <w:rFonts w:ascii="Times New Roman" w:eastAsia="宋体" w:hAnsi="Times New Roman" w:cs="Times New Roman"/>
                <w:sz w:val="24"/>
                <w:szCs w:val="24"/>
              </w:rPr>
            </w:rPrChange>
          </w:rPr>
          <w:t>表5.2-1</w:t>
        </w:r>
      </w:ins>
      <w:del w:id="988263" w:author="编号修订器" w:date="2023-04-26T11:14:53Z">
        <w:r w:rsidDel="007D325B">
          <w:rPr/>
          <w:delText>表</w:delText>
        </w:r>
        <w:r w:rsidDel="007D325B">
          <w:rPr/>
          <w:delText>5</w:delText>
        </w:r>
        <w:r w:rsidDel="007D325B">
          <w:rPr/>
          <w:delText>-</w:delText>
        </w:r>
        <w:r w:rsidDel="007D325B">
          <w:rPr/>
          <w:delText>2</w:delText>
        </w:r>
        <w:r w:rsidDel="007D325B">
          <w:rPr/>
          <w:delText>-1</w:delText>
        </w:r>
      </w:del>
      <w:r w:rsidR="00ED3524" w:rsidRPr="00E32CE7">
        <w:rPr/>
        <w:t>所示</w:t>
      </w:r>
      <w:r>
        <w:rPr/>
        <w:t>。</w:t>
      </w:r>
    </w:p>
    <w:p w14:paraId="37876EF0" w14:textId="1A7AC2E0" w:rsidR="007860C9" w:rsidRPr="00E32CE7" w:rsidRDefault="00E83F9B" w:rsidP="004116A5">
      <w:pPr>
        <w:topLinePunct/>
      </w:pPr>
      <w:r>
        <w:rPr/>
        <w:t>从表中</w:t>
      </w:r>
      <w:r w:rsidR="00C91533">
        <w:rPr/>
        <w:t>全样本的回归结果中，</w:t>
      </w:r>
      <w:r>
        <w:rPr/>
        <w:t>我们</w:t>
      </w:r>
      <w:r w:rsidR="004116A5" w:rsidRPr="00E32CE7">
        <w:rPr/>
        <w:t>可以看出商业银行的总资产回报率</w:t>
      </w:r>
      <w:r w:rsidR="004116A5" w:rsidRPr="00E32CE7">
        <w:rPr/>
        <w:t>（</w:t>
      </w:r>
      <w:r w:rsidR="004116A5" w:rsidRPr="00E32CE7">
        <w:rPr>
          <w:kern w:val="2"/>
          <w:rFonts w:ascii="Times New Roman" w:eastAsia="宋体" w:hAnsi="Times New Roman" w:cs="Times New Roman"/>
          <w:sz w:val="24"/>
          <w:szCs w:val="24"/>
        </w:rPr>
        <w:t>ROA</w:t>
      </w:r>
      <w:r w:rsidR="004116A5" w:rsidRPr="00E32CE7">
        <w:rPr/>
        <w:t>）</w:t>
      </w:r>
      <w:r w:rsidR="004116A5" w:rsidRPr="00E32CE7">
        <w:rPr/>
        <w:t xml:space="preserve">与利率市场化指数</w:t>
      </w:r>
      <w:r w:rsidR="004116A5" w:rsidRPr="00E32CE7">
        <w:rPr/>
        <w:t>（</w:t>
      </w:r>
      <w:r w:rsidR="004116A5" w:rsidRPr="00E32CE7">
        <w:rPr>
          <w:kern w:val="2"/>
          <w:rFonts w:ascii="Times New Roman" w:eastAsia="宋体" w:hAnsi="Times New Roman" w:cs="Times New Roman"/>
          <w:sz w:val="24"/>
          <w:szCs w:val="24"/>
        </w:rPr>
        <w:t>IR</w:t>
      </w:r>
      <w:r w:rsidR="004116A5" w:rsidRPr="00E32CE7">
        <w:rPr/>
        <w:t>）</w:t>
      </w:r>
      <w:r w:rsidR="00690269">
        <w:rPr/>
        <w:t>在</w:t>
      </w:r>
      <w:r w:rsidR="00690269">
        <w:rPr/>
        <w:t>1%</w:t>
      </w:r>
      <w:r w:rsidR="00690269">
        <w:rPr/>
        <w:t>的水平上呈现</w:t>
      </w:r>
      <w:r w:rsidR="004116A5" w:rsidRPr="00E32CE7">
        <w:rPr/>
        <w:t>显著负相关关系，</w:t>
      </w:r>
      <w:r>
        <w:rPr/>
        <w:t>这表明随着银行获取收益的水平随着利率市场化程度的</w:t>
      </w:r>
      <w:r w:rsidR="00C91533">
        <w:rPr/>
        <w:t>推进而降低，这</w:t>
      </w:r>
      <w:r w:rsidR="004116A5" w:rsidRPr="00E32CE7">
        <w:rPr/>
        <w:t>与</w:t>
      </w:r>
      <w:r w:rsidR="00D15172" w:rsidRPr="00E32CE7">
        <w:rPr/>
        <w:t>5</w:t>
      </w:r>
      <w:r w:rsidR="004116A5" w:rsidRPr="00E32CE7">
        <w:rPr/>
        <w:t>.1.1</w:t>
      </w:r>
      <w:r w:rsidR="004116A5" w:rsidRPr="00E32CE7">
        <w:rPr/>
        <w:t>中提出的假设基本相符合</w:t>
      </w:r>
      <w:r w:rsidR="00A63CD2" w:rsidRPr="00E32CE7">
        <w:rPr/>
        <w:t>，</w:t>
      </w:r>
      <w:r w:rsidR="009D711A">
        <w:rPr/>
        <w:t>这种冲击对于银行的经营造成了负向影响。</w:t>
      </w:r>
      <w:r w:rsidR="009D711A" w:rsidRPr="00E32CE7">
        <w:rPr/>
        <w:t xml:space="preserve"> </w:t>
      </w:r>
    </w:p>
    <w:p w14:paraId="61B7C873" w14:textId="77777777" w:rsidR="007860C9" w:rsidRPr="005E18EB" w:rsidRDefault="007860C9" w:rsidP="007860C9">
      <w:pPr>
        <w:topLinePunct/>
        <w:rPr>
          <w:del w:id="988264" w:author="内容修订器" w:date="2023-04-26T11:14:50Z"/>
        </w:rPr>
      </w:pPr>
    </w:p>
    <w:p w14:paraId="6291C6C1" w14:textId="77777777" w:rsidR="007860C9" w:rsidRPr="005E18EB" w:rsidRDefault="007860C9" w:rsidP="007860C9">
      <w:pPr>
        <w:pStyle w:val="ct15"/>
        <w:topLinePunct/>
      </w:pPr>
      <w:bookmarkStart w:id="372118" w:name="_Toc686372118"/>
      <w:r w:rsidRPr="005E18EB">
        <w:rPr>
          <w:rPrChange w:author="格式修订器" w:date="2023-04-26T11:14:45Z">
            <w:rPr>
              <w:sz w:val="24"/>
              <w:szCs w:val="24"/>
              <w:rFonts w:ascii="Times New Roman" w:eastAsia="黑体" w:hAnsi="Times New Roman" w:cs="Times New Roman"/>
            </w:rPr>
          </w:rPrChange>
        </w:rPr>
        <w:t>表</w:t>
      </w:r>
      <w:ins w:id="988265" w:author="编号修订器" w:date="2023-04-26T11:14:43Z">
        <w:r w:rsidRPr="005E18EB">
          <w:rPr>
            <w:rPrChange w:author="格式修订器" w:date="2023-04-26T11:14:45Z">
              <w:rPr>
                <w:sz w:val="24"/>
                <w:szCs w:val="24"/>
                <w:rFonts w:ascii="Times New Roman" w:eastAsia="黑体" w:hAnsi="Times New Roman" w:cs="Times New Roman"/>
              </w:rPr>
            </w:rPrChange>
          </w:rPr>
          <w:t>5.2-1</w:t>
        </w:r>
      </w:ins>
      <w:del w:id="988266" w:author="编号修订器" w:date="2023-04-26T11:14:53Z">
        <w:r w:rsidDel="007D325B">
          <w:rPr/>
          <w:delText>5-2-1</w:delText>
        </w:r>
      </w:del>
      <w:ins w:id="988267" w:author="表格排版器" w:date="2023-04-26T11:14:43Z">
        <w:r>
          <w:t xml:space="preserve">  </w:t>
        </w:r>
      </w:ins>
      <w:del w:id="988268"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商业银行盈利能力受利率市场化影响的回归结果</w:t>
      </w:r>
      <w:bookmarkEnd w:id="372118"/>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759"/>
        <w:gridCol w:w="1108"/>
        <w:gridCol w:w="1108"/>
        <w:gridCol w:w="1013"/>
        <w:gridCol w:w="1012"/>
      </w:tblGrid>
      <w:tr w:rsidR="007860C9" w:rsidRPr="005E18EB" w14:paraId="52798664" w14:textId="77777777" w:rsidTr="009B5BF3">
        <w:trPr>
          <w:tblHeader/>
        </w:trPr>
        <w:tc>
          <w:tcPr>
            <w:tcBorders>
              <w:bottom w:val="single" w:sz="4" w:space="0" w:color="auto"/>
            </w:tcBorders>
          </w:tcPr>
          <w:p w14:paraId="0D82D84C" w14:textId="77777777" w:rsidR="007860C9" w:rsidRPr="005E18EB" w:rsidRDefault="007860C9" w:rsidP="007860C9">
            <w:pPr>
              <w:topLinePunct/>
              <w:rPr>
                <w:del w:id="988269" w:author="内容修订器" w:date="2023-04-26T11:14:50Z"/>
              </w:rPr>
            </w:pPr>
          </w:p>
          <w:p w14:paraId="6FB08A96" w14:textId="77777777" w:rsidR="007860C9" w:rsidRPr="005E18EB" w:rsidRDefault="007860C9" w:rsidP="009B5BF3">
            <w:pPr>
              <w:pStyle w:val="ct14"/>
              <w:topLinePunct/>
              <w:ind w:leftChars="0" w:left="0" w:rightChars="0" w:right="0" w:firstLineChars="0" w:firstLine="0"/>
            </w:pPr>
          </w:p>
        </w:tc>
        <w:tc>
          <w:tcPr>
            <w:tcBorders>
              <w:bottom w:val="single" w:sz="4" w:space="0" w:color="auto"/>
            </w:tcBorders>
          </w:tcPr>
          <w:p w14:paraId="62C1986C"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全样本</w:t>
            </w:r>
          </w:p>
        </w:tc>
        <w:tc>
          <w:tcPr>
            <w:tcBorders>
              <w:bottom w:val="single" w:sz="4" w:space="0" w:color="auto"/>
            </w:tcBorders>
          </w:tcPr>
          <w:p w14:paraId="380151DC"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大型银行</w:t>
            </w:r>
          </w:p>
        </w:tc>
        <w:tc>
          <w:tcPr>
            <w:tcBorders>
              <w:bottom w:val="single" w:sz="4" w:space="0" w:color="auto"/>
            </w:tcBorders>
          </w:tcPr>
          <w:p w14:paraId="25AE2A9B"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股份制银行</w:t>
            </w:r>
          </w:p>
        </w:tc>
        <w:tc>
          <w:tcPr>
            <w:tcBorders>
              <w:bottom w:val="single" w:sz="4" w:space="0" w:color="auto"/>
            </w:tcBorders>
          </w:tcPr>
          <w:p w14:paraId="25A5534D"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城市商业银行</w:t>
            </w:r>
          </w:p>
        </w:tc>
      </w:tr>
      <w:tr w:rsidR="007860C9" w:rsidRPr="005E18EB" w14:paraId="7AC24D71" w14:textId="77777777" w:rsidTr="009B5BF3">
        <w:tc>
          <w:p w14:paraId="1B2586DE"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IR</w:t>
            </w:r>
          </w:p>
        </w:tc>
        <w:tc>
          <w:p w14:paraId="09B3B2A4"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-0.7347***</w:t>
            </w:r>
          </w:p>
        </w:tc>
        <w:tc>
          <w:p w14:paraId="4DD8F5B3"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-0.3674*</w:t>
            </w:r>
          </w:p>
        </w:tc>
        <w:tc>
          <w:p w14:paraId="1756AFBE"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-0.4626**</w:t>
            </w:r>
          </w:p>
        </w:tc>
        <w:tc>
          <w:p w14:paraId="73A0CC16"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-0.5136***</w:t>
            </w:r>
          </w:p>
        </w:tc>
      </w:tr>
      <w:tr w:rsidR="007860C9" w:rsidRPr="005E18EB" w14:paraId="0AEF3B2C" w14:textId="77777777" w:rsidTr="009B5BF3">
        <w:tc>
          <w:p w14:paraId="0B21E629" w14:textId="77777777" w:rsidR="007860C9" w:rsidRPr="005E18EB" w:rsidRDefault="007860C9" w:rsidP="009B5BF3">
            <w:pPr>
              <w:pStyle w:val="ct21"/>
              <w:topLinePunct/>
              <w:ind w:leftChars="0" w:left="0" w:rightChars="0" w:right="0" w:firstLineChars="0" w:firstLine="0"/>
            </w:pPr>
          </w:p>
        </w:tc>
        <w:tc>
          <w:p w14:paraId="2E875AFC" w14:textId="77777777" w:rsidR="007860C9" w:rsidRPr="005E18EB" w:rsidRDefault="007860C9" w:rsidP="009B5BF3">
            <w:pPr>
              <w:pStyle w:val="ct12"/>
              <w:topLinePunct/>
              <w:ind w:leftChars="0" w:left="0" w:rightChars="0" w:right="0" w:firstLineChars="0" w:firstLine="0"/>
            </w:pPr>
            <w:del w:id="988270" w:author="标点修订器" w:date="2023-04-26T11:14:47Z">
              <w:r w:rsidDel="AA7D325B">
                <w:rPr/>
                <w:delText>(</w:delText>
              </w:r>
            </w:del>
            <w:ins w:id="98827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-6.05</w:t>
            </w:r>
            <w:del w:id="988272" w:author="标点修订器" w:date="2023-04-26T11:14:47Z">
              <w:r w:rsidDel="AA7D325B">
                <w:rPr/>
                <w:delText>)</w:delText>
              </w:r>
            </w:del>
            <w:ins w:id="988273" w:author="标点修订器" w:date="2023-04-26T11:14:43Z">
              <w:r>
                <w:rPr>
                  <w:szCs w:val="21"/>
                </w:rPr>
                <w:t>）</w:t>
              </w:r>
            </w:ins>
          </w:p>
        </w:tc>
        <w:tc>
          <w:p w14:paraId="19BA2FD8" w14:textId="77777777" w:rsidR="007860C9" w:rsidRPr="005E18EB" w:rsidRDefault="007860C9" w:rsidP="009B5BF3">
            <w:pPr>
              <w:pStyle w:val="ct12"/>
              <w:topLinePunct/>
              <w:ind w:leftChars="0" w:left="0" w:rightChars="0" w:right="0" w:firstLineChars="0" w:firstLine="0"/>
            </w:pPr>
            <w:del w:id="988274" w:author="标点修订器" w:date="2023-04-26T11:14:47Z">
              <w:r w:rsidDel="AA7D325B">
                <w:rPr/>
                <w:delText>(</w:delText>
              </w:r>
            </w:del>
            <w:ins w:id="98827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-1.70</w:t>
            </w:r>
            <w:del w:id="988276" w:author="标点修订器" w:date="2023-04-26T11:14:47Z">
              <w:r w:rsidDel="AA7D325B">
                <w:rPr/>
                <w:delText>)</w:delText>
              </w:r>
            </w:del>
            <w:ins w:id="988277" w:author="标点修订器" w:date="2023-04-26T11:14:43Z">
              <w:r>
                <w:rPr>
                  <w:szCs w:val="21"/>
                </w:rPr>
                <w:t>）</w:t>
              </w:r>
            </w:ins>
          </w:p>
        </w:tc>
        <w:tc>
          <w:p w14:paraId="16CA3116" w14:textId="77777777" w:rsidR="007860C9" w:rsidRPr="005E18EB" w:rsidRDefault="007860C9" w:rsidP="009B5BF3">
            <w:pPr>
              <w:pStyle w:val="ct12"/>
              <w:topLinePunct/>
              <w:ind w:leftChars="0" w:left="0" w:rightChars="0" w:right="0" w:firstLineChars="0" w:firstLine="0"/>
            </w:pPr>
            <w:del w:id="988278" w:author="标点修订器" w:date="2023-04-26T11:14:47Z">
              <w:r w:rsidDel="AA7D325B">
                <w:rPr/>
                <w:delText>(</w:delText>
              </w:r>
            </w:del>
            <w:ins w:id="98827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-2.05</w:t>
            </w:r>
            <w:del w:id="988280" w:author="标点修订器" w:date="2023-04-26T11:14:47Z">
              <w:r w:rsidDel="AA7D325B">
                <w:rPr/>
                <w:delText>)</w:delText>
              </w:r>
            </w:del>
            <w:ins w:id="988281" w:author="标点修订器" w:date="2023-04-26T11:14:43Z">
              <w:r>
                <w:rPr>
                  <w:szCs w:val="21"/>
                </w:rPr>
                <w:t>）</w:t>
              </w:r>
            </w:ins>
          </w:p>
        </w:tc>
        <w:tc>
          <w:p w14:paraId="65C9D4A2" w14:textId="77777777" w:rsidR="007860C9" w:rsidRPr="005E18EB" w:rsidRDefault="007860C9" w:rsidP="009B5BF3">
            <w:pPr>
              <w:pStyle w:val="ct22"/>
              <w:topLinePunct/>
              <w:ind w:leftChars="0" w:left="0" w:rightChars="0" w:right="0" w:firstLineChars="0" w:firstLine="0"/>
            </w:pPr>
            <w:del w:id="988282" w:author="标点修订器" w:date="2023-04-26T11:14:47Z">
              <w:r w:rsidDel="AA7D325B">
                <w:rPr/>
                <w:delText>(</w:delText>
              </w:r>
            </w:del>
            <w:ins w:id="98828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-2.76</w:t>
            </w:r>
            <w:del w:id="988284" w:author="标点修订器" w:date="2023-04-26T11:14:47Z">
              <w:r w:rsidDel="AA7D325B">
                <w:rPr/>
                <w:delText>)</w:delText>
              </w:r>
            </w:del>
            <w:ins w:id="988285" w:author="标点修订器" w:date="2023-04-26T11:14:43Z">
              <w:r>
                <w:rPr>
                  <w:szCs w:val="21"/>
                </w:rPr>
                <w:t>）</w:t>
              </w:r>
            </w:ins>
          </w:p>
        </w:tc>
      </w:tr>
      <w:tr w:rsidR="007860C9" w:rsidRPr="005E18EB" w14:paraId="63439BDE" w14:textId="77777777" w:rsidTr="009B5BF3">
        <w:tc>
          <w:p w14:paraId="16BDC52D"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NIIR</w:t>
            </w:r>
          </w:p>
        </w:tc>
        <w:tc>
          <w:p w14:paraId="0942200D"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0.0062***</w:t>
            </w:r>
          </w:p>
        </w:tc>
        <w:tc>
          <w:p w14:paraId="48D437E3"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0.0021</w:t>
            </w:r>
          </w:p>
        </w:tc>
        <w:tc>
          <w:p w14:paraId="1070DCE7"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0.0004</w:t>
            </w:r>
          </w:p>
        </w:tc>
        <w:tc>
          <w:p w14:paraId="54D750CD"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0.0046***</w:t>
            </w:r>
          </w:p>
        </w:tc>
      </w:tr>
      <w:tr w:rsidR="007860C9" w:rsidRPr="005E18EB" w14:paraId="0BE654C7" w14:textId="77777777" w:rsidTr="009B5BF3">
        <w:tc>
          <w:p w14:paraId="33BF73DC" w14:textId="77777777" w:rsidR="007860C9" w:rsidRPr="005E18EB" w:rsidRDefault="007860C9" w:rsidP="009B5BF3">
            <w:pPr>
              <w:pStyle w:val="ct21"/>
              <w:topLinePunct/>
              <w:ind w:leftChars="0" w:left="0" w:rightChars="0" w:right="0" w:firstLineChars="0" w:firstLine="0"/>
            </w:pPr>
          </w:p>
        </w:tc>
        <w:tc>
          <w:p w14:paraId="52CC7B17" w14:textId="77777777" w:rsidR="007860C9" w:rsidRPr="005E18EB" w:rsidRDefault="007860C9" w:rsidP="009B5BF3">
            <w:pPr>
              <w:pStyle w:val="ct12"/>
              <w:topLinePunct/>
              <w:ind w:leftChars="0" w:left="0" w:rightChars="0" w:right="0" w:firstLineChars="0" w:firstLine="0"/>
            </w:pPr>
            <w:del w:id="988286" w:author="标点修订器" w:date="2023-04-26T11:14:47Z">
              <w:r w:rsidDel="AA7D325B">
                <w:rPr/>
                <w:delText>(</w:delText>
              </w:r>
            </w:del>
            <w:ins w:id="98828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4.53</w:t>
            </w:r>
            <w:del w:id="988288" w:author="标点修订器" w:date="2023-04-26T11:14:47Z">
              <w:r w:rsidDel="AA7D325B">
                <w:rPr/>
                <w:delText>)</w:delText>
              </w:r>
            </w:del>
            <w:ins w:id="988289" w:author="标点修订器" w:date="2023-04-26T11:14:43Z">
              <w:r>
                <w:rPr>
                  <w:szCs w:val="21"/>
                </w:rPr>
                <w:t>）</w:t>
              </w:r>
            </w:ins>
          </w:p>
        </w:tc>
        <w:tc>
          <w:p w14:paraId="099AF5BA" w14:textId="77777777" w:rsidR="007860C9" w:rsidRPr="005E18EB" w:rsidRDefault="007860C9" w:rsidP="009B5BF3">
            <w:pPr>
              <w:pStyle w:val="ct12"/>
              <w:topLinePunct/>
              <w:ind w:leftChars="0" w:left="0" w:rightChars="0" w:right="0" w:firstLineChars="0" w:firstLine="0"/>
            </w:pPr>
            <w:del w:id="988290" w:author="标点修订器" w:date="2023-04-26T11:14:47Z">
              <w:r w:rsidDel="AA7D325B">
                <w:rPr/>
                <w:delText>(</w:delText>
              </w:r>
            </w:del>
            <w:ins w:id="98829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0.50</w:t>
            </w:r>
            <w:del w:id="988292" w:author="标点修订器" w:date="2023-04-26T11:14:47Z">
              <w:r w:rsidDel="AA7D325B">
                <w:rPr/>
                <w:delText>)</w:delText>
              </w:r>
            </w:del>
            <w:ins w:id="988293" w:author="标点修订器" w:date="2023-04-26T11:14:43Z">
              <w:r>
                <w:rPr>
                  <w:szCs w:val="21"/>
                </w:rPr>
                <w:t>）</w:t>
              </w:r>
            </w:ins>
          </w:p>
        </w:tc>
        <w:tc>
          <w:p w14:paraId="18D1A848" w14:textId="77777777" w:rsidR="007860C9" w:rsidRPr="005E18EB" w:rsidRDefault="007860C9" w:rsidP="009B5BF3">
            <w:pPr>
              <w:pStyle w:val="ct12"/>
              <w:topLinePunct/>
              <w:ind w:leftChars="0" w:left="0" w:rightChars="0" w:right="0" w:firstLineChars="0" w:firstLine="0"/>
            </w:pPr>
            <w:del w:id="988294" w:author="标点修订器" w:date="2023-04-26T11:14:47Z">
              <w:r w:rsidDel="AA7D325B">
                <w:rPr/>
                <w:delText>(</w:delText>
              </w:r>
            </w:del>
            <w:ins w:id="98829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0.13</w:t>
            </w:r>
            <w:del w:id="988296" w:author="标点修订器" w:date="2023-04-26T11:14:47Z">
              <w:r w:rsidDel="AA7D325B">
                <w:rPr/>
                <w:delText>)</w:delText>
              </w:r>
            </w:del>
            <w:ins w:id="988297" w:author="标点修订器" w:date="2023-04-26T11:14:43Z">
              <w:r>
                <w:rPr>
                  <w:szCs w:val="21"/>
                </w:rPr>
                <w:t>）</w:t>
              </w:r>
            </w:ins>
          </w:p>
        </w:tc>
        <w:tc>
          <w:p w14:paraId="3E317F1D" w14:textId="77777777" w:rsidR="007860C9" w:rsidRPr="005E18EB" w:rsidRDefault="007860C9" w:rsidP="009B5BF3">
            <w:pPr>
              <w:pStyle w:val="ct22"/>
              <w:topLinePunct/>
              <w:ind w:leftChars="0" w:left="0" w:rightChars="0" w:right="0" w:firstLineChars="0" w:firstLine="0"/>
            </w:pPr>
            <w:del w:id="988298" w:author="标点修订器" w:date="2023-04-26T11:14:47Z">
              <w:r w:rsidDel="AA7D325B">
                <w:rPr/>
                <w:delText>(</w:delText>
              </w:r>
            </w:del>
            <w:ins w:id="98829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3.10</w:t>
            </w:r>
            <w:del w:id="988300" w:author="标点修订器" w:date="2023-04-26T11:14:47Z">
              <w:r w:rsidDel="AA7D325B">
                <w:rPr/>
                <w:delText>)</w:delText>
              </w:r>
            </w:del>
            <w:ins w:id="988301" w:author="标点修订器" w:date="2023-04-26T11:14:43Z">
              <w:r>
                <w:rPr>
                  <w:szCs w:val="21"/>
                </w:rPr>
                <w:t>）</w:t>
              </w:r>
            </w:ins>
          </w:p>
        </w:tc>
      </w:tr>
      <w:tr w:rsidR="007860C9" w:rsidRPr="005E18EB" w14:paraId="7CE95D62" w14:textId="77777777" w:rsidTr="009B5BF3">
        <w:tc>
          <w:p w14:paraId="1E4F1695"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NIS</w:t>
            </w:r>
          </w:p>
        </w:tc>
        <w:tc>
          <w:p w14:paraId="5B22261F"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0.1904***</w:t>
            </w:r>
          </w:p>
        </w:tc>
        <w:tc>
          <w:p w14:paraId="481D64DA"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0.0721</w:t>
            </w:r>
          </w:p>
        </w:tc>
        <w:tc>
          <w:p w14:paraId="2AB2E71F"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0.1952***</w:t>
            </w:r>
          </w:p>
        </w:tc>
        <w:tc>
          <w:p w14:paraId="2C5967A1"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0.1358***</w:t>
            </w:r>
          </w:p>
        </w:tc>
      </w:tr>
      <w:tr w:rsidR="007860C9" w:rsidRPr="005E18EB" w14:paraId="1EFE9D14" w14:textId="77777777" w:rsidTr="009B5BF3">
        <w:tc>
          <w:p w14:paraId="1FB066E6" w14:textId="77777777" w:rsidR="007860C9" w:rsidRPr="005E18EB" w:rsidRDefault="007860C9" w:rsidP="009B5BF3">
            <w:pPr>
              <w:pStyle w:val="ct21"/>
              <w:topLinePunct/>
              <w:ind w:leftChars="0" w:left="0" w:rightChars="0" w:right="0" w:firstLineChars="0" w:firstLine="0"/>
            </w:pPr>
          </w:p>
        </w:tc>
        <w:tc>
          <w:p w14:paraId="4D68476B" w14:textId="77777777" w:rsidR="007860C9" w:rsidRPr="005E18EB" w:rsidRDefault="007860C9" w:rsidP="009B5BF3">
            <w:pPr>
              <w:pStyle w:val="ct12"/>
              <w:topLinePunct/>
              <w:ind w:leftChars="0" w:left="0" w:rightChars="0" w:right="0" w:firstLineChars="0" w:firstLine="0"/>
            </w:pPr>
            <w:del w:id="988302" w:author="标点修订器" w:date="2023-04-26T11:14:47Z">
              <w:r w:rsidDel="AA7D325B">
                <w:rPr/>
                <w:delText>(</w:delText>
              </w:r>
            </w:del>
            <w:ins w:id="98830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7.55</w:t>
            </w:r>
            <w:del w:id="988304" w:author="标点修订器" w:date="2023-04-26T11:14:47Z">
              <w:r w:rsidDel="AA7D325B">
                <w:rPr/>
                <w:delText>)</w:delText>
              </w:r>
            </w:del>
            <w:ins w:id="988305" w:author="标点修订器" w:date="2023-04-26T11:14:43Z">
              <w:r>
                <w:rPr>
                  <w:szCs w:val="21"/>
                </w:rPr>
                <w:t>）</w:t>
              </w:r>
            </w:ins>
          </w:p>
        </w:tc>
        <w:tc>
          <w:p w14:paraId="3488A0C0" w14:textId="77777777" w:rsidR="007860C9" w:rsidRPr="005E18EB" w:rsidRDefault="007860C9" w:rsidP="009B5BF3">
            <w:pPr>
              <w:pStyle w:val="ct12"/>
              <w:topLinePunct/>
              <w:ind w:leftChars="0" w:left="0" w:rightChars="0" w:right="0" w:firstLineChars="0" w:firstLine="0"/>
            </w:pPr>
            <w:del w:id="988306" w:author="标点修订器" w:date="2023-04-26T11:14:47Z">
              <w:r w:rsidDel="AA7D325B">
                <w:rPr/>
                <w:delText>(</w:delText>
              </w:r>
            </w:del>
            <w:ins w:id="98830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1.06</w:t>
            </w:r>
            <w:del w:id="988308" w:author="标点修订器" w:date="2023-04-26T11:14:47Z">
              <w:r w:rsidDel="AA7D325B">
                <w:rPr/>
                <w:delText>)</w:delText>
              </w:r>
            </w:del>
            <w:ins w:id="988309" w:author="标点修订器" w:date="2023-04-26T11:14:43Z">
              <w:r>
                <w:rPr>
                  <w:szCs w:val="21"/>
                </w:rPr>
                <w:t>）</w:t>
              </w:r>
            </w:ins>
          </w:p>
        </w:tc>
        <w:tc>
          <w:p w14:paraId="788BA729" w14:textId="77777777" w:rsidR="007860C9" w:rsidRPr="005E18EB" w:rsidRDefault="007860C9" w:rsidP="009B5BF3">
            <w:pPr>
              <w:pStyle w:val="ct12"/>
              <w:topLinePunct/>
              <w:ind w:leftChars="0" w:left="0" w:rightChars="0" w:right="0" w:firstLineChars="0" w:firstLine="0"/>
            </w:pPr>
            <w:del w:id="988310" w:author="标点修订器" w:date="2023-04-26T11:14:47Z">
              <w:r w:rsidDel="AA7D325B">
                <w:rPr/>
                <w:delText>(</w:delText>
              </w:r>
            </w:del>
            <w:ins w:id="98831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4.13</w:t>
            </w:r>
            <w:del w:id="988312" w:author="标点修订器" w:date="2023-04-26T11:14:47Z">
              <w:r w:rsidDel="AA7D325B">
                <w:rPr/>
                <w:delText>)</w:delText>
              </w:r>
            </w:del>
            <w:ins w:id="988313" w:author="标点修订器" w:date="2023-04-26T11:14:43Z">
              <w:r>
                <w:rPr>
                  <w:szCs w:val="21"/>
                </w:rPr>
                <w:t>）</w:t>
              </w:r>
            </w:ins>
          </w:p>
        </w:tc>
        <w:tc>
          <w:p w14:paraId="2098BFB1" w14:textId="77777777" w:rsidR="007860C9" w:rsidRPr="005E18EB" w:rsidRDefault="007860C9" w:rsidP="009B5BF3">
            <w:pPr>
              <w:pStyle w:val="ct22"/>
              <w:topLinePunct/>
              <w:ind w:leftChars="0" w:left="0" w:rightChars="0" w:right="0" w:firstLineChars="0" w:firstLine="0"/>
            </w:pPr>
            <w:del w:id="988314" w:author="标点修订器" w:date="2023-04-26T11:14:47Z">
              <w:r w:rsidDel="AA7D325B">
                <w:rPr/>
                <w:delText>(</w:delText>
              </w:r>
            </w:del>
            <w:ins w:id="98831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4.95</w:t>
            </w:r>
            <w:del w:id="988316" w:author="标点修订器" w:date="2023-04-26T11:14:47Z">
              <w:r w:rsidDel="AA7D325B">
                <w:rPr/>
                <w:delText>)</w:delText>
              </w:r>
            </w:del>
            <w:ins w:id="988317" w:author="标点修订器" w:date="2023-04-26T11:14:43Z">
              <w:r>
                <w:rPr>
                  <w:szCs w:val="21"/>
                </w:rPr>
                <w:t>）</w:t>
              </w:r>
            </w:ins>
          </w:p>
        </w:tc>
      </w:tr>
      <w:tr w:rsidR="007860C9" w:rsidRPr="005E18EB" w14:paraId="05CAE82C" w14:textId="77777777" w:rsidTr="009B5BF3">
        <w:tc>
          <w:p w14:paraId="28DCCF73"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SIZE</w:t>
            </w:r>
          </w:p>
        </w:tc>
        <w:tc>
          <w:p w14:paraId="3A0F37AF"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-0.2576***</w:t>
            </w:r>
          </w:p>
        </w:tc>
        <w:tc>
          <w:p w14:paraId="74D8044C"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-0.9205</w:t>
            </w:r>
          </w:p>
        </w:tc>
        <w:tc>
          <w:p w14:paraId="1E29BBA4"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-0.4159***</w:t>
            </w:r>
          </w:p>
        </w:tc>
        <w:tc>
          <w:p w14:paraId="421048F0"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-0.3947***</w:t>
            </w:r>
          </w:p>
        </w:tc>
      </w:tr>
      <w:tr w:rsidR="007860C9" w:rsidRPr="005E18EB" w14:paraId="6E612740" w14:textId="77777777" w:rsidTr="009B5BF3">
        <w:tc>
          <w:p w14:paraId="54399050" w14:textId="77777777" w:rsidR="007860C9" w:rsidRPr="005E18EB" w:rsidRDefault="007860C9" w:rsidP="009B5BF3">
            <w:pPr>
              <w:pStyle w:val="ct21"/>
              <w:topLinePunct/>
              <w:ind w:leftChars="0" w:left="0" w:rightChars="0" w:right="0" w:firstLineChars="0" w:firstLine="0"/>
            </w:pPr>
          </w:p>
        </w:tc>
        <w:tc>
          <w:p w14:paraId="3F622CF9" w14:textId="77777777" w:rsidR="007860C9" w:rsidRPr="005E18EB" w:rsidRDefault="007860C9" w:rsidP="009B5BF3">
            <w:pPr>
              <w:pStyle w:val="ct12"/>
              <w:topLinePunct/>
              <w:ind w:leftChars="0" w:left="0" w:rightChars="0" w:right="0" w:firstLineChars="0" w:firstLine="0"/>
            </w:pPr>
            <w:del w:id="988318" w:author="标点修订器" w:date="2023-04-26T11:14:47Z">
              <w:r w:rsidDel="AA7D325B">
                <w:rPr/>
                <w:delText>(</w:delText>
              </w:r>
            </w:del>
            <w:ins w:id="98831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-4.92</w:t>
            </w:r>
            <w:del w:id="988320" w:author="标点修订器" w:date="2023-04-26T11:14:47Z">
              <w:r w:rsidDel="AA7D325B">
                <w:rPr/>
                <w:delText>)</w:delText>
              </w:r>
            </w:del>
            <w:ins w:id="988321" w:author="标点修订器" w:date="2023-04-26T11:14:43Z">
              <w:r>
                <w:rPr>
                  <w:szCs w:val="21"/>
                </w:rPr>
                <w:t>）</w:t>
              </w:r>
            </w:ins>
          </w:p>
        </w:tc>
        <w:tc>
          <w:p w14:paraId="3464131E" w14:textId="77777777" w:rsidR="007860C9" w:rsidRPr="005E18EB" w:rsidRDefault="007860C9" w:rsidP="009B5BF3">
            <w:pPr>
              <w:pStyle w:val="ct12"/>
              <w:topLinePunct/>
              <w:ind w:leftChars="0" w:left="0" w:rightChars="0" w:right="0" w:firstLineChars="0" w:firstLine="0"/>
            </w:pPr>
            <w:del w:id="988322" w:author="标点修订器" w:date="2023-04-26T11:14:47Z">
              <w:r w:rsidDel="AA7D325B">
                <w:rPr/>
                <w:delText>(</w:delText>
              </w:r>
            </w:del>
            <w:ins w:id="98832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-3.25</w:t>
            </w:r>
            <w:del w:id="988324" w:author="标点修订器" w:date="2023-04-26T11:14:47Z">
              <w:r w:rsidDel="AA7D325B">
                <w:rPr/>
                <w:delText>)</w:delText>
              </w:r>
            </w:del>
            <w:ins w:id="988325" w:author="标点修订器" w:date="2023-04-26T11:14:43Z">
              <w:r>
                <w:rPr>
                  <w:szCs w:val="21"/>
                </w:rPr>
                <w:t>）</w:t>
              </w:r>
            </w:ins>
          </w:p>
        </w:tc>
        <w:tc>
          <w:p w14:paraId="7E3E2463" w14:textId="77777777" w:rsidR="007860C9" w:rsidRPr="005E18EB" w:rsidRDefault="007860C9" w:rsidP="009B5BF3">
            <w:pPr>
              <w:pStyle w:val="ct12"/>
              <w:topLinePunct/>
              <w:ind w:leftChars="0" w:left="0" w:rightChars="0" w:right="0" w:firstLineChars="0" w:firstLine="0"/>
            </w:pPr>
            <w:del w:id="988326" w:author="标点修订器" w:date="2023-04-26T11:14:47Z">
              <w:r w:rsidDel="AA7D325B">
                <w:rPr/>
                <w:delText>(</w:delText>
              </w:r>
            </w:del>
            <w:ins w:id="98832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-3.55</w:t>
            </w:r>
            <w:del w:id="988328" w:author="标点修订器" w:date="2023-04-26T11:14:47Z">
              <w:r w:rsidDel="AA7D325B">
                <w:rPr/>
                <w:delText>)</w:delText>
              </w:r>
            </w:del>
            <w:ins w:id="988329" w:author="标点修订器" w:date="2023-04-26T11:14:43Z">
              <w:r>
                <w:rPr>
                  <w:szCs w:val="21"/>
                </w:rPr>
                <w:t>）</w:t>
              </w:r>
            </w:ins>
          </w:p>
        </w:tc>
        <w:tc>
          <w:p w14:paraId="3106D68A" w14:textId="77777777" w:rsidR="007860C9" w:rsidRPr="005E18EB" w:rsidRDefault="007860C9" w:rsidP="009B5BF3">
            <w:pPr>
              <w:pStyle w:val="ct22"/>
              <w:topLinePunct/>
              <w:ind w:leftChars="0" w:left="0" w:rightChars="0" w:right="0" w:firstLineChars="0" w:firstLine="0"/>
            </w:pPr>
            <w:del w:id="988330" w:author="标点修订器" w:date="2023-04-26T11:14:47Z">
              <w:r w:rsidDel="AA7D325B">
                <w:rPr/>
                <w:delText>(</w:delText>
              </w:r>
            </w:del>
            <w:ins w:id="98833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-5.27</w:t>
            </w:r>
            <w:del w:id="988332" w:author="标点修订器" w:date="2023-04-26T11:14:47Z">
              <w:r w:rsidDel="AA7D325B">
                <w:rPr/>
                <w:delText>)</w:delText>
              </w:r>
            </w:del>
            <w:ins w:id="988333" w:author="标点修订器" w:date="2023-04-26T11:14:43Z">
              <w:r>
                <w:rPr>
                  <w:szCs w:val="21"/>
                </w:rPr>
                <w:t>）</w:t>
              </w:r>
            </w:ins>
          </w:p>
        </w:tc>
      </w:tr>
      <w:tr w:rsidR="007860C9" w:rsidRPr="005E18EB" w14:paraId="234E6E3D" w14:textId="77777777" w:rsidTr="009B5BF3">
        <w:tc>
          <w:p w14:paraId="202BA828"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LDR</w:t>
            </w:r>
          </w:p>
        </w:tc>
        <w:tc>
          <w:p w14:paraId="45DEBB35"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-0.0055***</w:t>
            </w:r>
          </w:p>
        </w:tc>
        <w:tc>
          <w:p w14:paraId="0CC0AE55"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-0.0026</w:t>
            </w:r>
          </w:p>
        </w:tc>
        <w:tc>
          <w:p w14:paraId="56ECB0B2"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-0.0056***</w:t>
            </w:r>
          </w:p>
        </w:tc>
        <w:tc>
          <w:p w14:paraId="514370E2"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-0.0079***</w:t>
            </w:r>
          </w:p>
        </w:tc>
      </w:tr>
      <w:tr w:rsidR="007860C9" w:rsidRPr="005E18EB" w14:paraId="41F30BC1" w14:textId="77777777" w:rsidTr="009B5BF3">
        <w:tc>
          <w:p w14:paraId="12E7CF5D" w14:textId="77777777" w:rsidR="007860C9" w:rsidRPr="005E18EB" w:rsidRDefault="007860C9" w:rsidP="009B5BF3">
            <w:pPr>
              <w:pStyle w:val="ct21"/>
              <w:topLinePunct/>
              <w:ind w:leftChars="0" w:left="0" w:rightChars="0" w:right="0" w:firstLineChars="0" w:firstLine="0"/>
            </w:pPr>
          </w:p>
        </w:tc>
        <w:tc>
          <w:p w14:paraId="620AD4E9" w14:textId="77777777" w:rsidR="007860C9" w:rsidRPr="005E18EB" w:rsidRDefault="007860C9" w:rsidP="009B5BF3">
            <w:pPr>
              <w:pStyle w:val="ct12"/>
              <w:topLinePunct/>
              <w:ind w:leftChars="0" w:left="0" w:rightChars="0" w:right="0" w:firstLineChars="0" w:firstLine="0"/>
            </w:pPr>
            <w:del w:id="988334" w:author="标点修订器" w:date="2023-04-26T11:14:47Z">
              <w:r w:rsidDel="AA7D325B">
                <w:rPr/>
                <w:delText>(</w:delText>
              </w:r>
            </w:del>
            <w:ins w:id="98833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-5.66</w:t>
            </w:r>
            <w:del w:id="988336" w:author="标点修订器" w:date="2023-04-26T11:14:47Z">
              <w:r w:rsidDel="AA7D325B">
                <w:rPr/>
                <w:delText>)</w:delText>
              </w:r>
            </w:del>
            <w:ins w:id="988337" w:author="标点修订器" w:date="2023-04-26T11:14:43Z">
              <w:r>
                <w:rPr>
                  <w:szCs w:val="21"/>
                </w:rPr>
                <w:t>）</w:t>
              </w:r>
            </w:ins>
          </w:p>
        </w:tc>
        <w:tc>
          <w:p w14:paraId="5496DC57" w14:textId="77777777" w:rsidR="007860C9" w:rsidRPr="005E18EB" w:rsidRDefault="007860C9" w:rsidP="009B5BF3">
            <w:pPr>
              <w:pStyle w:val="ct12"/>
              <w:topLinePunct/>
              <w:ind w:leftChars="0" w:left="0" w:rightChars="0" w:right="0" w:firstLineChars="0" w:firstLine="0"/>
            </w:pPr>
            <w:del w:id="988338" w:author="标点修订器" w:date="2023-04-26T11:14:47Z">
              <w:r w:rsidDel="AA7D325B">
                <w:rPr/>
                <w:delText>(</w:delText>
              </w:r>
            </w:del>
            <w:ins w:id="98833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-0.70</w:t>
            </w:r>
            <w:del w:id="988340" w:author="标点修订器" w:date="2023-04-26T11:14:47Z">
              <w:r w:rsidDel="AA7D325B">
                <w:rPr/>
                <w:delText>)</w:delText>
              </w:r>
            </w:del>
            <w:ins w:id="988341" w:author="标点修订器" w:date="2023-04-26T11:14:43Z">
              <w:r>
                <w:rPr>
                  <w:szCs w:val="21"/>
                </w:rPr>
                <w:t>）</w:t>
              </w:r>
            </w:ins>
          </w:p>
        </w:tc>
        <w:tc>
          <w:p w14:paraId="3A8FCC73" w14:textId="77777777" w:rsidR="007860C9" w:rsidRPr="005E18EB" w:rsidRDefault="007860C9" w:rsidP="009B5BF3">
            <w:pPr>
              <w:pStyle w:val="ct12"/>
              <w:topLinePunct/>
              <w:ind w:leftChars="0" w:left="0" w:rightChars="0" w:right="0" w:firstLineChars="0" w:firstLine="0"/>
            </w:pPr>
            <w:del w:id="988342" w:author="标点修订器" w:date="2023-04-26T11:14:47Z">
              <w:r w:rsidDel="AA7D325B">
                <w:rPr/>
                <w:delText>(</w:delText>
              </w:r>
            </w:del>
            <w:ins w:id="98834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-3.47</w:t>
            </w:r>
            <w:del w:id="988344" w:author="标点修订器" w:date="2023-04-26T11:14:47Z">
              <w:r w:rsidDel="AA7D325B">
                <w:rPr/>
                <w:delText>)</w:delText>
              </w:r>
            </w:del>
            <w:ins w:id="988345" w:author="标点修订器" w:date="2023-04-26T11:14:43Z">
              <w:r>
                <w:rPr>
                  <w:szCs w:val="21"/>
                </w:rPr>
                <w:t>）</w:t>
              </w:r>
            </w:ins>
          </w:p>
        </w:tc>
        <w:tc>
          <w:p w14:paraId="39A31F42" w14:textId="77777777" w:rsidR="007860C9" w:rsidRPr="005E18EB" w:rsidRDefault="007860C9" w:rsidP="009B5BF3">
            <w:pPr>
              <w:pStyle w:val="ct22"/>
              <w:topLinePunct/>
              <w:ind w:leftChars="0" w:left="0" w:rightChars="0" w:right="0" w:firstLineChars="0" w:firstLine="0"/>
            </w:pPr>
            <w:del w:id="988346" w:author="标点修订器" w:date="2023-04-26T11:14:47Z">
              <w:r w:rsidDel="AA7D325B">
                <w:rPr/>
                <w:delText>(</w:delText>
              </w:r>
            </w:del>
            <w:ins w:id="98834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-6.24</w:t>
            </w:r>
            <w:del w:id="988348" w:author="标点修订器" w:date="2023-04-26T11:14:47Z">
              <w:r w:rsidDel="AA7D325B">
                <w:rPr/>
                <w:delText>)</w:delText>
              </w:r>
            </w:del>
            <w:ins w:id="988349" w:author="标点修订器" w:date="2023-04-26T11:14:43Z">
              <w:r>
                <w:rPr>
                  <w:szCs w:val="21"/>
                </w:rPr>
                <w:t>）</w:t>
              </w:r>
            </w:ins>
          </w:p>
        </w:tc>
      </w:tr>
      <w:tr w:rsidR="007860C9" w:rsidRPr="005E18EB" w14:paraId="37A28335" w14:textId="77777777" w:rsidTr="009B5BF3">
        <w:tc>
          <w:p w14:paraId="2416D0B8"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CAR</w:t>
            </w:r>
          </w:p>
        </w:tc>
        <w:tc>
          <w:p w14:paraId="1A51E203"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-0.0122*</w:t>
            </w:r>
          </w:p>
        </w:tc>
        <w:tc>
          <w:p w14:paraId="52584549"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-0.0264*</w:t>
            </w:r>
          </w:p>
        </w:tc>
        <w:tc>
          <w:p w14:paraId="1F66E434"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-0.0108</w:t>
            </w:r>
          </w:p>
        </w:tc>
        <w:tc>
          <w:p w14:paraId="494D5AD5"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0.0111</w:t>
            </w:r>
          </w:p>
        </w:tc>
      </w:tr>
      <w:tr w:rsidR="007860C9" w:rsidRPr="005E18EB" w14:paraId="0A30FF86" w14:textId="77777777" w:rsidTr="009B5BF3">
        <w:tc>
          <w:p w14:paraId="70905C52" w14:textId="77777777" w:rsidR="007860C9" w:rsidRPr="005E18EB" w:rsidRDefault="007860C9" w:rsidP="009B5BF3">
            <w:pPr>
              <w:pStyle w:val="ct21"/>
              <w:topLinePunct/>
              <w:ind w:leftChars="0" w:left="0" w:rightChars="0" w:right="0" w:firstLineChars="0" w:firstLine="0"/>
            </w:pPr>
          </w:p>
        </w:tc>
        <w:tc>
          <w:p w14:paraId="6D32AE59" w14:textId="77777777" w:rsidR="007860C9" w:rsidRPr="005E18EB" w:rsidRDefault="007860C9" w:rsidP="009B5BF3">
            <w:pPr>
              <w:pStyle w:val="ct12"/>
              <w:topLinePunct/>
              <w:ind w:leftChars="0" w:left="0" w:rightChars="0" w:right="0" w:firstLineChars="0" w:firstLine="0"/>
            </w:pPr>
            <w:del w:id="988350" w:author="标点修订器" w:date="2023-04-26T11:14:47Z">
              <w:r w:rsidDel="AA7D325B">
                <w:rPr/>
                <w:delText>(</w:delText>
              </w:r>
            </w:del>
            <w:ins w:id="98835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-1.84</w:t>
            </w:r>
            <w:del w:id="988352" w:author="标点修订器" w:date="2023-04-26T11:14:47Z">
              <w:r w:rsidDel="AA7D325B">
                <w:rPr/>
                <w:delText>)</w:delText>
              </w:r>
            </w:del>
            <w:ins w:id="988353" w:author="标点修订器" w:date="2023-04-26T11:14:43Z">
              <w:r>
                <w:rPr>
                  <w:szCs w:val="21"/>
                </w:rPr>
                <w:t>）</w:t>
              </w:r>
            </w:ins>
          </w:p>
        </w:tc>
        <w:tc>
          <w:p w14:paraId="4C577036" w14:textId="77777777" w:rsidR="007860C9" w:rsidRPr="005E18EB" w:rsidRDefault="007860C9" w:rsidP="009B5BF3">
            <w:pPr>
              <w:pStyle w:val="ct12"/>
              <w:topLinePunct/>
              <w:ind w:leftChars="0" w:left="0" w:rightChars="0" w:right="0" w:firstLineChars="0" w:firstLine="0"/>
            </w:pPr>
            <w:del w:id="988354" w:author="标点修订器" w:date="2023-04-26T11:14:47Z">
              <w:r w:rsidDel="AA7D325B">
                <w:rPr/>
                <w:delText>(</w:delText>
              </w:r>
            </w:del>
            <w:ins w:id="98835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-1.72</w:t>
            </w:r>
            <w:del w:id="988356" w:author="标点修订器" w:date="2023-04-26T11:14:47Z">
              <w:r w:rsidDel="AA7D325B">
                <w:rPr/>
                <w:delText>)</w:delText>
              </w:r>
            </w:del>
            <w:ins w:id="988357" w:author="标点修订器" w:date="2023-04-26T11:14:43Z">
              <w:r>
                <w:rPr>
                  <w:szCs w:val="21"/>
                </w:rPr>
                <w:t>）</w:t>
              </w:r>
            </w:ins>
          </w:p>
        </w:tc>
        <w:tc>
          <w:p w14:paraId="5178A667" w14:textId="77777777" w:rsidR="007860C9" w:rsidRPr="005E18EB" w:rsidRDefault="007860C9" w:rsidP="009B5BF3">
            <w:pPr>
              <w:pStyle w:val="ct12"/>
              <w:topLinePunct/>
              <w:ind w:leftChars="0" w:left="0" w:rightChars="0" w:right="0" w:firstLineChars="0" w:firstLine="0"/>
            </w:pPr>
            <w:del w:id="988358" w:author="标点修订器" w:date="2023-04-26T11:14:47Z">
              <w:r w:rsidDel="AA7D325B">
                <w:rPr/>
                <w:delText>(</w:delText>
              </w:r>
            </w:del>
            <w:ins w:id="98835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-0.88</w:t>
            </w:r>
            <w:del w:id="988360" w:author="标点修订器" w:date="2023-04-26T11:14:47Z">
              <w:r w:rsidDel="AA7D325B">
                <w:rPr/>
                <w:delText>)</w:delText>
              </w:r>
            </w:del>
            <w:ins w:id="988361" w:author="标点修订器" w:date="2023-04-26T11:14:43Z">
              <w:r>
                <w:rPr>
                  <w:szCs w:val="21"/>
                </w:rPr>
                <w:t>）</w:t>
              </w:r>
            </w:ins>
          </w:p>
        </w:tc>
        <w:tc>
          <w:p w14:paraId="1C948EA5" w14:textId="77777777" w:rsidR="007860C9" w:rsidRPr="005E18EB" w:rsidRDefault="007860C9" w:rsidP="009B5BF3">
            <w:pPr>
              <w:pStyle w:val="ct22"/>
              <w:topLinePunct/>
              <w:ind w:leftChars="0" w:left="0" w:rightChars="0" w:right="0" w:firstLineChars="0" w:firstLine="0"/>
            </w:pPr>
            <w:del w:id="988362" w:author="标点修订器" w:date="2023-04-26T11:14:47Z">
              <w:r w:rsidDel="AA7D325B">
                <w:rPr/>
                <w:delText>(</w:delText>
              </w:r>
            </w:del>
            <w:ins w:id="98836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1.28</w:t>
            </w:r>
            <w:del w:id="988364" w:author="标点修订器" w:date="2023-04-26T11:14:47Z">
              <w:r w:rsidDel="AA7D325B">
                <w:rPr/>
                <w:delText>)</w:delText>
              </w:r>
            </w:del>
            <w:ins w:id="988365" w:author="标点修订器" w:date="2023-04-26T11:14:43Z">
              <w:r>
                <w:rPr>
                  <w:szCs w:val="21"/>
                </w:rPr>
                <w:t>）</w:t>
              </w:r>
            </w:ins>
          </w:p>
        </w:tc>
      </w:tr>
      <w:tr w:rsidR="007860C9" w:rsidRPr="005E18EB" w14:paraId="07C6259D" w14:textId="77777777" w:rsidTr="009B5BF3">
        <w:tc>
          <w:p w14:paraId="14C77845"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GDP</w:t>
            </w:r>
          </w:p>
        </w:tc>
        <w:tc>
          <w:p w14:paraId="435DB892"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0.5723***</w:t>
            </w:r>
          </w:p>
        </w:tc>
        <w:tc>
          <w:p w14:paraId="7D7E9A25"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0.9348***</w:t>
            </w:r>
          </w:p>
        </w:tc>
        <w:tc>
          <w:p w14:paraId="7CEC66DD"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0.9290***</w:t>
            </w:r>
          </w:p>
        </w:tc>
        <w:tc>
          <w:p w14:paraId="14331C02"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0.7801***</w:t>
            </w:r>
          </w:p>
        </w:tc>
      </w:tr>
      <w:tr w:rsidR="007860C9" w:rsidRPr="005E18EB" w14:paraId="09F98BE3" w14:textId="77777777" w:rsidTr="009B5BF3">
        <w:tc>
          <w:p w14:paraId="579DA3F1" w14:textId="77777777" w:rsidR="007860C9" w:rsidRPr="005E18EB" w:rsidRDefault="007860C9" w:rsidP="009B5BF3">
            <w:pPr>
              <w:pStyle w:val="ct21"/>
              <w:topLinePunct/>
              <w:ind w:leftChars="0" w:left="0" w:rightChars="0" w:right="0" w:firstLineChars="0" w:firstLine="0"/>
            </w:pPr>
          </w:p>
        </w:tc>
        <w:tc>
          <w:p w14:paraId="55A73F53" w14:textId="77777777" w:rsidR="007860C9" w:rsidRPr="005E18EB" w:rsidRDefault="007860C9" w:rsidP="009B5BF3">
            <w:pPr>
              <w:pStyle w:val="ct12"/>
              <w:topLinePunct/>
              <w:ind w:leftChars="0" w:left="0" w:rightChars="0" w:right="0" w:firstLineChars="0" w:firstLine="0"/>
            </w:pPr>
            <w:del w:id="988366" w:author="标点修订器" w:date="2023-04-26T11:14:47Z">
              <w:r w:rsidDel="AA7D325B">
                <w:rPr/>
                <w:delText>(</w:delText>
              </w:r>
            </w:del>
            <w:ins w:id="98836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7.18</w:t>
            </w:r>
            <w:del w:id="988368" w:author="标点修订器" w:date="2023-04-26T11:14:47Z">
              <w:r w:rsidDel="AA7D325B">
                <w:rPr/>
                <w:delText>)</w:delText>
              </w:r>
            </w:del>
            <w:ins w:id="988369" w:author="标点修订器" w:date="2023-04-26T11:14:43Z">
              <w:r>
                <w:rPr>
                  <w:szCs w:val="21"/>
                </w:rPr>
                <w:t>）</w:t>
              </w:r>
            </w:ins>
          </w:p>
        </w:tc>
        <w:tc>
          <w:p w14:paraId="0C3526C7" w14:textId="77777777" w:rsidR="007860C9" w:rsidRPr="005E18EB" w:rsidRDefault="007860C9" w:rsidP="009B5BF3">
            <w:pPr>
              <w:pStyle w:val="ct12"/>
              <w:topLinePunct/>
              <w:ind w:leftChars="0" w:left="0" w:rightChars="0" w:right="0" w:firstLineChars="0" w:firstLine="0"/>
            </w:pPr>
            <w:del w:id="988370" w:author="标点修订器" w:date="2023-04-26T11:14:47Z">
              <w:r w:rsidDel="AA7D325B">
                <w:rPr/>
                <w:delText>(</w:delText>
              </w:r>
            </w:del>
            <w:ins w:id="98837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4.17</w:t>
            </w:r>
            <w:del w:id="988372" w:author="标点修订器" w:date="2023-04-26T11:14:47Z">
              <w:r w:rsidDel="AA7D325B">
                <w:rPr/>
                <w:delText>)</w:delText>
              </w:r>
            </w:del>
            <w:ins w:id="988373" w:author="标点修订器" w:date="2023-04-26T11:14:43Z">
              <w:r>
                <w:rPr>
                  <w:szCs w:val="21"/>
                </w:rPr>
                <w:t>）</w:t>
              </w:r>
            </w:ins>
          </w:p>
        </w:tc>
        <w:tc>
          <w:p w14:paraId="6E1D48AD" w14:textId="77777777" w:rsidR="007860C9" w:rsidRPr="005E18EB" w:rsidRDefault="007860C9" w:rsidP="009B5BF3">
            <w:pPr>
              <w:pStyle w:val="ct12"/>
              <w:topLinePunct/>
              <w:ind w:leftChars="0" w:left="0" w:rightChars="0" w:right="0" w:firstLineChars="0" w:firstLine="0"/>
            </w:pPr>
            <w:del w:id="988374" w:author="标点修订器" w:date="2023-04-26T11:14:47Z">
              <w:r w:rsidDel="AA7D325B">
                <w:rPr/>
                <w:delText>(</w:delText>
              </w:r>
            </w:del>
            <w:ins w:id="98837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5.68</w:t>
            </w:r>
            <w:del w:id="988376" w:author="标点修订器" w:date="2023-04-26T11:14:47Z">
              <w:r w:rsidDel="AA7D325B">
                <w:rPr/>
                <w:delText>)</w:delText>
              </w:r>
            </w:del>
            <w:ins w:id="988377" w:author="标点修订器" w:date="2023-04-26T11:14:43Z">
              <w:r>
                <w:rPr>
                  <w:szCs w:val="21"/>
                </w:rPr>
                <w:t>）</w:t>
              </w:r>
            </w:ins>
          </w:p>
        </w:tc>
        <w:tc>
          <w:p w14:paraId="747A1160" w14:textId="77777777" w:rsidR="007860C9" w:rsidRPr="005E18EB" w:rsidRDefault="007860C9" w:rsidP="009B5BF3">
            <w:pPr>
              <w:pStyle w:val="ct22"/>
              <w:topLinePunct/>
              <w:ind w:leftChars="0" w:left="0" w:rightChars="0" w:right="0" w:firstLineChars="0" w:firstLine="0"/>
            </w:pPr>
            <w:del w:id="988378" w:author="标点修订器" w:date="2023-04-26T11:14:47Z">
              <w:r w:rsidDel="AA7D325B">
                <w:rPr/>
                <w:delText>(</w:delText>
              </w:r>
            </w:del>
            <w:ins w:id="98837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7.04</w:t>
            </w:r>
            <w:del w:id="988380" w:author="标点修订器" w:date="2023-04-26T11:14:47Z">
              <w:r w:rsidDel="AA7D325B">
                <w:rPr/>
                <w:delText>)</w:delText>
              </w:r>
            </w:del>
            <w:ins w:id="988381" w:author="标点修订器" w:date="2023-04-26T11:14:43Z">
              <w:r>
                <w:rPr>
                  <w:szCs w:val="21"/>
                </w:rPr>
                <w:t>）</w:t>
              </w:r>
            </w:ins>
          </w:p>
        </w:tc>
      </w:tr>
      <w:tr w:rsidR="007860C9" w:rsidRPr="005E18EB" w14:paraId="10829475" w14:textId="77777777" w:rsidTr="009B5BF3">
        <w:tc>
          <w:p w14:paraId="45782841"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CPI</w:t>
            </w:r>
          </w:p>
        </w:tc>
        <w:tc>
          <w:p w14:paraId="2DAD2692"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-0.0134*</w:t>
            </w:r>
          </w:p>
        </w:tc>
        <w:tc>
          <w:p w14:paraId="66AD8A86"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-0.0165</w:t>
            </w:r>
          </w:p>
        </w:tc>
        <w:tc>
          <w:p w14:paraId="2AA82E91"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-0.0046</w:t>
            </w:r>
          </w:p>
        </w:tc>
        <w:tc>
          <w:p w14:paraId="110F3C22"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-0.0081</w:t>
            </w:r>
          </w:p>
        </w:tc>
      </w:tr>
      <w:tr w:rsidR="007860C9" w:rsidRPr="005E18EB" w14:paraId="126E5500" w14:textId="77777777" w:rsidTr="009B5BF3">
        <w:tc>
          <w:p w14:paraId="7C861781" w14:textId="77777777" w:rsidR="007860C9" w:rsidRPr="005E18EB" w:rsidRDefault="007860C9" w:rsidP="009B5BF3">
            <w:pPr>
              <w:pStyle w:val="ct21"/>
              <w:topLinePunct/>
              <w:ind w:leftChars="0" w:left="0" w:rightChars="0" w:right="0" w:firstLineChars="0" w:firstLine="0"/>
            </w:pPr>
          </w:p>
        </w:tc>
        <w:tc>
          <w:p w14:paraId="3F40A93F" w14:textId="77777777" w:rsidR="007860C9" w:rsidRPr="005E18EB" w:rsidRDefault="007860C9" w:rsidP="009B5BF3">
            <w:pPr>
              <w:pStyle w:val="ct12"/>
              <w:topLinePunct/>
              <w:ind w:leftChars="0" w:left="0" w:rightChars="0" w:right="0" w:firstLineChars="0" w:firstLine="0"/>
            </w:pPr>
            <w:del w:id="988382" w:author="标点修订器" w:date="2023-04-26T11:14:47Z">
              <w:r w:rsidDel="AA7D325B">
                <w:rPr/>
                <w:delText>(</w:delText>
              </w:r>
            </w:del>
            <w:ins w:id="98838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-1.97</w:t>
            </w:r>
            <w:del w:id="988384" w:author="标点修订器" w:date="2023-04-26T11:14:47Z">
              <w:r w:rsidDel="AA7D325B">
                <w:rPr/>
                <w:delText>)</w:delText>
              </w:r>
            </w:del>
            <w:ins w:id="988385" w:author="标点修订器" w:date="2023-04-26T11:14:43Z">
              <w:r>
                <w:rPr>
                  <w:szCs w:val="21"/>
                </w:rPr>
                <w:t>）</w:t>
              </w:r>
            </w:ins>
          </w:p>
        </w:tc>
        <w:tc>
          <w:p w14:paraId="2EA9B99E" w14:textId="77777777" w:rsidR="007860C9" w:rsidRPr="005E18EB" w:rsidRDefault="007860C9" w:rsidP="009B5BF3">
            <w:pPr>
              <w:pStyle w:val="ct12"/>
              <w:topLinePunct/>
              <w:ind w:leftChars="0" w:left="0" w:rightChars="0" w:right="0" w:firstLineChars="0" w:firstLine="0"/>
            </w:pPr>
            <w:del w:id="988386" w:author="标点修订器" w:date="2023-04-26T11:14:47Z">
              <w:r w:rsidDel="AA7D325B">
                <w:rPr/>
                <w:delText>(</w:delText>
              </w:r>
            </w:del>
            <w:ins w:id="98838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-1.49</w:t>
            </w:r>
            <w:del w:id="988388" w:author="标点修订器" w:date="2023-04-26T11:14:47Z">
              <w:r w:rsidDel="AA7D325B">
                <w:rPr/>
                <w:delText>)</w:delText>
              </w:r>
            </w:del>
            <w:ins w:id="988389" w:author="标点修订器" w:date="2023-04-26T11:14:43Z">
              <w:r>
                <w:rPr>
                  <w:szCs w:val="21"/>
                </w:rPr>
                <w:t>）</w:t>
              </w:r>
            </w:ins>
          </w:p>
        </w:tc>
        <w:tc>
          <w:p w14:paraId="4042B32C" w14:textId="77777777" w:rsidR="007860C9" w:rsidRPr="005E18EB" w:rsidRDefault="007860C9" w:rsidP="009B5BF3">
            <w:pPr>
              <w:pStyle w:val="ct12"/>
              <w:topLinePunct/>
              <w:ind w:leftChars="0" w:left="0" w:rightChars="0" w:right="0" w:firstLineChars="0" w:firstLine="0"/>
            </w:pPr>
            <w:del w:id="988390" w:author="标点修订器" w:date="2023-04-26T11:14:47Z">
              <w:r w:rsidDel="AA7D325B">
                <w:rPr/>
                <w:delText>(</w:delText>
              </w:r>
            </w:del>
            <w:ins w:id="98839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-0.38</w:t>
            </w:r>
            <w:del w:id="988392" w:author="标点修订器" w:date="2023-04-26T11:14:47Z">
              <w:r w:rsidDel="AA7D325B">
                <w:rPr/>
                <w:delText>)</w:delText>
              </w:r>
            </w:del>
            <w:ins w:id="988393" w:author="标点修订器" w:date="2023-04-26T11:14:43Z">
              <w:r>
                <w:rPr>
                  <w:szCs w:val="21"/>
                </w:rPr>
                <w:t>）</w:t>
              </w:r>
            </w:ins>
          </w:p>
        </w:tc>
        <w:tc>
          <w:p w14:paraId="59E0717B" w14:textId="77777777" w:rsidR="007860C9" w:rsidRPr="005E18EB" w:rsidRDefault="007860C9" w:rsidP="009B5BF3">
            <w:pPr>
              <w:pStyle w:val="ct22"/>
              <w:topLinePunct/>
              <w:ind w:leftChars="0" w:left="0" w:rightChars="0" w:right="0" w:firstLineChars="0" w:firstLine="0"/>
            </w:pPr>
            <w:del w:id="988394" w:author="标点修订器" w:date="2023-04-26T11:14:47Z">
              <w:r w:rsidDel="AA7D325B">
                <w:rPr/>
                <w:delText>(</w:delText>
              </w:r>
            </w:del>
            <w:ins w:id="98839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-0.94</w:t>
            </w:r>
            <w:del w:id="988396" w:author="标点修订器" w:date="2023-04-26T11:14:47Z">
              <w:r w:rsidDel="AA7D325B">
                <w:rPr/>
                <w:delText>)</w:delText>
              </w:r>
            </w:del>
            <w:ins w:id="988397" w:author="标点修订器" w:date="2023-04-26T11:14:43Z">
              <w:r>
                <w:rPr>
                  <w:szCs w:val="21"/>
                </w:rPr>
                <w:t>）</w:t>
              </w:r>
            </w:ins>
          </w:p>
        </w:tc>
      </w:tr>
      <w:tr w:rsidR="007860C9" w:rsidRPr="005E18EB" w14:paraId="7723013F" w14:textId="77777777" w:rsidTr="009B5BF3">
        <w:tc>
          <w:p w14:paraId="2DBFA842"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_cons</w:t>
            </w:r>
          </w:p>
        </w:tc>
        <w:tc>
          <w:p w14:paraId="2CA6BBDA"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-12.7313**</w:t>
            </w:r>
          </w:p>
        </w:tc>
        <w:tc>
          <w:p w14:paraId="138165CD"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-15.2162***</w:t>
            </w:r>
          </w:p>
        </w:tc>
        <w:tc>
          <w:p w14:paraId="662B2783"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-21.9299***</w:t>
            </w:r>
          </w:p>
        </w:tc>
        <w:tc>
          <w:p w14:paraId="2097B5B7"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-18.2694***</w:t>
            </w:r>
          </w:p>
        </w:tc>
      </w:tr>
      <w:tr w:rsidR="007860C9" w:rsidRPr="005E18EB" w14:paraId="7EDB6A1C" w14:textId="77777777" w:rsidTr="009B5BF3">
        <w:tc>
          <w:p w14:paraId="14F3D0F0" w14:textId="77777777" w:rsidR="007860C9" w:rsidRPr="005E18EB" w:rsidRDefault="007860C9" w:rsidP="009B5BF3">
            <w:pPr>
              <w:pStyle w:val="ct21"/>
              <w:topLinePunct/>
              <w:ind w:leftChars="0" w:left="0" w:rightChars="0" w:right="0" w:firstLineChars="0" w:firstLine="0"/>
            </w:pPr>
          </w:p>
        </w:tc>
        <w:tc>
          <w:p w14:paraId="68A35530" w14:textId="77777777" w:rsidR="007860C9" w:rsidRPr="005E18EB" w:rsidRDefault="007860C9" w:rsidP="009B5BF3">
            <w:pPr>
              <w:pStyle w:val="ct12"/>
              <w:topLinePunct/>
              <w:ind w:leftChars="0" w:left="0" w:rightChars="0" w:right="0" w:firstLineChars="0" w:firstLine="0"/>
            </w:pPr>
            <w:del w:id="988398" w:author="标点修订器" w:date="2023-04-26T11:14:47Z">
              <w:r w:rsidDel="AA7D325B">
                <w:rPr/>
                <w:delText>(</w:delText>
              </w:r>
            </w:del>
            <w:ins w:id="98839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-6.47</w:t>
            </w:r>
            <w:del w:id="988400" w:author="标点修订器" w:date="2023-04-26T11:14:47Z">
              <w:r w:rsidDel="AA7D325B">
                <w:rPr/>
                <w:delText>)</w:delText>
              </w:r>
            </w:del>
            <w:ins w:id="988401" w:author="标点修订器" w:date="2023-04-26T11:14:43Z">
              <w:r>
                <w:rPr>
                  <w:szCs w:val="21"/>
                </w:rPr>
                <w:t>）</w:t>
              </w:r>
            </w:ins>
          </w:p>
        </w:tc>
        <w:tc>
          <w:p w14:paraId="5D07EFA6" w14:textId="77777777" w:rsidR="007860C9" w:rsidRPr="005E18EB" w:rsidRDefault="007860C9" w:rsidP="009B5BF3">
            <w:pPr>
              <w:pStyle w:val="ct12"/>
              <w:topLinePunct/>
              <w:ind w:leftChars="0" w:left="0" w:rightChars="0" w:right="0" w:firstLineChars="0" w:firstLine="0"/>
            </w:pPr>
            <w:del w:id="988402" w:author="标点修订器" w:date="2023-04-26T11:14:47Z">
              <w:r w:rsidDel="AA7D325B">
                <w:rPr/>
                <w:delText>(</w:delText>
              </w:r>
            </w:del>
            <w:ins w:id="98840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-3.80</w:t>
            </w:r>
            <w:del w:id="988404" w:author="标点修订器" w:date="2023-04-26T11:14:47Z">
              <w:r w:rsidDel="AA7D325B">
                <w:rPr/>
                <w:delText>)</w:delText>
              </w:r>
            </w:del>
            <w:ins w:id="988405" w:author="标点修订器" w:date="2023-04-26T11:14:43Z">
              <w:r>
                <w:rPr>
                  <w:szCs w:val="21"/>
                </w:rPr>
                <w:t>）</w:t>
              </w:r>
            </w:ins>
          </w:p>
        </w:tc>
        <w:tc>
          <w:p w14:paraId="14818BA6" w14:textId="77777777" w:rsidR="007860C9" w:rsidRPr="005E18EB" w:rsidRDefault="007860C9" w:rsidP="009B5BF3">
            <w:pPr>
              <w:pStyle w:val="ct12"/>
              <w:topLinePunct/>
              <w:ind w:leftChars="0" w:left="0" w:rightChars="0" w:right="0" w:firstLineChars="0" w:firstLine="0"/>
            </w:pPr>
            <w:del w:id="988406" w:author="标点修订器" w:date="2023-04-26T11:14:47Z">
              <w:r w:rsidDel="AA7D325B">
                <w:rPr/>
                <w:delText>(</w:delText>
              </w:r>
            </w:del>
            <w:ins w:id="98840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-5.55</w:t>
            </w:r>
            <w:del w:id="988408" w:author="标点修订器" w:date="2023-04-26T11:14:47Z">
              <w:r w:rsidDel="AA7D325B">
                <w:rPr/>
                <w:delText>)</w:delText>
              </w:r>
            </w:del>
            <w:ins w:id="988409" w:author="标点修订器" w:date="2023-04-26T11:14:43Z">
              <w:r>
                <w:rPr>
                  <w:szCs w:val="21"/>
                </w:rPr>
                <w:t>）</w:t>
              </w:r>
            </w:ins>
          </w:p>
        </w:tc>
        <w:tc>
          <w:p w14:paraId="48D718B3" w14:textId="77777777" w:rsidR="007860C9" w:rsidRPr="005E18EB" w:rsidRDefault="007860C9" w:rsidP="009B5BF3">
            <w:pPr>
              <w:pStyle w:val="ct22"/>
              <w:topLinePunct/>
              <w:ind w:leftChars="0" w:left="0" w:rightChars="0" w:right="0" w:firstLineChars="0" w:firstLine="0"/>
            </w:pPr>
            <w:del w:id="988410" w:author="标点修订器" w:date="2023-04-26T11:14:47Z">
              <w:r w:rsidDel="AA7D325B">
                <w:rPr/>
                <w:delText>(</w:delText>
              </w:r>
            </w:del>
            <w:ins w:id="98841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-6.45</w:t>
            </w:r>
            <w:del w:id="988412" w:author="标点修订器" w:date="2023-04-26T11:14:47Z">
              <w:r w:rsidDel="AA7D325B">
                <w:rPr/>
                <w:delText>)</w:delText>
              </w:r>
            </w:del>
            <w:ins w:id="988413" w:author="标点修订器" w:date="2023-04-26T11:14:43Z">
              <w:r>
                <w:rPr>
                  <w:szCs w:val="21"/>
                </w:rPr>
                <w:t>）</w:t>
              </w:r>
            </w:ins>
          </w:p>
        </w:tc>
      </w:tr>
      <w:tr w:rsidR="007860C9" w:rsidRPr="005E18EB" w14:paraId="4836CCBD" w14:textId="77777777" w:rsidTr="009B5BF3">
        <w:tc>
          <w:p w14:paraId="4282A145"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w:t>
            </w:r>
          </w:p>
        </w:tc>
        <w:tc>
          <w:p w14:paraId="28719987"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180</w:t>
            </w:r>
          </w:p>
        </w:tc>
        <w:tc>
          <w:p w14:paraId="291B9222"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50</w:t>
            </w:r>
          </w:p>
        </w:tc>
        <w:tc>
          <w:p w14:paraId="21C1DDC6"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80</w:t>
            </w:r>
          </w:p>
        </w:tc>
        <w:tc>
          <w:p w14:paraId="2565A9FB"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50</w:t>
            </w:r>
          </w:p>
        </w:tc>
      </w:tr>
      <w:tr w:rsidR="007860C9" w:rsidRPr="005E18EB" w14:paraId="401AFF6A" w14:textId="77777777" w:rsidTr="009B5BF3">
        <w:tc>
          <w:tcPr>
            <w:tcBorders>
              <w:top w:val="none" w:sz="0" w:space="0" w:color="auto"/>
            </w:tcBorders>
          </w:tcPr>
          <w:p w14:paraId="79593E3B"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R-sq</w:t>
            </w:r>
          </w:p>
        </w:tc>
        <w:tc>
          <w:tcPr>
            <w:tcBorders>
              <w:top w:val="none" w:sz="0" w:space="0" w:color="auto"/>
            </w:tcBorders>
          </w:tcPr>
          <w:p w14:paraId="6FB559E3"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0.7772</w:t>
            </w:r>
          </w:p>
        </w:tc>
        <w:tc>
          <w:tcPr>
            <w:tcBorders>
              <w:top w:val="none" w:sz="0" w:space="0" w:color="auto"/>
            </w:tcBorders>
          </w:tcPr>
          <w:p w14:paraId="1B464E6E"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0.8480</w:t>
            </w:r>
          </w:p>
        </w:tc>
        <w:tc>
          <w:tcPr>
            <w:tcBorders>
              <w:top w:val="none" w:sz="0" w:space="0" w:color="auto"/>
            </w:tcBorders>
          </w:tcPr>
          <w:p w14:paraId="733B9A44"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0.7693</w:t>
            </w:r>
          </w:p>
        </w:tc>
        <w:tc>
          <w:tcPr>
            <w:tcBorders>
              <w:top w:val="none" w:sz="0" w:space="0" w:color="auto"/>
            </w:tcBorders>
          </w:tcPr>
          <w:p w14:paraId="509A0768"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0.9130</w:t>
            </w:r>
          </w:p>
        </w:tc>
      </w:tr>
    </w:tbl>
    <w:p w14:paraId="66C56F28" w14:textId="77777777" w:rsidR="007860C9" w:rsidRPr="005E18EB" w:rsidRDefault="007860C9" w:rsidP="007860C9">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414" w:author="标点修订器" w:date="2023-04-26T11:14:47Z">
        <w:r w:rsidDel="AA7D325B">
          <w:rPr/>
          <w:delText>。</w:delText>
        </w:r>
      </w:del>
      <w:ins w:id="988415" w:author="标点修订器" w:date="2023-04-26T11:14:43Z">
        <w:r>
          <w:rPr>
            <w:rFonts w:ascii="Times New Roman" w:eastAsia="宋体" w:hAnsi="Times New Roman" w:cs="Times New Roman"/>
            <w:sz w:val="24"/>
            <w:szCs w:val="24"/>
          </w:rPr>
          <w:t>.</w:t>
        </w:r>
      </w:ins>
    </w:p>
    <w:p w14:paraId="03214815" w14:textId="77777777" w:rsidR="00C91533" w:rsidRDefault="00C91533" w:rsidP="00C91533">
      <w:pPr>
        <w:topLinePunct/>
        <w:rPr>
          <w:del w:id="988416" w:author="内容修订器" w:date="2023-04-26T11:14:50Z"/>
        </w:rPr>
      </w:pPr>
    </w:p>
    <w:p w14:paraId="4B7953E5" w14:textId="26B79CD0" w:rsidR="009F45CC" w:rsidRPr="006E6B92" w:rsidRDefault="00894E51" w:rsidP="002B197E">
      <w:pPr>
        <w:topLinePunct/>
      </w:pPr>
      <w:r w:rsidRPr="006E6B92">
        <w:rPr>
          <w:rPrChange w:author="格式修订器" w:date="2023-04-26T11:14:45Z">
            <w:rPr>
              <w:sz w:val="24"/>
              <w:szCs w:val="24"/>
              <w:rFonts w:ascii="Times New Roman" w:eastAsia="宋体" w:hAnsi="Times New Roman" w:cs="Times New Roman"/>
            </w:rPr>
          </w:rPrChange>
        </w:rPr>
        <w:t>为了探究</w:t>
      </w:r>
      <w:r w:rsidR="006E6B92">
        <w:rPr/>
        <w:t>不同种类</w:t>
      </w:r>
      <w:r w:rsidRPr="006E6B92">
        <w:rPr/>
        <w:t>银行之间的异质性带来的影响，我们在</w:t>
      </w:r>
      <w:r w:rsidR="00D0061F">
        <w:rPr/>
        <w:t>分析</w:t>
      </w:r>
      <w:r w:rsidRPr="006E6B92">
        <w:rPr/>
        <w:t>时依据</w:t>
      </w:r>
      <w:r w:rsidR="006E6B92">
        <w:rPr/>
        <w:t/>
      </w:r>
      <w:ins w:id="988417" w:author="编号修订器" w:date="2023-04-26T11:14:43Z">
        <w:r w:rsidR="006E6B92">
          <w:rPr>
            <w:rPrChange w:author="格式修订器" w:date="2023-04-26T11:14:45Z">
              <w:rPr>
                <w:rFonts w:hint="eastAsia" w:ascii="Times New Roman" w:eastAsia="宋体" w:hAnsi="Times New Roman" w:cs="Times New Roman"/>
                <w:sz w:val="24"/>
                <w:szCs w:val="24"/>
              </w:rPr>
            </w:rPrChange>
          </w:rPr>
          <w:t>表4.2-2</w:t>
        </w:r>
      </w:ins>
      <w:del w:id="988418" w:author="编号修订器" w:date="2023-04-26T11:14:53Z">
        <w:r w:rsidDel="007D325B">
          <w:rPr/>
          <w:delText>表</w:delText>
        </w:r>
        <w:r w:rsidDel="007D325B">
          <w:rPr/>
          <w:delText>4-</w:delText>
        </w:r>
        <w:r w:rsidDel="007D325B">
          <w:rPr/>
          <w:delText>2</w:delText>
        </w:r>
      </w:del>
      <w:r w:rsidRPr="006E6B92">
        <w:rPr/>
        <w:t>将样本分成了三组。</w:t>
      </w:r>
      <w:r w:rsidR="002B197E">
        <w:rPr/>
        <w:t>各个分组回归的</w:t>
      </w:r>
      <w:r w:rsidR="002B197E">
        <w:rPr/>
        <w:t>R-sq</w:t>
      </w:r>
      <w:r w:rsidR="002B197E">
        <w:rPr/>
        <w:t>均较高，表明回归的拟合程度较高。</w:t>
      </w:r>
      <w:r w:rsidRPr="006E6B92">
        <w:rPr/>
        <w:t>从</w:t>
      </w:r>
      <w:r w:rsidR="00422918">
        <w:rPr/>
        <w:t>结果中可以看出，大型银行在</w:t>
      </w:r>
      <w:r w:rsidR="00422918">
        <w:rPr/>
        <w:t>1</w:t>
      </w:r>
      <w:r w:rsidR="00422918">
        <w:rPr/>
        <w:t>0</w:t>
      </w:r>
      <w:r w:rsidR="00422918">
        <w:rPr/>
        <w:t>%</w:t>
      </w:r>
      <w:r w:rsidR="00422918">
        <w:rPr/>
        <w:t>的水平上负相关</w:t>
      </w:r>
      <w:r w:rsidR="00690269">
        <w:rPr/>
        <w:t>；</w:t>
      </w:r>
      <w:r w:rsidR="00422918">
        <w:rPr/>
        <w:t>股份制银行在</w:t>
      </w:r>
      <w:r w:rsidR="00422918">
        <w:rPr/>
        <w:t>5%</w:t>
      </w:r>
      <w:r w:rsidR="00422918">
        <w:rPr/>
        <w:t>的水平上呈</w:t>
      </w:r>
      <w:r w:rsidR="00422918">
        <w:rPr/>
        <w:lastRenderedPageBreak/>
        <w:t>现</w:t>
      </w:r>
      <w:r w:rsidR="00690269">
        <w:rPr/>
        <w:t>负相关性；而城商行则在</w:t>
      </w:r>
      <w:r w:rsidR="00690269">
        <w:rPr/>
        <w:t>1%</w:t>
      </w:r>
      <w:r w:rsidR="00331154">
        <w:rPr/>
        <w:t>的水平上显著负相关。这与全样本回归的结果基本一致，也符合</w:t>
      </w:r>
      <w:r w:rsidR="005E0A3F">
        <w:rPr/>
        <w:t>假设</w:t>
      </w:r>
      <w:r w:rsidR="005E0A3F">
        <w:rPr/>
        <w:t>H</w:t>
      </w:r>
      <w:r w:rsidR="005E0A3F">
        <w:rPr/>
        <w:t>1</w:t>
      </w:r>
      <w:r w:rsidR="005E0A3F">
        <w:rPr/>
        <w:t>所提出的内容。而从分组回归的</w:t>
      </w:r>
      <w:r w:rsidRPr="006E6B92">
        <w:rPr/>
        <w:t>系数中可以看出，大型国有银行</w:t>
      </w:r>
      <w:r w:rsidR="00483515" w:rsidRPr="006E6B92">
        <w:rPr/>
        <w:t>的</w:t>
      </w:r>
      <w:r w:rsidR="00616917">
        <w:rPr/>
        <w:t>回归</w:t>
      </w:r>
      <w:r w:rsidR="00483515" w:rsidRPr="006E6B92">
        <w:rPr/>
        <w:t>系数</w:t>
      </w:r>
      <w:r w:rsidR="006B2CA5">
        <w:rPr/>
        <w:t>的绝对值</w:t>
      </w:r>
      <w:r w:rsidR="00616917">
        <w:rPr/>
        <w:t>在三组中</w:t>
      </w:r>
      <w:r w:rsidR="00483515" w:rsidRPr="006E6B92">
        <w:rPr/>
        <w:t>最低，表明其受到的影响相对较小，</w:t>
      </w:r>
      <w:r w:rsidR="009F45CC" w:rsidRPr="006E6B92">
        <w:rPr/>
        <w:t>而城商行的系数</w:t>
      </w:r>
      <w:r w:rsidR="006B2CA5">
        <w:rPr/>
        <w:t>的绝对值</w:t>
      </w:r>
      <w:r w:rsidR="009F45CC" w:rsidRPr="006E6B92">
        <w:rPr/>
        <w:t>最高，</w:t>
      </w:r>
      <w:r w:rsidR="00616917">
        <w:rPr/>
        <w:t>表明其受到市场化的冲击最大，</w:t>
      </w:r>
      <w:r w:rsidR="00483515" w:rsidRPr="006E6B92">
        <w:rPr/>
        <w:t>这</w:t>
      </w:r>
      <w:r w:rsidR="00274EF7" w:rsidRPr="006E6B92">
        <w:rPr/>
        <w:t>种差异</w:t>
      </w:r>
      <w:r w:rsidR="00483515" w:rsidRPr="006E6B92">
        <w:rPr/>
        <w:t>可能是</w:t>
      </w:r>
      <w:r w:rsidR="00616917">
        <w:rPr/>
        <w:t>源于</w:t>
      </w:r>
      <w:r w:rsidR="00274EF7" w:rsidRPr="006E6B92">
        <w:rPr/>
        <w:t>市场</w:t>
      </w:r>
      <w:r w:rsidR="00616917">
        <w:rPr/>
        <w:t>的</w:t>
      </w:r>
      <w:r w:rsidR="00274EF7" w:rsidRPr="006E6B92">
        <w:rPr/>
        <w:t>份额</w:t>
      </w:r>
      <w:r w:rsidR="00616917">
        <w:rPr/>
        <w:t>、业务规模</w:t>
      </w:r>
      <w:r w:rsidR="00274EF7" w:rsidRPr="006E6B92">
        <w:rPr/>
        <w:t>和</w:t>
      </w:r>
      <w:r w:rsidR="000C13D0">
        <w:rPr/>
        <w:t>银行</w:t>
      </w:r>
      <w:r w:rsidR="00274EF7" w:rsidRPr="006E6B92">
        <w:rPr/>
        <w:t>自身</w:t>
      </w:r>
      <w:r w:rsidR="000C13D0">
        <w:rPr/>
        <w:t>抵抗风险的能</w:t>
      </w:r>
      <w:r w:rsidR="00274EF7" w:rsidRPr="006E6B92">
        <w:rPr/>
        <w:t>力而产生的</w:t>
      </w:r>
      <w:r w:rsidR="002160AE">
        <w:rPr/>
        <w:t>；也表明了银行自身的规模与实力</w:t>
      </w:r>
      <w:r w:rsidR="00D14E39">
        <w:rPr/>
        <w:t>是</w:t>
      </w:r>
      <w:r w:rsidR="002160AE">
        <w:rPr/>
        <w:t>其面对利率波动的冲击时</w:t>
      </w:r>
      <w:r w:rsidR="00D14E39">
        <w:rPr/>
        <w:t>的重要保障。</w:t>
      </w:r>
    </w:p>
    <w:p w14:paraId="2C21F3FF" w14:textId="5676B893" w:rsidR="00571D74" w:rsidRDefault="004116A5" w:rsidP="004116A5">
      <w:pPr>
        <w:topLinePunct/>
      </w:pPr>
      <w:r w:rsidRPr="00D14E39">
        <w:rPr/>
        <w:t>除去核心解释变量带来的影响外，</w:t>
      </w:r>
      <w:r w:rsidR="00D14E39">
        <w:rPr/>
        <w:t>对于控制变量的分析也同样重要。从表中我们</w:t>
      </w:r>
      <w:r w:rsidR="00274EF7" w:rsidRPr="00D14E39">
        <w:rPr/>
        <w:t>可以看出</w:t>
      </w:r>
      <w:r w:rsidR="00966866">
        <w:rPr/>
        <w:t>，在全样本以及城商行这两组的回归中，</w:t>
      </w:r>
      <w:r w:rsidRPr="00D14E39">
        <w:rPr/>
        <w:t>非利息收入占比</w:t>
      </w:r>
      <w:r w:rsidRPr="00D14E39">
        <w:rPr/>
        <w:t>（</w:t>
      </w:r>
      <w:r w:rsidRPr="00D14E39">
        <w:rPr>
          <w:kern w:val="2"/>
          <w:rFonts w:ascii="Times New Roman" w:eastAsia="宋体" w:hAnsi="Times New Roman" w:cs="Times New Roman"/>
          <w:sz w:val="24"/>
          <w:szCs w:val="24"/>
        </w:rPr>
        <w:t>NIIR</w:t>
      </w:r>
      <w:r w:rsidRPr="00D14E39">
        <w:rPr/>
        <w:t>）</w:t>
      </w:r>
      <w:r w:rsidRPr="00D14E39">
        <w:rPr/>
        <w:t>也与</w:t>
      </w:r>
      <w:r w:rsidR="00966866">
        <w:rPr/>
        <w:t>银行获利水平之间</w:t>
      </w:r>
      <w:r w:rsidRPr="00D14E39">
        <w:rPr/>
        <w:t>呈现</w:t>
      </w:r>
      <w:r w:rsidR="00966866">
        <w:rPr/>
        <w:t>出</w:t>
      </w:r>
      <w:r w:rsidRPr="00D14E39">
        <w:rPr/>
        <w:t>显著正相关关系</w:t>
      </w:r>
      <w:r w:rsidR="00966866">
        <w:rPr/>
        <w:t>。</w:t>
      </w:r>
      <w:r w:rsidR="003212F7" w:rsidRPr="00D14E39">
        <w:rPr/>
        <w:t>这表明</w:t>
      </w:r>
      <w:r w:rsidRPr="00D14E39">
        <w:rPr/>
        <w:t>在利率</w:t>
      </w:r>
      <w:r w:rsidR="004432ED">
        <w:rPr/>
        <w:t>自由</w:t>
      </w:r>
      <w:r w:rsidRPr="00D14E39">
        <w:rPr/>
        <w:t>化的背景下，银行</w:t>
      </w:r>
      <w:r w:rsidR="004432ED">
        <w:rPr/>
        <w:t>为了银行利率的定价、波动，同业间的竞争等方面带来的</w:t>
      </w:r>
      <w:r w:rsidR="0058084D">
        <w:rPr/>
        <w:t>压力，开始逐渐的调整自身的收入结构，在传统的存贷业务之外开拓新兴业务以增加</w:t>
      </w:r>
      <w:r w:rsidRPr="00D14E39">
        <w:rPr/>
        <w:t>非利息收入</w:t>
      </w:r>
      <w:r w:rsidR="0058084D">
        <w:rPr/>
        <w:t>在利润中的比重，这一模块在银行的经营体系也</w:t>
      </w:r>
      <w:r w:rsidRPr="00D14E39">
        <w:rPr/>
        <w:t>逐渐扮演起了越来越重要的角色</w:t>
      </w:r>
      <w:r w:rsidR="0058084D">
        <w:rPr/>
        <w:t>。</w:t>
      </w:r>
      <w:r w:rsidR="00F673B8">
        <w:rPr/>
        <w:t>而净利差</w:t>
      </w:r>
      <w:r w:rsidR="00F673B8">
        <w:rPr/>
        <w:t>（</w:t>
      </w:r>
      <w:r w:rsidR="00F673B8">
        <w:rPr>
          <w:kern w:val="2"/>
          <w:rFonts w:hint="eastAsia" w:ascii="Times New Roman" w:eastAsia="宋体" w:hAnsi="Times New Roman" w:cs="Times New Roman"/>
          <w:sz w:val="24"/>
          <w:szCs w:val="24"/>
        </w:rPr>
        <w:t>N</w:t>
      </w:r>
      <w:r w:rsidR="00F673B8">
        <w:rPr>
          <w:kern w:val="2"/>
          <w:rFonts w:ascii="Times New Roman" w:eastAsia="宋体" w:hAnsi="Times New Roman" w:cs="Times New Roman"/>
          <w:sz w:val="24"/>
          <w:szCs w:val="24"/>
        </w:rPr>
        <w:t>IS</w:t>
      </w:r>
      <w:r w:rsidR="00F673B8">
        <w:rPr/>
        <w:t>）</w:t>
      </w:r>
      <w:r w:rsidR="00F673B8">
        <w:rPr/>
        <w:t>在除了大型银行的三组中均在</w:t>
      </w:r>
      <w:r w:rsidR="00F673B8">
        <w:rPr/>
        <w:t>1%</w:t>
      </w:r>
      <w:r w:rsidR="00F673B8">
        <w:rPr/>
        <w:t>的水平上呈现出显著的正相关性，也表明虽然银行的经营受到了利率</w:t>
      </w:r>
      <w:r w:rsidR="00DB23EE">
        <w:rPr/>
        <w:t>自由</w:t>
      </w:r>
      <w:r w:rsidR="00F673B8">
        <w:rPr/>
        <w:t>化的冲击，</w:t>
      </w:r>
      <w:r w:rsidR="00DB23EE">
        <w:rPr/>
        <w:t>但利息收入仍然是银行的主要收入来源，稳定这一业务也同样是在受到冲击时的重要举措之一。</w:t>
      </w:r>
      <w:r w:rsidR="00B50478">
        <w:rPr/>
        <w:t>而上述三组样本的存贷比与获利水平的负向关系，也体现了在利息收入受到利率自由化冲击的背景下，单纯提高这一比例并不能为银行带来</w:t>
      </w:r>
      <w:r w:rsidR="00210024">
        <w:rPr/>
        <w:t>正向影响</w:t>
      </w:r>
      <w:r w:rsidR="000E3AEA">
        <w:rPr/>
        <w:t xml:space="preserve"> </w:t>
      </w:r>
      <w:r w:rsidR="00B50478">
        <w:rPr/>
        <w:t>。</w:t>
      </w:r>
    </w:p>
    <w:p w14:paraId="26977473" w14:textId="05861B61" w:rsidR="00CD6CCD" w:rsidRDefault="004116A5" w:rsidP="004116A5">
      <w:pPr>
        <w:topLinePunct/>
      </w:pPr>
      <w:r w:rsidRPr="00D14E39">
        <w:rPr/>
        <w:t>除此以外，</w:t>
      </w:r>
      <w:r w:rsidR="00571D74">
        <w:rPr/>
        <w:t>除了大型</w:t>
      </w:r>
      <w:r w:rsidRPr="00D14E39">
        <w:rPr/>
        <w:t>银行</w:t>
      </w:r>
      <w:r w:rsidR="00571D74">
        <w:rPr/>
        <w:t>以外的其他三组的回归结果均表明，其自身的</w:t>
      </w:r>
      <w:r w:rsidRPr="00D14E39">
        <w:rPr/>
        <w:t>资产规模与</w:t>
      </w:r>
      <w:r w:rsidR="00571D74">
        <w:rPr/>
        <w:t>其获取</w:t>
      </w:r>
      <w:r w:rsidR="005E0409">
        <w:rPr/>
        <w:t>收益</w:t>
      </w:r>
      <w:r w:rsidR="00571D74">
        <w:rPr/>
        <w:t>的</w:t>
      </w:r>
      <w:r w:rsidRPr="00D14E39">
        <w:rPr/>
        <w:t>水平</w:t>
      </w:r>
      <w:r w:rsidR="005E0409">
        <w:rPr/>
        <w:t>之间均在</w:t>
      </w:r>
      <w:r w:rsidR="005E0409">
        <w:rPr/>
        <w:t>1%</w:t>
      </w:r>
      <w:r w:rsidR="005E0409">
        <w:rPr/>
        <w:t>的水平上</w:t>
      </w:r>
      <w:r w:rsidR="00571D74">
        <w:rPr/>
        <w:t>呈现</w:t>
      </w:r>
      <w:r w:rsidR="005E0409">
        <w:rPr/>
        <w:t>出</w:t>
      </w:r>
      <w:r w:rsidR="00571D74">
        <w:rPr/>
        <w:t>显著的</w:t>
      </w:r>
      <w:r w:rsidRPr="00D14E39">
        <w:rPr/>
        <w:t>负相关关系，</w:t>
      </w:r>
      <w:r w:rsidR="005E0409">
        <w:rPr/>
        <w:t>这</w:t>
      </w:r>
      <w:r w:rsidRPr="00D14E39">
        <w:rPr/>
        <w:t>可能</w:t>
      </w:r>
      <w:r w:rsidR="005E0409">
        <w:rPr/>
        <w:t>是因为在</w:t>
      </w:r>
      <w:r w:rsidR="00636181" w:rsidRPr="00D14E39">
        <w:rPr/>
        <w:t>利率</w:t>
      </w:r>
      <w:r w:rsidR="005E0409">
        <w:rPr/>
        <w:t>自由</w:t>
      </w:r>
      <w:r w:rsidR="00636181" w:rsidRPr="00D14E39">
        <w:rPr/>
        <w:t>化的进程中，</w:t>
      </w:r>
      <w:r w:rsidR="00D744D6">
        <w:rPr/>
        <w:t>银行的</w:t>
      </w:r>
      <w:r w:rsidR="00636181" w:rsidRPr="00D14E39">
        <w:rPr/>
        <w:t>传统业务受到</w:t>
      </w:r>
      <w:r w:rsidR="00D744D6">
        <w:rPr/>
        <w:t>了</w:t>
      </w:r>
      <w:r w:rsidR="00636181" w:rsidRPr="00D14E39">
        <w:rPr/>
        <w:t>冲击，</w:t>
      </w:r>
      <w:r w:rsidR="00D744D6">
        <w:rPr/>
        <w:t>这</w:t>
      </w:r>
      <w:r w:rsidR="004453EE">
        <w:rPr/>
        <w:t>可能</w:t>
      </w:r>
      <w:r w:rsidR="00D744D6">
        <w:rPr/>
        <w:t>导致</w:t>
      </w:r>
      <w:r w:rsidRPr="00D14E39">
        <w:rPr/>
        <w:t>银行</w:t>
      </w:r>
      <w:r w:rsidR="00D744D6">
        <w:rPr/>
        <w:t>有</w:t>
      </w:r>
      <w:r w:rsidRPr="00D14E39">
        <w:rPr/>
        <w:t>过多的</w:t>
      </w:r>
      <w:r w:rsidR="004453EE">
        <w:rPr/>
        <w:t>闲置</w:t>
      </w:r>
      <w:r w:rsidRPr="00D14E39">
        <w:rPr/>
        <w:t>资产未能带来合理的收益</w:t>
      </w:r>
      <w:r w:rsidR="00D744D6">
        <w:rPr/>
        <w:t>，反而</w:t>
      </w:r>
      <w:r w:rsidR="004453EE">
        <w:rPr/>
        <w:t>为其</w:t>
      </w:r>
      <w:r w:rsidR="00D744D6">
        <w:rPr/>
        <w:t>增加了</w:t>
      </w:r>
      <w:r w:rsidR="004453EE">
        <w:rPr/>
        <w:t>额外的</w:t>
      </w:r>
      <w:r w:rsidR="00D744D6">
        <w:rPr/>
        <w:t>管理成本，带来了</w:t>
      </w:r>
      <w:r w:rsidR="004453EE">
        <w:rPr/>
        <w:t>一定的</w:t>
      </w:r>
      <w:r w:rsidR="000B49E4">
        <w:rPr/>
        <w:t>损失</w:t>
      </w:r>
      <w:r w:rsidRPr="00D14E39">
        <w:rPr/>
        <w:t>。</w:t>
      </w:r>
    </w:p>
    <w:p w14:paraId="72D05318" w14:textId="6E704B76" w:rsidR="005960C3" w:rsidRDefault="005960C3" w:rsidP="004116A5">
      <w:pPr>
        <w:topLinePunct/>
      </w:pPr>
      <w:bookmarkStart w:id="56" w:name="_Hlk104237967"/>
      <w:r>
        <w:rPr>
          <w:rPrChange w:author="格式修订器" w:date="2023-04-26T11:14:45Z">
            <w:rPr>
              <w:sz w:val="24"/>
              <w:szCs w:val="24"/>
              <w:rFonts w:ascii="Times New Roman" w:eastAsia="宋体" w:hAnsi="Times New Roman" w:cs="Times New Roman" w:hint="eastAsia"/>
            </w:rPr>
          </w:rPrChange>
        </w:rPr>
        <w:t>而在宏观层面，从四组的回归结果中可以看出</w:t>
      </w:r>
      <w:r>
        <w:rPr/>
        <w:t>G</w:t>
      </w:r>
      <w:r>
        <w:rPr/>
        <w:t>DP</w:t>
      </w:r>
      <w:r>
        <w:rPr/>
        <w:t>与被解释变量均</w:t>
      </w:r>
      <w:r w:rsidR="004A776F">
        <w:rPr/>
        <w:t>在</w:t>
      </w:r>
      <w:r w:rsidR="004A776F">
        <w:rPr/>
        <w:t>1%</w:t>
      </w:r>
      <w:r w:rsidR="004A776F">
        <w:rPr/>
        <w:t>的水平上</w:t>
      </w:r>
      <w:r>
        <w:rPr/>
        <w:t>呈现</w:t>
      </w:r>
      <w:r w:rsidR="004A776F">
        <w:rPr/>
        <w:t>出显著正向关系，而</w:t>
      </w:r>
      <w:r w:rsidR="004A776F">
        <w:rPr/>
        <w:t>C</w:t>
      </w:r>
      <w:r w:rsidR="004A776F">
        <w:rPr/>
        <w:t>PI</w:t>
      </w:r>
      <w:r w:rsidR="004A776F">
        <w:rPr/>
        <w:t>也基本都体现为负相关性。</w:t>
      </w:r>
      <w:r w:rsidR="002847DF">
        <w:rPr/>
        <w:t>这也体现了银行业作为国家金融的基石，与宏观经济息息相关的特点。</w:t>
      </w:r>
    </w:p>
    <w:bookmarkEnd w:id="56"/>
    <w:p w14:paraId="70C1DFB9" w14:textId="15A289C7" w:rsidR="00CD6CCD" w:rsidRPr="00571B40" w:rsidRDefault="00CD6CCD" w:rsidP="00CD6CCD">
      <w:pPr>
        <w:topLinePunct/>
      </w:pPr>
      <w:r w:rsidRPr="00571B40">
        <w:rPr>
          <w:rPrChange w:author="格式修订器" w:date="2023-04-26T11:14:45Z">
            <w:rPr>
              <w:sz w:val="24"/>
              <w:szCs w:val="24"/>
              <w:rFonts w:ascii="Times New Roman" w:eastAsia="宋体" w:hAnsi="Times New Roman" w:cs="Times New Roman"/>
              <w:b/>
              <w:bCs/>
            </w:rPr>
          </w:rPrChange>
        </w:rPr>
        <w:t>2</w:t>
      </w:r>
      <w:r w:rsidRPr="00571B40">
        <w:rPr>
          <w:rPrChange w:author="格式修订器" w:date="2023-04-26T11:14:45Z">
            <w:rPr>
              <w:rFonts w:ascii="Times New Roman" w:eastAsia="宋体" w:hAnsi="Times New Roman" w:cs="Times New Roman"/>
              <w:b/>
              <w:bCs/>
              <w:sz w:val="24"/>
              <w:szCs w:val="24"/>
            </w:rPr>
          </w:rPrChange>
        </w:rPr>
        <w:t>）</w:t>
      </w:r>
      <w:r w:rsidRPr="00571B40">
        <w:rPr>
          <w:rPrChange w:author="格式修订器" w:date="2023-04-26T11:14:45Z">
            <w:rPr>
              <w:rFonts w:ascii="Times New Roman" w:eastAsia="宋体" w:hAnsi="Times New Roman" w:cs="Times New Roman"/>
              <w:b/>
              <w:bCs/>
              <w:sz w:val="24"/>
              <w:szCs w:val="24"/>
            </w:rPr>
          </w:rPrChange>
        </w:rPr>
        <w:t>互联网金融发展对商业银行盈利能力的影响</w:t>
      </w:r>
    </w:p>
    <w:p w14:paraId="4F00B5AB" w14:textId="6F2E51EA" w:rsidR="00847F78" w:rsidRDefault="009123B7" w:rsidP="00CD6CCD">
      <w:pPr>
        <w:topLinePunct/>
      </w:pPr>
      <w:r>
        <w:rPr/>
        <w:t>为了验证假设</w:t>
      </w:r>
      <w:r>
        <w:rPr/>
        <w:t>H</w:t>
      </w:r>
      <w:r>
        <w:rPr/>
        <w:t>2</w:t>
      </w:r>
      <w:r>
        <w:rPr/>
        <w:t>，我们</w:t>
      </w:r>
      <w:r w:rsidR="00CD6CCD" w:rsidRPr="00571B40">
        <w:rPr/>
        <w:t>对模型</w:t>
      </w:r>
      <w:r w:rsidR="00CD6CCD" w:rsidRPr="00571B40">
        <w:rPr/>
        <w:t>（</w:t>
      </w:r>
      <w:r w:rsidR="00CD6CCD" w:rsidRPr="00571B40">
        <w:rPr/>
        <w:t>2</w:t>
      </w:r>
      <w:r w:rsidR="00CD6CCD" w:rsidRPr="00571B40">
        <w:rPr/>
        <w:t>）</w:t>
      </w:r>
      <w:r w:rsidR="00CD6CCD" w:rsidRPr="00571B40">
        <w:rPr/>
        <w:t>进行回归，得到的结果如</w:t>
      </w:r>
      <w:ins w:id="988419" w:author="编号修订器" w:date="2023-04-26T11:14:43Z">
        <w:r w:rsidR="00CD6CCD" w:rsidRPr="00571B40">
          <w:rPr>
            <w:rPrChange w:author="格式修订器" w:date="2023-04-26T11:14:45Z">
              <w:rPr>
                <w:rFonts w:ascii="Times New Roman" w:eastAsia="宋体" w:hAnsi="Times New Roman" w:cs="Times New Roman"/>
                <w:sz w:val="24"/>
                <w:szCs w:val="24"/>
              </w:rPr>
            </w:rPrChange>
          </w:rPr>
          <w:t>表5.2-2</w:t>
        </w:r>
      </w:ins>
      <w:del w:id="988420" w:author="编号修订器" w:date="2023-04-26T11:14:53Z">
        <w:r w:rsidDel="007D325B">
          <w:rPr/>
          <w:delText>表</w:delText>
        </w:r>
        <w:r w:rsidDel="007D325B">
          <w:rPr/>
          <w:delText>5</w:delText>
        </w:r>
        <w:r w:rsidDel="007D325B">
          <w:rPr/>
          <w:delText>-</w:delText>
        </w:r>
        <w:r w:rsidDel="007D325B">
          <w:rPr/>
          <w:delText>2</w:delText>
        </w:r>
        <w:r w:rsidDel="007D325B">
          <w:rPr/>
          <w:delText>-2</w:delText>
        </w:r>
      </w:del>
      <w:r w:rsidR="00CD6CCD" w:rsidRPr="00571B40">
        <w:rPr/>
        <w:t>所示</w:t>
      </w:r>
      <w:r w:rsidR="00847F78">
        <w:rPr/>
        <w:t>。</w:t>
      </w:r>
    </w:p>
    <w:p w14:paraId="32ECA76F" w14:textId="77777777" w:rsidR="001D45C8" w:rsidRDefault="00847F78" w:rsidP="00CD6CCD">
      <w:pPr>
        <w:topLinePunct/>
      </w:pPr>
      <w:r>
        <w:rPr/>
        <w:t>从全样本的回归结果中，我们</w:t>
      </w:r>
      <w:r w:rsidR="00CD6CCD" w:rsidRPr="00571B40">
        <w:rPr/>
        <w:t>可以</w:t>
      </w:r>
      <w:r w:rsidR="00CE427F" w:rsidRPr="00571B40">
        <w:rPr/>
        <w:t>看出</w:t>
      </w:r>
      <w:r w:rsidR="00CD6CCD" w:rsidRPr="00571B40">
        <w:rPr/>
        <w:t>盈利水平</w:t>
      </w:r>
      <w:r w:rsidR="00CD6CCD" w:rsidRPr="00571B40">
        <w:rPr/>
        <w:t>（</w:t>
      </w:r>
      <w:r w:rsidR="00CD6CCD" w:rsidRPr="00571B40">
        <w:rPr>
          <w:kern w:val="2"/>
          <w:rFonts w:ascii="Times New Roman" w:eastAsia="宋体" w:hAnsi="Times New Roman" w:cs="Times New Roman"/>
          <w:sz w:val="24"/>
          <w:szCs w:val="24"/>
        </w:rPr>
        <w:t>ROA</w:t>
      </w:r>
      <w:r w:rsidR="00CD6CCD" w:rsidRPr="00571B40">
        <w:rPr/>
        <w:t>）</w:t>
      </w:r>
      <w:r w:rsidR="00CD6CCD" w:rsidRPr="00571B40">
        <w:rPr/>
        <w:t xml:space="preserve">与互联网金融</w:t>
      </w:r>
      <w:r w:rsidR="00CD6CCD" w:rsidRPr="00571B40">
        <w:rPr/>
        <w:t>（</w:t>
      </w:r>
      <w:r w:rsidR="00CD6CCD" w:rsidRPr="00571B40">
        <w:rPr>
          <w:kern w:val="2"/>
          <w:rFonts w:ascii="Times New Roman" w:eastAsia="宋体" w:hAnsi="Times New Roman" w:cs="Times New Roman"/>
          <w:sz w:val="24"/>
          <w:szCs w:val="24"/>
        </w:rPr>
        <w:t>IF</w:t>
      </w:r>
      <w:r w:rsidR="00CD6CCD" w:rsidRPr="00571B40">
        <w:rPr/>
        <w:t>）</w:t>
      </w:r>
      <w:r w:rsidR="002466E4">
        <w:rPr/>
        <w:t>在</w:t>
      </w:r>
      <w:r w:rsidR="002466E4">
        <w:rPr/>
        <w:t>1%</w:t>
      </w:r>
      <w:r w:rsidR="002466E4">
        <w:rPr/>
        <w:t>的水平中</w:t>
      </w:r>
      <w:r w:rsidR="00CD6CCD" w:rsidRPr="00571B40">
        <w:rPr/>
        <w:t>呈现</w:t>
      </w:r>
      <w:r w:rsidR="002466E4">
        <w:rPr/>
        <w:t>出了</w:t>
      </w:r>
      <w:r w:rsidR="00CD6CCD" w:rsidRPr="00571B40">
        <w:rPr/>
        <w:t>显著</w:t>
      </w:r>
      <w:r w:rsidR="002466E4">
        <w:rPr/>
        <w:t>的</w:t>
      </w:r>
      <w:r w:rsidR="00CD6CCD" w:rsidRPr="00571B40">
        <w:rPr/>
        <w:t>负相关的关系</w:t>
      </w:r>
      <w:r w:rsidR="002466E4">
        <w:rPr/>
        <w:t>。这一结果</w:t>
      </w:r>
      <w:r w:rsidR="001D45C8">
        <w:rPr/>
        <w:t>揭示</w:t>
      </w:r>
      <w:r w:rsidR="00A63CD2" w:rsidRPr="00571B40">
        <w:rPr/>
        <w:t>了</w:t>
      </w:r>
      <w:r w:rsidR="00D15172" w:rsidRPr="00571B40">
        <w:rPr/>
        <w:t>互联网金融的发展对商业银行的</w:t>
      </w:r>
      <w:r w:rsidR="001D45C8">
        <w:rPr/>
        <w:t>获取收益的水平</w:t>
      </w:r>
      <w:r w:rsidR="00D15172" w:rsidRPr="00571B40">
        <w:rPr/>
        <w:t>造成了一定的冲击，</w:t>
      </w:r>
      <w:r w:rsidR="00CD6CCD" w:rsidRPr="00571B40">
        <w:rPr/>
        <w:t>与</w:t>
      </w:r>
      <w:r w:rsidR="00D15172" w:rsidRPr="00571B40">
        <w:rPr/>
        <w:t>5</w:t>
      </w:r>
      <w:r w:rsidR="00CD6CCD" w:rsidRPr="00571B40">
        <w:rPr/>
        <w:t>.1.2</w:t>
      </w:r>
      <w:r w:rsidR="00CD6CCD" w:rsidRPr="00571B40">
        <w:rPr/>
        <w:t>中提出的假设基本相符。</w:t>
      </w:r>
    </w:p>
    <w:p w14:paraId="6CE545D0" w14:textId="77777777" w:rsidR="00D953C1" w:rsidRDefault="00CD6CCD" w:rsidP="002B197E">
      <w:pPr>
        <w:topLinePunct/>
      </w:pPr>
      <w:r w:rsidRPr="00571B40">
        <w:rPr/>
        <w:lastRenderedPageBreak/>
        <w:t>而</w:t>
      </w:r>
      <w:r w:rsidR="00D15172" w:rsidRPr="00571B40">
        <w:rPr/>
        <w:t>在探究银行异质性</w:t>
      </w:r>
      <w:r w:rsidR="00DE0D68">
        <w:rPr/>
        <w:t>对</w:t>
      </w:r>
      <w:r w:rsidR="00D15172" w:rsidRPr="00571B40">
        <w:rPr/>
        <w:t>结果</w:t>
      </w:r>
      <w:r w:rsidR="00DE0D68">
        <w:rPr/>
        <w:t>产生的影响</w:t>
      </w:r>
      <w:r w:rsidR="00D15172" w:rsidRPr="00571B40">
        <w:rPr/>
        <w:t>中，</w:t>
      </w:r>
      <w:r w:rsidR="002B197E">
        <w:rPr/>
        <w:t>各个分组回归的</w:t>
      </w:r>
      <w:r w:rsidR="002B197E">
        <w:rPr/>
        <w:t>R-sq</w:t>
      </w:r>
      <w:r w:rsidR="002B197E">
        <w:rPr/>
        <w:t>均较高，表明回归的拟合程度较高。对于</w:t>
      </w:r>
      <w:r w:rsidR="002B197E">
        <w:rPr/>
        <w:t>I</w:t>
      </w:r>
      <w:r w:rsidR="002B197E">
        <w:rPr/>
        <w:t>F</w:t>
      </w:r>
      <w:r w:rsidR="002B197E">
        <w:rPr/>
        <w:t>这一变量，</w:t>
      </w:r>
      <w:r w:rsidR="00DE0D68">
        <w:rPr/>
        <w:t>我们可以看</w:t>
      </w:r>
      <w:r w:rsidR="00B31FE1">
        <w:rPr/>
        <w:t>到</w:t>
      </w:r>
      <w:r w:rsidRPr="00571B40">
        <w:rPr/>
        <w:t>三个分组</w:t>
      </w:r>
      <w:r w:rsidR="00DE0D68">
        <w:rPr/>
        <w:t>的回归系数的符号也均为负值，且</w:t>
      </w:r>
      <w:r w:rsidR="00B31FE1">
        <w:rPr/>
        <w:t>三组均在</w:t>
      </w:r>
      <w:r w:rsidR="00B31FE1">
        <w:rPr/>
        <w:t>1</w:t>
      </w:r>
      <w:r w:rsidR="00B31FE1">
        <w:rPr/>
        <w:t>0</w:t>
      </w:r>
      <w:r w:rsidR="00B31FE1">
        <w:rPr/>
        <w:t>%</w:t>
      </w:r>
      <w:r w:rsidR="00B31FE1">
        <w:rPr/>
        <w:t>以内的水平上显著。分组回归的结果</w:t>
      </w:r>
      <w:r w:rsidRPr="00571B40">
        <w:rPr/>
        <w:t>也都符合这一</w:t>
      </w:r>
      <w:r w:rsidR="00D15172" w:rsidRPr="00571B40">
        <w:rPr/>
        <w:t>假设</w:t>
      </w:r>
      <w:r w:rsidR="00B31FE1">
        <w:rPr/>
        <w:t>。</w:t>
      </w:r>
    </w:p>
    <w:p w14:paraId="4A4C4B3B" w14:textId="6CB4BDE1" w:rsidR="00CD6CCD" w:rsidRPr="00571B40" w:rsidRDefault="00F0046D" w:rsidP="002B197E">
      <w:pPr>
        <w:topLinePunct/>
      </w:pPr>
      <w:r>
        <w:rPr/>
        <w:t>在系数的对比中，</w:t>
      </w:r>
      <w:r w:rsidR="00CD6CCD" w:rsidRPr="00571B40">
        <w:rPr/>
        <w:t>大型国有银行系数</w:t>
      </w:r>
      <w:r w:rsidR="00514A7C">
        <w:rPr/>
        <w:t>的绝对值</w:t>
      </w:r>
      <w:r w:rsidR="00CD6CCD" w:rsidRPr="00571B40">
        <w:rPr/>
        <w:t>最大，表明</w:t>
      </w:r>
      <w:r w:rsidR="00514A7C">
        <w:rPr/>
        <w:t>网上</w:t>
      </w:r>
      <w:r w:rsidR="00CD6CCD" w:rsidRPr="00571B40">
        <w:rPr/>
        <w:t>金融的发展对其影响最大，</w:t>
      </w:r>
      <w:r w:rsidR="00514A7C">
        <w:rPr/>
        <w:t>而城商行的系数的绝对值最小，表明其受到的影响较低。这</w:t>
      </w:r>
      <w:r w:rsidR="00D15172" w:rsidRPr="00571B40">
        <w:rPr/>
        <w:t>可能</w:t>
      </w:r>
      <w:r w:rsidR="00F21B69" w:rsidRPr="00571B40">
        <w:rPr/>
        <w:t>是因为</w:t>
      </w:r>
      <w:r w:rsidR="00514A7C">
        <w:rPr/>
        <w:t>网上</w:t>
      </w:r>
      <w:r w:rsidR="00D15172" w:rsidRPr="00571B40">
        <w:rPr/>
        <w:t>金融的</w:t>
      </w:r>
      <w:r w:rsidR="00CD6CCD" w:rsidRPr="00571B40">
        <w:rPr/>
        <w:t>发展主要</w:t>
      </w:r>
      <w:r w:rsidR="00514A7C">
        <w:rPr/>
        <w:t>挤占了</w:t>
      </w:r>
      <w:r w:rsidR="00CD6CCD" w:rsidRPr="00571B40">
        <w:rPr/>
        <w:t>大型银行</w:t>
      </w:r>
      <w:r w:rsidR="00F21B69" w:rsidRPr="00571B40">
        <w:rPr/>
        <w:t>所</w:t>
      </w:r>
      <w:r w:rsidR="00CD6CCD" w:rsidRPr="00571B40">
        <w:rPr/>
        <w:t>涉及的业务有关。随着互联网金融的兴起，</w:t>
      </w:r>
      <w:r w:rsidR="00B54025">
        <w:rPr/>
        <w:t>对银行的各个业务都造成了</w:t>
      </w:r>
      <w:r w:rsidR="002F76BA">
        <w:rPr/>
        <w:t>挤压，</w:t>
      </w:r>
      <w:r w:rsidR="00CD6CCD" w:rsidRPr="00571B40">
        <w:rPr/>
        <w:t>对其自身的盈利水平以及业务风险都造成了一定程度的</w:t>
      </w:r>
      <w:r w:rsidR="002F76BA">
        <w:rPr/>
        <w:t>负向</w:t>
      </w:r>
      <w:r w:rsidR="00CD6CCD" w:rsidRPr="00571B40">
        <w:rPr/>
        <w:t>影响。而根据</w:t>
      </w:r>
      <w:r w:rsidR="002F76BA">
        <w:rPr/>
        <w:t>郭品等人</w:t>
      </w:r>
      <w:r w:rsidR="002F76BA">
        <w:rPr/>
        <w:t>（</w:t>
      </w:r>
      <w:r w:rsidR="002F76BA">
        <w:rPr/>
        <w:t>2</w:t>
      </w:r>
      <w:r w:rsidR="002F76BA">
        <w:rPr/>
        <w:t>015</w:t>
      </w:r>
      <w:r w:rsidR="002F76BA">
        <w:rPr/>
        <w:t>）</w:t>
      </w:r>
      <w:r w:rsidR="002F76BA">
        <w:rPr/>
        <w:t>提出的</w:t>
      </w:r>
      <w:r w:rsidR="00D320BE" w:rsidRPr="00571B40">
        <w:rPr/>
        <w:t>影响机制</w:t>
      </w:r>
      <w:r w:rsidR="00CD6CCD" w:rsidRPr="00571B40">
        <w:rPr/>
        <w:t>分析，互联网金融通过降低银行的收益，进而降低了对于银行的管理水平，从而使潜在风险的发生可能性加大。</w:t>
      </w:r>
    </w:p>
    <w:p w14:paraId="6ADF6048" w14:textId="429B7DAE" w:rsidR="004116A5" w:rsidRPr="005E18EB" w:rsidRDefault="004116A5" w:rsidP="00BD0D8E">
      <w:pPr>
        <w:topLinePunct/>
        <w:rPr>
          <w:del w:id="988421" w:author="内容修订器" w:date="2023-04-26T11:14:50Z"/>
        </w:rPr>
      </w:pPr>
    </w:p>
    <w:p w14:paraId="167D9801" w14:textId="0FC8C295" w:rsidR="004116A5" w:rsidRPr="005E18EB" w:rsidRDefault="004116A5" w:rsidP="004116A5">
      <w:pPr>
        <w:pStyle w:val="ct15"/>
        <w:topLinePunct/>
      </w:pPr>
      <w:bookmarkStart w:id="372119" w:name="_Toc686372119"/>
      <w:r w:rsidRPr="005E18EB">
        <w:rPr>
          <w:rPrChange w:author="格式修订器" w:date="2023-04-26T11:14:45Z">
            <w:rPr>
              <w:sz w:val="24"/>
              <w:szCs w:val="24"/>
              <w:rFonts w:ascii="Times New Roman" w:eastAsia="黑体" w:hAnsi="Times New Roman" w:cs="Times New Roman"/>
            </w:rPr>
          </w:rPrChange>
        </w:rPr>
        <w:t>表</w:t>
      </w:r>
      <w:ins w:id="988422" w:author="编号修订器" w:date="2023-04-26T11:14:43Z">
        <w:r w:rsidRPr="005E18EB">
          <w:rPr>
            <w:rPrChange w:author="格式修订器" w:date="2023-04-26T11:14:45Z">
              <w:rPr>
                <w:sz w:val="24"/>
                <w:szCs w:val="24"/>
                <w:rFonts w:ascii="Times New Roman" w:eastAsia="黑体" w:hAnsi="Times New Roman" w:cs="Times New Roman"/>
              </w:rPr>
            </w:rPrChange>
          </w:rPr>
          <w:t>5.2-2</w:t>
        </w:r>
      </w:ins>
      <w:del w:id="988423" w:author="编号修订器" w:date="2023-04-26T11:14:53Z">
        <w:r w:rsidDel="007D325B">
          <w:rPr/>
          <w:delText>5</w:delText>
        </w:r>
        <w:r w:rsidDel="007D325B">
          <w:rPr/>
          <w:delText>-</w:delText>
        </w:r>
        <w:r w:rsidDel="007D325B">
          <w:rPr/>
          <w:delText>2</w:delText>
        </w:r>
        <w:r w:rsidDel="007D325B">
          <w:rPr/>
          <w:delText>-2</w:delText>
        </w:r>
      </w:del>
      <w:ins w:id="988424" w:author="表格排版器" w:date="2023-04-26T11:14:43Z">
        <w:r>
          <w:t xml:space="preserve">  </w:t>
        </w:r>
      </w:ins>
      <w:del w:id="988425"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商业银行盈利能力受互联网金融影响的回归结果</w:t>
      </w:r>
      <w:bookmarkEnd w:id="372119"/>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759"/>
        <w:gridCol w:w="1108"/>
        <w:gridCol w:w="1108"/>
        <w:gridCol w:w="1013"/>
        <w:gridCol w:w="1012"/>
      </w:tblGrid>
      <w:tr w:rsidR="00444720" w:rsidRPr="005E18EB" w14:paraId="67B0034C" w14:textId="77777777" w:rsidTr="008E4BEE">
        <w:trPr>
          <w:tblHeader/>
        </w:trPr>
        <w:tc>
          <w:tcPr>
            <w:tcBorders>
              <w:bottom w:val="single" w:sz="4" w:space="0" w:color="auto"/>
            </w:tcBorders>
          </w:tcPr>
          <w:p w14:paraId="38B38EBD" w14:textId="77777777" w:rsidR="0008462F" w:rsidRPr="005E18EB" w:rsidRDefault="0008462F" w:rsidP="00BD0D8E">
            <w:pPr>
              <w:topLinePunct/>
              <w:rPr>
                <w:del w:id="988426" w:author="内容修订器" w:date="2023-04-26T11:14:50Z"/>
              </w:rPr>
            </w:pPr>
          </w:p>
          <w:p w14:paraId="34102CBD" w14:textId="77777777" w:rsidR="00444720" w:rsidRPr="005E18EB" w:rsidRDefault="00444720" w:rsidP="00444720">
            <w:pPr>
              <w:pStyle w:val="ct14"/>
              <w:topLinePunct/>
              <w:ind w:leftChars="0" w:left="0" w:rightChars="0" w:right="0" w:firstLineChars="0" w:firstLine="0"/>
            </w:pPr>
            <w:del w:id="988427" w:author="表格排版器" w:date="2023-04-26T11:14:49Z">
              <w:r w:rsidDel="00494EDC">
                <w:rPr/>
                <w:delText xml:space="preserve">　</w:delText>
              </w:r>
            </w:del>
          </w:p>
        </w:tc>
        <w:tc>
          <w:tcPr>
            <w:tcBorders>
              <w:bottom w:val="single" w:sz="4" w:space="0" w:color="auto"/>
            </w:tcBorders>
          </w:tcPr>
          <w:p w14:paraId="6B911AEF"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全样本</w:t>
            </w:r>
          </w:p>
        </w:tc>
        <w:tc>
          <w:tcPr>
            <w:tcBorders>
              <w:bottom w:val="single" w:sz="4" w:space="0" w:color="auto"/>
            </w:tcBorders>
          </w:tcPr>
          <w:p w14:paraId="38C33F95"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大型银行</w:t>
            </w:r>
          </w:p>
        </w:tc>
        <w:tc>
          <w:tcPr>
            <w:tcBorders>
              <w:bottom w:val="single" w:sz="4" w:space="0" w:color="auto"/>
            </w:tcBorders>
          </w:tcPr>
          <w:p w14:paraId="356AFB3D"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股份制银行</w:t>
            </w:r>
          </w:p>
        </w:tc>
        <w:tc>
          <w:tcPr>
            <w:tcBorders>
              <w:bottom w:val="single" w:sz="4" w:space="0" w:color="auto"/>
            </w:tcBorders>
          </w:tcPr>
          <w:p w14:paraId="64353145"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城市商业银行</w:t>
            </w:r>
          </w:p>
        </w:tc>
      </w:tr>
      <w:tr w:rsidR="00444720" w:rsidRPr="005E18EB" w14:paraId="31B03EE5" w14:textId="77777777" w:rsidTr="008E4BEE">
        <w:tc>
          <w:p w14:paraId="667B75A4"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IF</w:t>
            </w:r>
          </w:p>
        </w:tc>
        <w:tc>
          <w:p w14:paraId="295CF829" w14:textId="399C2AC8" w:rsidR="00444720" w:rsidRPr="005E18EB" w:rsidRDefault="004A5E6A"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0.1130</w:t>
            </w:r>
            <w:r w:rsidR="004A4BEB" w:rsidRPr="005E18EB">
              <w:rPr/>
              <w:t>***</w:t>
            </w:r>
          </w:p>
        </w:tc>
        <w:tc>
          <w:p w14:paraId="6EA8FFBA" w14:textId="36EFEA38" w:rsidR="00444720" w:rsidRPr="005E18EB" w:rsidRDefault="0084211A"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0.1364</w:t>
            </w:r>
            <w:r w:rsidR="00EC3FF1" w:rsidRPr="005E18EB">
              <w:rPr/>
              <w:t>***</w:t>
            </w:r>
          </w:p>
        </w:tc>
        <w:tc>
          <w:p w14:paraId="646783AB" w14:textId="6A0A5B71" w:rsidR="00444720" w:rsidRPr="005E18EB" w:rsidRDefault="00DB6553"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0.0662</w:t>
            </w:r>
            <w:r w:rsidRPr="005E18EB">
              <w:rPr/>
              <w:t>*</w:t>
            </w:r>
          </w:p>
        </w:tc>
        <w:tc>
          <w:p w14:paraId="7233361F" w14:textId="77077C94" w:rsidR="00444720" w:rsidRPr="005E18EB" w:rsidRDefault="00B86773"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0.0554</w:t>
            </w:r>
            <w:r w:rsidRPr="005E18EB">
              <w:rPr/>
              <w:t>**</w:t>
            </w:r>
          </w:p>
        </w:tc>
      </w:tr>
      <w:tr w:rsidR="00444720" w:rsidRPr="005E18EB" w14:paraId="5A880B42" w14:textId="77777777" w:rsidTr="008E4BEE">
        <w:tc>
          <w:p w14:paraId="5169A5F1" w14:textId="77777777" w:rsidR="00444720" w:rsidRPr="005E18EB" w:rsidRDefault="00444720" w:rsidP="00444720">
            <w:pPr>
              <w:pStyle w:val="ct21"/>
              <w:topLinePunct/>
              <w:ind w:leftChars="0" w:left="0" w:rightChars="0" w:right="0" w:firstLineChars="0" w:firstLine="0"/>
            </w:pPr>
          </w:p>
        </w:tc>
        <w:tc>
          <w:p w14:paraId="5D0FE4B8" w14:textId="77777777" w:rsidR="00444720" w:rsidRPr="005E18EB" w:rsidRDefault="00444720" w:rsidP="00444720">
            <w:pPr>
              <w:pStyle w:val="ct12"/>
              <w:topLinePunct/>
              <w:ind w:leftChars="0" w:left="0" w:rightChars="0" w:right="0" w:firstLineChars="0" w:firstLine="0"/>
            </w:pPr>
            <w:del w:id="988428" w:author="标点修订器" w:date="2023-04-26T11:14:47Z">
              <w:r w:rsidDel="AA7D325B">
                <w:rPr/>
                <w:delText>(</w:delText>
              </w:r>
            </w:del>
            <w:ins w:id="98842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-7.39</w:t>
            </w:r>
            <w:del w:id="988430" w:author="标点修订器" w:date="2023-04-26T11:14:47Z">
              <w:r w:rsidDel="AA7D325B">
                <w:rPr/>
                <w:delText>)</w:delText>
              </w:r>
            </w:del>
            <w:ins w:id="988431" w:author="标点修订器" w:date="2023-04-26T11:14:43Z">
              <w:r>
                <w:rPr>
                  <w:szCs w:val="21"/>
                </w:rPr>
                <w:t>）</w:t>
              </w:r>
            </w:ins>
          </w:p>
        </w:tc>
        <w:tc>
          <w:p w14:paraId="45C63C56" w14:textId="77777777" w:rsidR="00444720" w:rsidRPr="005E18EB" w:rsidRDefault="00444720" w:rsidP="00444720">
            <w:pPr>
              <w:pStyle w:val="ct12"/>
              <w:topLinePunct/>
              <w:ind w:leftChars="0" w:left="0" w:rightChars="0" w:right="0" w:firstLineChars="0" w:firstLine="0"/>
            </w:pPr>
            <w:del w:id="988432" w:author="标点修订器" w:date="2023-04-26T11:14:47Z">
              <w:r w:rsidDel="AA7D325B">
                <w:rPr/>
                <w:delText>(</w:delText>
              </w:r>
            </w:del>
            <w:ins w:id="98843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-5.09</w:t>
            </w:r>
            <w:del w:id="988434" w:author="标点修订器" w:date="2023-04-26T11:14:47Z">
              <w:r w:rsidDel="AA7D325B">
                <w:rPr/>
                <w:delText>)</w:delText>
              </w:r>
            </w:del>
            <w:ins w:id="988435" w:author="标点修订器" w:date="2023-04-26T11:14:43Z">
              <w:r>
                <w:rPr>
                  <w:szCs w:val="21"/>
                </w:rPr>
                <w:t>）</w:t>
              </w:r>
            </w:ins>
          </w:p>
        </w:tc>
        <w:tc>
          <w:p w14:paraId="610592BF" w14:textId="77777777" w:rsidR="00444720" w:rsidRPr="005E18EB" w:rsidRDefault="00444720" w:rsidP="00444720">
            <w:pPr>
              <w:pStyle w:val="ct12"/>
              <w:topLinePunct/>
              <w:ind w:leftChars="0" w:left="0" w:rightChars="0" w:right="0" w:firstLineChars="0" w:firstLine="0"/>
            </w:pPr>
            <w:del w:id="988436" w:author="标点修订器" w:date="2023-04-26T11:14:47Z">
              <w:r w:rsidDel="AA7D325B">
                <w:rPr/>
                <w:delText>(</w:delText>
              </w:r>
            </w:del>
            <w:ins w:id="98843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-1.90</w:t>
            </w:r>
            <w:del w:id="988438" w:author="标点修订器" w:date="2023-04-26T11:14:47Z">
              <w:r w:rsidDel="AA7D325B">
                <w:rPr/>
                <w:delText>)</w:delText>
              </w:r>
            </w:del>
            <w:ins w:id="988439" w:author="标点修订器" w:date="2023-04-26T11:14:43Z">
              <w:r>
                <w:rPr>
                  <w:szCs w:val="21"/>
                </w:rPr>
                <w:t>）</w:t>
              </w:r>
            </w:ins>
          </w:p>
        </w:tc>
        <w:tc>
          <w:p w14:paraId="2DDB8B9F" w14:textId="77777777" w:rsidR="00444720" w:rsidRPr="005E18EB" w:rsidRDefault="00444720" w:rsidP="00444720">
            <w:pPr>
              <w:pStyle w:val="ct22"/>
              <w:topLinePunct/>
              <w:ind w:leftChars="0" w:left="0" w:rightChars="0" w:right="0" w:firstLineChars="0" w:firstLine="0"/>
            </w:pPr>
            <w:del w:id="988440" w:author="标点修订器" w:date="2023-04-26T11:14:47Z">
              <w:r w:rsidDel="AA7D325B">
                <w:rPr/>
                <w:delText>(</w:delText>
              </w:r>
            </w:del>
            <w:ins w:id="98844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-2.11</w:t>
            </w:r>
            <w:del w:id="988442" w:author="标点修订器" w:date="2023-04-26T11:14:47Z">
              <w:r w:rsidDel="AA7D325B">
                <w:rPr/>
                <w:delText>)</w:delText>
              </w:r>
            </w:del>
            <w:ins w:id="988443" w:author="标点修订器" w:date="2023-04-26T11:14:43Z">
              <w:r>
                <w:rPr>
                  <w:szCs w:val="21"/>
                </w:rPr>
                <w:t>）</w:t>
              </w:r>
            </w:ins>
          </w:p>
        </w:tc>
      </w:tr>
      <w:tr w:rsidR="00444720" w:rsidRPr="005E18EB" w14:paraId="184C7E8E" w14:textId="77777777" w:rsidTr="008E4BEE">
        <w:tc>
          <w:p w14:paraId="3024BB2B"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NIIR</w:t>
            </w:r>
          </w:p>
        </w:tc>
        <w:tc>
          <w:p w14:paraId="0C2D3272" w14:textId="3A3DEA19"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0.0057</w:t>
            </w:r>
            <w:r w:rsidR="004A4BEB" w:rsidRPr="005E18EB">
              <w:rPr/>
              <w:t>***</w:t>
            </w:r>
          </w:p>
        </w:tc>
        <w:tc>
          <w:p w14:paraId="3CF50061" w14:textId="7E4271B9"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0.0044</w:t>
            </w:r>
          </w:p>
        </w:tc>
        <w:tc>
          <w:p w14:paraId="1E1C4F39" w14:textId="4F44E2A4" w:rsidR="00444720" w:rsidRPr="005E18EB" w:rsidRDefault="00DB6553"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0.0001</w:t>
            </w:r>
          </w:p>
        </w:tc>
        <w:tc>
          <w:p w14:paraId="3F180A36" w14:textId="7FC9BFAD"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0.0050</w:t>
            </w:r>
            <w:r w:rsidR="00B86773" w:rsidRPr="005E18EB">
              <w:rPr/>
              <w:t>***</w:t>
            </w:r>
          </w:p>
        </w:tc>
      </w:tr>
      <w:tr w:rsidR="00444720" w:rsidRPr="005E18EB" w14:paraId="77481393" w14:textId="77777777" w:rsidTr="008E4BEE">
        <w:tc>
          <w:p w14:paraId="499FC542" w14:textId="77777777" w:rsidR="00444720" w:rsidRPr="005E18EB" w:rsidRDefault="00444720" w:rsidP="00444720">
            <w:pPr>
              <w:pStyle w:val="ct21"/>
              <w:topLinePunct/>
              <w:ind w:leftChars="0" w:left="0" w:rightChars="0" w:right="0" w:firstLineChars="0" w:firstLine="0"/>
            </w:pPr>
          </w:p>
        </w:tc>
        <w:tc>
          <w:p w14:paraId="115F4D3F" w14:textId="77777777" w:rsidR="00444720" w:rsidRPr="005E18EB" w:rsidRDefault="00444720" w:rsidP="00444720">
            <w:pPr>
              <w:pStyle w:val="ct12"/>
              <w:topLinePunct/>
              <w:ind w:leftChars="0" w:left="0" w:rightChars="0" w:right="0" w:firstLineChars="0" w:firstLine="0"/>
            </w:pPr>
            <w:del w:id="988444" w:author="标点修订器" w:date="2023-04-26T11:14:47Z">
              <w:r w:rsidDel="AA7D325B">
                <w:rPr/>
                <w:delText>(</w:delText>
              </w:r>
            </w:del>
            <w:ins w:id="98844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4.35</w:t>
            </w:r>
            <w:del w:id="988446" w:author="标点修订器" w:date="2023-04-26T11:14:47Z">
              <w:r w:rsidDel="AA7D325B">
                <w:rPr/>
                <w:delText>)</w:delText>
              </w:r>
            </w:del>
            <w:ins w:id="988447" w:author="标点修订器" w:date="2023-04-26T11:14:43Z">
              <w:r>
                <w:rPr>
                  <w:szCs w:val="21"/>
                </w:rPr>
                <w:t>）</w:t>
              </w:r>
            </w:ins>
          </w:p>
        </w:tc>
        <w:tc>
          <w:p w14:paraId="10231C51" w14:textId="77777777" w:rsidR="00444720" w:rsidRPr="005E18EB" w:rsidRDefault="00444720" w:rsidP="00444720">
            <w:pPr>
              <w:pStyle w:val="ct12"/>
              <w:topLinePunct/>
              <w:ind w:leftChars="0" w:left="0" w:rightChars="0" w:right="0" w:firstLineChars="0" w:firstLine="0"/>
            </w:pPr>
            <w:del w:id="988448" w:author="标点修订器" w:date="2023-04-26T11:14:47Z">
              <w:r w:rsidDel="AA7D325B">
                <w:rPr/>
                <w:delText>(</w:delText>
              </w:r>
            </w:del>
            <w:ins w:id="98844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-1.23</w:t>
            </w:r>
            <w:del w:id="988450" w:author="标点修订器" w:date="2023-04-26T11:14:47Z">
              <w:r w:rsidDel="AA7D325B">
                <w:rPr/>
                <w:delText>)</w:delText>
              </w:r>
            </w:del>
            <w:ins w:id="988451" w:author="标点修订器" w:date="2023-04-26T11:14:43Z">
              <w:r>
                <w:rPr>
                  <w:szCs w:val="21"/>
                </w:rPr>
                <w:t>）</w:t>
              </w:r>
            </w:ins>
          </w:p>
        </w:tc>
        <w:tc>
          <w:p w14:paraId="2E020C45" w14:textId="77777777" w:rsidR="00444720" w:rsidRPr="005E18EB" w:rsidRDefault="00444720" w:rsidP="00444720">
            <w:pPr>
              <w:pStyle w:val="ct12"/>
              <w:topLinePunct/>
              <w:ind w:leftChars="0" w:left="0" w:rightChars="0" w:right="0" w:firstLineChars="0" w:firstLine="0"/>
            </w:pPr>
            <w:del w:id="988452" w:author="标点修订器" w:date="2023-04-26T11:14:47Z">
              <w:r w:rsidDel="AA7D325B">
                <w:rPr/>
                <w:delText>(</w:delText>
              </w:r>
            </w:del>
            <w:ins w:id="98845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-0.03</w:t>
            </w:r>
            <w:del w:id="988454" w:author="标点修订器" w:date="2023-04-26T11:14:47Z">
              <w:r w:rsidDel="AA7D325B">
                <w:rPr/>
                <w:delText>)</w:delText>
              </w:r>
            </w:del>
            <w:ins w:id="988455" w:author="标点修订器" w:date="2023-04-26T11:14:43Z">
              <w:r>
                <w:rPr>
                  <w:szCs w:val="21"/>
                </w:rPr>
                <w:t>）</w:t>
              </w:r>
            </w:ins>
          </w:p>
        </w:tc>
        <w:tc>
          <w:p w14:paraId="1F9D796D" w14:textId="77777777" w:rsidR="00444720" w:rsidRPr="005E18EB" w:rsidRDefault="00444720" w:rsidP="00444720">
            <w:pPr>
              <w:pStyle w:val="ct22"/>
              <w:topLinePunct/>
              <w:ind w:leftChars="0" w:left="0" w:rightChars="0" w:right="0" w:firstLineChars="0" w:firstLine="0"/>
            </w:pPr>
            <w:del w:id="988456" w:author="标点修订器" w:date="2023-04-26T11:14:47Z">
              <w:r w:rsidDel="AA7D325B">
                <w:rPr/>
                <w:delText>(</w:delText>
              </w:r>
            </w:del>
            <w:ins w:id="98845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3.14</w:t>
            </w:r>
            <w:del w:id="988458" w:author="标点修订器" w:date="2023-04-26T11:14:47Z">
              <w:r w:rsidDel="AA7D325B">
                <w:rPr/>
                <w:delText>)</w:delText>
              </w:r>
            </w:del>
            <w:ins w:id="988459" w:author="标点修订器" w:date="2023-04-26T11:14:43Z">
              <w:r>
                <w:rPr>
                  <w:szCs w:val="21"/>
                </w:rPr>
                <w:t>）</w:t>
              </w:r>
            </w:ins>
          </w:p>
        </w:tc>
      </w:tr>
      <w:tr w:rsidR="00444720" w:rsidRPr="005E18EB" w14:paraId="770D8BCC" w14:textId="77777777" w:rsidTr="008E4BEE">
        <w:tc>
          <w:p w14:paraId="2323EB76"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NIS</w:t>
            </w:r>
          </w:p>
        </w:tc>
        <w:tc>
          <w:p w14:paraId="340CC77D" w14:textId="762A2AA7"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0.1561</w:t>
            </w:r>
            <w:r w:rsidR="004A4BEB" w:rsidRPr="005E18EB">
              <w:rPr/>
              <w:t>***</w:t>
            </w:r>
          </w:p>
        </w:tc>
        <w:tc>
          <w:p w14:paraId="694DD409" w14:textId="32AF935F"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0.0290</w:t>
            </w:r>
          </w:p>
        </w:tc>
        <w:tc>
          <w:p w14:paraId="69CC3E00" w14:textId="39BF4990"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0.1781</w:t>
            </w:r>
            <w:r w:rsidR="007973A0" w:rsidRPr="005E18EB">
              <w:rPr/>
              <w:t>***</w:t>
            </w:r>
          </w:p>
        </w:tc>
        <w:tc>
          <w:p w14:paraId="5B7372F2" w14:textId="589852A9"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0.1366</w:t>
            </w:r>
            <w:r w:rsidR="00B86773" w:rsidRPr="005E18EB">
              <w:rPr/>
              <w:t>***</w:t>
            </w:r>
          </w:p>
        </w:tc>
      </w:tr>
      <w:tr w:rsidR="00444720" w:rsidRPr="005E18EB" w14:paraId="1417A270" w14:textId="77777777" w:rsidTr="008E4BEE">
        <w:tc>
          <w:p w14:paraId="5DB901CD" w14:textId="77777777" w:rsidR="00444720" w:rsidRPr="005E18EB" w:rsidRDefault="00444720" w:rsidP="00444720">
            <w:pPr>
              <w:pStyle w:val="ct21"/>
              <w:topLinePunct/>
              <w:ind w:leftChars="0" w:left="0" w:rightChars="0" w:right="0" w:firstLineChars="0" w:firstLine="0"/>
            </w:pPr>
          </w:p>
        </w:tc>
        <w:tc>
          <w:p w14:paraId="1D86F682" w14:textId="77777777" w:rsidR="00444720" w:rsidRPr="005E18EB" w:rsidRDefault="00444720" w:rsidP="00444720">
            <w:pPr>
              <w:pStyle w:val="ct12"/>
              <w:topLinePunct/>
              <w:ind w:leftChars="0" w:left="0" w:rightChars="0" w:right="0" w:firstLineChars="0" w:firstLine="0"/>
            </w:pPr>
            <w:del w:id="988460" w:author="标点修订器" w:date="2023-04-26T11:14:47Z">
              <w:r w:rsidDel="AA7D325B">
                <w:rPr/>
                <w:delText>(</w:delText>
              </w:r>
            </w:del>
            <w:ins w:id="98846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6.19</w:t>
            </w:r>
            <w:del w:id="988462" w:author="标点修订器" w:date="2023-04-26T11:14:47Z">
              <w:r w:rsidDel="AA7D325B">
                <w:rPr/>
                <w:delText>)</w:delText>
              </w:r>
            </w:del>
            <w:ins w:id="988463" w:author="标点修订器" w:date="2023-04-26T11:14:43Z">
              <w:r>
                <w:rPr>
                  <w:szCs w:val="21"/>
                </w:rPr>
                <w:t>）</w:t>
              </w:r>
            </w:ins>
          </w:p>
        </w:tc>
        <w:tc>
          <w:p w14:paraId="5DAB9551" w14:textId="77777777" w:rsidR="00444720" w:rsidRPr="005E18EB" w:rsidRDefault="00444720" w:rsidP="00444720">
            <w:pPr>
              <w:pStyle w:val="ct12"/>
              <w:topLinePunct/>
              <w:ind w:leftChars="0" w:left="0" w:rightChars="0" w:right="0" w:firstLineChars="0" w:firstLine="0"/>
            </w:pPr>
            <w:del w:id="988464" w:author="标点修订器" w:date="2023-04-26T11:14:47Z">
              <w:r w:rsidDel="AA7D325B">
                <w:rPr/>
                <w:delText>(</w:delText>
              </w:r>
            </w:del>
            <w:ins w:id="98846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-0.50</w:t>
            </w:r>
            <w:del w:id="988466" w:author="标点修订器" w:date="2023-04-26T11:14:47Z">
              <w:r w:rsidDel="AA7D325B">
                <w:rPr/>
                <w:delText>)</w:delText>
              </w:r>
            </w:del>
            <w:ins w:id="988467" w:author="标点修订器" w:date="2023-04-26T11:14:43Z">
              <w:r>
                <w:rPr>
                  <w:szCs w:val="21"/>
                </w:rPr>
                <w:t>）</w:t>
              </w:r>
            </w:ins>
          </w:p>
        </w:tc>
        <w:tc>
          <w:p w14:paraId="1A8C3831" w14:textId="77777777" w:rsidR="00444720" w:rsidRPr="005E18EB" w:rsidRDefault="00444720" w:rsidP="00444720">
            <w:pPr>
              <w:pStyle w:val="ct12"/>
              <w:topLinePunct/>
              <w:ind w:leftChars="0" w:left="0" w:rightChars="0" w:right="0" w:firstLineChars="0" w:firstLine="0"/>
            </w:pPr>
            <w:del w:id="988468" w:author="标点修订器" w:date="2023-04-26T11:14:47Z">
              <w:r w:rsidDel="AA7D325B">
                <w:rPr/>
                <w:delText>(</w:delText>
              </w:r>
            </w:del>
            <w:ins w:id="98846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3.68</w:t>
            </w:r>
            <w:del w:id="988470" w:author="标点修订器" w:date="2023-04-26T11:14:47Z">
              <w:r w:rsidDel="AA7D325B">
                <w:rPr/>
                <w:delText>)</w:delText>
              </w:r>
            </w:del>
            <w:ins w:id="988471" w:author="标点修订器" w:date="2023-04-26T11:14:43Z">
              <w:r>
                <w:rPr>
                  <w:szCs w:val="21"/>
                </w:rPr>
                <w:t>）</w:t>
              </w:r>
            </w:ins>
          </w:p>
        </w:tc>
        <w:tc>
          <w:p w14:paraId="10547BA2" w14:textId="77777777" w:rsidR="00444720" w:rsidRPr="005E18EB" w:rsidRDefault="00444720" w:rsidP="00444720">
            <w:pPr>
              <w:pStyle w:val="ct22"/>
              <w:topLinePunct/>
              <w:ind w:leftChars="0" w:left="0" w:rightChars="0" w:right="0" w:firstLineChars="0" w:firstLine="0"/>
            </w:pPr>
            <w:del w:id="988472" w:author="标点修订器" w:date="2023-04-26T11:14:47Z">
              <w:r w:rsidDel="AA7D325B">
                <w:rPr/>
                <w:delText>(</w:delText>
              </w:r>
            </w:del>
            <w:ins w:id="98847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4.80</w:t>
            </w:r>
            <w:del w:id="988474" w:author="标点修订器" w:date="2023-04-26T11:14:47Z">
              <w:r w:rsidDel="AA7D325B">
                <w:rPr/>
                <w:delText>)</w:delText>
              </w:r>
            </w:del>
            <w:ins w:id="988475" w:author="标点修订器" w:date="2023-04-26T11:14:43Z">
              <w:r>
                <w:rPr>
                  <w:szCs w:val="21"/>
                </w:rPr>
                <w:t>）</w:t>
              </w:r>
            </w:ins>
          </w:p>
        </w:tc>
      </w:tr>
      <w:tr w:rsidR="00444720" w:rsidRPr="005E18EB" w14:paraId="08E5C33E" w14:textId="77777777" w:rsidTr="008E4BEE">
        <w:tc>
          <w:p w14:paraId="69BF5915"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SIZE</w:t>
            </w:r>
          </w:p>
        </w:tc>
        <w:tc>
          <w:p w14:paraId="6CC975E2" w14:textId="0B1ECD7A" w:rsidR="00444720" w:rsidRPr="005E18EB" w:rsidRDefault="004A4BEB"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0.1584</w:t>
            </w:r>
            <w:r w:rsidRPr="005E18EB">
              <w:rPr/>
              <w:t>***</w:t>
            </w:r>
          </w:p>
        </w:tc>
        <w:tc>
          <w:p w14:paraId="07BC5797" w14:textId="1C1486E5"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0.1968</w:t>
            </w:r>
          </w:p>
        </w:tc>
        <w:tc>
          <w:p w14:paraId="5F78F254" w14:textId="787FB641" w:rsidR="00444720" w:rsidRPr="005E18EB" w:rsidRDefault="007973A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0.3811</w:t>
            </w:r>
            <w:r w:rsidRPr="005E18EB">
              <w:rPr/>
              <w:t>***</w:t>
            </w:r>
          </w:p>
        </w:tc>
        <w:tc>
          <w:p w14:paraId="3DF55C61" w14:textId="062CB9BF" w:rsidR="00444720" w:rsidRPr="005E18EB" w:rsidRDefault="00516F91"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0.3702</w:t>
            </w:r>
            <w:r w:rsidRPr="005E18EB">
              <w:rPr/>
              <w:t>***</w:t>
            </w:r>
          </w:p>
        </w:tc>
      </w:tr>
      <w:tr w:rsidR="00444720" w:rsidRPr="005E18EB" w14:paraId="546638FF" w14:textId="77777777" w:rsidTr="008E4BEE">
        <w:tc>
          <w:p w14:paraId="717FD85E" w14:textId="77777777" w:rsidR="00444720" w:rsidRPr="005E18EB" w:rsidRDefault="00444720" w:rsidP="00444720">
            <w:pPr>
              <w:pStyle w:val="ct21"/>
              <w:topLinePunct/>
              <w:ind w:leftChars="0" w:left="0" w:rightChars="0" w:right="0" w:firstLineChars="0" w:firstLine="0"/>
            </w:pPr>
          </w:p>
        </w:tc>
        <w:tc>
          <w:p w14:paraId="509C8CDA" w14:textId="77777777" w:rsidR="00444720" w:rsidRPr="005E18EB" w:rsidRDefault="00444720" w:rsidP="00444720">
            <w:pPr>
              <w:pStyle w:val="ct12"/>
              <w:topLinePunct/>
              <w:ind w:leftChars="0" w:left="0" w:rightChars="0" w:right="0" w:firstLineChars="0" w:firstLine="0"/>
            </w:pPr>
            <w:del w:id="988476" w:author="标点修订器" w:date="2023-04-26T11:14:47Z">
              <w:r w:rsidDel="AA7D325B">
                <w:rPr/>
                <w:delText>(</w:delText>
              </w:r>
            </w:del>
            <w:ins w:id="98847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-2.90</w:t>
            </w:r>
            <w:del w:id="988478" w:author="标点修订器" w:date="2023-04-26T11:14:47Z">
              <w:r w:rsidDel="AA7D325B">
                <w:rPr/>
                <w:delText>)</w:delText>
              </w:r>
            </w:del>
            <w:ins w:id="988479" w:author="标点修订器" w:date="2023-04-26T11:14:43Z">
              <w:r>
                <w:rPr>
                  <w:szCs w:val="21"/>
                </w:rPr>
                <w:t>）</w:t>
              </w:r>
            </w:ins>
          </w:p>
        </w:tc>
        <w:tc>
          <w:p w14:paraId="20D46708" w14:textId="77777777" w:rsidR="00444720" w:rsidRPr="005E18EB" w:rsidRDefault="00444720" w:rsidP="00444720">
            <w:pPr>
              <w:pStyle w:val="ct12"/>
              <w:topLinePunct/>
              <w:ind w:leftChars="0" w:left="0" w:rightChars="0" w:right="0" w:firstLineChars="0" w:firstLine="0"/>
            </w:pPr>
            <w:del w:id="988480" w:author="标点修订器" w:date="2023-04-26T11:14:47Z">
              <w:r w:rsidDel="AA7D325B">
                <w:rPr/>
                <w:delText>(</w:delText>
              </w:r>
            </w:del>
            <w:ins w:id="98848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-0.72</w:t>
            </w:r>
            <w:del w:id="988482" w:author="标点修订器" w:date="2023-04-26T11:14:47Z">
              <w:r w:rsidDel="AA7D325B">
                <w:rPr/>
                <w:delText>)</w:delText>
              </w:r>
            </w:del>
            <w:ins w:id="988483" w:author="标点修订器" w:date="2023-04-26T11:14:43Z">
              <w:r>
                <w:rPr>
                  <w:szCs w:val="21"/>
                </w:rPr>
                <w:t>）</w:t>
              </w:r>
            </w:ins>
          </w:p>
        </w:tc>
        <w:tc>
          <w:p w14:paraId="0F815D99" w14:textId="77777777" w:rsidR="00444720" w:rsidRPr="005E18EB" w:rsidRDefault="00444720" w:rsidP="00444720">
            <w:pPr>
              <w:pStyle w:val="ct12"/>
              <w:topLinePunct/>
              <w:ind w:leftChars="0" w:left="0" w:rightChars="0" w:right="0" w:firstLineChars="0" w:firstLine="0"/>
            </w:pPr>
            <w:del w:id="988484" w:author="标点修订器" w:date="2023-04-26T11:14:47Z">
              <w:r w:rsidDel="AA7D325B">
                <w:rPr/>
                <w:delText>(</w:delText>
              </w:r>
            </w:del>
            <w:ins w:id="98848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-2.94</w:t>
            </w:r>
            <w:del w:id="988486" w:author="标点修订器" w:date="2023-04-26T11:14:47Z">
              <w:r w:rsidDel="AA7D325B">
                <w:rPr/>
                <w:delText>)</w:delText>
              </w:r>
            </w:del>
            <w:ins w:id="988487" w:author="标点修订器" w:date="2023-04-26T11:14:43Z">
              <w:r>
                <w:rPr>
                  <w:szCs w:val="21"/>
                </w:rPr>
                <w:t>）</w:t>
              </w:r>
            </w:ins>
          </w:p>
        </w:tc>
        <w:tc>
          <w:p w14:paraId="70F07931" w14:textId="77777777" w:rsidR="00444720" w:rsidRPr="005E18EB" w:rsidRDefault="00444720" w:rsidP="00444720">
            <w:pPr>
              <w:pStyle w:val="ct22"/>
              <w:topLinePunct/>
              <w:ind w:leftChars="0" w:left="0" w:rightChars="0" w:right="0" w:firstLineChars="0" w:firstLine="0"/>
            </w:pPr>
            <w:del w:id="988488" w:author="标点修订器" w:date="2023-04-26T11:14:47Z">
              <w:r w:rsidDel="AA7D325B">
                <w:rPr/>
                <w:delText>(</w:delText>
              </w:r>
            </w:del>
            <w:ins w:id="98848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-3.92</w:t>
            </w:r>
            <w:del w:id="988490" w:author="标点修订器" w:date="2023-04-26T11:14:47Z">
              <w:r w:rsidDel="AA7D325B">
                <w:rPr/>
                <w:delText>)</w:delText>
              </w:r>
            </w:del>
            <w:ins w:id="988491" w:author="标点修订器" w:date="2023-04-26T11:14:43Z">
              <w:r>
                <w:rPr>
                  <w:szCs w:val="21"/>
                </w:rPr>
                <w:t>）</w:t>
              </w:r>
            </w:ins>
          </w:p>
        </w:tc>
      </w:tr>
      <w:tr w:rsidR="00444720" w:rsidRPr="005E18EB" w14:paraId="7DE05452" w14:textId="77777777" w:rsidTr="008E4BEE">
        <w:tc>
          <w:p w14:paraId="70A57390"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LDR</w:t>
            </w:r>
          </w:p>
        </w:tc>
        <w:tc>
          <w:p w14:paraId="164F4EDB" w14:textId="07A23DD1" w:rsidR="00444720" w:rsidRPr="005E18EB" w:rsidRDefault="004A4BEB"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0.0032</w:t>
            </w:r>
            <w:r w:rsidRPr="005E18EB">
              <w:rPr/>
              <w:t>***</w:t>
            </w:r>
          </w:p>
        </w:tc>
        <w:tc>
          <w:p w14:paraId="7B90DEA1" w14:textId="69573FD4"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0.0016</w:t>
            </w:r>
          </w:p>
        </w:tc>
        <w:tc>
          <w:p w14:paraId="7FB9B3BB" w14:textId="7644859B" w:rsidR="00444720" w:rsidRPr="005E18EB" w:rsidRDefault="007973A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0.0037</w:t>
            </w:r>
            <w:r w:rsidRPr="005E18EB">
              <w:rPr/>
              <w:t>*</w:t>
            </w:r>
          </w:p>
        </w:tc>
        <w:tc>
          <w:p w14:paraId="123106D8" w14:textId="37A46D9C" w:rsidR="00444720" w:rsidRPr="005E18EB" w:rsidRDefault="00516F91"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0.0069</w:t>
            </w:r>
            <w:r w:rsidRPr="005E18EB">
              <w:rPr/>
              <w:t>***</w:t>
            </w:r>
          </w:p>
        </w:tc>
      </w:tr>
      <w:tr w:rsidR="00444720" w:rsidRPr="005E18EB" w14:paraId="0EB5BFA2" w14:textId="77777777" w:rsidTr="008E4BEE">
        <w:tc>
          <w:p w14:paraId="220FD569" w14:textId="77777777" w:rsidR="00444720" w:rsidRPr="005E18EB" w:rsidRDefault="00444720" w:rsidP="00444720">
            <w:pPr>
              <w:pStyle w:val="ct21"/>
              <w:topLinePunct/>
              <w:ind w:leftChars="0" w:left="0" w:rightChars="0" w:right="0" w:firstLineChars="0" w:firstLine="0"/>
            </w:pPr>
          </w:p>
        </w:tc>
        <w:tc>
          <w:p w14:paraId="547AEE4A" w14:textId="77777777" w:rsidR="00444720" w:rsidRPr="005E18EB" w:rsidRDefault="00444720" w:rsidP="00444720">
            <w:pPr>
              <w:pStyle w:val="ct12"/>
              <w:topLinePunct/>
              <w:ind w:leftChars="0" w:left="0" w:rightChars="0" w:right="0" w:firstLineChars="0" w:firstLine="0"/>
            </w:pPr>
            <w:del w:id="988492" w:author="标点修订器" w:date="2023-04-26T11:14:47Z">
              <w:r w:rsidDel="AA7D325B">
                <w:rPr/>
                <w:delText>(</w:delText>
              </w:r>
            </w:del>
            <w:ins w:id="98849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-3.22</w:t>
            </w:r>
            <w:del w:id="988494" w:author="标点修订器" w:date="2023-04-26T11:14:47Z">
              <w:r w:rsidDel="AA7D325B">
                <w:rPr/>
                <w:delText>)</w:delText>
              </w:r>
            </w:del>
            <w:ins w:id="988495" w:author="标点修订器" w:date="2023-04-26T11:14:43Z">
              <w:r>
                <w:rPr>
                  <w:szCs w:val="21"/>
                </w:rPr>
                <w:t>）</w:t>
              </w:r>
            </w:ins>
          </w:p>
        </w:tc>
        <w:tc>
          <w:p w14:paraId="0B148239" w14:textId="77777777" w:rsidR="00444720" w:rsidRPr="005E18EB" w:rsidRDefault="00444720" w:rsidP="00444720">
            <w:pPr>
              <w:pStyle w:val="ct12"/>
              <w:topLinePunct/>
              <w:ind w:leftChars="0" w:left="0" w:rightChars="0" w:right="0" w:firstLineChars="0" w:firstLine="0"/>
            </w:pPr>
            <w:del w:id="988496" w:author="标点修订器" w:date="2023-04-26T11:14:47Z">
              <w:r w:rsidDel="AA7D325B">
                <w:rPr/>
                <w:delText>(</w:delText>
              </w:r>
            </w:del>
            <w:ins w:id="98849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-0.54</w:t>
            </w:r>
            <w:del w:id="988498" w:author="标点修订器" w:date="2023-04-26T11:14:47Z">
              <w:r w:rsidDel="AA7D325B">
                <w:rPr/>
                <w:delText>)</w:delText>
              </w:r>
            </w:del>
            <w:ins w:id="988499" w:author="标点修订器" w:date="2023-04-26T11:14:43Z">
              <w:r>
                <w:rPr>
                  <w:szCs w:val="21"/>
                </w:rPr>
                <w:t>）</w:t>
              </w:r>
            </w:ins>
          </w:p>
        </w:tc>
        <w:tc>
          <w:p w14:paraId="2CD4896B" w14:textId="77777777" w:rsidR="00444720" w:rsidRPr="005E18EB" w:rsidRDefault="00444720" w:rsidP="00444720">
            <w:pPr>
              <w:pStyle w:val="ct12"/>
              <w:topLinePunct/>
              <w:ind w:leftChars="0" w:left="0" w:rightChars="0" w:right="0" w:firstLineChars="0" w:firstLine="0"/>
            </w:pPr>
            <w:del w:id="988500" w:author="标点修订器" w:date="2023-04-26T11:14:47Z">
              <w:r w:rsidDel="AA7D325B">
                <w:rPr/>
                <w:delText>(</w:delText>
              </w:r>
            </w:del>
            <w:ins w:id="98850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-1.88</w:t>
            </w:r>
            <w:del w:id="988502" w:author="标点修订器" w:date="2023-04-26T11:14:47Z">
              <w:r w:rsidDel="AA7D325B">
                <w:rPr/>
                <w:delText>)</w:delText>
              </w:r>
            </w:del>
            <w:ins w:id="988503" w:author="标点修订器" w:date="2023-04-26T11:14:43Z">
              <w:r>
                <w:rPr>
                  <w:szCs w:val="21"/>
                </w:rPr>
                <w:t>）</w:t>
              </w:r>
            </w:ins>
          </w:p>
        </w:tc>
        <w:tc>
          <w:p w14:paraId="70A89700" w14:textId="77777777" w:rsidR="00444720" w:rsidRPr="005E18EB" w:rsidRDefault="00444720" w:rsidP="00444720">
            <w:pPr>
              <w:pStyle w:val="ct22"/>
              <w:topLinePunct/>
              <w:ind w:leftChars="0" w:left="0" w:rightChars="0" w:right="0" w:firstLineChars="0" w:firstLine="0"/>
            </w:pPr>
            <w:del w:id="988504" w:author="标点修订器" w:date="2023-04-26T11:14:47Z">
              <w:r w:rsidDel="AA7D325B">
                <w:rPr/>
                <w:delText>(</w:delText>
              </w:r>
            </w:del>
            <w:ins w:id="98850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-4.66</w:t>
            </w:r>
            <w:del w:id="988506" w:author="标点修订器" w:date="2023-04-26T11:14:47Z">
              <w:r w:rsidDel="AA7D325B">
                <w:rPr/>
                <w:delText>)</w:delText>
              </w:r>
            </w:del>
            <w:ins w:id="988507" w:author="标点修订器" w:date="2023-04-26T11:14:43Z">
              <w:r>
                <w:rPr>
                  <w:szCs w:val="21"/>
                </w:rPr>
                <w:t>）</w:t>
              </w:r>
            </w:ins>
          </w:p>
        </w:tc>
      </w:tr>
      <w:tr w:rsidR="00444720" w:rsidRPr="005E18EB" w14:paraId="10E41A8A" w14:textId="77777777" w:rsidTr="008E4BEE">
        <w:tc>
          <w:p w14:paraId="6D855B3A"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CAR</w:t>
            </w:r>
          </w:p>
        </w:tc>
        <w:tc>
          <w:p w14:paraId="3009B4CF" w14:textId="1927FEB4"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0.0030</w:t>
            </w:r>
          </w:p>
        </w:tc>
        <w:tc>
          <w:p w14:paraId="7F6A4309" w14:textId="08BCA214"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0.0203</w:t>
            </w:r>
          </w:p>
        </w:tc>
        <w:tc>
          <w:p w14:paraId="2A9AA84E" w14:textId="4F1F3E9A" w:rsidR="00444720" w:rsidRPr="005E18EB" w:rsidRDefault="007973A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0.0030</w:t>
            </w:r>
          </w:p>
        </w:tc>
        <w:tc>
          <w:p w14:paraId="0A3791E1" w14:textId="74DA60E1"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0.0166</w:t>
            </w:r>
            <w:r w:rsidR="00516F91" w:rsidRPr="005E18EB">
              <w:rPr/>
              <w:t>*</w:t>
            </w:r>
          </w:p>
        </w:tc>
      </w:tr>
      <w:tr w:rsidR="00444720" w:rsidRPr="005E18EB" w14:paraId="6422C44B" w14:textId="77777777" w:rsidTr="008E4BEE">
        <w:tc>
          <w:p w14:paraId="19DAE3A5" w14:textId="77777777" w:rsidR="00444720" w:rsidRPr="005E18EB" w:rsidRDefault="00444720" w:rsidP="00444720">
            <w:pPr>
              <w:pStyle w:val="ct21"/>
              <w:topLinePunct/>
              <w:ind w:leftChars="0" w:left="0" w:rightChars="0" w:right="0" w:firstLineChars="0" w:firstLine="0"/>
            </w:pPr>
          </w:p>
        </w:tc>
        <w:tc>
          <w:p w14:paraId="7D5BFDAA" w14:textId="77777777" w:rsidR="00444720" w:rsidRPr="005E18EB" w:rsidRDefault="00444720" w:rsidP="00444720">
            <w:pPr>
              <w:pStyle w:val="ct12"/>
              <w:topLinePunct/>
              <w:ind w:leftChars="0" w:left="0" w:rightChars="0" w:right="0" w:firstLineChars="0" w:firstLine="0"/>
            </w:pPr>
            <w:del w:id="988508" w:author="标点修订器" w:date="2023-04-26T11:14:47Z">
              <w:r w:rsidDel="AA7D325B">
                <w:rPr/>
                <w:delText>(</w:delText>
              </w:r>
            </w:del>
            <w:ins w:id="98850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0.43</w:t>
            </w:r>
            <w:del w:id="988510" w:author="标点修订器" w:date="2023-04-26T11:14:47Z">
              <w:r w:rsidDel="AA7D325B">
                <w:rPr/>
                <w:delText>)</w:delText>
              </w:r>
            </w:del>
            <w:ins w:id="988511" w:author="标点修订器" w:date="2023-04-26T11:14:43Z">
              <w:r>
                <w:rPr>
                  <w:szCs w:val="21"/>
                </w:rPr>
                <w:t>）</w:t>
              </w:r>
            </w:ins>
          </w:p>
        </w:tc>
        <w:tc>
          <w:p w14:paraId="4D1F62F6" w14:textId="77777777" w:rsidR="00444720" w:rsidRPr="005E18EB" w:rsidRDefault="00444720" w:rsidP="00444720">
            <w:pPr>
              <w:pStyle w:val="ct12"/>
              <w:topLinePunct/>
              <w:ind w:leftChars="0" w:left="0" w:rightChars="0" w:right="0" w:firstLineChars="0" w:firstLine="0"/>
            </w:pPr>
            <w:del w:id="988512" w:author="标点修订器" w:date="2023-04-26T11:14:47Z">
              <w:r w:rsidDel="AA7D325B">
                <w:rPr/>
                <w:delText>(</w:delText>
              </w:r>
            </w:del>
            <w:ins w:id="98851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-1.66</w:t>
            </w:r>
            <w:del w:id="988514" w:author="标点修订器" w:date="2023-04-26T11:14:47Z">
              <w:r w:rsidDel="AA7D325B">
                <w:rPr/>
                <w:delText>)</w:delText>
              </w:r>
            </w:del>
            <w:ins w:id="988515" w:author="标点修订器" w:date="2023-04-26T11:14:43Z">
              <w:r>
                <w:rPr>
                  <w:szCs w:val="21"/>
                </w:rPr>
                <w:t>）</w:t>
              </w:r>
            </w:ins>
          </w:p>
        </w:tc>
        <w:tc>
          <w:p w14:paraId="4824491D" w14:textId="77777777" w:rsidR="00444720" w:rsidRPr="005E18EB" w:rsidRDefault="00444720" w:rsidP="00444720">
            <w:pPr>
              <w:pStyle w:val="ct12"/>
              <w:topLinePunct/>
              <w:ind w:leftChars="0" w:left="0" w:rightChars="0" w:right="0" w:firstLineChars="0" w:firstLine="0"/>
            </w:pPr>
            <w:del w:id="988516" w:author="标点修订器" w:date="2023-04-26T11:14:47Z">
              <w:r w:rsidDel="AA7D325B">
                <w:rPr/>
                <w:delText>(</w:delText>
              </w:r>
            </w:del>
            <w:ins w:id="98851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0.23</w:t>
            </w:r>
            <w:del w:id="988518" w:author="标点修订器" w:date="2023-04-26T11:14:47Z">
              <w:r w:rsidDel="AA7D325B">
                <w:rPr/>
                <w:delText>)</w:delText>
              </w:r>
            </w:del>
            <w:ins w:id="988519" w:author="标点修订器" w:date="2023-04-26T11:14:43Z">
              <w:r>
                <w:rPr>
                  <w:szCs w:val="21"/>
                </w:rPr>
                <w:t>）</w:t>
              </w:r>
            </w:ins>
          </w:p>
        </w:tc>
        <w:tc>
          <w:p w14:paraId="3315BDE5" w14:textId="77777777" w:rsidR="00444720" w:rsidRPr="005E18EB" w:rsidRDefault="00444720" w:rsidP="00444720">
            <w:pPr>
              <w:pStyle w:val="ct22"/>
              <w:topLinePunct/>
              <w:ind w:leftChars="0" w:left="0" w:rightChars="0" w:right="0" w:firstLineChars="0" w:firstLine="0"/>
            </w:pPr>
            <w:del w:id="988520" w:author="标点修订器" w:date="2023-04-26T11:14:47Z">
              <w:r w:rsidDel="AA7D325B">
                <w:rPr/>
                <w:delText>(</w:delText>
              </w:r>
            </w:del>
            <w:ins w:id="98852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1.85</w:t>
            </w:r>
            <w:del w:id="988522" w:author="标点修订器" w:date="2023-04-26T11:14:47Z">
              <w:r w:rsidDel="AA7D325B">
                <w:rPr/>
                <w:delText>)</w:delText>
              </w:r>
            </w:del>
            <w:ins w:id="988523" w:author="标点修订器" w:date="2023-04-26T11:14:43Z">
              <w:r>
                <w:rPr>
                  <w:szCs w:val="21"/>
                </w:rPr>
                <w:t>）</w:t>
              </w:r>
            </w:ins>
          </w:p>
        </w:tc>
      </w:tr>
      <w:tr w:rsidR="00444720" w:rsidRPr="005E18EB" w14:paraId="50A57C76" w14:textId="77777777" w:rsidTr="008E4BEE">
        <w:tc>
          <w:p w14:paraId="24D163BD"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GDP</w:t>
            </w:r>
          </w:p>
        </w:tc>
        <w:tc>
          <w:p w14:paraId="0FEC121E" w14:textId="24836BF6"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0.7693</w:t>
            </w:r>
            <w:r w:rsidR="0084211A" w:rsidRPr="005E18EB">
              <w:rPr/>
              <w:t>***</w:t>
            </w:r>
          </w:p>
        </w:tc>
        <w:tc>
          <w:p w14:paraId="6E7FD52C" w14:textId="5C509BFE"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 xml:space="preserve">0.9559 </w:t>
            </w:r>
            <w:r w:rsidR="00EC3FF1" w:rsidRPr="005E18EB">
              <w:rPr/>
              <w:t>***</w:t>
            </w:r>
          </w:p>
        </w:tc>
        <w:tc>
          <w:p w14:paraId="3921F5BE" w14:textId="20C4F3C7"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1.0393</w:t>
            </w:r>
            <w:r w:rsidR="007973A0" w:rsidRPr="005E18EB">
              <w:rPr/>
              <w:t>***</w:t>
            </w:r>
          </w:p>
        </w:tc>
        <w:tc>
          <w:p w14:paraId="66DD3E22" w14:textId="265BCF53"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0.8540</w:t>
            </w:r>
            <w:r w:rsidR="00516F91" w:rsidRPr="005E18EB">
              <w:rPr/>
              <w:t>***</w:t>
            </w:r>
          </w:p>
        </w:tc>
      </w:tr>
      <w:tr w:rsidR="00444720" w:rsidRPr="005E18EB" w14:paraId="6B07CA73" w14:textId="77777777" w:rsidTr="008E4BEE">
        <w:tc>
          <w:p w14:paraId="77A49A19" w14:textId="77777777" w:rsidR="00444720" w:rsidRPr="005E18EB" w:rsidRDefault="00444720" w:rsidP="00444720">
            <w:pPr>
              <w:pStyle w:val="ct21"/>
              <w:topLinePunct/>
              <w:ind w:leftChars="0" w:left="0" w:rightChars="0" w:right="0" w:firstLineChars="0" w:firstLine="0"/>
            </w:pPr>
          </w:p>
        </w:tc>
        <w:tc>
          <w:p w14:paraId="00B8AC1E" w14:textId="77777777" w:rsidR="00444720" w:rsidRPr="005E18EB" w:rsidRDefault="00444720" w:rsidP="00444720">
            <w:pPr>
              <w:pStyle w:val="ct12"/>
              <w:topLinePunct/>
              <w:ind w:leftChars="0" w:left="0" w:rightChars="0" w:right="0" w:firstLineChars="0" w:firstLine="0"/>
            </w:pPr>
            <w:del w:id="988524" w:author="标点修订器" w:date="2023-04-26T11:14:47Z">
              <w:r w:rsidDel="AA7D325B">
                <w:rPr/>
                <w:delText>(</w:delText>
              </w:r>
            </w:del>
            <w:ins w:id="98852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8.99</w:t>
            </w:r>
            <w:del w:id="988526" w:author="标点修订器" w:date="2023-04-26T11:14:47Z">
              <w:r w:rsidDel="AA7D325B">
                <w:rPr/>
                <w:delText>)</w:delText>
              </w:r>
            </w:del>
            <w:ins w:id="988527" w:author="标点修订器" w:date="2023-04-26T11:14:43Z">
              <w:r>
                <w:rPr>
                  <w:szCs w:val="21"/>
                </w:rPr>
                <w:t>）</w:t>
              </w:r>
            </w:ins>
          </w:p>
        </w:tc>
        <w:tc>
          <w:p w14:paraId="47AFB844" w14:textId="77777777" w:rsidR="00444720" w:rsidRPr="005E18EB" w:rsidRDefault="00444720" w:rsidP="00444720">
            <w:pPr>
              <w:pStyle w:val="ct12"/>
              <w:topLinePunct/>
              <w:ind w:leftChars="0" w:left="0" w:rightChars="0" w:right="0" w:firstLineChars="0" w:firstLine="0"/>
            </w:pPr>
            <w:del w:id="988528" w:author="标点修订器" w:date="2023-04-26T11:14:47Z">
              <w:r w:rsidDel="AA7D325B">
                <w:rPr/>
                <w:delText>(</w:delText>
              </w:r>
            </w:del>
            <w:ins w:id="98852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5.41</w:t>
            </w:r>
            <w:del w:id="988530" w:author="标点修订器" w:date="2023-04-26T11:14:47Z">
              <w:r w:rsidDel="AA7D325B">
                <w:rPr/>
                <w:delText>)</w:delText>
              </w:r>
            </w:del>
            <w:ins w:id="988531" w:author="标点修订器" w:date="2023-04-26T11:14:43Z">
              <w:r>
                <w:rPr>
                  <w:szCs w:val="21"/>
                </w:rPr>
                <w:t>）</w:t>
              </w:r>
            </w:ins>
          </w:p>
        </w:tc>
        <w:tc>
          <w:p w14:paraId="3B3CD97A" w14:textId="77777777" w:rsidR="00444720" w:rsidRPr="005E18EB" w:rsidRDefault="00444720" w:rsidP="00444720">
            <w:pPr>
              <w:pStyle w:val="ct12"/>
              <w:topLinePunct/>
              <w:ind w:leftChars="0" w:left="0" w:rightChars="0" w:right="0" w:firstLineChars="0" w:firstLine="0"/>
            </w:pPr>
            <w:del w:id="988532" w:author="标点修订器" w:date="2023-04-26T11:14:47Z">
              <w:r w:rsidDel="AA7D325B">
                <w:rPr/>
                <w:delText>(</w:delText>
              </w:r>
            </w:del>
            <w:ins w:id="98853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6.15</w:t>
            </w:r>
            <w:del w:id="988534" w:author="标点修订器" w:date="2023-04-26T11:14:47Z">
              <w:r w:rsidDel="AA7D325B">
                <w:rPr/>
                <w:delText>)</w:delText>
              </w:r>
            </w:del>
            <w:ins w:id="988535" w:author="标点修订器" w:date="2023-04-26T11:14:43Z">
              <w:r>
                <w:rPr>
                  <w:szCs w:val="21"/>
                </w:rPr>
                <w:t>）</w:t>
              </w:r>
            </w:ins>
          </w:p>
        </w:tc>
        <w:tc>
          <w:p w14:paraId="286FFB48" w14:textId="77777777" w:rsidR="00444720" w:rsidRPr="005E18EB" w:rsidRDefault="00444720" w:rsidP="00444720">
            <w:pPr>
              <w:pStyle w:val="ct22"/>
              <w:topLinePunct/>
              <w:ind w:leftChars="0" w:left="0" w:rightChars="0" w:right="0" w:firstLineChars="0" w:firstLine="0"/>
            </w:pPr>
            <w:del w:id="988536" w:author="标点修订器" w:date="2023-04-26T11:14:47Z">
              <w:r w:rsidDel="AA7D325B">
                <w:rPr/>
                <w:delText>(</w:delText>
              </w:r>
            </w:del>
            <w:ins w:id="98853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7.38</w:t>
            </w:r>
            <w:del w:id="988538" w:author="标点修订器" w:date="2023-04-26T11:14:47Z">
              <w:r w:rsidDel="AA7D325B">
                <w:rPr/>
                <w:delText>)</w:delText>
              </w:r>
            </w:del>
            <w:ins w:id="988539" w:author="标点修订器" w:date="2023-04-26T11:14:43Z">
              <w:r>
                <w:rPr>
                  <w:szCs w:val="21"/>
                </w:rPr>
                <w:t>）</w:t>
              </w:r>
            </w:ins>
          </w:p>
        </w:tc>
      </w:tr>
      <w:tr w:rsidR="00444720" w:rsidRPr="005E18EB" w14:paraId="5AD2F544" w14:textId="77777777" w:rsidTr="008E4BEE">
        <w:tc>
          <w:p w14:paraId="24EEA10E"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CPI</w:t>
            </w:r>
          </w:p>
        </w:tc>
        <w:tc>
          <w:p w14:paraId="71A5528D" w14:textId="77777777" w:rsidR="00444720" w:rsidRPr="005E18EB" w:rsidRDefault="00444720" w:rsidP="00444720">
            <w:pPr>
              <w:pStyle w:val="affff8"/>
              <w:topLinePunct/>
              <w:ind w:leftChars="0" w:left="0" w:rightChars="0" w:right="0" w:firstLineChars="0" w:firstLine="0"/>
            </w:pPr>
            <w:del w:id="988540"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rPr>
                </w:rPrChange>
              </w:rPr>
              <w:t>0.0028</w:t>
            </w:r>
          </w:p>
        </w:tc>
        <w:tc>
          <w:p w14:paraId="6E5CDB76" w14:textId="2D88523B" w:rsidR="00444720" w:rsidRPr="005E18EB" w:rsidRDefault="00D42B58" w:rsidP="00444720">
            <w:pPr>
              <w:pStyle w:val="affff8"/>
              <w:topLinePunct/>
              <w:ind w:leftChars="0" w:left="0" w:rightChars="0" w:right="0" w:firstLineChars="0" w:firstLine="0"/>
            </w:pPr>
            <w:del w:id="988541" w:author="表格排版器" w:date="2023-04-26T11:14:49Z">
              <w:r w:rsidDel="00494EDC">
                <w:rPr/>
                <w:delText xml:space="preserve"> </w:delText>
              </w:r>
            </w:del>
            <w:r w:rsidR="00C45A42">
              <w:rPr>
                <w:rPrChange w:author="格式修订器" w:date="2023-04-26T11:14:45Z">
                  <w:rPr>
                    <w:sz w:val="21"/>
                    <w:rFonts w:ascii="Times New Roman" w:eastAsia="宋体" w:hAnsi="Times New Roman" w:cs="Times New Roman"/>
                    <w:szCs w:val="21"/>
                  </w:rPr>
                </w:rPrChange>
              </w:rPr>
              <w:t>0.0006</w:t>
            </w:r>
          </w:p>
        </w:tc>
        <w:tc>
          <w:p w14:paraId="7B5C41F6" w14:textId="3EC8E9B1"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0.0025</w:t>
            </w:r>
          </w:p>
        </w:tc>
        <w:tc>
          <w:p w14:paraId="1D5B8390" w14:textId="2B2D6085"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0.0022</w:t>
            </w:r>
          </w:p>
        </w:tc>
      </w:tr>
      <w:tr w:rsidR="00444720" w:rsidRPr="005E18EB" w14:paraId="52B2184F" w14:textId="77777777" w:rsidTr="008E4BEE">
        <w:tc>
          <w:p w14:paraId="6A181641" w14:textId="77777777" w:rsidR="00444720" w:rsidRPr="005E18EB" w:rsidRDefault="00444720" w:rsidP="00444720">
            <w:pPr>
              <w:pStyle w:val="ct21"/>
              <w:topLinePunct/>
              <w:ind w:leftChars="0" w:left="0" w:rightChars="0" w:right="0" w:firstLineChars="0" w:firstLine="0"/>
            </w:pPr>
          </w:p>
        </w:tc>
        <w:tc>
          <w:p w14:paraId="391AB2AD" w14:textId="77777777" w:rsidR="00444720" w:rsidRPr="005E18EB" w:rsidRDefault="00444720" w:rsidP="00444720">
            <w:pPr>
              <w:pStyle w:val="ct12"/>
              <w:topLinePunct/>
              <w:ind w:leftChars="0" w:left="0" w:rightChars="0" w:right="0" w:firstLineChars="0" w:firstLine="0"/>
            </w:pPr>
            <w:del w:id="988542" w:author="标点修订器" w:date="2023-04-26T11:14:47Z">
              <w:r w:rsidDel="AA7D325B">
                <w:rPr/>
                <w:delText>(</w:delText>
              </w:r>
            </w:del>
            <w:ins w:id="98854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0.48</w:t>
            </w:r>
            <w:del w:id="988544" w:author="标点修订器" w:date="2023-04-26T11:14:47Z">
              <w:r w:rsidDel="AA7D325B">
                <w:rPr/>
                <w:delText>)</w:delText>
              </w:r>
            </w:del>
            <w:ins w:id="988545" w:author="标点修订器" w:date="2023-04-26T11:14:43Z">
              <w:r>
                <w:rPr>
                  <w:szCs w:val="21"/>
                </w:rPr>
                <w:t>）</w:t>
              </w:r>
            </w:ins>
          </w:p>
        </w:tc>
        <w:tc>
          <w:p w14:paraId="50456260" w14:textId="77777777" w:rsidR="00444720" w:rsidRPr="005E18EB" w:rsidRDefault="00444720" w:rsidP="00444720">
            <w:pPr>
              <w:pStyle w:val="ct12"/>
              <w:topLinePunct/>
              <w:ind w:leftChars="0" w:left="0" w:rightChars="0" w:right="0" w:firstLineChars="0" w:firstLine="0"/>
            </w:pPr>
            <w:del w:id="988546" w:author="标点修订器" w:date="2023-04-26T11:14:47Z">
              <w:r w:rsidDel="AA7D325B">
                <w:rPr/>
                <w:delText>(</w:delText>
              </w:r>
            </w:del>
            <w:ins w:id="98854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0.07</w:t>
            </w:r>
            <w:del w:id="988548" w:author="标点修订器" w:date="2023-04-26T11:14:47Z">
              <w:r w:rsidDel="AA7D325B">
                <w:rPr/>
                <w:delText>)</w:delText>
              </w:r>
            </w:del>
            <w:ins w:id="988549" w:author="标点修订器" w:date="2023-04-26T11:14:43Z">
              <w:r>
                <w:rPr>
                  <w:szCs w:val="21"/>
                </w:rPr>
                <w:t>）</w:t>
              </w:r>
            </w:ins>
          </w:p>
        </w:tc>
        <w:tc>
          <w:p w14:paraId="10DBDA50" w14:textId="77777777" w:rsidR="00444720" w:rsidRPr="005E18EB" w:rsidRDefault="00444720" w:rsidP="00444720">
            <w:pPr>
              <w:pStyle w:val="ct12"/>
              <w:topLinePunct/>
              <w:ind w:leftChars="0" w:left="0" w:rightChars="0" w:right="0" w:firstLineChars="0" w:firstLine="0"/>
            </w:pPr>
            <w:del w:id="988550" w:author="标点修订器" w:date="2023-04-26T11:14:47Z">
              <w:r w:rsidDel="AA7D325B">
                <w:rPr/>
                <w:delText>(</w:delText>
              </w:r>
            </w:del>
            <w:ins w:id="98855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0.22</w:t>
            </w:r>
            <w:del w:id="988552" w:author="标点修订器" w:date="2023-04-26T11:14:47Z">
              <w:r w:rsidDel="AA7D325B">
                <w:rPr/>
                <w:delText>)</w:delText>
              </w:r>
            </w:del>
            <w:ins w:id="988553" w:author="标点修订器" w:date="2023-04-26T11:14:43Z">
              <w:r>
                <w:rPr>
                  <w:szCs w:val="21"/>
                </w:rPr>
                <w:t>）</w:t>
              </w:r>
            </w:ins>
          </w:p>
        </w:tc>
        <w:tc>
          <w:p w14:paraId="5D52F5F1" w14:textId="77777777" w:rsidR="00444720" w:rsidRPr="005E18EB" w:rsidRDefault="00444720" w:rsidP="00444720">
            <w:pPr>
              <w:pStyle w:val="ct22"/>
              <w:topLinePunct/>
              <w:ind w:leftChars="0" w:left="0" w:rightChars="0" w:right="0" w:firstLineChars="0" w:firstLine="0"/>
            </w:pPr>
            <w:del w:id="988554" w:author="标点修订器" w:date="2023-04-26T11:14:47Z">
              <w:r w:rsidDel="AA7D325B">
                <w:rPr/>
                <w:delText>(</w:delText>
              </w:r>
            </w:del>
            <w:ins w:id="98855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0.27</w:t>
            </w:r>
            <w:del w:id="988556" w:author="标点修订器" w:date="2023-04-26T11:14:47Z">
              <w:r w:rsidDel="AA7D325B">
                <w:rPr/>
                <w:delText>)</w:delText>
              </w:r>
            </w:del>
            <w:ins w:id="988557" w:author="标点修订器" w:date="2023-04-26T11:14:43Z">
              <w:r>
                <w:rPr>
                  <w:szCs w:val="21"/>
                </w:rPr>
                <w:t>）</w:t>
              </w:r>
            </w:ins>
          </w:p>
        </w:tc>
      </w:tr>
      <w:tr w:rsidR="00444720" w:rsidRPr="005E18EB" w14:paraId="420E1F97" w14:textId="77777777" w:rsidTr="008E4BEE">
        <w:tc>
          <w:p w14:paraId="155B6EE9"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_cons</w:t>
            </w:r>
          </w:p>
        </w:tc>
        <w:tc>
          <w:p w14:paraId="6FBA9CCF" w14:textId="2D11FDEB" w:rsidR="00444720" w:rsidRPr="005E18EB" w:rsidRDefault="0084211A"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20.2734</w:t>
            </w:r>
            <w:r w:rsidRPr="005E18EB">
              <w:rPr/>
              <w:t>***</w:t>
            </w:r>
          </w:p>
        </w:tc>
        <w:tc>
          <w:p w14:paraId="651EABEE" w14:textId="2CE30679" w:rsidR="00444720" w:rsidRPr="005E18EB" w:rsidRDefault="00DB6553"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24.1564</w:t>
            </w:r>
            <w:r w:rsidRPr="005E18EB">
              <w:rPr/>
              <w:t>***</w:t>
            </w:r>
          </w:p>
        </w:tc>
        <w:tc>
          <w:p w14:paraId="64B6B7AE" w14:textId="61BAD0BB" w:rsidR="00444720" w:rsidRPr="005E18EB" w:rsidRDefault="00B86773"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25.9956</w:t>
            </w:r>
            <w:r w:rsidRPr="005E18EB">
              <w:rPr/>
              <w:t>***</w:t>
            </w:r>
          </w:p>
        </w:tc>
        <w:tc>
          <w:p w14:paraId="50B16F78" w14:textId="4812466E" w:rsidR="00444720" w:rsidRPr="005E18EB" w:rsidRDefault="00516F91"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21.1540</w:t>
            </w:r>
            <w:r w:rsidRPr="005E18EB">
              <w:rPr/>
              <w:t>***</w:t>
            </w:r>
          </w:p>
        </w:tc>
      </w:tr>
      <w:tr w:rsidR="00444720" w:rsidRPr="005E18EB" w14:paraId="5A2998DC" w14:textId="77777777" w:rsidTr="008E4BEE">
        <w:tc>
          <w:p w14:paraId="32DECB42" w14:textId="77777777" w:rsidR="00444720" w:rsidRPr="005E18EB" w:rsidRDefault="00444720" w:rsidP="00444720">
            <w:pPr>
              <w:pStyle w:val="ct21"/>
              <w:topLinePunct/>
              <w:ind w:leftChars="0" w:left="0" w:rightChars="0" w:right="0" w:firstLineChars="0" w:firstLine="0"/>
            </w:pPr>
          </w:p>
        </w:tc>
        <w:tc>
          <w:p w14:paraId="28286FEE" w14:textId="77777777" w:rsidR="00444720" w:rsidRPr="005E18EB" w:rsidRDefault="00444720" w:rsidP="00444720">
            <w:pPr>
              <w:pStyle w:val="ct12"/>
              <w:topLinePunct/>
              <w:ind w:leftChars="0" w:left="0" w:rightChars="0" w:right="0" w:firstLineChars="0" w:firstLine="0"/>
            </w:pPr>
            <w:del w:id="988558" w:author="标点修订器" w:date="2023-04-26T11:14:47Z">
              <w:r w:rsidDel="AA7D325B">
                <w:rPr/>
                <w:delText>(</w:delText>
              </w:r>
            </w:del>
            <w:ins w:id="988559"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-8.54</w:t>
            </w:r>
            <w:del w:id="988560" w:author="标点修订器" w:date="2023-04-26T11:14:47Z">
              <w:r w:rsidDel="AA7D325B">
                <w:rPr/>
                <w:delText>)</w:delText>
              </w:r>
            </w:del>
            <w:ins w:id="988561" w:author="标点修订器" w:date="2023-04-26T11:14:43Z">
              <w:r>
                <w:rPr>
                  <w:szCs w:val="21"/>
                  <w:color w:val="000000"/>
                </w:rPr>
                <w:t>）</w:t>
              </w:r>
            </w:ins>
          </w:p>
        </w:tc>
        <w:tc>
          <w:p w14:paraId="325AC5D8" w14:textId="77777777" w:rsidR="00444720" w:rsidRPr="005E18EB" w:rsidRDefault="00444720" w:rsidP="00444720">
            <w:pPr>
              <w:pStyle w:val="ct12"/>
              <w:topLinePunct/>
              <w:ind w:leftChars="0" w:left="0" w:rightChars="0" w:right="0" w:firstLineChars="0" w:firstLine="0"/>
            </w:pPr>
            <w:del w:id="988562" w:author="标点修订器" w:date="2023-04-26T11:14:47Z">
              <w:r w:rsidDel="AA7D325B">
                <w:rPr/>
                <w:delText>(</w:delText>
              </w:r>
            </w:del>
            <w:ins w:id="988563"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-6.54</w:t>
            </w:r>
            <w:del w:id="988564" w:author="标点修订器" w:date="2023-04-26T11:14:47Z">
              <w:r w:rsidDel="AA7D325B">
                <w:rPr/>
                <w:delText>)</w:delText>
              </w:r>
            </w:del>
            <w:ins w:id="988565" w:author="标点修订器" w:date="2023-04-26T11:14:43Z">
              <w:r>
                <w:rPr>
                  <w:szCs w:val="21"/>
                  <w:color w:val="000000"/>
                </w:rPr>
                <w:t>）</w:t>
              </w:r>
            </w:ins>
          </w:p>
        </w:tc>
        <w:tc>
          <w:p w14:paraId="5F64B4C7" w14:textId="77777777" w:rsidR="00444720" w:rsidRPr="005E18EB" w:rsidRDefault="00444720" w:rsidP="00444720">
            <w:pPr>
              <w:pStyle w:val="ct12"/>
              <w:topLinePunct/>
              <w:ind w:leftChars="0" w:left="0" w:rightChars="0" w:right="0" w:firstLineChars="0" w:firstLine="0"/>
            </w:pPr>
            <w:del w:id="988566" w:author="标点修订器" w:date="2023-04-26T11:14:47Z">
              <w:r w:rsidDel="AA7D325B">
                <w:rPr/>
                <w:delText>(</w:delText>
              </w:r>
            </w:del>
            <w:ins w:id="988567"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-5.79</w:t>
            </w:r>
            <w:del w:id="988568" w:author="标点修订器" w:date="2023-04-26T11:14:47Z">
              <w:r w:rsidDel="AA7D325B">
                <w:rPr/>
                <w:delText>)</w:delText>
              </w:r>
            </w:del>
            <w:ins w:id="988569" w:author="标点修订器" w:date="2023-04-26T11:14:43Z">
              <w:r>
                <w:rPr>
                  <w:szCs w:val="21"/>
                  <w:color w:val="000000"/>
                </w:rPr>
                <w:t>）</w:t>
              </w:r>
            </w:ins>
          </w:p>
        </w:tc>
        <w:tc>
          <w:p w14:paraId="357810CF" w14:textId="77777777" w:rsidR="00444720" w:rsidRPr="005E18EB" w:rsidRDefault="00444720" w:rsidP="00444720">
            <w:pPr>
              <w:pStyle w:val="ct22"/>
              <w:topLinePunct/>
              <w:ind w:leftChars="0" w:left="0" w:rightChars="0" w:right="0" w:firstLineChars="0" w:firstLine="0"/>
            </w:pPr>
            <w:del w:id="988570" w:author="标点修订器" w:date="2023-04-26T11:14:47Z">
              <w:r w:rsidDel="AA7D325B">
                <w:rPr/>
                <w:delText>(</w:delText>
              </w:r>
            </w:del>
            <w:ins w:id="988571"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-6.66</w:t>
            </w:r>
            <w:del w:id="988572" w:author="标点修订器" w:date="2023-04-26T11:14:47Z">
              <w:r w:rsidDel="AA7D325B">
                <w:rPr/>
                <w:delText>)</w:delText>
              </w:r>
            </w:del>
            <w:ins w:id="988573" w:author="标点修订器" w:date="2023-04-26T11:14:43Z">
              <w:r>
                <w:rPr>
                  <w:szCs w:val="21"/>
                  <w:color w:val="000000"/>
                </w:rPr>
                <w:t>）</w:t>
              </w:r>
            </w:ins>
          </w:p>
        </w:tc>
      </w:tr>
      <w:tr w:rsidR="00444720" w:rsidRPr="005E18EB" w14:paraId="70511280" w14:textId="77777777" w:rsidTr="008E4BEE">
        <w:tc>
          <w:p w14:paraId="08DA0A97"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w:t>
            </w:r>
          </w:p>
        </w:tc>
        <w:tc>
          <w:p w14:paraId="2FD4EE17"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c>
          <w:p w14:paraId="16BEBAC8"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50</w:t>
            </w:r>
          </w:p>
        </w:tc>
        <w:tc>
          <w:p w14:paraId="2E1036A4"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80</w:t>
            </w:r>
          </w:p>
        </w:tc>
        <w:tc>
          <w:p w14:paraId="3F0CFCF5"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50</w:t>
            </w:r>
          </w:p>
        </w:tc>
      </w:tr>
      <w:tr w:rsidR="00444720" w:rsidRPr="005E18EB" w14:paraId="5183143A" w14:textId="77777777" w:rsidTr="008E4BEE">
        <w:tc>
          <w:tcPr>
            <w:tcBorders>
              <w:top w:val="none" w:sz="0" w:space="0" w:color="auto"/>
            </w:tcBorders>
          </w:tcPr>
          <w:p w14:paraId="713FADFC"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R-sq</w:t>
            </w:r>
          </w:p>
        </w:tc>
        <w:tc>
          <w:tcPr>
            <w:tcBorders>
              <w:top w:val="none" w:sz="0" w:space="0" w:color="auto"/>
            </w:tcBorders>
          </w:tcPr>
          <w:p w14:paraId="3302958F" w14:textId="77777777" w:rsidR="00444720" w:rsidRPr="005E18EB" w:rsidRDefault="00444720" w:rsidP="00444720">
            <w:pPr>
              <w:pStyle w:val="affff8"/>
              <w:topLinePunct/>
              <w:ind w:leftChars="0" w:left="0" w:rightChars="0" w:right="0" w:firstLineChars="0" w:firstLine="0"/>
            </w:pPr>
            <w:del w:id="988574"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0.7965</w:t>
            </w:r>
          </w:p>
        </w:tc>
        <w:tc>
          <w:tcPr>
            <w:tcBorders>
              <w:top w:val="none" w:sz="0" w:space="0" w:color="auto"/>
            </w:tcBorders>
          </w:tcPr>
          <w:p w14:paraId="05304FEA" w14:textId="77777777" w:rsidR="00444720" w:rsidRPr="005E18EB" w:rsidRDefault="00444720" w:rsidP="00444720">
            <w:pPr>
              <w:pStyle w:val="affff8"/>
              <w:topLinePunct/>
              <w:ind w:leftChars="0" w:left="0" w:rightChars="0" w:right="0" w:firstLineChars="0" w:firstLine="0"/>
            </w:pPr>
            <w:del w:id="988575"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0.9037</w:t>
            </w:r>
          </w:p>
        </w:tc>
        <w:tc>
          <w:tcPr>
            <w:tcBorders>
              <w:top w:val="none" w:sz="0" w:space="0" w:color="auto"/>
            </w:tcBorders>
          </w:tcPr>
          <w:p w14:paraId="297689FE" w14:textId="77777777" w:rsidR="00444720" w:rsidRPr="005E18EB" w:rsidRDefault="00444720" w:rsidP="00444720">
            <w:pPr>
              <w:pStyle w:val="affff8"/>
              <w:topLinePunct/>
              <w:ind w:leftChars="0" w:left="0" w:rightChars="0" w:right="0" w:firstLineChars="0" w:firstLine="0"/>
            </w:pPr>
            <w:del w:id="988576"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0.7674</w:t>
            </w:r>
          </w:p>
        </w:tc>
        <w:tc>
          <w:tcPr>
            <w:tcBorders>
              <w:top w:val="none" w:sz="0" w:space="0" w:color="auto"/>
            </w:tcBorders>
          </w:tcPr>
          <w:p w14:paraId="4398A1C6" w14:textId="77777777" w:rsidR="00444720" w:rsidRPr="005E18EB" w:rsidRDefault="00444720" w:rsidP="00444720">
            <w:pPr>
              <w:pStyle w:val="affff8"/>
              <w:topLinePunct/>
              <w:ind w:leftChars="0" w:left="0" w:rightChars="0" w:right="0" w:firstLineChars="0" w:firstLine="0"/>
            </w:pPr>
            <w:del w:id="988577"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0.9064</w:t>
            </w:r>
          </w:p>
        </w:tc>
      </w:tr>
    </w:tbl>
    <w:p w14:paraId="2FD70CB1" w14:textId="77777777" w:rsidR="00B71A37" w:rsidRPr="005E18EB" w:rsidRDefault="00B71A37" w:rsidP="00B71A37">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578" w:author="标点修订器" w:date="2023-04-26T11:14:47Z">
        <w:r w:rsidDel="AA7D325B">
          <w:rPr/>
          <w:delText>。</w:delText>
        </w:r>
      </w:del>
      <w:ins w:id="988579" w:author="标点修订器" w:date="2023-04-26T11:14:43Z">
        <w:r>
          <w:rPr>
            <w:rFonts w:ascii="Times New Roman" w:eastAsia="宋体" w:hAnsi="Times New Roman" w:cs="Times New Roman"/>
            <w:sz w:val="24"/>
            <w:szCs w:val="24"/>
          </w:rPr>
          <w:t>.</w:t>
        </w:r>
      </w:ins>
    </w:p>
    <w:p w14:paraId="50CEAD68" w14:textId="45ADB16B" w:rsidR="008E4BEE" w:rsidRDefault="008E4BEE" w:rsidP="008E4BEE">
      <w:pPr>
        <w:topLinePunct/>
        <w:rPr>
          <w:del w:id="988580" w:author="内容修订器" w:date="2023-04-26T11:14:50Z"/>
        </w:rPr>
      </w:pPr>
    </w:p>
    <w:p w14:paraId="3DE6A120" w14:textId="77777777" w:rsidR="00E56889" w:rsidRDefault="000C56BF" w:rsidP="000C56BF">
      <w:pPr>
        <w:topLinePunct/>
      </w:pPr>
      <w:r>
        <w:rPr>
          <w:rPrChange w:author="格式修订器" w:date="2023-04-26T11:14:45Z">
            <w:rPr>
              <w:sz w:val="24"/>
              <w:szCs w:val="24"/>
              <w:rFonts w:ascii="Times New Roman" w:eastAsia="宋体" w:hAnsi="Times New Roman" w:cs="Times New Roman" w:hint="eastAsia"/>
            </w:rPr>
          </w:rPrChange>
        </w:rPr>
        <w:t>而</w:t>
      </w:r>
      <w:r w:rsidRPr="00571B40">
        <w:rPr/>
        <w:t>除去核心解释变量外，</w:t>
      </w:r>
      <w:r w:rsidR="00E56889">
        <w:rPr/>
        <w:t>对</w:t>
      </w:r>
      <w:r w:rsidRPr="00571B40">
        <w:rPr/>
        <w:t>其他控制变量</w:t>
      </w:r>
      <w:r w:rsidR="00E56889">
        <w:rPr/>
        <w:t>的分析也尤为重要。</w:t>
      </w:r>
    </w:p>
    <w:p w14:paraId="3171CA8D" w14:textId="4BFD7EA1" w:rsidR="000C56BF" w:rsidRDefault="00E56889" w:rsidP="000C56BF">
      <w:pPr>
        <w:topLinePunct/>
      </w:pPr>
      <w:r>
        <w:rPr/>
        <w:t>从上表中可以看出，全样本和城商行两组的</w:t>
      </w:r>
      <w:r w:rsidR="000C56BF" w:rsidRPr="00571B40">
        <w:rPr/>
        <w:t>NIIR</w:t>
      </w:r>
      <w:r w:rsidR="000C56BF" w:rsidRPr="00571B40">
        <w:rPr/>
        <w:t>对银行</w:t>
      </w:r>
      <w:r>
        <w:rPr/>
        <w:t>获利水平</w:t>
      </w:r>
      <w:r w:rsidR="000C56BF" w:rsidRPr="00571B40">
        <w:rPr/>
        <w:t>的影响</w:t>
      </w:r>
      <w:r w:rsidR="00BB20CE">
        <w:rPr/>
        <w:t>均在</w:t>
      </w:r>
      <w:r w:rsidR="00BB20CE">
        <w:rPr/>
        <w:lastRenderedPageBreak/>
        <w:t>1%</w:t>
      </w:r>
      <w:r w:rsidR="00BB20CE">
        <w:rPr/>
        <w:t>的水平上呈现出显著正向关系，这表明</w:t>
      </w:r>
      <w:r w:rsidR="000C56BF" w:rsidRPr="00571B40">
        <w:rPr/>
        <w:t>多元的业务结构将会是银行提高收益水平，降低风险的重要举措</w:t>
      </w:r>
      <w:r w:rsidR="00BB20CE">
        <w:rPr/>
        <w:t>。而</w:t>
      </w:r>
      <w:r w:rsidR="00BB20CE">
        <w:rPr/>
        <w:t>N</w:t>
      </w:r>
      <w:r w:rsidR="00BB20CE">
        <w:rPr/>
        <w:t>IS</w:t>
      </w:r>
      <w:r w:rsidR="000757F6">
        <w:rPr/>
        <w:t>在除了</w:t>
      </w:r>
      <w:r w:rsidR="00C33BF9">
        <w:rPr/>
        <w:t>大型银行外的三组中也表现为显著的正向关系，这也同样说明了，即使网络金融对于传统的存贷</w:t>
      </w:r>
      <w:r w:rsidR="00AA2D89">
        <w:rPr/>
        <w:t>业务进行了挤占，利息收入仍旧是银行的重要收入来源。其在开拓新业务的同时也要注重稳定利息收入，</w:t>
      </w:r>
      <w:r w:rsidR="000C56BF" w:rsidRPr="00571B40">
        <w:rPr/>
        <w:t>也提醒银行要加强对于信贷风险的管理。</w:t>
      </w:r>
      <w:r w:rsidR="00591E5C">
        <w:rPr/>
        <w:t>存贷比在四组中均呈现的负向关系，表明了在网络金融冲击的背景下，传统利息收入收到打击，这一比率</w:t>
      </w:r>
      <w:r w:rsidR="00B50478">
        <w:rPr/>
        <w:t>也</w:t>
      </w:r>
      <w:r w:rsidR="00591E5C">
        <w:rPr/>
        <w:t>并不</w:t>
      </w:r>
      <w:r w:rsidR="00B50478">
        <w:rPr/>
        <w:t>再</w:t>
      </w:r>
      <w:r w:rsidR="00591E5C">
        <w:rPr/>
        <w:t>是越高越好</w:t>
      </w:r>
      <w:r w:rsidR="00B50478">
        <w:rPr/>
        <w:t>。</w:t>
      </w:r>
    </w:p>
    <w:p w14:paraId="77D7B722" w14:textId="62DB1ADA" w:rsidR="00AA2D89" w:rsidRDefault="00AA2D89" w:rsidP="000C56BF">
      <w:pPr>
        <w:topLinePunct/>
      </w:pPr>
      <w:r w:rsidRPr="00AA2D89">
        <w:rPr/>
        <w:t>而在宏观层面，从四组的回归结果中可以看出</w:t>
      </w:r>
      <w:r w:rsidRPr="00AA2D89">
        <w:rPr/>
        <w:t>GDP</w:t>
      </w:r>
      <w:r w:rsidRPr="00AA2D89">
        <w:rPr/>
        <w:t>与被解释变量均在</w:t>
      </w:r>
      <w:r w:rsidRPr="00AA2D89">
        <w:rPr/>
        <w:t>1%</w:t>
      </w:r>
      <w:r w:rsidRPr="00AA2D89">
        <w:rPr/>
        <w:t>的水平上呈现出显著正向关系，这也体现了银行业作为</w:t>
      </w:r>
      <w:r w:rsidR="009037AD">
        <w:rPr/>
        <w:t>金融的基础</w:t>
      </w:r>
      <w:r w:rsidRPr="00AA2D89">
        <w:rPr/>
        <w:t>，与宏观经济息息相关的特点。</w:t>
      </w:r>
    </w:p>
    <w:p w14:paraId="337C26DF" w14:textId="6CEF7B4A" w:rsidR="003B64E0" w:rsidRDefault="00870452" w:rsidP="00352A9C">
      <w:pPr>
        <w:topLinePunct/>
      </w:pPr>
      <w:r>
        <w:rPr/>
        <w:t>对于银行的个体层面</w:t>
      </w:r>
      <w:r w:rsidR="000759E0">
        <w:rPr/>
        <w:t>的控制因素</w:t>
      </w:r>
      <w:r>
        <w:rPr/>
        <w:t>，在除了大型银行外的三组中，银行资产规模均和</w:t>
      </w:r>
      <w:r w:rsidR="00AA0562">
        <w:rPr/>
        <w:t>获利水平呈现显著负相关关系</w:t>
      </w:r>
      <w:r w:rsidR="00BB3F4C">
        <w:rPr/>
        <w:t>。正如</w:t>
      </w:r>
      <w:r w:rsidR="000759E0">
        <w:rPr/>
        <w:t>我们</w:t>
      </w:r>
      <w:r w:rsidR="00BB3F4C">
        <w:rPr/>
        <w:t>在模型</w:t>
      </w:r>
      <w:r w:rsidR="00BB3F4C">
        <w:rPr/>
        <w:t>（</w:t>
      </w:r>
      <w:r w:rsidR="00BB3F4C">
        <w:rPr/>
        <w:t>1</w:t>
      </w:r>
      <w:r w:rsidR="00BB3F4C">
        <w:rPr/>
        <w:t>）</w:t>
      </w:r>
      <w:r w:rsidR="00BB3F4C">
        <w:rPr/>
        <w:t>中的分析一样，这可能是因为在网络金融平台挤占了银行的部分业务后，</w:t>
      </w:r>
      <w:r w:rsidR="00BB3F4C" w:rsidRPr="00D14E39">
        <w:rPr/>
        <w:t>银行</w:t>
      </w:r>
      <w:r w:rsidR="00BB3F4C">
        <w:rPr/>
        <w:t>有</w:t>
      </w:r>
      <w:r w:rsidR="00BB3F4C" w:rsidRPr="00D14E39">
        <w:rPr/>
        <w:t>过多的</w:t>
      </w:r>
      <w:r w:rsidR="00BB3F4C">
        <w:rPr/>
        <w:t>闲置</w:t>
      </w:r>
      <w:r w:rsidR="00BB3F4C" w:rsidRPr="00D14E39">
        <w:rPr/>
        <w:t>资产未能带来合理的收益</w:t>
      </w:r>
      <w:r w:rsidR="00BB3F4C">
        <w:rPr/>
        <w:t>，反而为其增加了额外的管理成本，带来了一定的损失</w:t>
      </w:r>
      <w:r w:rsidR="00BB3F4C" w:rsidRPr="00D14E39">
        <w:rPr/>
        <w:t>。</w:t>
      </w:r>
    </w:p>
    <w:p w14:paraId="32B5623B" w14:textId="30A00DC8" w:rsidR="003B64E0" w:rsidRPr="00571B40" w:rsidRDefault="003B64E0" w:rsidP="003B64E0">
      <w:pPr>
        <w:topLinePunct/>
      </w:pPr>
      <w:r w:rsidRPr="00571B40">
        <w:rPr>
          <w:rPrChange w:author="格式修订器" w:date="2023-04-26T11:14:45Z">
            <w:rPr>
              <w:sz w:val="24"/>
              <w:szCs w:val="24"/>
              <w:rFonts w:ascii="Times New Roman" w:eastAsia="宋体" w:hAnsi="Times New Roman" w:cs="Times New Roman"/>
              <w:b/>
              <w:bCs/>
            </w:rPr>
          </w:rPrChange>
        </w:rPr>
        <w:t>3</w:t>
      </w:r>
      <w:r w:rsidRPr="00571B40">
        <w:rPr>
          <w:rPrChange w:author="格式修订器" w:date="2023-04-26T11:14:45Z">
            <w:rPr>
              <w:rFonts w:ascii="Times New Roman" w:eastAsia="宋体" w:hAnsi="Times New Roman" w:cs="Times New Roman"/>
              <w:b/>
              <w:bCs/>
              <w:sz w:val="24"/>
              <w:szCs w:val="24"/>
            </w:rPr>
          </w:rPrChange>
        </w:rPr>
        <w:t>）</w:t>
      </w:r>
      <w:r w:rsidRPr="00571B40">
        <w:rPr>
          <w:rPrChange w:author="格式修订器" w:date="2023-04-26T11:14:45Z">
            <w:rPr>
              <w:rFonts w:ascii="Times New Roman" w:eastAsia="宋体" w:hAnsi="Times New Roman" w:cs="Times New Roman"/>
              <w:b/>
              <w:bCs/>
              <w:sz w:val="24"/>
              <w:szCs w:val="24"/>
            </w:rPr>
          </w:rPrChange>
        </w:rPr>
        <w:t>互联网金融</w:t>
      </w:r>
      <w:r w:rsidR="00AA5B5A" w:rsidRPr="00571B40">
        <w:rPr>
          <w:rPrChange w:author="格式修订器" w:date="2023-04-26T11:14:45Z">
            <w:rPr>
              <w:rFonts w:hint="eastAsia" w:ascii="Times New Roman" w:eastAsia="宋体" w:hAnsi="Times New Roman" w:cs="Times New Roman"/>
              <w:b/>
              <w:bCs/>
              <w:sz w:val="24"/>
              <w:szCs w:val="24"/>
            </w:rPr>
          </w:rPrChange>
        </w:rPr>
        <w:t>与利率市场化的关系</w:t>
      </w:r>
    </w:p>
    <w:p w14:paraId="0F5B08CE" w14:textId="77777777" w:rsidR="009A2E40" w:rsidRDefault="00331D28" w:rsidP="009A2E40">
      <w:pPr>
        <w:topLinePunct/>
      </w:pPr>
      <w:r w:rsidRPr="002B197E">
        <w:rPr/>
        <w:t>为了验证假设</w:t>
      </w:r>
      <w:r w:rsidRPr="002B197E">
        <w:rPr/>
        <w:t>H3</w:t>
      </w:r>
      <w:r w:rsidR="00571B40" w:rsidRPr="002B197E">
        <w:rPr/>
        <w:t>中提出的中介效应</w:t>
      </w:r>
      <w:r w:rsidR="005960C3" w:rsidRPr="002B197E">
        <w:rPr/>
        <w:t>，我们对模型</w:t>
      </w:r>
      <w:r w:rsidR="005960C3" w:rsidRPr="002B197E">
        <w:rPr/>
        <w:t>（</w:t>
      </w:r>
      <w:r w:rsidR="005960C3" w:rsidRPr="002B197E">
        <w:rPr>
          <w:kern w:val="2"/>
          <w:rFonts w:ascii="Times New Roman" w:eastAsia="宋体" w:hAnsi="Times New Roman" w:cs="Times New Roman"/>
          <w:sz w:val="24"/>
          <w:szCs w:val="24"/>
        </w:rPr>
        <w:t>2</w:t>
      </w:r>
      <w:r w:rsidR="005960C3" w:rsidRPr="002B197E">
        <w:rPr/>
        <w:t>）</w:t>
      </w:r>
      <w:r w:rsidR="005960C3" w:rsidRPr="002B197E">
        <w:rPr/>
        <w:t xml:space="preserve">、</w:t>
      </w:r>
      <w:r w:rsidR="005960C3" w:rsidRPr="002B197E">
        <w:rPr/>
        <w:t>（</w:t>
      </w:r>
      <w:r w:rsidR="005960C3" w:rsidRPr="002B197E">
        <w:rPr>
          <w:kern w:val="2"/>
          <w:rFonts w:ascii="Times New Roman" w:eastAsia="宋体" w:hAnsi="Times New Roman" w:cs="Times New Roman"/>
          <w:sz w:val="24"/>
          <w:szCs w:val="24"/>
        </w:rPr>
        <w:t>3</w:t>
      </w:r>
      <w:r w:rsidR="005960C3" w:rsidRPr="002B197E">
        <w:rPr/>
        <w:t>）</w:t>
      </w:r>
      <w:r w:rsidR="005960C3" w:rsidRPr="002B197E">
        <w:rPr/>
        <w:t xml:space="preserve">、</w:t>
      </w:r>
      <w:r w:rsidR="005960C3" w:rsidRPr="002B197E">
        <w:rPr/>
        <w:t>（</w:t>
      </w:r>
      <w:r w:rsidR="005960C3" w:rsidRPr="002B197E">
        <w:rPr>
          <w:kern w:val="2"/>
          <w:rFonts w:ascii="Times New Roman" w:eastAsia="宋体" w:hAnsi="Times New Roman" w:cs="Times New Roman"/>
          <w:sz w:val="24"/>
          <w:szCs w:val="24"/>
        </w:rPr>
        <w:t>4</w:t>
      </w:r>
      <w:r w:rsidR="005960C3" w:rsidRPr="002B197E">
        <w:rPr/>
        <w:t>）</w:t>
      </w:r>
      <w:r w:rsidR="005960C3" w:rsidRPr="002B197E">
        <w:rPr/>
        <w:t>进行了回归</w:t>
      </w:r>
      <w:r w:rsidR="00571B40" w:rsidRPr="002B197E">
        <w:rPr/>
        <w:t>，结果如</w:t>
      </w:r>
      <w:ins w:id="988581" w:author="编号修订器" w:date="2023-04-26T11:14:43Z">
        <w:r w:rsidR="00571B40" w:rsidRPr="002B197E">
          <w:rPr>
            <w:rPrChange w:author="格式修订器" w:date="2023-04-26T11:14:45Z">
              <w:rPr>
                <w:rFonts w:ascii="Times New Roman" w:eastAsia="宋体" w:hAnsi="Times New Roman" w:cs="Times New Roman"/>
                <w:sz w:val="24"/>
                <w:szCs w:val="24"/>
              </w:rPr>
            </w:rPrChange>
          </w:rPr>
          <w:t>表5.2-3</w:t>
        </w:r>
      </w:ins>
      <w:del w:id="988582" w:author="编号修订器" w:date="2023-04-26T11:14:53Z">
        <w:r w:rsidDel="007D325B">
          <w:rPr/>
          <w:delText>表</w:delText>
        </w:r>
        <w:r w:rsidDel="007D325B">
          <w:rPr/>
          <w:delText>5-2-3</w:delText>
        </w:r>
      </w:del>
      <w:r w:rsidR="00571B40" w:rsidRPr="002B197E">
        <w:rPr/>
        <w:t>所示</w:t>
      </w:r>
      <w:r w:rsidR="002B197E">
        <w:rPr/>
        <w:t>。本</w:t>
      </w:r>
      <w:r w:rsidR="006C6E76">
        <w:rPr/>
        <w:t>章</w:t>
      </w:r>
      <w:r w:rsidR="002B197E">
        <w:rPr/>
        <w:t>为了验证这一效应，采用了因果逐步回归法，通过三个模型来</w:t>
      </w:r>
      <w:r w:rsidR="006C6E76">
        <w:rPr/>
        <w:t>逐步分析中介效果</w:t>
      </w:r>
      <w:r w:rsidR="00866D3E">
        <w:rPr/>
        <w:t>。</w:t>
      </w:r>
    </w:p>
    <w:p w14:paraId="180875C7" w14:textId="36630246" w:rsidR="00352A9C" w:rsidRDefault="00320A84" w:rsidP="009A2E40">
      <w:pPr>
        <w:topLinePunct/>
      </w:pPr>
      <w:r>
        <w:rPr/>
        <w:t>模型</w:t>
      </w:r>
      <w:r>
        <w:rPr/>
        <w:t>（</w:t>
      </w:r>
      <w:r>
        <w:rPr/>
        <w:t>2</w:t>
      </w:r>
      <w:r>
        <w:rPr/>
        <w:t>）</w:t>
      </w:r>
      <w:r w:rsidR="00ED0978">
        <w:rPr/>
        <w:t>验证</w:t>
      </w:r>
      <w:r>
        <w:rPr/>
        <w:t>了</w:t>
      </w:r>
      <w:r>
        <w:rPr/>
        <w:t>I</w:t>
      </w:r>
      <w:r>
        <w:rPr/>
        <w:t>F</w:t>
      </w:r>
      <w:r>
        <w:rPr/>
        <w:t>与</w:t>
      </w:r>
      <w:r>
        <w:rPr/>
        <w:t>R</w:t>
      </w:r>
      <w:r>
        <w:rPr/>
        <w:t>OA</w:t>
      </w:r>
      <w:r>
        <w:rPr/>
        <w:t>之间的显著性，</w:t>
      </w:r>
      <w:r w:rsidR="00154171">
        <w:rPr/>
        <w:t>反映</w:t>
      </w:r>
      <w:r w:rsidR="006C14EF">
        <w:rPr/>
        <w:t>了网络金融对于</w:t>
      </w:r>
      <w:r w:rsidR="00154171">
        <w:rPr/>
        <w:t>盈利水平独立的影响，具体的结果解读我们在上一节进行了论述。</w:t>
      </w:r>
    </w:p>
    <w:p w14:paraId="55824E7F" w14:textId="326D845A" w:rsidR="006C14EF" w:rsidRDefault="00320A84" w:rsidP="002B197E">
      <w:pPr>
        <w:topLinePunct/>
      </w:pPr>
      <w:r>
        <w:rPr/>
        <w:t>模型</w:t>
      </w:r>
      <w:r>
        <w:rPr/>
        <w:t>（</w:t>
      </w:r>
      <w:r>
        <w:rPr/>
        <w:t>3</w:t>
      </w:r>
      <w:r>
        <w:rPr/>
        <w:t>）</w:t>
      </w:r>
      <w:r w:rsidR="00ED0978">
        <w:rPr/>
        <w:t>验证了</w:t>
      </w:r>
      <w:r w:rsidR="00ED0978">
        <w:rPr/>
        <w:t>I</w:t>
      </w:r>
      <w:r w:rsidR="00ED0978">
        <w:rPr/>
        <w:t>F</w:t>
      </w:r>
      <w:r w:rsidR="00ED0978">
        <w:rPr/>
        <w:t>与</w:t>
      </w:r>
      <w:r w:rsidR="00ED0978">
        <w:rPr/>
        <w:t>I</w:t>
      </w:r>
      <w:r w:rsidR="00ED0978">
        <w:rPr/>
        <w:t>R</w:t>
      </w:r>
      <w:r w:rsidR="00ED0978">
        <w:rPr/>
        <w:t>之间的显著性，</w:t>
      </w:r>
      <w:r w:rsidR="00FB302F">
        <w:rPr/>
        <w:t>结果表明</w:t>
      </w:r>
      <w:r w:rsidR="00FB302F">
        <w:rPr/>
        <w:t>I</w:t>
      </w:r>
      <w:r w:rsidR="00FB302F">
        <w:rPr/>
        <w:t>F</w:t>
      </w:r>
      <w:r w:rsidR="00FB302F">
        <w:rPr/>
        <w:t>对</w:t>
      </w:r>
      <w:r w:rsidR="00FB302F">
        <w:rPr/>
        <w:t>I</w:t>
      </w:r>
      <w:r w:rsidR="00FB302F">
        <w:rPr/>
        <w:t>R</w:t>
      </w:r>
      <w:r w:rsidR="00FB302F">
        <w:rPr/>
        <w:t>会产生显著的正向影响。</w:t>
      </w:r>
      <w:r w:rsidR="00154171">
        <w:rPr/>
        <w:t>跟据本文第二章提到的相关研究以及第三章做出的机制分析的内容，</w:t>
      </w:r>
      <w:r w:rsidR="00FB302F">
        <w:rPr/>
        <w:t>互联网金融在一定程度上会增加利率市场化的进程</w:t>
      </w:r>
      <w:r w:rsidR="00377E96">
        <w:rPr/>
        <w:t>。</w:t>
      </w:r>
    </w:p>
    <w:p w14:paraId="12B2A8ED" w14:textId="2E7B4F68" w:rsidR="002B197E" w:rsidRDefault="00ED0978" w:rsidP="002B197E">
      <w:pPr>
        <w:topLinePunct/>
      </w:pPr>
      <w:r>
        <w:rPr/>
        <w:t>模型</w:t>
      </w:r>
      <w:r>
        <w:rPr/>
        <w:t>（</w:t>
      </w:r>
      <w:r>
        <w:rPr/>
        <w:t>4</w:t>
      </w:r>
      <w:r>
        <w:rPr/>
        <w:t>）</w:t>
      </w:r>
      <w:r>
        <w:rPr/>
        <w:t>则验证了</w:t>
      </w:r>
      <w:r>
        <w:rPr/>
        <w:t>I</w:t>
      </w:r>
      <w:r>
        <w:rPr/>
        <w:t>F</w:t>
      </w:r>
      <w:r>
        <w:rPr/>
        <w:t>、</w:t>
      </w:r>
      <w:r>
        <w:rPr/>
        <w:t>I</w:t>
      </w:r>
      <w:r>
        <w:rPr/>
        <w:t>R</w:t>
      </w:r>
      <w:r>
        <w:rPr/>
        <w:t>对</w:t>
      </w:r>
      <w:r>
        <w:rPr/>
        <w:t>R</w:t>
      </w:r>
      <w:r>
        <w:rPr/>
        <w:t>OA</w:t>
      </w:r>
      <w:r w:rsidR="00352A9C">
        <w:rPr/>
        <w:t>的相关性</w:t>
      </w:r>
      <w:r w:rsidR="00AF4630">
        <w:rPr/>
        <w:t>。根据逐步回归法，</w:t>
      </w:r>
      <w:r w:rsidR="00377E96">
        <w:rPr/>
        <w:t>若</w:t>
      </w:r>
      <w:r w:rsidR="00AF4630">
        <w:rPr/>
        <w:t>在此模型中</w:t>
      </w:r>
      <w:r w:rsidR="00377E96">
        <w:rPr/>
        <w:t>I</w:t>
      </w:r>
      <w:r w:rsidR="00377E96">
        <w:rPr/>
        <w:t>F</w:t>
      </w:r>
      <w:r w:rsidR="00377E96">
        <w:rPr/>
        <w:t>的系数不显著</w:t>
      </w:r>
      <w:r w:rsidR="00AF4630">
        <w:rPr/>
        <w:t>且</w:t>
      </w:r>
      <w:r w:rsidR="00377E96">
        <w:rPr/>
        <w:t>I</w:t>
      </w:r>
      <w:r w:rsidR="00377E96">
        <w:rPr/>
        <w:t>R</w:t>
      </w:r>
      <w:r w:rsidR="00377E96">
        <w:rPr/>
        <w:t>的系数显著</w:t>
      </w:r>
      <w:r w:rsidR="00AF4630">
        <w:rPr/>
        <w:t>，则可以说明三者之间存在完全</w:t>
      </w:r>
      <w:r w:rsidR="00CC043B">
        <w:rPr/>
        <w:t>显著</w:t>
      </w:r>
      <w:r w:rsidR="00AF4630">
        <w:rPr/>
        <w:t>的中介效应。</w:t>
      </w:r>
      <w:r w:rsidR="00CC043B">
        <w:rPr/>
        <w:t>若此模型中</w:t>
      </w:r>
      <w:r w:rsidR="00CC043B">
        <w:rPr/>
        <w:t>I</w:t>
      </w:r>
      <w:r w:rsidR="00CC043B">
        <w:rPr/>
        <w:t>F</w:t>
      </w:r>
      <w:r w:rsidR="00CC043B">
        <w:rPr/>
        <w:t>与</w:t>
      </w:r>
      <w:r w:rsidR="00CC043B">
        <w:rPr/>
        <w:t>I</w:t>
      </w:r>
      <w:r w:rsidR="00CC043B">
        <w:rPr/>
        <w:t>R</w:t>
      </w:r>
      <w:r w:rsidR="00CC043B">
        <w:rPr/>
        <w:t>的系数均显著，则表明三者之间存在部分中介效应，而根</w:t>
      </w:r>
      <w:commentRangeStart w:id="161"/>
      <w:r w:rsidR="00CC043B">
        <w:rPr/>
        <w:t>据下表</w:t>
      </w:r>
      <w:commentRangeEnd w:id="161"/>
      <w:r w:rsidR="00F1430F">
        <w:commentReference w:id="161"/>
      </w:r>
      <w:r w:rsidR="00CC043B">
        <w:rPr/>
        <w:t>的结果我们可以看出，变量之间存在着部分中介效应，且这一效应显著。</w:t>
      </w:r>
    </w:p>
    <w:p w14:paraId="239E97BF" w14:textId="7A8879A5" w:rsidR="00E502C8" w:rsidRPr="002B197E" w:rsidRDefault="00E502C8" w:rsidP="002B197E">
      <w:pPr>
        <w:topLinePunct/>
      </w:pPr>
      <w:r>
        <w:rPr/>
        <w:t>本节通过</w:t>
      </w:r>
      <w:r w:rsidR="009A2E40">
        <w:rPr/>
        <w:t>对三个模型的</w:t>
      </w:r>
      <w:r>
        <w:rPr/>
        <w:t>实证</w:t>
      </w:r>
      <w:r w:rsidR="009A2E40">
        <w:rPr/>
        <w:t>分析，</w:t>
      </w:r>
      <w:r>
        <w:rPr/>
        <w:t>检验了互联网金融能够在一定程度上加速利率市场化的进程，进而影响商业银行的盈利能力</w:t>
      </w:r>
      <w:r w:rsidR="002134A9">
        <w:rPr/>
        <w:t>，这一结果与假设</w:t>
      </w:r>
      <w:r w:rsidR="002134A9">
        <w:rPr/>
        <w:t>H</w:t>
      </w:r>
      <w:r w:rsidR="002134A9">
        <w:rPr/>
        <w:t>3</w:t>
      </w:r>
      <w:r w:rsidR="002134A9">
        <w:rPr/>
        <w:t>基本相符合。</w:t>
      </w:r>
    </w:p>
    <w:p w14:paraId="2FB4FECB" w14:textId="77777777" w:rsidR="003B64E0" w:rsidRPr="005E18EB" w:rsidRDefault="003B64E0" w:rsidP="003B64E0">
      <w:pPr>
        <w:topLinePunct/>
        <w:rPr>
          <w:del w:id="988583" w:author="内容修订器" w:date="2023-04-26T11:14:50Z"/>
        </w:rPr>
      </w:pPr>
    </w:p>
    <w:p w14:paraId="6BAA7CF0" w14:textId="7ED29F7D" w:rsidR="004116A5" w:rsidRPr="005E18EB" w:rsidRDefault="00D42B58" w:rsidP="00ED75CA">
      <w:pPr>
        <w:pStyle w:val="ct15"/>
        <w:topLinePunct/>
      </w:pPr>
      <w:bookmarkStart w:id="372120" w:name="_Toc686372120"/>
      <w:r w:rsidRPr="005E18EB">
        <w:rPr>
          <w:rPrChange w:author="格式修订器" w:date="2023-04-26T11:14:45Z">
            <w:rPr>
              <w:sz w:val="24"/>
              <w:szCs w:val="24"/>
              <w:rFonts w:ascii="Times New Roman" w:eastAsia="黑体" w:hAnsi="Times New Roman" w:cs="Times New Roman"/>
            </w:rPr>
          </w:rPrChange>
        </w:rPr>
        <w:t>表</w:t>
      </w:r>
      <w:ins w:id="988584" w:author="编号修订器" w:date="2023-04-26T11:14:43Z">
        <w:r w:rsidRPr="005E18EB">
          <w:rPr>
            <w:rPrChange w:author="格式修订器" w:date="2023-04-26T11:14:45Z">
              <w:rPr>
                <w:sz w:val="24"/>
                <w:szCs w:val="24"/>
                <w:rFonts w:ascii="Times New Roman" w:eastAsia="黑体" w:hAnsi="Times New Roman" w:cs="Times New Roman"/>
              </w:rPr>
            </w:rPrChange>
          </w:rPr>
          <w:t>5.2-3</w:t>
        </w:r>
      </w:ins>
      <w:del w:id="988585" w:author="编号修订器" w:date="2023-04-26T11:14:53Z">
        <w:r w:rsidDel="007D325B">
          <w:rPr/>
          <w:delText>5-2-</w:delText>
        </w:r>
        <w:r w:rsidDel="007D325B">
          <w:rPr/>
          <w:delText>3</w:delText>
        </w:r>
      </w:del>
      <w:ins w:id="988586" w:author="表格排版器" w:date="2023-04-26T11:14:43Z">
        <w:r>
          <w:t xml:space="preserve">  </w:t>
        </w:r>
      </w:ins>
      <w:del w:id="988587"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商业银行盈利能力受互联网金融影响的回归结果</w:t>
      </w:r>
      <w:bookmarkEnd w:id="372120"/>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999"/>
        <w:gridCol w:w="1335"/>
        <w:gridCol w:w="1331"/>
        <w:gridCol w:w="1335"/>
      </w:tblGrid>
      <w:tr w:rsidR="004E15AE" w:rsidRPr="005E18EB" w14:paraId="65CABFF3" w14:textId="77777777" w:rsidTr="00536B24">
        <w:trPr>
          <w:tblHeader/>
        </w:trPr>
        <w:tc>
          <w:tcPr>
            <w:tcBorders>
              <w:bottom w:val="single" w:sz="4" w:space="0" w:color="auto"/>
            </w:tcBorders>
          </w:tcPr>
          <w:p w14:paraId="713D8B33" w14:textId="77777777" w:rsidR="00ED75CA" w:rsidRPr="005E18EB" w:rsidRDefault="00ED75CA" w:rsidP="00ED75CA">
            <w:pPr>
              <w:topLinePunct/>
              <w:rPr>
                <w:del w:id="988588" w:author="内容修订器" w:date="2023-04-26T11:14:50Z"/>
              </w:rPr>
            </w:pPr>
          </w:p>
          <w:p w14:paraId="51314E59" w14:textId="401E32D3" w:rsidR="004E15AE" w:rsidRPr="005E18EB" w:rsidRDefault="004E15AE" w:rsidP="00F64CF9">
            <w:pPr>
              <w:pStyle w:val="ct14"/>
              <w:topLinePunct/>
              <w:ind w:leftChars="0" w:left="0" w:rightChars="0" w:right="0" w:firstLineChars="0" w:firstLine="0"/>
            </w:pPr>
          </w:p>
        </w:tc>
        <w:tc>
          <w:tcPr>
            <w:tcBorders>
              <w:bottom w:val="single" w:sz="4" w:space="0" w:color="auto"/>
            </w:tcBorders>
          </w:tcPr>
          <w:p w14:paraId="6B979FF2" w14:textId="2F3A86DF" w:rsidR="004E15AE" w:rsidRPr="005E18EB" w:rsidRDefault="00F64CF9" w:rsidP="00F64CF9">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w:t>
            </w:r>
            <w:r w:rsidRPr="005E18EB">
              <w:rPr>
                <w:rPrChange w:author="格式修订器" w:date="2023-04-26T11:14:45Z">
                  <w:rPr>
                    <w:sz w:val="21"/>
                    <w:rFonts w:ascii="Times New Roman" w:eastAsia="宋体" w:hAnsi="Times New Roman" w:cs="Times New Roman"/>
                    <w:b/>
                    <w:bCs/>
                    <w:color w:val="000000"/>
                    <w:szCs w:val="21"/>
                  </w:rPr>
                </w:rPrChange>
              </w:rPr>
              <w:t>2</w:t>
            </w:r>
            <w:r w:rsidRPr="005E18EB">
              <w:rPr>
                <w:rPrChange w:author="格式修订器" w:date="2023-04-26T11:14:45Z">
                  <w:rPr>
                    <w:sz w:val="21"/>
                    <w:rFonts w:ascii="Times New Roman" w:eastAsia="宋体" w:hAnsi="Times New Roman" w:cs="Times New Roman"/>
                    <w:b/>
                    <w:bCs/>
                    <w:color w:val="000000"/>
                    <w:szCs w:val="21"/>
                  </w:rPr>
                </w:rPrChange>
              </w:rPr>
              <w:t>）</w:t>
            </w:r>
          </w:p>
        </w:tc>
        <w:tc>
          <w:tcPr>
            <w:tcBorders>
              <w:bottom w:val="single" w:sz="4" w:space="0" w:color="auto"/>
            </w:tcBorders>
          </w:tcPr>
          <w:p w14:paraId="32DFEB2B" w14:textId="749BEEF1" w:rsidR="004E15AE" w:rsidRPr="005E18EB" w:rsidRDefault="00F64CF9" w:rsidP="00F64CF9">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w:t>
            </w:r>
            <w:r w:rsidRPr="005E18EB">
              <w:rPr>
                <w:rPrChange w:author="格式修订器" w:date="2023-04-26T11:14:45Z">
                  <w:rPr>
                    <w:sz w:val="21"/>
                    <w:rFonts w:ascii="Times New Roman" w:eastAsia="宋体" w:hAnsi="Times New Roman" w:cs="Times New Roman"/>
                    <w:b/>
                    <w:bCs/>
                    <w:color w:val="000000"/>
                    <w:szCs w:val="21"/>
                  </w:rPr>
                </w:rPrChange>
              </w:rPr>
              <w:t>3</w:t>
            </w:r>
            <w:r w:rsidRPr="005E18EB">
              <w:rPr>
                <w:rPrChange w:author="格式修订器" w:date="2023-04-26T11:14:45Z">
                  <w:rPr>
                    <w:sz w:val="21"/>
                    <w:rFonts w:ascii="Times New Roman" w:eastAsia="宋体" w:hAnsi="Times New Roman" w:cs="Times New Roman"/>
                    <w:b/>
                    <w:bCs/>
                    <w:color w:val="000000"/>
                    <w:szCs w:val="21"/>
                  </w:rPr>
                </w:rPrChange>
              </w:rPr>
              <w:t>）</w:t>
            </w:r>
          </w:p>
        </w:tc>
        <w:tc>
          <w:tcPr>
            <w:tcBorders>
              <w:bottom w:val="single" w:sz="4" w:space="0" w:color="auto"/>
            </w:tcBorders>
          </w:tcPr>
          <w:p w14:paraId="534DABF5" w14:textId="760055B8" w:rsidR="004E15AE" w:rsidRPr="005E18EB" w:rsidRDefault="00F64CF9" w:rsidP="00F64CF9">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w:t>
            </w:r>
            <w:r w:rsidRPr="005E18EB">
              <w:rPr>
                <w:rPrChange w:author="格式修订器" w:date="2023-04-26T11:14:45Z">
                  <w:rPr>
                    <w:sz w:val="21"/>
                    <w:rFonts w:ascii="Times New Roman" w:eastAsia="宋体" w:hAnsi="Times New Roman" w:cs="Times New Roman"/>
                    <w:b/>
                    <w:bCs/>
                    <w:color w:val="000000"/>
                    <w:szCs w:val="21"/>
                  </w:rPr>
                </w:rPrChange>
              </w:rPr>
              <w:t>4</w:t>
            </w:r>
            <w:r w:rsidRPr="005E18EB">
              <w:rPr>
                <w:rPrChange w:author="格式修订器" w:date="2023-04-26T11:14:45Z">
                  <w:rPr>
                    <w:sz w:val="21"/>
                    <w:rFonts w:ascii="Times New Roman" w:eastAsia="宋体" w:hAnsi="Times New Roman" w:cs="Times New Roman"/>
                    <w:b/>
                    <w:bCs/>
                    <w:color w:val="000000"/>
                    <w:szCs w:val="21"/>
                  </w:rPr>
                </w:rPrChange>
              </w:rPr>
              <w:t>）</w:t>
            </w:r>
          </w:p>
        </w:tc>
      </w:tr>
      <w:tr w:rsidR="004E15AE" w:rsidRPr="005E18EB" w14:paraId="1DD870BB" w14:textId="77777777" w:rsidTr="00536B24">
        <w:tc>
          <w:p w14:paraId="2E32C756" w14:textId="619099A6" w:rsidR="004E15AE" w:rsidRPr="005E18EB" w:rsidRDefault="00F64CF9"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变量名称</w:t>
            </w:r>
          </w:p>
        </w:tc>
        <w:tc>
          <w:p w14:paraId="6D1603F5"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ROA</w:t>
            </w:r>
          </w:p>
        </w:tc>
        <w:tc>
          <w:p w14:paraId="00A2C66B"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IR</w:t>
            </w:r>
          </w:p>
        </w:tc>
        <w:tc>
          <w:p w14:paraId="7FA2A672"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ROA</w:t>
            </w:r>
          </w:p>
        </w:tc>
      </w:tr>
      <w:tr w:rsidR="004E15AE" w:rsidRPr="005E18EB" w14:paraId="35E581BB" w14:textId="77777777" w:rsidTr="00536B24">
        <w:tc>
          <w:p w14:paraId="13698AFB"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IF</w:t>
            </w:r>
          </w:p>
        </w:tc>
        <w:tc>
          <w:p w14:paraId="530578E1"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-0.1130***</w:t>
            </w:r>
          </w:p>
        </w:tc>
        <w:tc>
          <w:p w14:paraId="13FB2456"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0.6297***</w:t>
            </w:r>
          </w:p>
        </w:tc>
        <w:tc>
          <w:p w14:paraId="24ADAD7E"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-0.0852***</w:t>
            </w:r>
          </w:p>
        </w:tc>
      </w:tr>
      <w:tr w:rsidR="004E15AE" w:rsidRPr="005E18EB" w14:paraId="7715F9ED" w14:textId="77777777" w:rsidTr="00536B24">
        <w:tc>
          <w:p w14:paraId="40AEBD4C" w14:textId="77777777" w:rsidR="004E15AE" w:rsidRPr="005E18EB" w:rsidRDefault="004E15AE" w:rsidP="00F64CF9">
            <w:pPr>
              <w:pStyle w:val="ct21"/>
              <w:topLinePunct/>
              <w:ind w:leftChars="0" w:left="0" w:rightChars="0" w:right="0" w:firstLineChars="0" w:firstLine="0"/>
            </w:pPr>
          </w:p>
        </w:tc>
        <w:tc>
          <w:p w14:paraId="0AA0E8B3" w14:textId="77777777" w:rsidR="004E15AE" w:rsidRPr="005E18EB" w:rsidRDefault="004E15AE" w:rsidP="00F64CF9">
            <w:pPr>
              <w:pStyle w:val="ct12"/>
              <w:topLinePunct/>
              <w:ind w:leftChars="0" w:left="0" w:rightChars="0" w:right="0" w:firstLineChars="0" w:firstLine="0"/>
            </w:pPr>
            <w:del w:id="988589" w:author="标点修订器" w:date="2023-04-26T11:14:47Z">
              <w:r w:rsidDel="AA7D325B">
                <w:rPr/>
                <w:delText>(</w:delText>
              </w:r>
            </w:del>
            <w:ins w:id="98859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-7.39</w:t>
            </w:r>
            <w:del w:id="988591" w:author="标点修订器" w:date="2023-04-26T11:14:47Z">
              <w:r w:rsidDel="AA7D325B">
                <w:rPr/>
                <w:delText>)</w:delText>
              </w:r>
            </w:del>
            <w:ins w:id="988592" w:author="标点修订器" w:date="2023-04-26T11:14:43Z">
              <w:r>
                <w:rPr>
                  <w:szCs w:val="21"/>
                  <w:color w:val="000000"/>
                </w:rPr>
                <w:t>）</w:t>
              </w:r>
            </w:ins>
          </w:p>
        </w:tc>
        <w:tc>
          <w:p w14:paraId="5A0BD791"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7.77</w:t>
            </w:r>
            <w:r w:rsidRPr="005E18EB">
              <w:rPr/>
              <w:t>）</w:t>
            </w:r>
          </w:p>
        </w:tc>
        <w:tc>
          <w:p w14:paraId="1359CCE4" w14:textId="77777777" w:rsidR="004E15AE" w:rsidRPr="005E18EB" w:rsidRDefault="004E15AE" w:rsidP="00F64CF9">
            <w:pPr>
              <w:pStyle w:val="ct22"/>
              <w:topLinePunct/>
              <w:ind w:leftChars="0" w:left="0" w:rightChars="0" w:right="0" w:firstLineChars="0" w:firstLine="0"/>
            </w:pPr>
            <w:del w:id="988593" w:author="标点修订器" w:date="2023-04-26T11:14:47Z">
              <w:r w:rsidDel="AA7D325B">
                <w:rPr/>
                <w:delText>(</w:delText>
              </w:r>
            </w:del>
            <w:ins w:id="98859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-4.84</w:t>
            </w:r>
            <w:del w:id="988595" w:author="标点修订器" w:date="2023-04-26T11:14:47Z">
              <w:r w:rsidDel="AA7D325B">
                <w:rPr/>
                <w:delText>)</w:delText>
              </w:r>
            </w:del>
            <w:ins w:id="988596" w:author="标点修订器" w:date="2023-04-26T11:14:43Z">
              <w:r>
                <w:rPr>
                  <w:szCs w:val="21"/>
                  <w:color w:val="000000"/>
                </w:rPr>
                <w:t>）</w:t>
              </w:r>
            </w:ins>
          </w:p>
        </w:tc>
      </w:tr>
      <w:tr w:rsidR="004E15AE" w:rsidRPr="005E18EB" w14:paraId="48D6F8E3" w14:textId="77777777" w:rsidTr="00536B24">
        <w:tc>
          <w:p w14:paraId="2121F4A8"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IR</w:t>
            </w:r>
          </w:p>
        </w:tc>
        <w:tc>
          <w:p w14:paraId="2EB398BD" w14:textId="77777777" w:rsidR="004E15AE" w:rsidRPr="005E18EB" w:rsidRDefault="004E15AE" w:rsidP="00F64CF9">
            <w:pPr>
              <w:pStyle w:val="ct12"/>
              <w:topLinePunct/>
              <w:ind w:leftChars="0" w:left="0" w:rightChars="0" w:right="0" w:firstLineChars="0" w:firstLine="0"/>
            </w:pPr>
          </w:p>
        </w:tc>
        <w:tc>
          <w:p w14:paraId="3AF75DFB" w14:textId="77777777" w:rsidR="004E15AE" w:rsidRPr="005E18EB" w:rsidRDefault="004E15AE" w:rsidP="00F64CF9">
            <w:pPr>
              <w:pStyle w:val="ct12"/>
              <w:topLinePunct/>
              <w:ind w:leftChars="0" w:left="0" w:rightChars="0" w:right="0" w:firstLineChars="0" w:firstLine="0"/>
            </w:pPr>
          </w:p>
        </w:tc>
        <w:tc>
          <w:p w14:paraId="3EDD3F6C"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-0.4403***</w:t>
            </w:r>
          </w:p>
        </w:tc>
      </w:tr>
      <w:tr w:rsidR="004E15AE" w:rsidRPr="005E18EB" w14:paraId="45EB2799" w14:textId="77777777" w:rsidTr="00536B24">
        <w:tc>
          <w:p w14:paraId="7A16F075" w14:textId="77777777" w:rsidR="004E15AE" w:rsidRPr="005E18EB" w:rsidRDefault="004E15AE" w:rsidP="00F64CF9">
            <w:pPr>
              <w:pStyle w:val="ct21"/>
              <w:topLinePunct/>
              <w:ind w:leftChars="0" w:left="0" w:rightChars="0" w:right="0" w:firstLineChars="0" w:firstLine="0"/>
            </w:pPr>
          </w:p>
        </w:tc>
        <w:tc>
          <w:p w14:paraId="5D13AA18" w14:textId="77777777" w:rsidR="004E15AE" w:rsidRPr="005E18EB" w:rsidRDefault="004E15AE" w:rsidP="00F64CF9">
            <w:pPr>
              <w:pStyle w:val="ct12"/>
              <w:topLinePunct/>
              <w:ind w:leftChars="0" w:left="0" w:rightChars="0" w:right="0" w:firstLineChars="0" w:firstLine="0"/>
            </w:pPr>
          </w:p>
        </w:tc>
        <w:tc>
          <w:p w14:paraId="567142A5" w14:textId="77777777" w:rsidR="004E15AE" w:rsidRPr="005E18EB" w:rsidRDefault="004E15AE" w:rsidP="00F64CF9">
            <w:pPr>
              <w:pStyle w:val="ct12"/>
              <w:topLinePunct/>
              <w:ind w:leftChars="0" w:left="0" w:rightChars="0" w:right="0" w:firstLineChars="0" w:firstLine="0"/>
            </w:pPr>
          </w:p>
        </w:tc>
        <w:tc>
          <w:p w14:paraId="52168B4F" w14:textId="77777777" w:rsidR="004E15AE" w:rsidRPr="005E18EB" w:rsidRDefault="004E15AE" w:rsidP="00F64CF9">
            <w:pPr>
              <w:pStyle w:val="ct22"/>
              <w:topLinePunct/>
              <w:ind w:leftChars="0" w:left="0" w:rightChars="0" w:right="0" w:firstLineChars="0" w:firstLine="0"/>
            </w:pPr>
            <w:del w:id="988597" w:author="标点修订器" w:date="2023-04-26T11:14:47Z">
              <w:r w:rsidDel="AA7D325B">
                <w:rPr/>
                <w:delText>(</w:delText>
              </w:r>
            </w:del>
            <w:ins w:id="98859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-2.97</w:t>
            </w:r>
            <w:del w:id="988599" w:author="标点修订器" w:date="2023-04-26T11:14:47Z">
              <w:r w:rsidDel="AA7D325B">
                <w:rPr/>
                <w:delText>)</w:delText>
              </w:r>
            </w:del>
            <w:ins w:id="988600" w:author="标点修订器" w:date="2023-04-26T11:14:43Z">
              <w:r>
                <w:rPr>
                  <w:szCs w:val="21"/>
                  <w:color w:val="000000"/>
                </w:rPr>
                <w:t>）</w:t>
              </w:r>
            </w:ins>
          </w:p>
        </w:tc>
      </w:tr>
      <w:tr w:rsidR="004E15AE" w:rsidRPr="005E18EB" w14:paraId="2E749BAE" w14:textId="77777777" w:rsidTr="00536B24">
        <w:tc>
          <w:p w14:paraId="695AE083"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NIIR</w:t>
            </w:r>
          </w:p>
        </w:tc>
        <w:tc>
          <w:p w14:paraId="5E63E9D0"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0.0057***</w:t>
            </w:r>
          </w:p>
        </w:tc>
        <w:tc>
          <w:p w14:paraId="3A0DC3CE"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0.0006</w:t>
            </w:r>
          </w:p>
        </w:tc>
        <w:tc>
          <w:p w14:paraId="3D1D7740"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0.0060***</w:t>
            </w:r>
          </w:p>
        </w:tc>
      </w:tr>
      <w:tr w:rsidR="004E15AE" w:rsidRPr="005E18EB" w14:paraId="6CE9CDBB" w14:textId="77777777" w:rsidTr="00536B24">
        <w:tc>
          <w:p w14:paraId="4A853C59" w14:textId="77777777" w:rsidR="004E15AE" w:rsidRPr="005E18EB" w:rsidRDefault="004E15AE" w:rsidP="00F64CF9">
            <w:pPr>
              <w:pStyle w:val="ct21"/>
              <w:topLinePunct/>
              <w:ind w:leftChars="0" w:left="0" w:rightChars="0" w:right="0" w:firstLineChars="0" w:firstLine="0"/>
            </w:pPr>
          </w:p>
        </w:tc>
        <w:tc>
          <w:p w14:paraId="74690FE0"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-4.35</w:t>
            </w:r>
          </w:p>
        </w:tc>
        <w:tc>
          <w:p w14:paraId="7D92F3A4"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0.93</w:t>
            </w:r>
            <w:r w:rsidRPr="005E18EB">
              <w:rPr/>
              <w:t>）</w:t>
            </w:r>
          </w:p>
        </w:tc>
        <w:tc>
          <w:p w14:paraId="0999D0BE"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4.67</w:t>
            </w:r>
            <w:r w:rsidRPr="005E18EB">
              <w:rPr/>
              <w:t>）</w:t>
            </w:r>
          </w:p>
        </w:tc>
      </w:tr>
      <w:tr w:rsidR="004E15AE" w:rsidRPr="005E18EB" w14:paraId="030D93FD" w14:textId="77777777" w:rsidTr="00536B24">
        <w:tc>
          <w:p w14:paraId="60866E6D"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NIS</w:t>
            </w:r>
          </w:p>
        </w:tc>
        <w:tc>
          <w:p w14:paraId="2047303B"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0.1561***</w:t>
            </w:r>
          </w:p>
        </w:tc>
        <w:tc>
          <w:p w14:paraId="6611F8BC"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0.0198</w:t>
            </w:r>
          </w:p>
        </w:tc>
        <w:tc>
          <w:p w14:paraId="5A803211"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0.1648***</w:t>
            </w:r>
          </w:p>
        </w:tc>
      </w:tr>
      <w:tr w:rsidR="004E15AE" w:rsidRPr="005E18EB" w14:paraId="49020F2F" w14:textId="77777777" w:rsidTr="00536B24">
        <w:tc>
          <w:p w14:paraId="3AF31445" w14:textId="77777777" w:rsidR="004E15AE" w:rsidRPr="005E18EB" w:rsidRDefault="004E15AE" w:rsidP="00F64CF9">
            <w:pPr>
              <w:pStyle w:val="ct21"/>
              <w:topLinePunct/>
              <w:ind w:leftChars="0" w:left="0" w:rightChars="0" w:right="0" w:firstLineChars="0" w:firstLine="0"/>
            </w:pPr>
          </w:p>
        </w:tc>
        <w:tc>
          <w:p w14:paraId="1A5D8039" w14:textId="77777777" w:rsidR="004E15AE" w:rsidRPr="005E18EB" w:rsidRDefault="004E15AE" w:rsidP="00F64CF9">
            <w:pPr>
              <w:pStyle w:val="ct12"/>
              <w:topLinePunct/>
              <w:ind w:leftChars="0" w:left="0" w:rightChars="0" w:right="0" w:firstLineChars="0" w:firstLine="0"/>
            </w:pPr>
            <w:del w:id="988601" w:author="标点修订器" w:date="2023-04-26T11:14:47Z">
              <w:r w:rsidDel="AA7D325B">
                <w:rPr/>
                <w:delText>(</w:delText>
              </w:r>
            </w:del>
            <w:ins w:id="98860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6.19</w:t>
            </w:r>
            <w:del w:id="988603" w:author="标点修订器" w:date="2023-04-26T11:14:47Z">
              <w:r w:rsidDel="AA7D325B">
                <w:rPr/>
                <w:delText>)</w:delText>
              </w:r>
            </w:del>
            <w:ins w:id="988604" w:author="标点修订器" w:date="2023-04-26T11:14:43Z">
              <w:r>
                <w:rPr>
                  <w:szCs w:val="21"/>
                  <w:color w:val="000000"/>
                </w:rPr>
                <w:t>）</w:t>
              </w:r>
            </w:ins>
          </w:p>
        </w:tc>
        <w:tc>
          <w:p w14:paraId="100CDD6E" w14:textId="77777777" w:rsidR="004E15AE" w:rsidRPr="005E18EB" w:rsidRDefault="004E15AE" w:rsidP="00F64CF9">
            <w:pPr>
              <w:pStyle w:val="ct12"/>
              <w:topLinePunct/>
              <w:ind w:leftChars="0" w:left="0" w:rightChars="0" w:right="0" w:firstLineChars="0" w:firstLine="0"/>
            </w:pPr>
            <w:del w:id="988605" w:author="标点修订器" w:date="2023-04-26T11:14:47Z">
              <w:r w:rsidDel="AA7D325B">
                <w:rPr/>
                <w:delText>(</w:delText>
              </w:r>
            </w:del>
            <w:ins w:id="98860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1.48</w:t>
            </w:r>
            <w:del w:id="988607" w:author="标点修订器" w:date="2023-04-26T11:14:47Z">
              <w:r w:rsidDel="AA7D325B">
                <w:rPr/>
                <w:delText>)</w:delText>
              </w:r>
            </w:del>
            <w:ins w:id="988608" w:author="标点修订器" w:date="2023-04-26T11:14:43Z">
              <w:r>
                <w:rPr>
                  <w:szCs w:val="21"/>
                  <w:color w:val="000000"/>
                </w:rPr>
                <w:t>）</w:t>
              </w:r>
            </w:ins>
          </w:p>
        </w:tc>
        <w:tc>
          <w:p w14:paraId="58978CD1" w14:textId="77777777" w:rsidR="004E15AE" w:rsidRPr="005E18EB" w:rsidRDefault="004E15AE" w:rsidP="00F64CF9">
            <w:pPr>
              <w:pStyle w:val="ct22"/>
              <w:topLinePunct/>
              <w:ind w:leftChars="0" w:left="0" w:rightChars="0" w:right="0" w:firstLineChars="0" w:firstLine="0"/>
            </w:pPr>
            <w:del w:id="988609" w:author="标点修订器" w:date="2023-04-26T11:14:47Z">
              <w:r w:rsidDel="AA7D325B">
                <w:rPr/>
                <w:delText>(</w:delText>
              </w:r>
            </w:del>
            <w:ins w:id="98861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6.65</w:t>
            </w:r>
            <w:del w:id="988611" w:author="标点修订器" w:date="2023-04-26T11:14:47Z">
              <w:r w:rsidDel="AA7D325B">
                <w:rPr/>
                <w:delText>)</w:delText>
              </w:r>
            </w:del>
            <w:ins w:id="988612" w:author="标点修订器" w:date="2023-04-26T11:14:43Z">
              <w:r>
                <w:rPr>
                  <w:szCs w:val="21"/>
                  <w:color w:val="000000"/>
                </w:rPr>
                <w:t>）</w:t>
              </w:r>
            </w:ins>
          </w:p>
        </w:tc>
      </w:tr>
      <w:tr w:rsidR="004E15AE" w:rsidRPr="005E18EB" w14:paraId="7CB7D510" w14:textId="77777777" w:rsidTr="00536B24">
        <w:tc>
          <w:p w14:paraId="6F0D4F12"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SIZE</w:t>
            </w:r>
          </w:p>
        </w:tc>
        <w:tc>
          <w:p w14:paraId="6C9F4CF0"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-0.1584***</w:t>
            </w:r>
          </w:p>
        </w:tc>
        <w:tc>
          <w:p w14:paraId="36578681"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-0.0024</w:t>
            </w:r>
          </w:p>
        </w:tc>
        <w:tc>
          <w:p w14:paraId="56CFCB51"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-0.1594***</w:t>
            </w:r>
          </w:p>
        </w:tc>
      </w:tr>
      <w:tr w:rsidR="004E15AE" w:rsidRPr="005E18EB" w14:paraId="1B740245" w14:textId="77777777" w:rsidTr="00536B24">
        <w:tc>
          <w:p w14:paraId="3375C392" w14:textId="77777777" w:rsidR="004E15AE" w:rsidRPr="005E18EB" w:rsidRDefault="004E15AE" w:rsidP="00F64CF9">
            <w:pPr>
              <w:pStyle w:val="ct21"/>
              <w:topLinePunct/>
              <w:ind w:leftChars="0" w:left="0" w:rightChars="0" w:right="0" w:firstLineChars="0" w:firstLine="0"/>
            </w:pPr>
          </w:p>
        </w:tc>
        <w:tc>
          <w:p w14:paraId="47DC7C26" w14:textId="77777777" w:rsidR="004E15AE" w:rsidRPr="005E18EB" w:rsidRDefault="004E15AE" w:rsidP="00F64CF9">
            <w:pPr>
              <w:pStyle w:val="ct12"/>
              <w:topLinePunct/>
              <w:ind w:leftChars="0" w:left="0" w:rightChars="0" w:right="0" w:firstLineChars="0" w:firstLine="0"/>
            </w:pPr>
            <w:del w:id="988613" w:author="标点修订器" w:date="2023-04-26T11:14:47Z">
              <w:r w:rsidDel="AA7D325B">
                <w:rPr/>
                <w:delText>(</w:delText>
              </w:r>
            </w:del>
            <w:ins w:id="98861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-2.90</w:t>
            </w:r>
            <w:del w:id="988615" w:author="标点修订器" w:date="2023-04-26T11:14:47Z">
              <w:r w:rsidDel="AA7D325B">
                <w:rPr/>
                <w:delText>)</w:delText>
              </w:r>
            </w:del>
            <w:ins w:id="988616" w:author="标点修订器" w:date="2023-04-26T11:14:43Z">
              <w:r>
                <w:rPr>
                  <w:szCs w:val="21"/>
                  <w:color w:val="000000"/>
                </w:rPr>
                <w:t>）</w:t>
              </w:r>
            </w:ins>
          </w:p>
        </w:tc>
        <w:tc>
          <w:p w14:paraId="70939BE9" w14:textId="77777777" w:rsidR="004E15AE" w:rsidRPr="005E18EB" w:rsidRDefault="004E15AE" w:rsidP="00F64CF9">
            <w:pPr>
              <w:pStyle w:val="ct12"/>
              <w:topLinePunct/>
              <w:ind w:leftChars="0" w:left="0" w:rightChars="0" w:right="0" w:firstLineChars="0" w:firstLine="0"/>
            </w:pPr>
            <w:del w:id="988617" w:author="标点修订器" w:date="2023-04-26T11:14:47Z">
              <w:r w:rsidDel="AA7D325B">
                <w:rPr/>
                <w:delText>(</w:delText>
              </w:r>
            </w:del>
            <w:ins w:id="98861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-0.08</w:t>
            </w:r>
            <w:del w:id="988619" w:author="标点修订器" w:date="2023-04-26T11:14:47Z">
              <w:r w:rsidDel="AA7D325B">
                <w:rPr/>
                <w:delText>)</w:delText>
              </w:r>
            </w:del>
            <w:ins w:id="988620" w:author="标点修订器" w:date="2023-04-26T11:14:43Z">
              <w:r>
                <w:rPr>
                  <w:szCs w:val="21"/>
                  <w:color w:val="000000"/>
                </w:rPr>
                <w:t>）</w:t>
              </w:r>
            </w:ins>
          </w:p>
        </w:tc>
        <w:tc>
          <w:p w14:paraId="69D13F3D" w14:textId="77777777" w:rsidR="004E15AE" w:rsidRPr="005E18EB" w:rsidRDefault="004E15AE" w:rsidP="00F64CF9">
            <w:pPr>
              <w:pStyle w:val="ct22"/>
              <w:topLinePunct/>
              <w:ind w:leftChars="0" w:left="0" w:rightChars="0" w:right="0" w:firstLineChars="0" w:firstLine="0"/>
            </w:pPr>
            <w:del w:id="988621" w:author="标点修订器" w:date="2023-04-26T11:14:47Z">
              <w:r w:rsidDel="AA7D325B">
                <w:rPr/>
                <w:delText>(</w:delText>
              </w:r>
            </w:del>
            <w:ins w:id="98862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-2.99</w:t>
            </w:r>
            <w:del w:id="988623" w:author="标点修订器" w:date="2023-04-26T11:14:47Z">
              <w:r w:rsidDel="AA7D325B">
                <w:rPr/>
                <w:delText>)</w:delText>
              </w:r>
            </w:del>
            <w:ins w:id="988624" w:author="标点修订器" w:date="2023-04-26T11:14:43Z">
              <w:r>
                <w:rPr>
                  <w:szCs w:val="21"/>
                  <w:color w:val="000000"/>
                </w:rPr>
                <w:t>）</w:t>
              </w:r>
            </w:ins>
          </w:p>
        </w:tc>
      </w:tr>
      <w:tr w:rsidR="004E15AE" w:rsidRPr="005E18EB" w14:paraId="603B4C76" w14:textId="77777777" w:rsidTr="00536B24">
        <w:tc>
          <w:p w14:paraId="4C87D540"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LDR</w:t>
            </w:r>
          </w:p>
        </w:tc>
        <w:tc>
          <w:p w14:paraId="120CDD55"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-0.0032***</w:t>
            </w:r>
          </w:p>
        </w:tc>
        <w:tc>
          <w:p w14:paraId="1293BAA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-0.0007</w:t>
            </w:r>
          </w:p>
        </w:tc>
        <w:tc>
          <w:p w14:paraId="486B8788"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-0.0036***</w:t>
            </w:r>
          </w:p>
        </w:tc>
      </w:tr>
      <w:tr w:rsidR="004E15AE" w:rsidRPr="005E18EB" w14:paraId="32CBF2B7" w14:textId="77777777" w:rsidTr="00536B24">
        <w:tc>
          <w:p w14:paraId="5DF145D3" w14:textId="77777777" w:rsidR="004E15AE" w:rsidRPr="005E18EB" w:rsidRDefault="004E15AE" w:rsidP="00F64CF9">
            <w:pPr>
              <w:pStyle w:val="ct21"/>
              <w:topLinePunct/>
              <w:ind w:leftChars="0" w:left="0" w:rightChars="0" w:right="0" w:firstLineChars="0" w:firstLine="0"/>
            </w:pPr>
          </w:p>
        </w:tc>
        <w:tc>
          <w:p w14:paraId="0C108C44" w14:textId="77777777" w:rsidR="004E15AE" w:rsidRPr="005E18EB" w:rsidRDefault="004E15AE" w:rsidP="00F64CF9">
            <w:pPr>
              <w:pStyle w:val="ct12"/>
              <w:topLinePunct/>
              <w:ind w:leftChars="0" w:left="0" w:rightChars="0" w:right="0" w:firstLineChars="0" w:firstLine="0"/>
            </w:pPr>
            <w:del w:id="988625" w:author="标点修订器" w:date="2023-04-26T11:14:47Z">
              <w:r w:rsidDel="AA7D325B">
                <w:rPr/>
                <w:delText>(</w:delText>
              </w:r>
            </w:del>
            <w:ins w:id="98862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-3.22</w:t>
            </w:r>
            <w:del w:id="988627" w:author="标点修订器" w:date="2023-04-26T11:14:47Z">
              <w:r w:rsidDel="AA7D325B">
                <w:rPr/>
                <w:delText>)</w:delText>
              </w:r>
            </w:del>
            <w:ins w:id="988628" w:author="标点修订器" w:date="2023-04-26T11:14:43Z">
              <w:r>
                <w:rPr>
                  <w:szCs w:val="21"/>
                  <w:color w:val="000000"/>
                </w:rPr>
                <w:t>）</w:t>
              </w:r>
            </w:ins>
          </w:p>
        </w:tc>
        <w:tc>
          <w:p w14:paraId="71E1D3A8" w14:textId="77777777" w:rsidR="004E15AE" w:rsidRPr="005E18EB" w:rsidRDefault="004E15AE" w:rsidP="00F64CF9">
            <w:pPr>
              <w:pStyle w:val="ct12"/>
              <w:topLinePunct/>
              <w:ind w:leftChars="0" w:left="0" w:rightChars="0" w:right="0" w:firstLineChars="0" w:firstLine="0"/>
            </w:pPr>
            <w:del w:id="988629" w:author="标点修订器" w:date="2023-04-26T11:14:47Z">
              <w:r w:rsidDel="AA7D325B">
                <w:rPr/>
                <w:delText>(</w:delText>
              </w:r>
            </w:del>
            <w:ins w:id="98863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-1.37</w:t>
            </w:r>
            <w:del w:id="988631" w:author="标点修订器" w:date="2023-04-26T11:14:47Z">
              <w:r w:rsidDel="AA7D325B">
                <w:rPr/>
                <w:delText>)</w:delText>
              </w:r>
            </w:del>
            <w:ins w:id="988632" w:author="标点修订器" w:date="2023-04-26T11:14:43Z">
              <w:r>
                <w:rPr>
                  <w:szCs w:val="21"/>
                  <w:color w:val="000000"/>
                </w:rPr>
                <w:t>）</w:t>
              </w:r>
            </w:ins>
          </w:p>
        </w:tc>
        <w:tc>
          <w:p w14:paraId="7F81D4C1" w14:textId="77777777" w:rsidR="004E15AE" w:rsidRPr="005E18EB" w:rsidRDefault="004E15AE" w:rsidP="00F64CF9">
            <w:pPr>
              <w:pStyle w:val="ct22"/>
              <w:topLinePunct/>
              <w:ind w:leftChars="0" w:left="0" w:rightChars="0" w:right="0" w:firstLineChars="0" w:firstLine="0"/>
            </w:pPr>
            <w:del w:id="988633" w:author="标点修订器" w:date="2023-04-26T11:14:47Z">
              <w:r w:rsidDel="AA7D325B">
                <w:rPr/>
                <w:delText>(</w:delText>
              </w:r>
            </w:del>
            <w:ins w:id="98863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-3.60</w:t>
            </w:r>
            <w:del w:id="988635" w:author="标点修订器" w:date="2023-04-26T11:14:47Z">
              <w:r w:rsidDel="AA7D325B">
                <w:rPr/>
                <w:delText>)</w:delText>
              </w:r>
            </w:del>
            <w:ins w:id="988636" w:author="标点修订器" w:date="2023-04-26T11:14:43Z">
              <w:r>
                <w:rPr>
                  <w:szCs w:val="21"/>
                  <w:color w:val="000000"/>
                </w:rPr>
                <w:t>）</w:t>
              </w:r>
            </w:ins>
          </w:p>
        </w:tc>
      </w:tr>
      <w:tr w:rsidR="004E15AE" w:rsidRPr="005E18EB" w14:paraId="241F003E" w14:textId="77777777" w:rsidTr="00536B24">
        <w:tc>
          <w:p w14:paraId="552B2108"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CAR</w:t>
            </w:r>
          </w:p>
        </w:tc>
        <w:tc>
          <w:p w14:paraId="729F25D7"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w:t>
            </w:r>
          </w:p>
        </w:tc>
        <w:tc>
          <w:p w14:paraId="5E7BA58F"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-0.0062</w:t>
            </w:r>
          </w:p>
        </w:tc>
        <w:tc>
          <w:p w14:paraId="488B53E9"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0.0003</w:t>
            </w:r>
          </w:p>
        </w:tc>
      </w:tr>
      <w:tr w:rsidR="004E15AE" w:rsidRPr="005E18EB" w14:paraId="63DC4BC1" w14:textId="77777777" w:rsidTr="00536B24">
        <w:tc>
          <w:p w14:paraId="545901E5" w14:textId="77777777" w:rsidR="004E15AE" w:rsidRPr="005E18EB" w:rsidRDefault="004E15AE" w:rsidP="00F64CF9">
            <w:pPr>
              <w:pStyle w:val="ct21"/>
              <w:topLinePunct/>
              <w:ind w:leftChars="0" w:left="0" w:rightChars="0" w:right="0" w:firstLineChars="0" w:firstLine="0"/>
            </w:pPr>
          </w:p>
        </w:tc>
        <w:tc>
          <w:p w14:paraId="75AA90F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-0.43</w:t>
            </w:r>
          </w:p>
        </w:tc>
        <w:tc>
          <w:p w14:paraId="2B877D31" w14:textId="77777777" w:rsidR="004E15AE" w:rsidRPr="005E18EB" w:rsidRDefault="004E15AE" w:rsidP="00F64CF9">
            <w:pPr>
              <w:pStyle w:val="ct12"/>
              <w:topLinePunct/>
              <w:ind w:leftChars="0" w:left="0" w:rightChars="0" w:right="0" w:firstLineChars="0" w:firstLine="0"/>
            </w:pPr>
            <w:del w:id="988637" w:author="标点修订器" w:date="2023-04-26T11:14:47Z">
              <w:r w:rsidDel="AA7D325B">
                <w:rPr/>
                <w:delText>(</w:delText>
              </w:r>
            </w:del>
            <w:ins w:id="98863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-1.70</w:t>
            </w:r>
            <w:del w:id="988639" w:author="标点修订器" w:date="2023-04-26T11:14:47Z">
              <w:r w:rsidDel="AA7D325B">
                <w:rPr/>
                <w:delText>)</w:delText>
              </w:r>
            </w:del>
            <w:ins w:id="988640" w:author="标点修订器" w:date="2023-04-26T11:14:43Z">
              <w:r>
                <w:rPr>
                  <w:szCs w:val="21"/>
                  <w:color w:val="000000"/>
                </w:rPr>
                <w:t>）</w:t>
              </w:r>
            </w:ins>
          </w:p>
        </w:tc>
        <w:tc>
          <w:p w14:paraId="07DA7C39" w14:textId="77777777" w:rsidR="004E15AE" w:rsidRPr="005E18EB" w:rsidRDefault="004E15AE" w:rsidP="00F64CF9">
            <w:pPr>
              <w:pStyle w:val="ct22"/>
              <w:topLinePunct/>
              <w:ind w:leftChars="0" w:left="0" w:rightChars="0" w:right="0" w:firstLineChars="0" w:firstLine="0"/>
            </w:pPr>
            <w:del w:id="988641" w:author="标点修订器" w:date="2023-04-26T11:14:47Z">
              <w:r w:rsidDel="AA7D325B">
                <w:rPr/>
                <w:delText>(</w:delText>
              </w:r>
            </w:del>
            <w:ins w:id="98864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0.04</w:t>
            </w:r>
            <w:del w:id="988643" w:author="标点修订器" w:date="2023-04-26T11:14:47Z">
              <w:r w:rsidDel="AA7D325B">
                <w:rPr/>
                <w:delText>)</w:delText>
              </w:r>
            </w:del>
            <w:ins w:id="988644" w:author="标点修订器" w:date="2023-04-26T11:14:43Z">
              <w:r>
                <w:rPr>
                  <w:szCs w:val="21"/>
                  <w:color w:val="000000"/>
                </w:rPr>
                <w:t>）</w:t>
              </w:r>
            </w:ins>
          </w:p>
        </w:tc>
      </w:tr>
      <w:tr w:rsidR="004E15AE" w:rsidRPr="005E18EB" w14:paraId="621CA38D" w14:textId="77777777" w:rsidTr="00536B24">
        <w:tc>
          <w:p w14:paraId="15531C08"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GDP</w:t>
            </w:r>
          </w:p>
        </w:tc>
        <w:tc>
          <w:p w14:paraId="30672E7B"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0.7693***</w:t>
            </w:r>
          </w:p>
        </w:tc>
        <w:tc>
          <w:p w14:paraId="016EFAC8"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0.3823</w:t>
            </w:r>
          </w:p>
        </w:tc>
        <w:tc>
          <w:p w14:paraId="199772D2"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0.7861***</w:t>
            </w:r>
          </w:p>
        </w:tc>
      </w:tr>
      <w:tr w:rsidR="004E15AE" w:rsidRPr="005E18EB" w14:paraId="00519D49" w14:textId="77777777" w:rsidTr="00536B24">
        <w:tc>
          <w:p w14:paraId="7FBB4594" w14:textId="77777777" w:rsidR="004E15AE" w:rsidRPr="005E18EB" w:rsidRDefault="004E15AE" w:rsidP="00F64CF9">
            <w:pPr>
              <w:pStyle w:val="ct21"/>
              <w:topLinePunct/>
              <w:ind w:leftChars="0" w:left="0" w:rightChars="0" w:right="0" w:firstLineChars="0" w:firstLine="0"/>
            </w:pPr>
          </w:p>
        </w:tc>
        <w:tc>
          <w:p w14:paraId="4E692FC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-8.99</w:t>
            </w:r>
          </w:p>
        </w:tc>
        <w:tc>
          <w:p w14:paraId="3459FC05"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0.84</w:t>
            </w:r>
            <w:r w:rsidRPr="005E18EB">
              <w:rPr/>
              <w:t>）</w:t>
            </w:r>
          </w:p>
        </w:tc>
        <w:tc>
          <w:p w14:paraId="7B261DC9" w14:textId="77777777" w:rsidR="004E15AE" w:rsidRPr="005E18EB" w:rsidRDefault="004E15AE" w:rsidP="00F64CF9">
            <w:pPr>
              <w:pStyle w:val="ct22"/>
              <w:topLinePunct/>
              <w:ind w:leftChars="0" w:left="0" w:rightChars="0" w:right="0" w:firstLineChars="0" w:firstLine="0"/>
            </w:pPr>
            <w:del w:id="988645" w:author="标点修订器" w:date="2023-04-26T11:14:47Z">
              <w:r w:rsidDel="AA7D325B">
                <w:rPr/>
                <w:delText>(</w:delText>
              </w:r>
            </w:del>
            <w:ins w:id="98864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9.40</w:t>
            </w:r>
            <w:del w:id="988647" w:author="标点修订器" w:date="2023-04-26T11:14:47Z">
              <w:r w:rsidDel="AA7D325B">
                <w:rPr/>
                <w:delText>)</w:delText>
              </w:r>
            </w:del>
            <w:ins w:id="988648" w:author="标点修订器" w:date="2023-04-26T11:14:43Z">
              <w:r>
                <w:rPr>
                  <w:szCs w:val="21"/>
                  <w:color w:val="000000"/>
                </w:rPr>
                <w:t>）</w:t>
              </w:r>
            </w:ins>
          </w:p>
        </w:tc>
      </w:tr>
      <w:tr w:rsidR="004E15AE" w:rsidRPr="005E18EB" w14:paraId="615AA7D0" w14:textId="77777777" w:rsidTr="00536B24">
        <w:tc>
          <w:p w14:paraId="560BB756"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CPI</w:t>
            </w:r>
          </w:p>
        </w:tc>
        <w:tc>
          <w:p w14:paraId="1A853277"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0.0028</w:t>
            </w:r>
          </w:p>
        </w:tc>
        <w:tc>
          <w:p w14:paraId="02EDC764"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-0.2149***</w:t>
            </w:r>
          </w:p>
        </w:tc>
        <w:tc>
          <w:p w14:paraId="7706F7BB"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-0.0067</w:t>
            </w:r>
          </w:p>
        </w:tc>
      </w:tr>
      <w:tr w:rsidR="004E15AE" w:rsidRPr="005E18EB" w14:paraId="056E19F8" w14:textId="77777777" w:rsidTr="00536B24">
        <w:tc>
          <w:p w14:paraId="6DE4B019" w14:textId="77777777" w:rsidR="004E15AE" w:rsidRPr="005E18EB" w:rsidRDefault="004E15AE" w:rsidP="00F64CF9">
            <w:pPr>
              <w:pStyle w:val="ct21"/>
              <w:topLinePunct/>
              <w:ind w:leftChars="0" w:left="0" w:rightChars="0" w:right="0" w:firstLineChars="0" w:firstLine="0"/>
            </w:pPr>
          </w:p>
        </w:tc>
        <w:tc>
          <w:p w14:paraId="7944B19B"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-0.48</w:t>
            </w:r>
          </w:p>
        </w:tc>
        <w:tc>
          <w:p w14:paraId="5B5E7155" w14:textId="77777777" w:rsidR="004E15AE" w:rsidRPr="005E18EB" w:rsidRDefault="004E15AE" w:rsidP="00F64CF9">
            <w:pPr>
              <w:pStyle w:val="ct12"/>
              <w:topLinePunct/>
              <w:ind w:leftChars="0" w:left="0" w:rightChars="0" w:right="0" w:firstLineChars="0" w:firstLine="0"/>
            </w:pPr>
            <w:del w:id="988649" w:author="标点修订器" w:date="2023-04-26T11:14:47Z">
              <w:r w:rsidDel="AA7D325B">
                <w:rPr/>
                <w:delText>(</w:delText>
              </w:r>
            </w:del>
            <w:ins w:id="98865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-6.89</w:t>
            </w:r>
            <w:del w:id="988651" w:author="标点修订器" w:date="2023-04-26T11:14:47Z">
              <w:r w:rsidDel="AA7D325B">
                <w:rPr/>
                <w:delText>)</w:delText>
              </w:r>
            </w:del>
            <w:ins w:id="988652" w:author="标点修订器" w:date="2023-04-26T11:14:43Z">
              <w:r>
                <w:rPr>
                  <w:szCs w:val="21"/>
                  <w:color w:val="000000"/>
                </w:rPr>
                <w:t>）</w:t>
              </w:r>
            </w:ins>
          </w:p>
        </w:tc>
        <w:tc>
          <w:p w14:paraId="512EA49E" w14:textId="77777777" w:rsidR="004E15AE" w:rsidRPr="005E18EB" w:rsidRDefault="004E15AE" w:rsidP="00F64CF9">
            <w:pPr>
              <w:pStyle w:val="ct22"/>
              <w:topLinePunct/>
              <w:ind w:leftChars="0" w:left="0" w:rightChars="0" w:right="0" w:firstLineChars="0" w:firstLine="0"/>
            </w:pPr>
            <w:del w:id="988653" w:author="标点修订器" w:date="2023-04-26T11:14:47Z">
              <w:r w:rsidDel="AA7D325B">
                <w:rPr/>
                <w:delText>(</w:delText>
              </w:r>
            </w:del>
            <w:ins w:id="98865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-1.01</w:t>
            </w:r>
            <w:del w:id="988655" w:author="标点修订器" w:date="2023-04-26T11:14:47Z">
              <w:r w:rsidDel="AA7D325B">
                <w:rPr/>
                <w:delText>)</w:delText>
              </w:r>
            </w:del>
            <w:ins w:id="988656" w:author="标点修订器" w:date="2023-04-26T11:14:43Z">
              <w:r>
                <w:rPr>
                  <w:szCs w:val="21"/>
                  <w:color w:val="000000"/>
                </w:rPr>
                <w:t>）</w:t>
              </w:r>
            </w:ins>
          </w:p>
        </w:tc>
      </w:tr>
      <w:tr w:rsidR="004E15AE" w:rsidRPr="005E18EB" w14:paraId="71F78711" w14:textId="77777777" w:rsidTr="00536B24">
        <w:tc>
          <w:p w14:paraId="6BE6E707"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_cons</w:t>
            </w:r>
          </w:p>
        </w:tc>
        <w:tc>
          <w:p w14:paraId="1439F0A1"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-20.2734***</w:t>
            </w:r>
          </w:p>
        </w:tc>
        <w:tc>
          <w:p w14:paraId="0DD11859"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-0.3364</w:t>
            </w:r>
          </w:p>
        </w:tc>
        <w:tc>
          <w:p w14:paraId="299FC93A"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-20.4215***</w:t>
            </w:r>
          </w:p>
        </w:tc>
      </w:tr>
      <w:tr w:rsidR="004E15AE" w:rsidRPr="005E18EB" w14:paraId="477674D4" w14:textId="77777777" w:rsidTr="00536B24">
        <w:tc>
          <w:p w14:paraId="40057E94" w14:textId="77777777" w:rsidR="004E15AE" w:rsidRPr="005E18EB" w:rsidRDefault="004E15AE" w:rsidP="00F64CF9">
            <w:pPr>
              <w:pStyle w:val="ct21"/>
              <w:topLinePunct/>
              <w:ind w:leftChars="0" w:left="0" w:rightChars="0" w:right="0" w:firstLineChars="0" w:firstLine="0"/>
            </w:pPr>
          </w:p>
        </w:tc>
        <w:tc>
          <w:p w14:paraId="2DD5C0B8" w14:textId="77777777" w:rsidR="004E15AE" w:rsidRPr="005E18EB" w:rsidRDefault="004E15AE" w:rsidP="00F64CF9">
            <w:pPr>
              <w:pStyle w:val="ct12"/>
              <w:topLinePunct/>
              <w:ind w:leftChars="0" w:left="0" w:rightChars="0" w:right="0" w:firstLineChars="0" w:firstLine="0"/>
            </w:pPr>
            <w:del w:id="988657" w:author="标点修订器" w:date="2023-04-26T11:14:47Z">
              <w:r w:rsidDel="AA7D325B">
                <w:rPr/>
                <w:delText>(</w:delText>
              </w:r>
            </w:del>
            <w:ins w:id="98865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-8.54</w:t>
            </w:r>
            <w:del w:id="988659" w:author="标点修订器" w:date="2023-04-26T11:14:47Z">
              <w:r w:rsidDel="AA7D325B">
                <w:rPr/>
                <w:delText>)</w:delText>
              </w:r>
            </w:del>
            <w:ins w:id="988660" w:author="标点修订器" w:date="2023-04-26T11:14:43Z">
              <w:r>
                <w:rPr>
                  <w:szCs w:val="21"/>
                  <w:color w:val="000000"/>
                </w:rPr>
                <w:t>）</w:t>
              </w:r>
            </w:ins>
          </w:p>
        </w:tc>
        <w:tc>
          <w:p w14:paraId="7C4F1B39" w14:textId="77777777" w:rsidR="004E15AE" w:rsidRPr="005E18EB" w:rsidRDefault="004E15AE" w:rsidP="00F64CF9">
            <w:pPr>
              <w:pStyle w:val="ct12"/>
              <w:topLinePunct/>
              <w:ind w:leftChars="0" w:left="0" w:rightChars="0" w:right="0" w:firstLineChars="0" w:firstLine="0"/>
            </w:pPr>
            <w:del w:id="988661" w:author="标点修订器" w:date="2023-04-26T11:14:47Z">
              <w:r w:rsidDel="AA7D325B">
                <w:rPr/>
                <w:delText>(</w:delText>
              </w:r>
            </w:del>
            <w:ins w:id="98866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-0.27</w:t>
            </w:r>
            <w:del w:id="988663" w:author="标点修订器" w:date="2023-04-26T11:14:47Z">
              <w:r w:rsidDel="AA7D325B">
                <w:rPr/>
                <w:delText>)</w:delText>
              </w:r>
            </w:del>
            <w:ins w:id="988664" w:author="标点修订器" w:date="2023-04-26T11:14:43Z">
              <w:r>
                <w:rPr>
                  <w:szCs w:val="21"/>
                  <w:color w:val="000000"/>
                </w:rPr>
                <w:t>）</w:t>
              </w:r>
            </w:ins>
          </w:p>
        </w:tc>
        <w:tc>
          <w:p w14:paraId="01D44562" w14:textId="77777777" w:rsidR="004E15AE" w:rsidRPr="005E18EB" w:rsidRDefault="004E15AE" w:rsidP="00F64CF9">
            <w:pPr>
              <w:pStyle w:val="ct22"/>
              <w:topLinePunct/>
              <w:ind w:leftChars="0" w:left="0" w:rightChars="0" w:right="0" w:firstLineChars="0" w:firstLine="0"/>
            </w:pPr>
            <w:del w:id="988665" w:author="标点修订器" w:date="2023-04-26T11:14:47Z">
              <w:r w:rsidDel="AA7D325B">
                <w:rPr/>
                <w:delText>(</w:delText>
              </w:r>
            </w:del>
            <w:ins w:id="98866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-8.81</w:t>
            </w:r>
            <w:del w:id="988667" w:author="标点修订器" w:date="2023-04-26T11:14:47Z">
              <w:r w:rsidDel="AA7D325B">
                <w:rPr/>
                <w:delText>)</w:delText>
              </w:r>
            </w:del>
            <w:ins w:id="988668" w:author="标点修订器" w:date="2023-04-26T11:14:43Z">
              <w:r>
                <w:rPr>
                  <w:szCs w:val="21"/>
                  <w:color w:val="000000"/>
                </w:rPr>
                <w:t>）</w:t>
              </w:r>
            </w:ins>
          </w:p>
        </w:tc>
      </w:tr>
      <w:tr w:rsidR="004E15AE" w:rsidRPr="005E18EB" w14:paraId="455EE6D5" w14:textId="77777777" w:rsidTr="00536B24">
        <w:tc>
          <w:p w14:paraId="266CB3A6"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w:t>
            </w:r>
          </w:p>
        </w:tc>
        <w:tc>
          <w:p w14:paraId="3334AE7D"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c>
          <w:p w14:paraId="0716BA5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c>
          <w:p w14:paraId="0DF68527"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r>
      <w:tr w:rsidR="004E15AE" w:rsidRPr="005E18EB" w14:paraId="13B0F10A" w14:textId="77777777" w:rsidTr="00536B24">
        <w:tc>
          <w:tcPr>
            <w:tcBorders>
              <w:top w:val="none" w:sz="0" w:space="0" w:color="auto"/>
            </w:tcBorders>
          </w:tcPr>
          <w:p w14:paraId="64CA6606"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R-sq</w:t>
            </w:r>
          </w:p>
        </w:tc>
        <w:tc>
          <w:tcPr>
            <w:tcBorders>
              <w:top w:val="none" w:sz="0" w:space="0" w:color="auto"/>
            </w:tcBorders>
          </w:tcPr>
          <w:p w14:paraId="43B8DC8E" w14:textId="03635CB6"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0.7965</w:t>
            </w:r>
          </w:p>
        </w:tc>
        <w:tc>
          <w:tcPr>
            <w:tcBorders>
              <w:top w:val="none" w:sz="0" w:space="0" w:color="auto"/>
            </w:tcBorders>
          </w:tcPr>
          <w:p w14:paraId="25F20E67" w14:textId="15E858B5"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0.9408</w:t>
            </w:r>
          </w:p>
        </w:tc>
        <w:tc>
          <w:tcPr>
            <w:tcBorders>
              <w:top w:val="none" w:sz="0" w:space="0" w:color="auto"/>
            </w:tcBorders>
          </w:tcPr>
          <w:p w14:paraId="521F3E96" w14:textId="0D9FE023"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0.8076</w:t>
            </w:r>
          </w:p>
        </w:tc>
      </w:tr>
    </w:tbl>
    <w:p w14:paraId="56E39193" w14:textId="78F63098" w:rsidR="004E15AE" w:rsidRPr="00536B24" w:rsidRDefault="00536B24" w:rsidP="004116A5">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669" w:author="标点修订器" w:date="2023-04-26T11:14:47Z">
        <w:r w:rsidDel="AA7D325B">
          <w:rPr/>
          <w:delText>。</w:delText>
        </w:r>
      </w:del>
      <w:ins w:id="988670" w:author="标点修订器" w:date="2023-04-26T11:14:43Z">
        <w:r>
          <w:rPr>
            <w:rFonts w:ascii="Times New Roman" w:eastAsia="宋体" w:hAnsi="Times New Roman" w:cs="Times New Roman"/>
            <w:sz w:val="24"/>
            <w:szCs w:val="24"/>
          </w:rPr>
          <w:t>.</w:t>
        </w:r>
      </w:ins>
    </w:p>
    <w:p w14:paraId="763C417D" w14:textId="77777777" w:rsidR="00536B24" w:rsidRPr="005E18EB" w:rsidRDefault="00536B24" w:rsidP="004116A5">
      <w:pPr>
        <w:topLinePunct/>
        <w:rPr>
          <w:del w:id="988671" w:author="内容修订器" w:date="2023-04-26T11:14:50Z"/>
        </w:rPr>
      </w:pPr>
    </w:p>
    <w:p w14:paraId="0687F9A7" w14:textId="05BAEEA5" w:rsidR="006642F3" w:rsidRPr="005E18EB" w:rsidRDefault="00BB59D1" w:rsidP="00A3287D">
      <w:pPr>
        <w:pStyle w:val="2"/>
        <w:topLinePunct/>
        <w:ind w:left="480" w:hangingChars="171" w:hanging="480"/>
      </w:pPr>
      <w:bookmarkStart w:id="57" w:name="_Toc103589457"/>
      <w:bookmarkStart w:id="58" w:name="_Toc104408505"/>
      <w:r w:rsidRPr="005E18EB">
        <w:rPr>
          <w:rPrChange w:author="格式修订器" w:date="2023-04-26T11:14:45Z">
            <w:rPr>
              <w:rFonts w:asciiTheme="majorHAnsi" w:hAnsiTheme="majorHAnsi" w:cstheme="majorBidi"/>
              <w:b/>
              <w:bCs/>
              <w:sz w:val="32"/>
              <w:szCs w:val="32"/>
            </w:rPr>
          </w:rPrChange>
        </w:rPr>
        <w:t>5</w:t>
      </w:r>
      <w:r>
        <w:rPr/>
        <w:t>.</w:t>
      </w:r>
      <w:r w:rsidR="00076289" w:rsidRPr="005E18EB">
        <w:rPr>
          <w:rPrChange w:author="格式修订器" w:date="2023-04-26T11:14:45Z">
            <w:rPr>
              <w:rFonts w:asciiTheme="majorHAnsi" w:hAnsiTheme="majorHAnsi" w:cstheme="majorBidi"/>
              <w:b/>
              <w:bCs/>
              <w:sz w:val="32"/>
              <w:szCs w:val="32"/>
            </w:rPr>
          </w:rPrChange>
        </w:rPr>
        <w:t>3</w:t>
      </w:r>
      <w:r w:rsidR="006642F3" w:rsidRPr="005E18EB">
        <w:rPr>
          <w:rPrChange w:author="格式修订器" w:date="2023-04-26T11:14:45Z">
            <w:rPr>
              <w:rFonts w:asciiTheme="majorHAnsi" w:hAnsiTheme="majorHAnsi" w:cstheme="majorBidi"/>
              <w:b/>
              <w:bCs/>
              <w:sz w:val="32"/>
              <w:szCs w:val="32"/>
            </w:rPr>
          </w:rPrChange>
        </w:rPr>
        <w:t xml:space="preserve"> </w:t>
      </w:r>
      <w:r w:rsidR="00D9059A" w:rsidRPr="005E18EB">
        <w:rPr>
          <w:rPrChange w:author="格式修订器" w:date="2023-04-26T11:14:45Z">
            <w:rPr>
              <w:rFonts w:asciiTheme="majorHAnsi" w:hAnsiTheme="majorHAnsi" w:cstheme="majorBidi"/>
              <w:b/>
              <w:bCs/>
              <w:sz w:val="32"/>
              <w:szCs w:val="32"/>
            </w:rPr>
          </w:rPrChange>
        </w:rPr>
        <w:t>稳健性检验</w:t>
      </w:r>
      <w:bookmarkEnd w:id="57"/>
      <w:bookmarkEnd w:id="58"/>
    </w:p>
    <w:p w14:paraId="0C871C96" w14:textId="06F476F6" w:rsidR="00413626" w:rsidRPr="005E18EB" w:rsidRDefault="006B7356" w:rsidP="008E0CA0">
      <w:pPr>
        <w:topLinePunct/>
      </w:pPr>
      <w:r w:rsidRPr="005E18EB">
        <w:rPr>
          <w:rPrChange w:author="格式修订器" w:date="2023-04-26T11:14:45Z">
            <w:rPr>
              <w:sz w:val="24"/>
              <w:szCs w:val="24"/>
              <w:rFonts w:ascii="Times New Roman" w:eastAsia="宋体" w:hAnsi="Times New Roman" w:cs="Times New Roman"/>
            </w:rPr>
          </w:rPrChange>
        </w:rPr>
        <w:t>为了探究</w:t>
      </w:r>
      <w:r w:rsidR="00EA19F9" w:rsidRPr="005E18EB">
        <w:rPr/>
        <w:t>5</w:t>
      </w:r>
      <w:r w:rsidRPr="005E18EB">
        <w:rPr/>
        <w:t>.</w:t>
      </w:r>
      <w:r w:rsidR="00EA19F9" w:rsidRPr="005E18EB">
        <w:rPr/>
        <w:t>2</w:t>
      </w:r>
      <w:r w:rsidRPr="005E18EB">
        <w:rPr/>
        <w:t>中回归结果的</w:t>
      </w:r>
      <w:r w:rsidR="00EA19F9" w:rsidRPr="005E18EB">
        <w:rPr/>
        <w:t>可靠</w:t>
      </w:r>
      <w:r w:rsidRPr="005E18EB">
        <w:rPr/>
        <w:t>性，</w:t>
      </w:r>
      <w:r w:rsidR="00413626" w:rsidRPr="005E18EB">
        <w:rPr/>
        <w:t>在本节我们将进行稳健性检验。</w:t>
      </w:r>
    </w:p>
    <w:p w14:paraId="28FC40A6" w14:textId="77777777" w:rsidR="00413626" w:rsidRPr="002847DF" w:rsidRDefault="00413626" w:rsidP="008E0CA0">
      <w:pPr>
        <w:topLinePunct/>
      </w:pPr>
      <w:r w:rsidRPr="002847DF">
        <w:rPr>
          <w:rPrChange w:author="格式修订器" w:date="2023-04-26T11:14:45Z">
            <w:rPr>
              <w:sz w:val="24"/>
              <w:szCs w:val="24"/>
              <w:rFonts w:ascii="Times New Roman" w:eastAsia="宋体" w:hAnsi="Times New Roman" w:cs="Times New Roman"/>
              <w:b/>
              <w:bCs/>
            </w:rPr>
          </w:rPrChange>
        </w:rPr>
        <w:t>1</w:t>
      </w:r>
      <w:r w:rsidRPr="002847DF">
        <w:rPr>
          <w:rPrChange w:author="格式修订器" w:date="2023-04-26T11:14:45Z">
            <w:rPr>
              <w:rFonts w:ascii="Times New Roman" w:eastAsia="宋体" w:hAnsi="Times New Roman" w:cs="Times New Roman"/>
              <w:b/>
              <w:bCs/>
              <w:sz w:val="24"/>
              <w:szCs w:val="24"/>
            </w:rPr>
          </w:rPrChange>
        </w:rPr>
        <w:t>）</w:t>
      </w:r>
      <w:r w:rsidRPr="002847DF">
        <w:rPr>
          <w:rPrChange w:author="格式修订器" w:date="2023-04-26T11:14:45Z">
            <w:rPr>
              <w:rFonts w:ascii="Times New Roman" w:eastAsia="宋体" w:hAnsi="Times New Roman" w:cs="Times New Roman"/>
              <w:b/>
              <w:bCs/>
              <w:sz w:val="24"/>
              <w:szCs w:val="24"/>
            </w:rPr>
          </w:rPrChange>
        </w:rPr>
        <w:t>替换被解释变量</w:t>
      </w:r>
    </w:p>
    <w:p w14:paraId="5452C0F6" w14:textId="1CE252BF" w:rsidR="0017400F" w:rsidRPr="002847DF" w:rsidRDefault="004116A5" w:rsidP="008E0CA0">
      <w:pPr>
        <w:topLinePunct/>
      </w:pPr>
      <w:r w:rsidRPr="002847DF">
        <w:rPr/>
        <w:t>将本文模型</w:t>
      </w:r>
      <w:r w:rsidRPr="002847DF">
        <w:rPr/>
        <w:t>（</w:t>
      </w:r>
      <w:r w:rsidRPr="002847DF">
        <w:rPr>
          <w:kern w:val="2"/>
          <w:rFonts w:ascii="Times New Roman" w:eastAsia="宋体" w:hAnsi="Times New Roman" w:cs="Times New Roman"/>
          <w:sz w:val="24"/>
          <w:szCs w:val="24"/>
        </w:rPr>
        <w:t>1</w:t>
      </w:r>
      <w:r w:rsidRPr="002847DF">
        <w:rPr/>
        <w:t>）</w:t>
      </w:r>
      <w:r w:rsidRPr="002847DF">
        <w:rPr/>
        <w:t xml:space="preserve">与</w:t>
      </w:r>
      <w:r w:rsidRPr="002847DF">
        <w:rPr/>
        <w:t>（</w:t>
      </w:r>
      <w:r w:rsidRPr="002847DF">
        <w:rPr>
          <w:kern w:val="2"/>
          <w:rFonts w:ascii="Times New Roman" w:eastAsia="宋体" w:hAnsi="Times New Roman" w:cs="Times New Roman"/>
          <w:sz w:val="24"/>
          <w:szCs w:val="24"/>
        </w:rPr>
        <w:t>2</w:t>
      </w:r>
      <w:r w:rsidRPr="002847DF">
        <w:rPr/>
        <w:t>）</w:t>
      </w:r>
      <w:r w:rsidRPr="002847DF">
        <w:rPr/>
        <w:t>中的被解释变量</w:t>
      </w:r>
      <w:r w:rsidR="00413626" w:rsidRPr="002847DF">
        <w:rPr/>
        <w:t>ROA</w:t>
      </w:r>
      <w:r w:rsidRPr="002847DF">
        <w:rPr/>
        <w:t>，替换成</w:t>
      </w:r>
      <w:r w:rsidRPr="002847DF">
        <w:rPr/>
        <w:t>ROE</w:t>
      </w:r>
      <w:r w:rsidRPr="002847DF">
        <w:rPr/>
        <w:t>以及</w:t>
      </w:r>
      <w:r w:rsidRPr="002847DF">
        <w:rPr/>
        <w:t>NIM</w:t>
      </w:r>
      <w:r w:rsidR="00EC787B">
        <w:rPr/>
        <w:t>。前者反映了银行自有权益部分能够带来的收益水平，而后者则反映了银行的生息资产能够带来的利息收入。</w:t>
      </w:r>
      <w:r w:rsidRPr="002847DF">
        <w:rPr/>
        <w:t>对上述模型进行回归，得到的结果</w:t>
      </w:r>
      <w:r w:rsidR="00F3655A" w:rsidRPr="002847DF">
        <w:rPr/>
        <w:t>表明利率市场化指数</w:t>
      </w:r>
      <w:r w:rsidR="00F3655A" w:rsidRPr="002847DF">
        <w:rPr/>
        <w:t>IR</w:t>
      </w:r>
      <w:r w:rsidR="00A65D3B" w:rsidRPr="002847DF">
        <w:rPr/>
        <w:t>以及互联网金融指数</w:t>
      </w:r>
      <w:r w:rsidR="00A65D3B" w:rsidRPr="002847DF">
        <w:rPr/>
        <w:t>IF</w:t>
      </w:r>
      <w:r w:rsidR="00F3655A" w:rsidRPr="002847DF">
        <w:rPr/>
        <w:t>与替换的</w:t>
      </w:r>
      <w:r w:rsidR="00456248">
        <w:rPr/>
        <w:t>被</w:t>
      </w:r>
      <w:r w:rsidR="00F3655A" w:rsidRPr="002847DF">
        <w:rPr/>
        <w:t>解释变量均</w:t>
      </w:r>
      <w:r w:rsidR="000E3AEA">
        <w:rPr/>
        <w:t>在</w:t>
      </w:r>
      <w:r w:rsidR="000E3AEA">
        <w:rPr/>
        <w:t>1</w:t>
      </w:r>
      <w:r w:rsidR="00F11012">
        <w:rPr/>
        <w:t>%</w:t>
      </w:r>
      <w:r w:rsidR="00F11012">
        <w:rPr/>
        <w:t>的水平中</w:t>
      </w:r>
      <w:r w:rsidR="00F3655A" w:rsidRPr="002847DF">
        <w:rPr/>
        <w:t>呈现显著的负相关关系</w:t>
      </w:r>
      <w:r w:rsidRPr="002847DF">
        <w:rPr/>
        <w:t>，</w:t>
      </w:r>
      <w:r w:rsidR="00456248">
        <w:rPr/>
        <w:t>与主回归的结果基本一致，与提出的假设相符。</w:t>
      </w:r>
      <w:r w:rsidRPr="002847DF">
        <w:rPr/>
        <w:t>基于此，本文认为</w:t>
      </w:r>
      <w:r w:rsidR="00F11012">
        <w:rPr/>
        <w:t>5.2</w:t>
      </w:r>
      <w:r w:rsidR="00F11012">
        <w:rPr/>
        <w:t>中的</w:t>
      </w:r>
      <w:r w:rsidRPr="002847DF">
        <w:rPr/>
        <w:t>回归结果较为可信。</w:t>
      </w:r>
    </w:p>
    <w:p w14:paraId="6BFC3E83" w14:textId="232F981B" w:rsidR="0017400F" w:rsidRPr="002847DF" w:rsidRDefault="005E01C4" w:rsidP="0017400F">
      <w:pPr>
        <w:topLinePunct/>
      </w:pPr>
      <w:r w:rsidRPr="002847DF">
        <w:rPr>
          <w:rPrChange w:author="格式修订器" w:date="2023-04-26T11:14:45Z">
            <w:rPr>
              <w:sz w:val="24"/>
              <w:szCs w:val="24"/>
              <w:rFonts w:ascii="Times New Roman" w:eastAsia="宋体" w:hAnsi="Times New Roman" w:cs="Times New Roman"/>
              <w:b/>
              <w:bCs/>
            </w:rPr>
          </w:rPrChange>
        </w:rPr>
        <w:t>2</w:t>
      </w:r>
      <w:r w:rsidR="0017400F" w:rsidRPr="002847DF">
        <w:rPr>
          <w:rPrChange w:author="格式修订器" w:date="2023-04-26T11:14:45Z">
            <w:rPr>
              <w:rFonts w:ascii="Times New Roman" w:eastAsia="宋体" w:hAnsi="Times New Roman" w:cs="Times New Roman"/>
              <w:b/>
              <w:bCs/>
              <w:sz w:val="24"/>
              <w:szCs w:val="24"/>
            </w:rPr>
          </w:rPrChange>
        </w:rPr>
        <w:t>）</w:t>
      </w:r>
      <w:r w:rsidR="0017400F" w:rsidRPr="002847DF">
        <w:rPr>
          <w:rPrChange w:author="格式修订器" w:date="2023-04-26T11:14:45Z">
            <w:rPr>
              <w:rFonts w:ascii="Times New Roman" w:eastAsia="宋体" w:hAnsi="Times New Roman" w:cs="Times New Roman"/>
              <w:b/>
              <w:bCs/>
              <w:sz w:val="24"/>
              <w:szCs w:val="24"/>
            </w:rPr>
          </w:rPrChange>
        </w:rPr>
        <w:t>替换</w:t>
      </w:r>
      <w:r w:rsidRPr="002847DF">
        <w:rPr>
          <w:rPrChange w:author="格式修订器" w:date="2023-04-26T11:14:45Z">
            <w:rPr>
              <w:rFonts w:ascii="Times New Roman" w:eastAsia="宋体" w:hAnsi="Times New Roman" w:cs="Times New Roman"/>
              <w:b/>
              <w:bCs/>
              <w:sz w:val="24"/>
              <w:szCs w:val="24"/>
            </w:rPr>
          </w:rPrChange>
        </w:rPr>
        <w:t>研究</w:t>
      </w:r>
      <w:r w:rsidR="0017400F" w:rsidRPr="002847DF">
        <w:rPr>
          <w:rPrChange w:author="格式修订器" w:date="2023-04-26T11:14:45Z">
            <w:rPr>
              <w:rFonts w:ascii="Times New Roman" w:eastAsia="宋体" w:hAnsi="Times New Roman" w:cs="Times New Roman"/>
              <w:b/>
              <w:bCs/>
              <w:sz w:val="24"/>
              <w:szCs w:val="24"/>
            </w:rPr>
          </w:rPrChange>
        </w:rPr>
        <w:t>模型</w:t>
      </w:r>
    </w:p>
    <w:p w14:paraId="5CFD2479" w14:textId="37FBEFDE" w:rsidR="004116A5" w:rsidRPr="005E18EB" w:rsidRDefault="0096748E" w:rsidP="00DE2B3E">
      <w:pPr>
        <w:topLinePunct/>
      </w:pPr>
      <w:r w:rsidRPr="002847DF">
        <w:rPr/>
        <w:lastRenderedPageBreak/>
        <w:t>考虑到变量的内生性问题，</w:t>
      </w:r>
      <w:r w:rsidR="00C72547">
        <w:rPr/>
        <w:t>为了避免前一期经营状况对下一期获益能力带来的影响，对于面板数据，</w:t>
      </w:r>
      <w:r w:rsidR="00A65D3B" w:rsidRPr="002847DF">
        <w:rPr/>
        <w:t>我们使用动态模型</w:t>
      </w:r>
      <w:r w:rsidR="00A65D3B" w:rsidRPr="002847DF">
        <w:rPr/>
        <w:t>GMM</w:t>
      </w:r>
      <w:r w:rsidR="00A65D3B" w:rsidRPr="002847DF">
        <w:rPr/>
        <w:t>进行检验，</w:t>
      </w:r>
      <w:r w:rsidRPr="002847DF">
        <w:rPr/>
        <w:t>将</w:t>
      </w:r>
      <w:r w:rsidRPr="002847DF">
        <w:rPr/>
        <w:t>ROA1</w:t>
      </w:r>
      <w:r w:rsidRPr="002847DF">
        <w:rPr/>
        <w:t>（</w:t>
      </w:r>
      <w:r w:rsidR="00EA19F9" w:rsidRPr="002847DF">
        <w:rPr/>
        <w:t>表示</w:t>
      </w:r>
      <w:r w:rsidR="00A65D3B" w:rsidRPr="002847DF">
        <w:rPr/>
        <w:t>提前一期的</w:t>
      </w:r>
      <w:r w:rsidR="00A65D3B" w:rsidRPr="002847DF">
        <w:rPr/>
        <w:t>ROA</w:t>
      </w:r>
      <w:r w:rsidRPr="002847DF">
        <w:rPr/>
        <w:t>）</w:t>
      </w:r>
      <w:r w:rsidR="00A65D3B" w:rsidRPr="002847DF">
        <w:rPr/>
        <w:t>作为解释变量加入到原模型中，</w:t>
      </w:r>
      <w:r w:rsidR="000F7195">
        <w:rPr/>
        <w:t>回归的</w:t>
      </w:r>
      <w:r w:rsidR="002C0798" w:rsidRPr="002847DF">
        <w:rPr/>
        <w:t>结果与</w:t>
      </w:r>
      <w:r w:rsidR="00EA19F9" w:rsidRPr="002847DF">
        <w:rPr/>
        <w:t>5</w:t>
      </w:r>
      <w:r w:rsidR="002C0798" w:rsidRPr="002847DF">
        <w:rPr/>
        <w:t>.</w:t>
      </w:r>
      <w:r w:rsidR="00EA19F9" w:rsidRPr="002847DF">
        <w:rPr/>
        <w:t>2</w:t>
      </w:r>
      <w:r w:rsidR="002C0798" w:rsidRPr="002847DF">
        <w:rPr/>
        <w:t>中</w:t>
      </w:r>
      <w:r w:rsidR="000F7195">
        <w:rPr/>
        <w:t>主回归</w:t>
      </w:r>
      <w:r w:rsidR="002C0798" w:rsidRPr="002847DF">
        <w:rPr/>
        <w:t>的结果基本一致，</w:t>
      </w:r>
      <w:r w:rsidR="000F7195">
        <w:rPr/>
        <w:t>也与提出的假设相符，</w:t>
      </w:r>
      <w:r w:rsidR="002C0798" w:rsidRPr="002847DF">
        <w:rPr/>
        <w:t>基于此，本文认为这一实证结果较为可信</w:t>
      </w:r>
      <w:r w:rsidR="00DE2B3E" w:rsidRPr="002847DF">
        <w:rPr/>
        <w:t>。检验结果</w:t>
      </w:r>
      <w:commentRangeStart w:id="162"/>
      <w:r w:rsidR="00DE2B3E" w:rsidRPr="002847DF">
        <w:rPr/>
        <w:t>如下表</w:t>
      </w:r>
      <w:commentRangeEnd w:id="162"/>
      <w:r w:rsidR="00F1430F">
        <w:commentReference w:id="162"/>
      </w:r>
      <w:r w:rsidR="00DE2B3E" w:rsidRPr="002847DF">
        <w:rPr/>
        <w:t>所示：</w:t>
      </w:r>
    </w:p>
    <w:p w14:paraId="6CF81C0A" w14:textId="77777777" w:rsidR="0017400F" w:rsidRPr="005E18EB" w:rsidRDefault="0017400F" w:rsidP="00E42B20">
      <w:pPr>
        <w:topLinePunct/>
        <w:rPr>
          <w:del w:id="988672" w:author="内容修订器" w:date="2023-04-26T11:14:50Z"/>
        </w:rPr>
      </w:pPr>
    </w:p>
    <w:p w14:paraId="766D1C15" w14:textId="6AD2C6BB" w:rsidR="004116A5" w:rsidRPr="005E18EB" w:rsidRDefault="004116A5" w:rsidP="004116A5">
      <w:pPr>
        <w:pStyle w:val="ct15"/>
        <w:topLinePunct/>
      </w:pPr>
      <w:bookmarkStart w:id="372121" w:name="_Toc686372121"/>
      <w:r w:rsidRPr="005E18EB">
        <w:rPr>
          <w:rPrChange w:author="格式修订器" w:date="2023-04-26T11:14:45Z">
            <w:rPr>
              <w:sz w:val="24"/>
              <w:szCs w:val="24"/>
              <w:rFonts w:ascii="Times New Roman" w:eastAsia="黑体" w:hAnsi="Times New Roman" w:cs="Times New Roman"/>
            </w:rPr>
          </w:rPrChange>
        </w:rPr>
        <w:t>表</w:t>
      </w:r>
      <w:ins w:id="988673" w:author="编号修订器" w:date="2023-04-26T11:14:43Z">
        <w:r w:rsidRPr="005E18EB">
          <w:rPr>
            <w:rPrChange w:author="格式修订器" w:date="2023-04-26T11:14:45Z">
              <w:rPr>
                <w:sz w:val="24"/>
                <w:szCs w:val="24"/>
                <w:rFonts w:ascii="Times New Roman" w:eastAsia="黑体" w:hAnsi="Times New Roman" w:cs="Times New Roman"/>
              </w:rPr>
            </w:rPrChange>
          </w:rPr>
          <w:t>5.3-1</w:t>
        </w:r>
      </w:ins>
      <w:del w:id="988674" w:author="编号修订器" w:date="2023-04-26T11:14:53Z">
        <w:r w:rsidDel="007D325B">
          <w:rPr/>
          <w:delText>5</w:delText>
        </w:r>
        <w:r w:rsidDel="007D325B">
          <w:rPr/>
          <w:delText>-</w:delText>
        </w:r>
        <w:r w:rsidDel="007D325B">
          <w:rPr/>
          <w:delText>3</w:delText>
        </w:r>
        <w:r w:rsidDel="007D325B">
          <w:rPr/>
          <w:delText>-1</w:delText>
        </w:r>
      </w:del>
      <w:ins w:id="988675" w:author="表格排版器" w:date="2023-04-26T11:14:43Z">
        <w:r>
          <w:t xml:space="preserve">  </w:t>
        </w:r>
      </w:ins>
      <w:del w:id="988676" w:author="表格排版器" w:date="2023-04-26T11:14:49Z">
        <w:r w:rsidRPr="005E18EB">
          <w:rPr/>
          <w:delText>：</w:delText>
        </w:r>
      </w:del>
      <w:r w:rsidR="00EC132A" w:rsidRPr="005E18EB">
        <w:rPr>
          <w:rPrChange w:author="格式修订器" w:date="2023-04-26T11:14:45Z">
            <w:rPr>
              <w:rFonts w:eastAsia="黑体" w:ascii="Times New Roman" w:hAnsi="Times New Roman" w:cs="Times New Roman"/>
              <w:sz w:val="24"/>
              <w:szCs w:val="24"/>
            </w:rPr>
          </w:rPrChange>
        </w:rPr>
        <w:t>利率市场化对银行盈利能力影响的</w:t>
      </w:r>
      <w:r w:rsidRPr="005E18EB">
        <w:rPr/>
        <w:t>稳健性检验</w:t>
      </w:r>
      <w:bookmarkEnd w:id="372121"/>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25"/>
        <w:gridCol w:w="902"/>
        <w:gridCol w:w="902"/>
        <w:gridCol w:w="1083"/>
        <w:gridCol w:w="1288"/>
      </w:tblGrid>
      <w:tr w:rsidR="00EE3ED8" w:rsidRPr="005E18EB" w14:paraId="5A297389" w14:textId="77777777" w:rsidTr="00CC30D7">
        <w:trPr>
          <w:tblHeader/>
        </w:trPr>
        <w:tc>
          <w:tcPr>
            <w:tcBorders>
              <w:bottom w:val="single" w:sz="4" w:space="0" w:color="auto"/>
            </w:tcBorders>
          </w:tcPr>
          <w:p w14:paraId="06EEAA23" w14:textId="0AFEEA4D" w:rsidR="004116A5" w:rsidRPr="005E18EB" w:rsidRDefault="004116A5" w:rsidP="00E42B20">
            <w:pPr>
              <w:topLinePunct/>
              <w:rPr>
                <w:del w:id="988677" w:author="内容修订器" w:date="2023-04-26T11:14:50Z"/>
              </w:rPr>
            </w:pPr>
          </w:p>
          <w:p w14:paraId="438216AA" w14:textId="77777777" w:rsidR="00EE3ED8" w:rsidRPr="005E18EB" w:rsidRDefault="00EE3ED8" w:rsidP="00EE3ED8">
            <w:pPr>
              <w:pStyle w:val="ct14"/>
              <w:topLinePunct/>
              <w:ind w:leftChars="0" w:left="0" w:rightChars="0" w:right="0" w:firstLineChars="0" w:firstLine="0"/>
            </w:pPr>
            <w:del w:id="988678" w:author="表格排版器" w:date="2023-04-26T11:14:49Z">
              <w:r w:rsidDel="00494EDC">
                <w:rPr/>
                <w:delText xml:space="preserve">　</w:delText>
              </w:r>
            </w:del>
          </w:p>
        </w:tc>
        <w:tc>
          <w:tcPr>
            <w:tcBorders>
              <w:bottom w:val="single" w:sz="4" w:space="0" w:color="auto"/>
            </w:tcBorders>
          </w:tcPr>
          <w:p w14:paraId="70AC4980" w14:textId="77777777" w:rsidR="00EE3ED8" w:rsidRPr="005E18EB" w:rsidRDefault="00EE3ED8" w:rsidP="00EE3ED8">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ROA</w:t>
            </w:r>
          </w:p>
        </w:tc>
        <w:tc>
          <w:tcPr>
            <w:tcBorders>
              <w:bottom w:val="single" w:sz="4" w:space="0" w:color="auto"/>
            </w:tcBorders>
          </w:tcPr>
          <w:p w14:paraId="1C8CBA39" w14:textId="77777777" w:rsidR="00EE3ED8" w:rsidRPr="005E18EB" w:rsidRDefault="00EE3ED8" w:rsidP="00EE3ED8">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ROE</w:t>
            </w:r>
          </w:p>
        </w:tc>
        <w:tc>
          <w:tcPr>
            <w:tcBorders>
              <w:bottom w:val="single" w:sz="4" w:space="0" w:color="auto"/>
            </w:tcBorders>
          </w:tcPr>
          <w:p w14:paraId="5DD0E6F6" w14:textId="77777777" w:rsidR="00EE3ED8" w:rsidRPr="005E18EB" w:rsidRDefault="00EE3ED8" w:rsidP="00EE3ED8">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NIM</w:t>
            </w:r>
          </w:p>
        </w:tc>
        <w:tc>
          <w:tcPr>
            <w:tcBorders>
              <w:bottom w:val="single" w:sz="4" w:space="0" w:color="auto"/>
            </w:tcBorders>
          </w:tcPr>
          <w:p w14:paraId="3239456F" w14:textId="69469CBC" w:rsidR="00EE3ED8" w:rsidRPr="005E18EB" w:rsidRDefault="00EE3ED8" w:rsidP="00EE3ED8">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GMM</w:t>
            </w:r>
            <w:r w:rsidR="00EC132A" w:rsidRPr="005E18EB">
              <w:rPr>
                <w:rPrChange w:author="格式修订器" w:date="2023-04-26T11:14:45Z">
                  <w:rPr>
                    <w:sz w:val="21"/>
                    <w:rFonts w:ascii="Times New Roman" w:eastAsia="宋体" w:hAnsi="Times New Roman" w:cs="Times New Roman"/>
                    <w:b/>
                    <w:bCs/>
                    <w:color w:val="000000"/>
                    <w:szCs w:val="21"/>
                  </w:rPr>
                </w:rPrChange>
              </w:rPr>
              <w:t>模型</w:t>
            </w:r>
          </w:p>
        </w:tc>
      </w:tr>
      <w:tr w:rsidR="00CC30D7" w:rsidRPr="005E18EB" w14:paraId="5C1E38F4" w14:textId="77777777" w:rsidTr="00CC30D7">
        <w:tc>
          <w:p w14:paraId="0342422A"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IR</w:t>
            </w:r>
          </w:p>
        </w:tc>
        <w:tc>
          <w:p w14:paraId="1FF0EE3F" w14:textId="10B6E2D6"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-0.7347***</w:t>
            </w:r>
          </w:p>
        </w:tc>
        <w:tc>
          <w:p w14:paraId="78F0A813" w14:textId="052D9A59" w:rsidR="00CC30D7" w:rsidRPr="005E18EB" w:rsidRDefault="00B872B4"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15.8898</w:t>
            </w:r>
            <w:r w:rsidRPr="005E18EB">
              <w:rPr/>
              <w:t>***</w:t>
            </w:r>
          </w:p>
        </w:tc>
        <w:tc>
          <w:p w14:paraId="436CD2CB" w14:textId="152AEC04" w:rsidR="00CC30D7" w:rsidRPr="005E18EB" w:rsidRDefault="0001193D"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0.3010</w:t>
            </w:r>
            <w:r w:rsidRPr="005E18EB">
              <w:rPr/>
              <w:t>*</w:t>
            </w:r>
          </w:p>
        </w:tc>
        <w:tc>
          <w:p w14:paraId="40DF932F" w14:textId="466EDEE4" w:rsidR="00CC30D7" w:rsidRPr="005E18EB" w:rsidRDefault="008C00C4"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0.5352</w:t>
            </w:r>
            <w:r w:rsidRPr="005E18EB">
              <w:rPr/>
              <w:t>***</w:t>
            </w:r>
          </w:p>
        </w:tc>
      </w:tr>
      <w:tr w:rsidR="00CC30D7" w:rsidRPr="005E18EB" w14:paraId="0D86AB06" w14:textId="77777777" w:rsidTr="00CC30D7">
        <w:tc>
          <w:p w14:paraId="0E7BE267" w14:textId="77777777" w:rsidR="00CC30D7" w:rsidRPr="005E18EB" w:rsidRDefault="00CC30D7" w:rsidP="00CC30D7">
            <w:pPr>
              <w:pStyle w:val="ct21"/>
              <w:topLinePunct/>
              <w:ind w:leftChars="0" w:left="0" w:rightChars="0" w:right="0" w:firstLineChars="0" w:firstLine="0"/>
            </w:pPr>
          </w:p>
        </w:tc>
        <w:tc>
          <w:p w14:paraId="41A94343" w14:textId="62C3109C" w:rsidR="00CC30D7" w:rsidRPr="005E18EB" w:rsidRDefault="00CC30D7" w:rsidP="00CC30D7">
            <w:pPr>
              <w:pStyle w:val="ct12"/>
              <w:topLinePunct/>
              <w:ind w:leftChars="0" w:left="0" w:rightChars="0" w:right="0" w:firstLineChars="0" w:firstLine="0"/>
            </w:pPr>
            <w:del w:id="988679" w:author="标点修订器" w:date="2023-04-26T11:14:47Z">
              <w:r w:rsidDel="AA7D325B">
                <w:rPr/>
                <w:delText>(</w:delText>
              </w:r>
            </w:del>
            <w:ins w:id="988680"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-6.05</w:t>
            </w:r>
            <w:del w:id="988681" w:author="标点修订器" w:date="2023-04-26T11:14:47Z">
              <w:r w:rsidDel="AA7D325B">
                <w:rPr/>
                <w:delText>)</w:delText>
              </w:r>
            </w:del>
            <w:ins w:id="988682" w:author="标点修订器" w:date="2023-04-26T11:14:43Z">
              <w:r>
                <w:rPr>
                  <w:szCs w:val="21"/>
                </w:rPr>
                <w:t>）</w:t>
              </w:r>
            </w:ins>
          </w:p>
        </w:tc>
        <w:tc>
          <w:p w14:paraId="158643E0" w14:textId="77777777" w:rsidR="00CC30D7" w:rsidRPr="005E18EB" w:rsidRDefault="00CC30D7" w:rsidP="00CC30D7">
            <w:pPr>
              <w:pStyle w:val="ct12"/>
              <w:topLinePunct/>
              <w:ind w:leftChars="0" w:left="0" w:rightChars="0" w:right="0" w:firstLineChars="0" w:firstLine="0"/>
            </w:pPr>
            <w:del w:id="988683" w:author="标点修订器" w:date="2023-04-26T11:14:47Z">
              <w:r w:rsidDel="AA7D325B">
                <w:rPr/>
                <w:delText>(</w:delText>
              </w:r>
            </w:del>
            <w:ins w:id="988684"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-7.02</w:t>
            </w:r>
            <w:del w:id="988685" w:author="标点修订器" w:date="2023-04-26T11:14:47Z">
              <w:r w:rsidDel="AA7D325B">
                <w:rPr/>
                <w:delText>)</w:delText>
              </w:r>
            </w:del>
            <w:ins w:id="988686" w:author="标点修订器" w:date="2023-04-26T11:14:43Z">
              <w:r>
                <w:rPr>
                  <w:szCs w:val="21"/>
                </w:rPr>
                <w:t>）</w:t>
              </w:r>
            </w:ins>
          </w:p>
        </w:tc>
        <w:tc>
          <w:p w14:paraId="5AE69661" w14:textId="77777777" w:rsidR="00CC30D7" w:rsidRPr="005E18EB" w:rsidRDefault="00CC30D7" w:rsidP="00CC30D7">
            <w:pPr>
              <w:pStyle w:val="ct12"/>
              <w:topLinePunct/>
              <w:ind w:leftChars="0" w:left="0" w:rightChars="0" w:right="0" w:firstLineChars="0" w:firstLine="0"/>
            </w:pPr>
            <w:del w:id="988687" w:author="标点修订器" w:date="2023-04-26T11:14:47Z">
              <w:r w:rsidDel="AA7D325B">
                <w:rPr/>
                <w:delText>(</w:delText>
              </w:r>
            </w:del>
            <w:ins w:id="988688"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-1.82</w:t>
            </w:r>
            <w:del w:id="988689" w:author="标点修订器" w:date="2023-04-26T11:14:47Z">
              <w:r w:rsidDel="AA7D325B">
                <w:rPr/>
                <w:delText>)</w:delText>
              </w:r>
            </w:del>
            <w:ins w:id="988690" w:author="标点修订器" w:date="2023-04-26T11:14:43Z">
              <w:r>
                <w:rPr>
                  <w:szCs w:val="21"/>
                </w:rPr>
                <w:t>）</w:t>
              </w:r>
            </w:ins>
          </w:p>
        </w:tc>
        <w:tc>
          <w:p w14:paraId="5B23F54E" w14:textId="77777777" w:rsidR="00CC30D7" w:rsidRPr="005E18EB" w:rsidRDefault="00CC30D7" w:rsidP="00CC30D7">
            <w:pPr>
              <w:pStyle w:val="ct22"/>
              <w:topLinePunct/>
              <w:ind w:leftChars="0" w:left="0" w:rightChars="0" w:right="0" w:firstLineChars="0" w:firstLine="0"/>
            </w:pPr>
            <w:del w:id="988691" w:author="标点修订器" w:date="2023-04-26T11:14:47Z">
              <w:r w:rsidDel="AA7D325B">
                <w:rPr/>
                <w:delText>(</w:delText>
              </w:r>
            </w:del>
            <w:ins w:id="988692"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-6.36</w:t>
            </w:r>
            <w:del w:id="988693" w:author="标点修订器" w:date="2023-04-26T11:14:47Z">
              <w:r w:rsidDel="AA7D325B">
                <w:rPr/>
                <w:delText>)</w:delText>
              </w:r>
            </w:del>
            <w:ins w:id="988694" w:author="标点修订器" w:date="2023-04-26T11:14:43Z">
              <w:r>
                <w:rPr>
                  <w:szCs w:val="21"/>
                </w:rPr>
                <w:t>）</w:t>
              </w:r>
            </w:ins>
          </w:p>
        </w:tc>
      </w:tr>
      <w:tr w:rsidR="00EE3ED8" w:rsidRPr="005E18EB" w14:paraId="0D5044B8" w14:textId="77777777" w:rsidTr="00CC30D7">
        <w:tc>
          <w:p w14:paraId="025BB80F" w14:textId="77777777" w:rsidR="00EE3ED8" w:rsidRPr="005E18EB" w:rsidRDefault="00EE3ED8" w:rsidP="00EE3ED8">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ROA1</w:t>
            </w:r>
          </w:p>
        </w:tc>
        <w:tc>
          <w:p w14:paraId="13B0D7BE" w14:textId="77777777" w:rsidR="00EE3ED8" w:rsidRPr="005E18EB" w:rsidRDefault="00EE3ED8" w:rsidP="00EE3ED8">
            <w:pPr>
              <w:pStyle w:val="ct12"/>
              <w:topLinePunct/>
              <w:ind w:leftChars="0" w:left="0" w:rightChars="0" w:right="0" w:firstLineChars="0" w:firstLine="0"/>
            </w:pPr>
          </w:p>
        </w:tc>
        <w:tc>
          <w:p w14:paraId="025141A9" w14:textId="77777777" w:rsidR="00EE3ED8" w:rsidRPr="005E18EB" w:rsidRDefault="00EE3ED8" w:rsidP="00EE3ED8">
            <w:pPr>
              <w:pStyle w:val="ct12"/>
              <w:topLinePunct/>
              <w:ind w:leftChars="0" w:left="0" w:rightChars="0" w:right="0" w:firstLineChars="0" w:firstLine="0"/>
            </w:pPr>
          </w:p>
        </w:tc>
        <w:tc>
          <w:p w14:paraId="0250AC44" w14:textId="77777777" w:rsidR="00EE3ED8" w:rsidRPr="005E18EB" w:rsidRDefault="00EE3ED8" w:rsidP="00EE3ED8">
            <w:pPr>
              <w:pStyle w:val="ct12"/>
              <w:topLinePunct/>
              <w:ind w:leftChars="0" w:left="0" w:rightChars="0" w:right="0" w:firstLineChars="0" w:firstLine="0"/>
            </w:pPr>
          </w:p>
        </w:tc>
        <w:tc>
          <w:p w14:paraId="6BED6533" w14:textId="59F0B79A" w:rsidR="00EE3ED8" w:rsidRPr="005E18EB" w:rsidRDefault="00EE3ED8" w:rsidP="00EE3ED8">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0.5659</w:t>
            </w:r>
            <w:r w:rsidR="008C00C4" w:rsidRPr="005E18EB">
              <w:rPr/>
              <w:t>***</w:t>
            </w:r>
          </w:p>
        </w:tc>
      </w:tr>
      <w:tr w:rsidR="00EE3ED8" w:rsidRPr="005E18EB" w14:paraId="149C01B5" w14:textId="77777777" w:rsidTr="00CC30D7">
        <w:tc>
          <w:p w14:paraId="5B69081B" w14:textId="77777777" w:rsidR="00EE3ED8" w:rsidRPr="005E18EB" w:rsidRDefault="00EE3ED8" w:rsidP="00EE3ED8">
            <w:pPr>
              <w:pStyle w:val="ct21"/>
              <w:topLinePunct/>
              <w:ind w:leftChars="0" w:left="0" w:rightChars="0" w:right="0" w:firstLineChars="0" w:firstLine="0"/>
            </w:pPr>
          </w:p>
        </w:tc>
        <w:tc>
          <w:p w14:paraId="6768D5AA" w14:textId="77777777" w:rsidR="00EE3ED8" w:rsidRPr="005E18EB" w:rsidRDefault="00EE3ED8" w:rsidP="00EE3ED8">
            <w:pPr>
              <w:pStyle w:val="ct12"/>
              <w:topLinePunct/>
              <w:ind w:leftChars="0" w:left="0" w:rightChars="0" w:right="0" w:firstLineChars="0" w:firstLine="0"/>
            </w:pPr>
          </w:p>
        </w:tc>
        <w:tc>
          <w:p w14:paraId="3BD9BD24" w14:textId="77777777" w:rsidR="00EE3ED8" w:rsidRPr="005E18EB" w:rsidRDefault="00EE3ED8" w:rsidP="00EE3ED8">
            <w:pPr>
              <w:pStyle w:val="ct12"/>
              <w:topLinePunct/>
              <w:ind w:leftChars="0" w:left="0" w:rightChars="0" w:right="0" w:firstLineChars="0" w:firstLine="0"/>
            </w:pPr>
          </w:p>
        </w:tc>
        <w:tc>
          <w:p w14:paraId="2B39D483" w14:textId="77777777" w:rsidR="00EE3ED8" w:rsidRPr="005E18EB" w:rsidRDefault="00EE3ED8" w:rsidP="00EE3ED8">
            <w:pPr>
              <w:pStyle w:val="ct12"/>
              <w:topLinePunct/>
              <w:ind w:leftChars="0" w:left="0" w:rightChars="0" w:right="0" w:firstLineChars="0" w:firstLine="0"/>
            </w:pPr>
          </w:p>
        </w:tc>
        <w:tc>
          <w:p w14:paraId="649A7589" w14:textId="77777777" w:rsidR="00EE3ED8" w:rsidRPr="005E18EB" w:rsidRDefault="00EE3ED8" w:rsidP="00EE3ED8">
            <w:pPr>
              <w:pStyle w:val="ct22"/>
              <w:topLinePunct/>
              <w:ind w:leftChars="0" w:left="0" w:rightChars="0" w:right="0" w:firstLineChars="0" w:firstLine="0"/>
            </w:pPr>
            <w:del w:id="988695" w:author="标点修订器" w:date="2023-04-26T11:14:47Z">
              <w:r w:rsidDel="AA7D325B">
                <w:rPr/>
                <w:delText>(</w:delText>
              </w:r>
            </w:del>
            <w:ins w:id="988696"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11.50</w:t>
            </w:r>
            <w:del w:id="988697" w:author="标点修订器" w:date="2023-04-26T11:14:47Z">
              <w:r w:rsidDel="AA7D325B">
                <w:rPr/>
                <w:delText>)</w:delText>
              </w:r>
            </w:del>
            <w:ins w:id="988698" w:author="标点修订器" w:date="2023-04-26T11:14:43Z">
              <w:r>
                <w:rPr>
                  <w:szCs w:val="21"/>
                </w:rPr>
                <w:t>）</w:t>
              </w:r>
            </w:ins>
          </w:p>
        </w:tc>
      </w:tr>
      <w:tr w:rsidR="00CC30D7" w:rsidRPr="005E18EB" w14:paraId="5723B357" w14:textId="77777777" w:rsidTr="00CC30D7">
        <w:tc>
          <w:p w14:paraId="3FFA36AC"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NIIR</w:t>
            </w:r>
          </w:p>
        </w:tc>
        <w:tc>
          <w:p w14:paraId="7D104DFB" w14:textId="734AA56E"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0.0062***</w:t>
            </w:r>
          </w:p>
        </w:tc>
        <w:tc>
          <w:p w14:paraId="758C8CCB" w14:textId="77777777" w:rsidR="00CC30D7" w:rsidRPr="005E18EB" w:rsidRDefault="00CC30D7" w:rsidP="00CC30D7">
            <w:pPr>
              <w:pStyle w:val="affff8"/>
              <w:topLinePunct/>
              <w:ind w:leftChars="0" w:left="0" w:rightChars="0" w:right="0" w:firstLineChars="0" w:firstLine="0"/>
            </w:pPr>
            <w:del w:id="988699"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rPr>
                </w:rPrChange>
              </w:rPr>
              <w:t>0.0257</w:t>
            </w:r>
          </w:p>
        </w:tc>
        <w:tc>
          <w:p w14:paraId="2C023644" w14:textId="1F89B5D1" w:rsidR="00CC30D7" w:rsidRPr="005E18EB" w:rsidRDefault="0001193D"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0.0039</w:t>
            </w:r>
            <w:r w:rsidRPr="005E18EB">
              <w:rPr/>
              <w:t>**</w:t>
            </w:r>
          </w:p>
        </w:tc>
        <w:tc>
          <w:p w14:paraId="6BE8A58B" w14:textId="114D921C" w:rsidR="00CC30D7" w:rsidRPr="005E18EB" w:rsidRDefault="00CC30D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0.0036</w:t>
            </w:r>
            <w:r w:rsidR="008C00C4" w:rsidRPr="005E18EB">
              <w:rPr/>
              <w:t>***</w:t>
            </w:r>
          </w:p>
        </w:tc>
      </w:tr>
      <w:tr w:rsidR="00CC30D7" w:rsidRPr="005E18EB" w14:paraId="5EE266B2" w14:textId="77777777" w:rsidTr="00CC30D7">
        <w:tc>
          <w:p w14:paraId="0FA3F58A" w14:textId="77777777" w:rsidR="00CC30D7" w:rsidRPr="005E18EB" w:rsidRDefault="00CC30D7" w:rsidP="00CC30D7">
            <w:pPr>
              <w:pStyle w:val="ct21"/>
              <w:topLinePunct/>
              <w:ind w:leftChars="0" w:left="0" w:rightChars="0" w:right="0" w:firstLineChars="0" w:firstLine="0"/>
            </w:pPr>
          </w:p>
        </w:tc>
        <w:tc>
          <w:p w14:paraId="200F55F3" w14:textId="0D25A97B" w:rsidR="00CC30D7" w:rsidRPr="005E18EB" w:rsidRDefault="00CC30D7" w:rsidP="00CC30D7">
            <w:pPr>
              <w:pStyle w:val="ct12"/>
              <w:topLinePunct/>
              <w:ind w:leftChars="0" w:left="0" w:rightChars="0" w:right="0" w:firstLineChars="0" w:firstLine="0"/>
            </w:pPr>
            <w:del w:id="988700" w:author="标点修订器" w:date="2023-04-26T11:14:47Z">
              <w:r w:rsidDel="AA7D325B">
                <w:rPr/>
                <w:delText>(</w:delText>
              </w:r>
            </w:del>
            <w:ins w:id="98870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4.53</w:t>
            </w:r>
            <w:del w:id="988702" w:author="标点修订器" w:date="2023-04-26T11:14:47Z">
              <w:r w:rsidDel="AA7D325B">
                <w:rPr/>
                <w:delText>)</w:delText>
              </w:r>
            </w:del>
            <w:ins w:id="988703" w:author="标点修订器" w:date="2023-04-26T11:14:43Z">
              <w:r>
                <w:rPr>
                  <w:szCs w:val="21"/>
                </w:rPr>
                <w:t>）</w:t>
              </w:r>
            </w:ins>
          </w:p>
        </w:tc>
        <w:tc>
          <w:p w14:paraId="07610234" w14:textId="77777777" w:rsidR="00CC30D7" w:rsidRPr="005E18EB" w:rsidRDefault="00CC30D7" w:rsidP="00CC30D7">
            <w:pPr>
              <w:pStyle w:val="ct12"/>
              <w:topLinePunct/>
              <w:ind w:leftChars="0" w:left="0" w:rightChars="0" w:right="0" w:firstLineChars="0" w:firstLine="0"/>
            </w:pPr>
            <w:del w:id="988704" w:author="标点修订器" w:date="2023-04-26T11:14:47Z">
              <w:r w:rsidDel="AA7D325B">
                <w:rPr/>
                <w:delText>(</w:delText>
              </w:r>
            </w:del>
            <w:ins w:id="988705"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1.01</w:t>
            </w:r>
            <w:del w:id="988706" w:author="标点修订器" w:date="2023-04-26T11:14:47Z">
              <w:r w:rsidDel="AA7D325B">
                <w:rPr/>
                <w:delText>)</w:delText>
              </w:r>
            </w:del>
            <w:ins w:id="988707" w:author="标点修订器" w:date="2023-04-26T11:14:43Z">
              <w:r>
                <w:rPr>
                  <w:szCs w:val="21"/>
                </w:rPr>
                <w:t>）</w:t>
              </w:r>
            </w:ins>
          </w:p>
        </w:tc>
        <w:tc>
          <w:p w14:paraId="2F9E3DD6" w14:textId="77777777" w:rsidR="00CC30D7" w:rsidRPr="005E18EB" w:rsidRDefault="00CC30D7" w:rsidP="00CC30D7">
            <w:pPr>
              <w:pStyle w:val="ct12"/>
              <w:topLinePunct/>
              <w:ind w:leftChars="0" w:left="0" w:rightChars="0" w:right="0" w:firstLineChars="0" w:firstLine="0"/>
            </w:pPr>
            <w:del w:id="988708" w:author="标点修订器" w:date="2023-04-26T11:14:47Z">
              <w:r w:rsidDel="AA7D325B">
                <w:rPr/>
                <w:delText>(</w:delText>
              </w:r>
            </w:del>
            <w:ins w:id="988709"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-2.09</w:t>
            </w:r>
            <w:del w:id="988710" w:author="标点修订器" w:date="2023-04-26T11:14:47Z">
              <w:r w:rsidDel="AA7D325B">
                <w:rPr/>
                <w:delText>)</w:delText>
              </w:r>
            </w:del>
            <w:ins w:id="988711" w:author="标点修订器" w:date="2023-04-26T11:14:43Z">
              <w:r>
                <w:rPr>
                  <w:szCs w:val="21"/>
                </w:rPr>
                <w:t>）</w:t>
              </w:r>
            </w:ins>
          </w:p>
        </w:tc>
        <w:tc>
          <w:p w14:paraId="64B71661" w14:textId="77777777" w:rsidR="00CC30D7" w:rsidRPr="005E18EB" w:rsidRDefault="00CC30D7" w:rsidP="00CC30D7">
            <w:pPr>
              <w:pStyle w:val="ct22"/>
              <w:topLinePunct/>
              <w:ind w:leftChars="0" w:left="0" w:rightChars="0" w:right="0" w:firstLineChars="0" w:firstLine="0"/>
            </w:pPr>
            <w:del w:id="988712" w:author="标点修订器" w:date="2023-04-26T11:14:47Z">
              <w:r w:rsidDel="AA7D325B">
                <w:rPr/>
                <w:delText>(</w:delText>
              </w:r>
            </w:del>
            <w:ins w:id="988713"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3.94</w:t>
            </w:r>
            <w:del w:id="988714" w:author="标点修订器" w:date="2023-04-26T11:14:47Z">
              <w:r w:rsidDel="AA7D325B">
                <w:rPr/>
                <w:delText>)</w:delText>
              </w:r>
            </w:del>
            <w:ins w:id="988715" w:author="标点修订器" w:date="2023-04-26T11:14:43Z">
              <w:r>
                <w:rPr>
                  <w:szCs w:val="21"/>
                </w:rPr>
                <w:t>）</w:t>
              </w:r>
            </w:ins>
          </w:p>
        </w:tc>
      </w:tr>
      <w:tr w:rsidR="00CC30D7" w:rsidRPr="005E18EB" w14:paraId="4D4CCE86" w14:textId="77777777" w:rsidTr="00CC30D7">
        <w:tc>
          <w:p w14:paraId="2E8AA43D"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NIS</w:t>
            </w:r>
          </w:p>
        </w:tc>
        <w:tc>
          <w:p w14:paraId="17CB8F61" w14:textId="4B54E69C"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0.1904***</w:t>
            </w:r>
          </w:p>
        </w:tc>
        <w:tc>
          <w:p w14:paraId="77484032" w14:textId="4E14AF51"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2.2493</w:t>
            </w:r>
            <w:r w:rsidR="00B872B4" w:rsidRPr="005E18EB">
              <w:rPr/>
              <w:t>***</w:t>
            </w:r>
          </w:p>
        </w:tc>
        <w:tc>
          <w:p w14:paraId="29D3B4B4" w14:textId="6331E42D"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0.8362</w:t>
            </w:r>
            <w:r w:rsidR="0001193D" w:rsidRPr="005E18EB">
              <w:rPr/>
              <w:t>***</w:t>
            </w:r>
          </w:p>
        </w:tc>
        <w:tc>
          <w:p w14:paraId="39C81EA7" w14:textId="54691477" w:rsidR="00CC30D7" w:rsidRPr="005E18EB" w:rsidRDefault="00CC30D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0.0985</w:t>
            </w:r>
            <w:r w:rsidR="008C00C4" w:rsidRPr="005E18EB">
              <w:rPr/>
              <w:t>***</w:t>
            </w:r>
          </w:p>
        </w:tc>
      </w:tr>
      <w:tr w:rsidR="00CC30D7" w:rsidRPr="005E18EB" w14:paraId="3318C55C" w14:textId="77777777" w:rsidTr="00CC30D7">
        <w:tc>
          <w:p w14:paraId="169BCD10" w14:textId="77777777" w:rsidR="00CC30D7" w:rsidRPr="005E18EB" w:rsidRDefault="00CC30D7" w:rsidP="00CC30D7">
            <w:pPr>
              <w:pStyle w:val="ct21"/>
              <w:topLinePunct/>
              <w:ind w:leftChars="0" w:left="0" w:rightChars="0" w:right="0" w:firstLineChars="0" w:firstLine="0"/>
            </w:pPr>
          </w:p>
        </w:tc>
        <w:tc>
          <w:p w14:paraId="7216A53E" w14:textId="46648F5D" w:rsidR="00CC30D7" w:rsidRPr="005E18EB" w:rsidRDefault="00CC30D7" w:rsidP="00CC30D7">
            <w:pPr>
              <w:pStyle w:val="ct12"/>
              <w:topLinePunct/>
              <w:ind w:leftChars="0" w:left="0" w:rightChars="0" w:right="0" w:firstLineChars="0" w:firstLine="0"/>
            </w:pPr>
            <w:del w:id="988716" w:author="标点修订器" w:date="2023-04-26T11:14:47Z">
              <w:r w:rsidDel="AA7D325B">
                <w:rPr/>
                <w:delText>(</w:delText>
              </w:r>
            </w:del>
            <w:ins w:id="98871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7.55</w:t>
            </w:r>
            <w:del w:id="988718" w:author="标点修订器" w:date="2023-04-26T11:14:47Z">
              <w:r w:rsidDel="AA7D325B">
                <w:rPr/>
                <w:delText>)</w:delText>
              </w:r>
            </w:del>
            <w:ins w:id="988719" w:author="标点修订器" w:date="2023-04-26T11:14:43Z">
              <w:r>
                <w:rPr>
                  <w:szCs w:val="21"/>
                </w:rPr>
                <w:t>）</w:t>
              </w:r>
            </w:ins>
          </w:p>
        </w:tc>
        <w:tc>
          <w:p w14:paraId="69CE31D5" w14:textId="77777777" w:rsidR="00CC30D7" w:rsidRPr="005E18EB" w:rsidRDefault="00CC30D7" w:rsidP="00CC30D7">
            <w:pPr>
              <w:pStyle w:val="ct12"/>
              <w:topLinePunct/>
              <w:ind w:leftChars="0" w:left="0" w:rightChars="0" w:right="0" w:firstLineChars="0" w:firstLine="0"/>
            </w:pPr>
            <w:del w:id="988720" w:author="标点修订器" w:date="2023-04-26T11:14:47Z">
              <w:r w:rsidDel="AA7D325B">
                <w:rPr/>
                <w:delText>(</w:delText>
              </w:r>
            </w:del>
            <w:ins w:id="988721"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4.79</w:t>
            </w:r>
            <w:del w:id="988722" w:author="标点修订器" w:date="2023-04-26T11:14:47Z">
              <w:r w:rsidDel="AA7D325B">
                <w:rPr/>
                <w:delText>)</w:delText>
              </w:r>
            </w:del>
            <w:ins w:id="988723" w:author="标点修订器" w:date="2023-04-26T11:14:43Z">
              <w:r>
                <w:rPr>
                  <w:szCs w:val="21"/>
                </w:rPr>
                <w:t>）</w:t>
              </w:r>
            </w:ins>
          </w:p>
        </w:tc>
        <w:tc>
          <w:p w14:paraId="265AB164" w14:textId="77777777" w:rsidR="00CC30D7" w:rsidRPr="005E18EB" w:rsidRDefault="00CC30D7" w:rsidP="00CC30D7">
            <w:pPr>
              <w:pStyle w:val="ct12"/>
              <w:topLinePunct/>
              <w:ind w:leftChars="0" w:left="0" w:rightChars="0" w:right="0" w:firstLineChars="0" w:firstLine="0"/>
            </w:pPr>
            <w:del w:id="988724" w:author="标点修订器" w:date="2023-04-26T11:14:47Z">
              <w:r w:rsidDel="AA7D325B">
                <w:rPr/>
                <w:delText>(</w:delText>
              </w:r>
            </w:del>
            <w:ins w:id="988725"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24.40</w:t>
            </w:r>
            <w:del w:id="988726" w:author="标点修订器" w:date="2023-04-26T11:14:47Z">
              <w:r w:rsidDel="AA7D325B">
                <w:rPr/>
                <w:delText>)</w:delText>
              </w:r>
            </w:del>
            <w:ins w:id="988727" w:author="标点修订器" w:date="2023-04-26T11:14:43Z">
              <w:r>
                <w:rPr>
                  <w:szCs w:val="21"/>
                </w:rPr>
                <w:t>）</w:t>
              </w:r>
            </w:ins>
          </w:p>
        </w:tc>
        <w:tc>
          <w:p w14:paraId="00540A38" w14:textId="77777777" w:rsidR="00CC30D7" w:rsidRPr="005E18EB" w:rsidRDefault="00CC30D7" w:rsidP="00CC30D7">
            <w:pPr>
              <w:pStyle w:val="ct22"/>
              <w:topLinePunct/>
              <w:ind w:leftChars="0" w:left="0" w:rightChars="0" w:right="0" w:firstLineChars="0" w:firstLine="0"/>
            </w:pPr>
            <w:del w:id="988728" w:author="标点修订器" w:date="2023-04-26T11:14:47Z">
              <w:r w:rsidDel="AA7D325B">
                <w:rPr/>
                <w:delText>(</w:delText>
              </w:r>
            </w:del>
            <w:ins w:id="988729"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5.24</w:t>
            </w:r>
            <w:del w:id="988730" w:author="标点修订器" w:date="2023-04-26T11:14:47Z">
              <w:r w:rsidDel="AA7D325B">
                <w:rPr/>
                <w:delText>)</w:delText>
              </w:r>
            </w:del>
            <w:ins w:id="988731" w:author="标点修订器" w:date="2023-04-26T11:14:43Z">
              <w:r>
                <w:rPr>
                  <w:szCs w:val="21"/>
                </w:rPr>
                <w:t>）</w:t>
              </w:r>
            </w:ins>
          </w:p>
        </w:tc>
      </w:tr>
      <w:tr w:rsidR="00CC30D7" w:rsidRPr="005E18EB" w14:paraId="256EEC64" w14:textId="77777777" w:rsidTr="00CC30D7">
        <w:tc>
          <w:p w14:paraId="58582B0C"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SIZE</w:t>
            </w:r>
          </w:p>
        </w:tc>
        <w:tc>
          <w:p w14:paraId="49783E4E" w14:textId="21D850D1"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-0.2576***</w:t>
            </w:r>
          </w:p>
        </w:tc>
        <w:tc>
          <w:p w14:paraId="24FB1319" w14:textId="77777777" w:rsidR="00CC30D7" w:rsidRPr="005E18EB" w:rsidRDefault="00CC30D7" w:rsidP="00CC30D7">
            <w:pPr>
              <w:pStyle w:val="affff8"/>
              <w:topLinePunct/>
              <w:ind w:leftChars="0" w:left="0" w:rightChars="0" w:right="0" w:firstLineChars="0" w:firstLine="0"/>
            </w:pPr>
            <w:del w:id="988732"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rPr>
                </w:rPrChange>
              </w:rPr>
              <w:t>0.6273</w:t>
            </w:r>
          </w:p>
        </w:tc>
        <w:tc>
          <w:p w14:paraId="4F187AFA" w14:textId="58BB65E1" w:rsidR="00CC30D7" w:rsidRPr="005E18EB" w:rsidRDefault="00493119"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0.2765</w:t>
            </w:r>
            <w:r w:rsidRPr="005E18EB">
              <w:rPr/>
              <w:t>***</w:t>
            </w:r>
          </w:p>
        </w:tc>
        <w:tc>
          <w:p w14:paraId="79329AF0" w14:textId="592FC152" w:rsidR="00CC30D7" w:rsidRPr="005E18EB" w:rsidRDefault="008C00C4"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0.0644</w:t>
            </w:r>
          </w:p>
        </w:tc>
      </w:tr>
      <w:tr w:rsidR="00CC30D7" w:rsidRPr="005E18EB" w14:paraId="5427C5FC" w14:textId="77777777" w:rsidTr="00CC30D7">
        <w:tc>
          <w:p w14:paraId="2B6F6DE7" w14:textId="77777777" w:rsidR="00CC30D7" w:rsidRPr="005E18EB" w:rsidRDefault="00CC30D7" w:rsidP="00CC30D7">
            <w:pPr>
              <w:pStyle w:val="ct21"/>
              <w:topLinePunct/>
              <w:ind w:leftChars="0" w:left="0" w:rightChars="0" w:right="0" w:firstLineChars="0" w:firstLine="0"/>
            </w:pPr>
          </w:p>
        </w:tc>
        <w:tc>
          <w:p w14:paraId="6CD80BE2" w14:textId="79D2D5AC" w:rsidR="00CC30D7" w:rsidRPr="005E18EB" w:rsidRDefault="00CC30D7" w:rsidP="00CC30D7">
            <w:pPr>
              <w:pStyle w:val="ct12"/>
              <w:topLinePunct/>
              <w:ind w:leftChars="0" w:left="0" w:rightChars="0" w:right="0" w:firstLineChars="0" w:firstLine="0"/>
            </w:pPr>
            <w:del w:id="988733" w:author="标点修订器" w:date="2023-04-26T11:14:47Z">
              <w:r w:rsidDel="AA7D325B">
                <w:rPr/>
                <w:delText>(</w:delText>
              </w:r>
            </w:del>
            <w:ins w:id="988734"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-4.92</w:t>
            </w:r>
            <w:del w:id="988735" w:author="标点修订器" w:date="2023-04-26T11:14:47Z">
              <w:r w:rsidDel="AA7D325B">
                <w:rPr/>
                <w:delText>)</w:delText>
              </w:r>
            </w:del>
            <w:ins w:id="988736" w:author="标点修订器" w:date="2023-04-26T11:14:43Z">
              <w:r>
                <w:rPr>
                  <w:szCs w:val="21"/>
                </w:rPr>
                <w:t>）</w:t>
              </w:r>
            </w:ins>
          </w:p>
        </w:tc>
        <w:tc>
          <w:p w14:paraId="374CDC8E" w14:textId="77777777" w:rsidR="00CC30D7" w:rsidRPr="005E18EB" w:rsidRDefault="00CC30D7" w:rsidP="00CC30D7">
            <w:pPr>
              <w:pStyle w:val="ct12"/>
              <w:topLinePunct/>
              <w:ind w:leftChars="0" w:left="0" w:rightChars="0" w:right="0" w:firstLineChars="0" w:firstLine="0"/>
            </w:pPr>
            <w:del w:id="988737" w:author="标点修订器" w:date="2023-04-26T11:14:47Z">
              <w:r w:rsidDel="AA7D325B">
                <w:rPr/>
                <w:delText>(</w:delText>
              </w:r>
            </w:del>
            <w:ins w:id="988738"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0.64</w:t>
            </w:r>
            <w:del w:id="988739" w:author="标点修订器" w:date="2023-04-26T11:14:47Z">
              <w:r w:rsidDel="AA7D325B">
                <w:rPr/>
                <w:delText>)</w:delText>
              </w:r>
            </w:del>
            <w:ins w:id="988740" w:author="标点修订器" w:date="2023-04-26T11:14:43Z">
              <w:r>
                <w:rPr>
                  <w:szCs w:val="21"/>
                </w:rPr>
                <w:t>）</w:t>
              </w:r>
            </w:ins>
          </w:p>
        </w:tc>
        <w:tc>
          <w:p w14:paraId="1AB60C61" w14:textId="77777777" w:rsidR="00CC30D7" w:rsidRPr="005E18EB" w:rsidRDefault="00CC30D7" w:rsidP="00CC30D7">
            <w:pPr>
              <w:pStyle w:val="ct12"/>
              <w:topLinePunct/>
              <w:ind w:leftChars="0" w:left="0" w:rightChars="0" w:right="0" w:firstLineChars="0" w:firstLine="0"/>
            </w:pPr>
            <w:del w:id="988741" w:author="标点修订器" w:date="2023-04-26T11:14:47Z">
              <w:r w:rsidDel="AA7D325B">
                <w:rPr/>
                <w:delText>(</w:delText>
              </w:r>
            </w:del>
            <w:ins w:id="988742"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-3.89</w:t>
            </w:r>
            <w:del w:id="988743" w:author="标点修订器" w:date="2023-04-26T11:14:47Z">
              <w:r w:rsidDel="AA7D325B">
                <w:rPr/>
                <w:delText>)</w:delText>
              </w:r>
            </w:del>
            <w:ins w:id="988744" w:author="标点修订器" w:date="2023-04-26T11:14:43Z">
              <w:r>
                <w:rPr>
                  <w:szCs w:val="21"/>
                </w:rPr>
                <w:t>）</w:t>
              </w:r>
            </w:ins>
          </w:p>
        </w:tc>
        <w:tc>
          <w:p w14:paraId="5505A214" w14:textId="77777777" w:rsidR="00CC30D7" w:rsidRPr="005E18EB" w:rsidRDefault="00CC30D7" w:rsidP="00CC30D7">
            <w:pPr>
              <w:pStyle w:val="ct22"/>
              <w:topLinePunct/>
              <w:ind w:leftChars="0" w:left="0" w:rightChars="0" w:right="0" w:firstLineChars="0" w:firstLine="0"/>
            </w:pPr>
            <w:del w:id="988745" w:author="标点修订器" w:date="2023-04-26T11:14:47Z">
              <w:r w:rsidDel="AA7D325B">
                <w:rPr/>
                <w:delText>(</w:delText>
              </w:r>
            </w:del>
            <w:ins w:id="988746"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-1.62</w:t>
            </w:r>
            <w:del w:id="988747" w:author="标点修订器" w:date="2023-04-26T11:14:47Z">
              <w:r w:rsidDel="AA7D325B">
                <w:rPr/>
                <w:delText>)</w:delText>
              </w:r>
            </w:del>
            <w:ins w:id="988748" w:author="标点修订器" w:date="2023-04-26T11:14:43Z">
              <w:r>
                <w:rPr>
                  <w:szCs w:val="21"/>
                </w:rPr>
                <w:t>）</w:t>
              </w:r>
            </w:ins>
          </w:p>
        </w:tc>
      </w:tr>
      <w:tr w:rsidR="00CC30D7" w:rsidRPr="005E18EB" w14:paraId="5EAD9CCE" w14:textId="77777777" w:rsidTr="00CC30D7">
        <w:tc>
          <w:p w14:paraId="14E343E5"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LDR</w:t>
            </w:r>
          </w:p>
        </w:tc>
        <w:tc>
          <w:p w14:paraId="6DB05885" w14:textId="708E4914"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-0.0055***</w:t>
            </w:r>
          </w:p>
        </w:tc>
        <w:tc>
          <w:p w14:paraId="2140C63A" w14:textId="07258373" w:rsidR="00CC30D7" w:rsidRPr="005E18EB" w:rsidRDefault="00B872B4"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0.1059</w:t>
            </w:r>
            <w:r w:rsidRPr="005E18EB">
              <w:rPr/>
              <w:t>***</w:t>
            </w:r>
          </w:p>
        </w:tc>
        <w:tc>
          <w:p w14:paraId="4D0165BA" w14:textId="194E3A03" w:rsidR="00CC30D7" w:rsidRPr="005E18EB" w:rsidRDefault="00493119"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0.0012</w:t>
            </w:r>
          </w:p>
        </w:tc>
        <w:tc>
          <w:p w14:paraId="49A8756C" w14:textId="1C076A39" w:rsidR="00CC30D7" w:rsidRPr="005E18EB" w:rsidRDefault="008C00C4"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0.0023</w:t>
            </w:r>
            <w:r w:rsidRPr="005E18EB">
              <w:rPr/>
              <w:t>***</w:t>
            </w:r>
          </w:p>
        </w:tc>
      </w:tr>
      <w:tr w:rsidR="00CC30D7" w:rsidRPr="005E18EB" w14:paraId="7D179AB6" w14:textId="77777777" w:rsidTr="00CC30D7">
        <w:tc>
          <w:p w14:paraId="45656C3E" w14:textId="77777777" w:rsidR="00CC30D7" w:rsidRPr="005E18EB" w:rsidRDefault="00CC30D7" w:rsidP="00CC30D7">
            <w:pPr>
              <w:pStyle w:val="ct21"/>
              <w:topLinePunct/>
              <w:ind w:leftChars="0" w:left="0" w:rightChars="0" w:right="0" w:firstLineChars="0" w:firstLine="0"/>
            </w:pPr>
          </w:p>
        </w:tc>
        <w:tc>
          <w:p w14:paraId="5EF66575" w14:textId="30007CF7" w:rsidR="00CC30D7" w:rsidRPr="005E18EB" w:rsidRDefault="00CC30D7" w:rsidP="00CC30D7">
            <w:pPr>
              <w:pStyle w:val="ct12"/>
              <w:topLinePunct/>
              <w:ind w:leftChars="0" w:left="0" w:rightChars="0" w:right="0" w:firstLineChars="0" w:firstLine="0"/>
            </w:pPr>
            <w:del w:id="988749" w:author="标点修订器" w:date="2023-04-26T11:14:47Z">
              <w:r w:rsidDel="AA7D325B">
                <w:rPr/>
                <w:delText>(</w:delText>
              </w:r>
            </w:del>
            <w:ins w:id="988750"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-5.66</w:t>
            </w:r>
            <w:del w:id="988751" w:author="标点修订器" w:date="2023-04-26T11:14:47Z">
              <w:r w:rsidDel="AA7D325B">
                <w:rPr/>
                <w:delText>)</w:delText>
              </w:r>
            </w:del>
            <w:ins w:id="988752" w:author="标点修订器" w:date="2023-04-26T11:14:43Z">
              <w:r>
                <w:rPr>
                  <w:szCs w:val="21"/>
                </w:rPr>
                <w:t>）</w:t>
              </w:r>
            </w:ins>
          </w:p>
        </w:tc>
        <w:tc>
          <w:p w14:paraId="2D9F18AA" w14:textId="77777777" w:rsidR="00CC30D7" w:rsidRPr="005E18EB" w:rsidRDefault="00CC30D7" w:rsidP="00CC30D7">
            <w:pPr>
              <w:pStyle w:val="ct12"/>
              <w:topLinePunct/>
              <w:ind w:leftChars="0" w:left="0" w:rightChars="0" w:right="0" w:firstLineChars="0" w:firstLine="0"/>
            </w:pPr>
            <w:del w:id="988753" w:author="标点修订器" w:date="2023-04-26T11:14:47Z">
              <w:r w:rsidDel="AA7D325B">
                <w:rPr/>
                <w:delText>(</w:delText>
              </w:r>
            </w:del>
            <w:ins w:id="988754"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-5.85</w:t>
            </w:r>
            <w:del w:id="988755" w:author="标点修订器" w:date="2023-04-26T11:14:47Z">
              <w:r w:rsidDel="AA7D325B">
                <w:rPr/>
                <w:delText>)</w:delText>
              </w:r>
            </w:del>
            <w:ins w:id="988756" w:author="标点修订器" w:date="2023-04-26T11:14:43Z">
              <w:r>
                <w:rPr>
                  <w:szCs w:val="21"/>
                </w:rPr>
                <w:t>）</w:t>
              </w:r>
            </w:ins>
          </w:p>
        </w:tc>
        <w:tc>
          <w:p w14:paraId="4B81FF75" w14:textId="77777777" w:rsidR="00CC30D7" w:rsidRPr="005E18EB" w:rsidRDefault="00CC30D7" w:rsidP="00CC30D7">
            <w:pPr>
              <w:pStyle w:val="ct12"/>
              <w:topLinePunct/>
              <w:ind w:leftChars="0" w:left="0" w:rightChars="0" w:right="0" w:firstLineChars="0" w:firstLine="0"/>
            </w:pPr>
            <w:del w:id="988757" w:author="标点修订器" w:date="2023-04-26T11:14:47Z">
              <w:r w:rsidDel="AA7D325B">
                <w:rPr/>
                <w:delText>(</w:delText>
              </w:r>
            </w:del>
            <w:ins w:id="988758"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-0.88</w:t>
            </w:r>
            <w:del w:id="988759" w:author="标点修订器" w:date="2023-04-26T11:14:47Z">
              <w:r w:rsidDel="AA7D325B">
                <w:rPr/>
                <w:delText>)</w:delText>
              </w:r>
            </w:del>
            <w:ins w:id="988760" w:author="标点修订器" w:date="2023-04-26T11:14:43Z">
              <w:r>
                <w:rPr>
                  <w:szCs w:val="21"/>
                </w:rPr>
                <w:t>）</w:t>
              </w:r>
            </w:ins>
          </w:p>
        </w:tc>
        <w:tc>
          <w:p w14:paraId="55321334" w14:textId="77777777" w:rsidR="00CC30D7" w:rsidRPr="005E18EB" w:rsidRDefault="00CC30D7" w:rsidP="00CC30D7">
            <w:pPr>
              <w:pStyle w:val="ct22"/>
              <w:topLinePunct/>
              <w:ind w:leftChars="0" w:left="0" w:rightChars="0" w:right="0" w:firstLineChars="0" w:firstLine="0"/>
            </w:pPr>
            <w:del w:id="988761" w:author="标点修订器" w:date="2023-04-26T11:14:47Z">
              <w:r w:rsidDel="AA7D325B">
                <w:rPr/>
                <w:delText>(</w:delText>
              </w:r>
            </w:del>
            <w:ins w:id="988762"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-3.16</w:t>
            </w:r>
            <w:del w:id="988763" w:author="标点修订器" w:date="2023-04-26T11:14:47Z">
              <w:r w:rsidDel="AA7D325B">
                <w:rPr/>
                <w:delText>)</w:delText>
              </w:r>
            </w:del>
            <w:ins w:id="988764" w:author="标点修订器" w:date="2023-04-26T11:14:43Z">
              <w:r>
                <w:rPr>
                  <w:szCs w:val="21"/>
                </w:rPr>
                <w:t>）</w:t>
              </w:r>
            </w:ins>
          </w:p>
        </w:tc>
      </w:tr>
      <w:tr w:rsidR="00CC30D7" w:rsidRPr="005E18EB" w14:paraId="32D33EEB" w14:textId="77777777" w:rsidTr="00CC30D7">
        <w:tc>
          <w:p w14:paraId="0D973CBE"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CAR</w:t>
            </w:r>
          </w:p>
        </w:tc>
        <w:tc>
          <w:p w14:paraId="7E020BFA" w14:textId="6E91AA89"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-0.0122*</w:t>
            </w:r>
          </w:p>
        </w:tc>
        <w:tc>
          <w:p w14:paraId="2F92768C" w14:textId="5EAD9446" w:rsidR="00CC30D7" w:rsidRPr="005E18EB" w:rsidRDefault="00B872B4"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0.6631</w:t>
            </w:r>
            <w:r w:rsidRPr="005E18EB">
              <w:rPr/>
              <w:t>***</w:t>
            </w:r>
          </w:p>
        </w:tc>
        <w:tc>
          <w:p w14:paraId="20DAB519" w14:textId="0FFAE7C9" w:rsidR="00CC30D7" w:rsidRPr="005E18EB" w:rsidRDefault="00401487"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0.0106</w:t>
            </w:r>
          </w:p>
        </w:tc>
        <w:tc>
          <w:p w14:paraId="01624A91" w14:textId="0C404611" w:rsidR="00CC30D7" w:rsidRPr="005E18EB" w:rsidRDefault="002B05B7"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0.0017</w:t>
            </w:r>
          </w:p>
        </w:tc>
      </w:tr>
      <w:tr w:rsidR="00CC30D7" w:rsidRPr="005E18EB" w14:paraId="359783FA" w14:textId="77777777" w:rsidTr="00CC30D7">
        <w:tc>
          <w:p w14:paraId="6D219795" w14:textId="77777777" w:rsidR="00CC30D7" w:rsidRPr="005E18EB" w:rsidRDefault="00CC30D7" w:rsidP="00CC30D7">
            <w:pPr>
              <w:pStyle w:val="ct21"/>
              <w:topLinePunct/>
              <w:ind w:leftChars="0" w:left="0" w:rightChars="0" w:right="0" w:firstLineChars="0" w:firstLine="0"/>
            </w:pPr>
          </w:p>
        </w:tc>
        <w:tc>
          <w:p w14:paraId="3CC12F25" w14:textId="1CB8BBC4" w:rsidR="00CC30D7" w:rsidRPr="005E18EB" w:rsidRDefault="00CC30D7" w:rsidP="00CC30D7">
            <w:pPr>
              <w:pStyle w:val="ct12"/>
              <w:topLinePunct/>
              <w:ind w:leftChars="0" w:left="0" w:rightChars="0" w:right="0" w:firstLineChars="0" w:firstLine="0"/>
            </w:pPr>
            <w:del w:id="988765" w:author="标点修订器" w:date="2023-04-26T11:14:47Z">
              <w:r w:rsidDel="AA7D325B">
                <w:rPr/>
                <w:delText>(</w:delText>
              </w:r>
            </w:del>
            <w:ins w:id="988766"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-1.84</w:t>
            </w:r>
            <w:del w:id="988767" w:author="标点修订器" w:date="2023-04-26T11:14:47Z">
              <w:r w:rsidDel="AA7D325B">
                <w:rPr/>
                <w:delText>)</w:delText>
              </w:r>
            </w:del>
            <w:ins w:id="988768" w:author="标点修订器" w:date="2023-04-26T11:14:43Z">
              <w:r>
                <w:rPr>
                  <w:szCs w:val="21"/>
                </w:rPr>
                <w:t>）</w:t>
              </w:r>
            </w:ins>
          </w:p>
        </w:tc>
        <w:tc>
          <w:p w14:paraId="5A3A71FC" w14:textId="77777777" w:rsidR="00CC30D7" w:rsidRPr="005E18EB" w:rsidRDefault="00CC30D7" w:rsidP="00CC30D7">
            <w:pPr>
              <w:pStyle w:val="ct12"/>
              <w:topLinePunct/>
              <w:ind w:leftChars="0" w:left="0" w:rightChars="0" w:right="0" w:firstLineChars="0" w:firstLine="0"/>
            </w:pPr>
            <w:del w:id="988769" w:author="标点修订器" w:date="2023-04-26T11:14:47Z">
              <w:r w:rsidDel="AA7D325B">
                <w:rPr/>
                <w:delText>(</w:delText>
              </w:r>
            </w:del>
            <w:ins w:id="988770"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-5.35</w:t>
            </w:r>
            <w:del w:id="988771" w:author="标点修订器" w:date="2023-04-26T11:14:47Z">
              <w:r w:rsidDel="AA7D325B">
                <w:rPr/>
                <w:delText>)</w:delText>
              </w:r>
            </w:del>
            <w:ins w:id="988772" w:author="标点修订器" w:date="2023-04-26T11:14:43Z">
              <w:r>
                <w:rPr>
                  <w:szCs w:val="21"/>
                </w:rPr>
                <w:t>）</w:t>
              </w:r>
            </w:ins>
          </w:p>
        </w:tc>
        <w:tc>
          <w:p w14:paraId="0F33BEB2" w14:textId="77777777" w:rsidR="00CC30D7" w:rsidRPr="005E18EB" w:rsidRDefault="00CC30D7" w:rsidP="00CC30D7">
            <w:pPr>
              <w:pStyle w:val="ct12"/>
              <w:topLinePunct/>
              <w:ind w:leftChars="0" w:left="0" w:rightChars="0" w:right="0" w:firstLineChars="0" w:firstLine="0"/>
            </w:pPr>
            <w:del w:id="988773" w:author="标点修订器" w:date="2023-04-26T11:14:47Z">
              <w:r w:rsidDel="AA7D325B">
                <w:rPr/>
                <w:delText>(</w:delText>
              </w:r>
            </w:del>
            <w:ins w:id="988774"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-1.17</w:t>
            </w:r>
            <w:del w:id="988775" w:author="标点修订器" w:date="2023-04-26T11:14:47Z">
              <w:r w:rsidDel="AA7D325B">
                <w:rPr/>
                <w:delText>)</w:delText>
              </w:r>
            </w:del>
            <w:ins w:id="988776" w:author="标点修订器" w:date="2023-04-26T11:14:43Z">
              <w:r>
                <w:rPr>
                  <w:szCs w:val="21"/>
                </w:rPr>
                <w:t>）</w:t>
              </w:r>
            </w:ins>
          </w:p>
        </w:tc>
        <w:tc>
          <w:p w14:paraId="4F276697" w14:textId="77777777" w:rsidR="00CC30D7" w:rsidRPr="005E18EB" w:rsidRDefault="00CC30D7" w:rsidP="00CC30D7">
            <w:pPr>
              <w:pStyle w:val="ct22"/>
              <w:topLinePunct/>
              <w:ind w:leftChars="0" w:left="0" w:rightChars="0" w:right="0" w:firstLineChars="0" w:firstLine="0"/>
            </w:pPr>
            <w:del w:id="988777" w:author="标点修订器" w:date="2023-04-26T11:14:47Z">
              <w:r w:rsidDel="AA7D325B">
                <w:rPr/>
                <w:delText>(</w:delText>
              </w:r>
            </w:del>
            <w:ins w:id="988778"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-0.36</w:t>
            </w:r>
            <w:del w:id="988779" w:author="标点修订器" w:date="2023-04-26T11:14:47Z">
              <w:r w:rsidDel="AA7D325B">
                <w:rPr/>
                <w:delText>)</w:delText>
              </w:r>
            </w:del>
            <w:ins w:id="988780" w:author="标点修订器" w:date="2023-04-26T11:14:43Z">
              <w:r>
                <w:rPr>
                  <w:szCs w:val="21"/>
                </w:rPr>
                <w:t>）</w:t>
              </w:r>
            </w:ins>
          </w:p>
        </w:tc>
      </w:tr>
      <w:tr w:rsidR="00CC30D7" w:rsidRPr="005E18EB" w14:paraId="190EB7E6" w14:textId="77777777" w:rsidTr="00CC30D7">
        <w:tc>
          <w:p w14:paraId="10AECE7D"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GDP</w:t>
            </w:r>
          </w:p>
        </w:tc>
        <w:tc>
          <w:p w14:paraId="1D343B86" w14:textId="3048B2F0"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0.5723***</w:t>
            </w:r>
          </w:p>
        </w:tc>
        <w:tc>
          <w:p w14:paraId="77DC3A4D" w14:textId="77777777" w:rsidR="00CC30D7" w:rsidRPr="005E18EB" w:rsidRDefault="00CC30D7" w:rsidP="00CC30D7">
            <w:pPr>
              <w:pStyle w:val="affff8"/>
              <w:topLinePunct/>
              <w:ind w:leftChars="0" w:left="0" w:rightChars="0" w:right="0" w:firstLineChars="0" w:firstLine="0"/>
            </w:pPr>
            <w:del w:id="988781"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rPr>
                </w:rPrChange>
              </w:rPr>
              <w:t>1.2571</w:t>
            </w:r>
          </w:p>
        </w:tc>
        <w:tc>
          <w:p w14:paraId="56B585C5" w14:textId="32A3BDF2"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0.4826</w:t>
            </w:r>
            <w:r w:rsidR="00401487" w:rsidRPr="005E18EB">
              <w:rPr/>
              <w:t>***</w:t>
            </w:r>
          </w:p>
        </w:tc>
        <w:tc>
          <w:p w14:paraId="0CD9C2B1" w14:textId="44CB0818" w:rsidR="00CC30D7" w:rsidRPr="005E18EB" w:rsidRDefault="00CC30D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0.2578</w:t>
            </w:r>
            <w:r w:rsidR="002B05B7" w:rsidRPr="005E18EB">
              <w:rPr/>
              <w:t>***</w:t>
            </w:r>
          </w:p>
        </w:tc>
      </w:tr>
      <w:tr w:rsidR="00CC30D7" w:rsidRPr="005E18EB" w14:paraId="7C2C8F3F" w14:textId="77777777" w:rsidTr="00CC30D7">
        <w:tc>
          <w:p w14:paraId="64B1C3DA" w14:textId="77777777" w:rsidR="00CC30D7" w:rsidRPr="005E18EB" w:rsidRDefault="00CC30D7" w:rsidP="00CC30D7">
            <w:pPr>
              <w:pStyle w:val="ct21"/>
              <w:topLinePunct/>
              <w:ind w:leftChars="0" w:left="0" w:rightChars="0" w:right="0" w:firstLineChars="0" w:firstLine="0"/>
            </w:pPr>
          </w:p>
        </w:tc>
        <w:tc>
          <w:p w14:paraId="12B35F1C" w14:textId="1D47CD7A" w:rsidR="00CC30D7" w:rsidRPr="005E18EB" w:rsidRDefault="00CC30D7" w:rsidP="00CC30D7">
            <w:pPr>
              <w:pStyle w:val="ct12"/>
              <w:topLinePunct/>
              <w:ind w:leftChars="0" w:left="0" w:rightChars="0" w:right="0" w:firstLineChars="0" w:firstLine="0"/>
            </w:pPr>
            <w:del w:id="988782" w:author="标点修订器" w:date="2023-04-26T11:14:47Z">
              <w:r w:rsidDel="AA7D325B">
                <w:rPr/>
                <w:delText>(</w:delText>
              </w:r>
            </w:del>
            <w:ins w:id="98878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7.18</w:t>
            </w:r>
            <w:del w:id="988784" w:author="标点修订器" w:date="2023-04-26T11:14:47Z">
              <w:r w:rsidDel="AA7D325B">
                <w:rPr/>
                <w:delText>)</w:delText>
              </w:r>
            </w:del>
            <w:ins w:id="988785" w:author="标点修订器" w:date="2023-04-26T11:14:43Z">
              <w:r>
                <w:rPr>
                  <w:szCs w:val="21"/>
                </w:rPr>
                <w:t>）</w:t>
              </w:r>
            </w:ins>
          </w:p>
        </w:tc>
        <w:tc>
          <w:p w14:paraId="065471A5" w14:textId="77777777" w:rsidR="00CC30D7" w:rsidRPr="005E18EB" w:rsidRDefault="00CC30D7" w:rsidP="00CC30D7">
            <w:pPr>
              <w:pStyle w:val="ct12"/>
              <w:topLinePunct/>
              <w:ind w:leftChars="0" w:left="0" w:rightChars="0" w:right="0" w:firstLineChars="0" w:firstLine="0"/>
            </w:pPr>
            <w:del w:id="988786" w:author="标点修订器" w:date="2023-04-26T11:14:47Z">
              <w:r w:rsidDel="AA7D325B">
                <w:rPr/>
                <w:delText>(</w:delText>
              </w:r>
            </w:del>
            <w:ins w:id="988787"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0.85</w:t>
            </w:r>
            <w:del w:id="988788" w:author="标点修订器" w:date="2023-04-26T11:14:47Z">
              <w:r w:rsidDel="AA7D325B">
                <w:rPr/>
                <w:delText>)</w:delText>
              </w:r>
            </w:del>
            <w:ins w:id="988789" w:author="标点修订器" w:date="2023-04-26T11:14:43Z">
              <w:r>
                <w:rPr>
                  <w:szCs w:val="21"/>
                </w:rPr>
                <w:t>）</w:t>
              </w:r>
            </w:ins>
          </w:p>
        </w:tc>
        <w:tc>
          <w:p w14:paraId="70986A74" w14:textId="77777777" w:rsidR="00CC30D7" w:rsidRPr="005E18EB" w:rsidRDefault="00CC30D7" w:rsidP="00CC30D7">
            <w:pPr>
              <w:pStyle w:val="ct12"/>
              <w:topLinePunct/>
              <w:ind w:leftChars="0" w:left="0" w:rightChars="0" w:right="0" w:firstLineChars="0" w:firstLine="0"/>
            </w:pPr>
            <w:del w:id="988790" w:author="标点修订器" w:date="2023-04-26T11:14:47Z">
              <w:r w:rsidDel="AA7D325B">
                <w:rPr/>
                <w:delText>(</w:delText>
              </w:r>
            </w:del>
            <w:ins w:id="988791"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4.46</w:t>
            </w:r>
            <w:del w:id="988792" w:author="标点修订器" w:date="2023-04-26T11:14:47Z">
              <w:r w:rsidDel="AA7D325B">
                <w:rPr/>
                <w:delText>)</w:delText>
              </w:r>
            </w:del>
            <w:ins w:id="988793" w:author="标点修订器" w:date="2023-04-26T11:14:43Z">
              <w:r>
                <w:rPr>
                  <w:szCs w:val="21"/>
                </w:rPr>
                <w:t>）</w:t>
              </w:r>
            </w:ins>
          </w:p>
        </w:tc>
        <w:tc>
          <w:p w14:paraId="2238E817" w14:textId="77777777" w:rsidR="00CC30D7" w:rsidRPr="005E18EB" w:rsidRDefault="00CC30D7" w:rsidP="00CC30D7">
            <w:pPr>
              <w:pStyle w:val="ct22"/>
              <w:topLinePunct/>
              <w:ind w:leftChars="0" w:left="0" w:rightChars="0" w:right="0" w:firstLineChars="0" w:firstLine="0"/>
            </w:pPr>
            <w:del w:id="988794" w:author="标点修订器" w:date="2023-04-26T11:14:47Z">
              <w:r w:rsidDel="AA7D325B">
                <w:rPr/>
                <w:delText>(</w:delText>
              </w:r>
            </w:del>
            <w:ins w:id="988795"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3.33</w:t>
            </w:r>
            <w:del w:id="988796" w:author="标点修订器" w:date="2023-04-26T11:14:47Z">
              <w:r w:rsidDel="AA7D325B">
                <w:rPr/>
                <w:delText>)</w:delText>
              </w:r>
            </w:del>
            <w:ins w:id="988797" w:author="标点修订器" w:date="2023-04-26T11:14:43Z">
              <w:r>
                <w:rPr>
                  <w:szCs w:val="21"/>
                </w:rPr>
                <w:t>）</w:t>
              </w:r>
            </w:ins>
          </w:p>
        </w:tc>
      </w:tr>
      <w:tr w:rsidR="00CC30D7" w:rsidRPr="005E18EB" w14:paraId="1F3696F0" w14:textId="77777777" w:rsidTr="00CC30D7">
        <w:tc>
          <w:p w14:paraId="54805C5F"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CPI</w:t>
            </w:r>
          </w:p>
        </w:tc>
        <w:tc>
          <w:p w14:paraId="5B648559" w14:textId="02927A56"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-0.0134*</w:t>
            </w:r>
          </w:p>
        </w:tc>
        <w:tc>
          <w:p w14:paraId="3A5C8332" w14:textId="393C9B21" w:rsidR="00CC30D7" w:rsidRPr="005E18EB" w:rsidRDefault="00864C34"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0.1964</w:t>
            </w:r>
          </w:p>
        </w:tc>
        <w:tc>
          <w:p w14:paraId="0A21E32B" w14:textId="2FB5BD15" w:rsidR="00CC30D7" w:rsidRPr="005E18EB" w:rsidRDefault="0040148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0.0196</w:t>
            </w:r>
            <w:r w:rsidRPr="005E18EB">
              <w:rPr/>
              <w:t>**</w:t>
            </w:r>
          </w:p>
        </w:tc>
        <w:tc>
          <w:p w14:paraId="51149F78" w14:textId="6DFF6CA4" w:rsidR="00CC30D7" w:rsidRPr="005E18EB" w:rsidRDefault="00CC30D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0.0155</w:t>
            </w:r>
            <w:r w:rsidR="002B05B7" w:rsidRPr="005E18EB">
              <w:rPr/>
              <w:t>***</w:t>
            </w:r>
          </w:p>
        </w:tc>
      </w:tr>
      <w:tr w:rsidR="00CC30D7" w:rsidRPr="005E18EB" w14:paraId="1C0E1800" w14:textId="77777777" w:rsidTr="00CC30D7">
        <w:tc>
          <w:p w14:paraId="0C492E96" w14:textId="77777777" w:rsidR="00CC30D7" w:rsidRPr="005E18EB" w:rsidRDefault="00CC30D7" w:rsidP="00CC30D7">
            <w:pPr>
              <w:pStyle w:val="ct21"/>
              <w:topLinePunct/>
              <w:ind w:leftChars="0" w:left="0" w:rightChars="0" w:right="0" w:firstLineChars="0" w:firstLine="0"/>
            </w:pPr>
          </w:p>
        </w:tc>
        <w:tc>
          <w:p w14:paraId="6E8CE936" w14:textId="6DBD78AC" w:rsidR="00CC30D7" w:rsidRPr="005E18EB" w:rsidRDefault="00CC30D7" w:rsidP="00CC30D7">
            <w:pPr>
              <w:pStyle w:val="ct12"/>
              <w:topLinePunct/>
              <w:ind w:leftChars="0" w:left="0" w:rightChars="0" w:right="0" w:firstLineChars="0" w:firstLine="0"/>
            </w:pPr>
            <w:del w:id="988798" w:author="标点修订器" w:date="2023-04-26T11:14:47Z">
              <w:r w:rsidDel="AA7D325B">
                <w:rPr/>
                <w:delText>(</w:delText>
              </w:r>
            </w:del>
            <w:ins w:id="98879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-1.97</w:t>
            </w:r>
            <w:del w:id="988800" w:author="标点修订器" w:date="2023-04-26T11:14:47Z">
              <w:r w:rsidDel="AA7D325B">
                <w:rPr/>
                <w:delText>)</w:delText>
              </w:r>
            </w:del>
            <w:ins w:id="988801" w:author="标点修订器" w:date="2023-04-26T11:14:43Z">
              <w:r>
                <w:rPr>
                  <w:szCs w:val="21"/>
                </w:rPr>
                <w:t>）</w:t>
              </w:r>
            </w:ins>
          </w:p>
        </w:tc>
        <w:tc>
          <w:p w14:paraId="2EDBA9B7" w14:textId="77777777" w:rsidR="00CC30D7" w:rsidRPr="005E18EB" w:rsidRDefault="00CC30D7" w:rsidP="00CC30D7">
            <w:pPr>
              <w:pStyle w:val="ct12"/>
              <w:topLinePunct/>
              <w:ind w:leftChars="0" w:left="0" w:rightChars="0" w:right="0" w:firstLineChars="0" w:firstLine="0"/>
            </w:pPr>
            <w:del w:id="988802" w:author="标点修订器" w:date="2023-04-26T11:14:47Z">
              <w:r w:rsidDel="AA7D325B">
                <w:rPr/>
                <w:delText>(</w:delText>
              </w:r>
            </w:del>
            <w:ins w:id="988803"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-1.55</w:t>
            </w:r>
            <w:del w:id="988804" w:author="标点修订器" w:date="2023-04-26T11:14:47Z">
              <w:r w:rsidDel="AA7D325B">
                <w:rPr/>
                <w:delText>)</w:delText>
              </w:r>
            </w:del>
            <w:ins w:id="988805" w:author="标点修订器" w:date="2023-04-26T11:14:43Z">
              <w:r>
                <w:rPr>
                  <w:szCs w:val="21"/>
                </w:rPr>
                <w:t>）</w:t>
              </w:r>
            </w:ins>
          </w:p>
        </w:tc>
        <w:tc>
          <w:p w14:paraId="3C0A96F1" w14:textId="77777777" w:rsidR="00CC30D7" w:rsidRPr="005E18EB" w:rsidRDefault="00CC30D7" w:rsidP="00CC30D7">
            <w:pPr>
              <w:pStyle w:val="ct12"/>
              <w:topLinePunct/>
              <w:ind w:leftChars="0" w:left="0" w:rightChars="0" w:right="0" w:firstLineChars="0" w:firstLine="0"/>
            </w:pPr>
            <w:del w:id="988806" w:author="标点修订器" w:date="2023-04-26T11:14:47Z">
              <w:r w:rsidDel="AA7D325B">
                <w:rPr/>
                <w:delText>(</w:delText>
              </w:r>
            </w:del>
            <w:ins w:id="988807"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-2.12</w:t>
            </w:r>
            <w:del w:id="988808" w:author="标点修订器" w:date="2023-04-26T11:14:47Z">
              <w:r w:rsidDel="AA7D325B">
                <w:rPr/>
                <w:delText>)</w:delText>
              </w:r>
            </w:del>
            <w:ins w:id="988809" w:author="标点修订器" w:date="2023-04-26T11:14:43Z">
              <w:r>
                <w:rPr>
                  <w:szCs w:val="21"/>
                </w:rPr>
                <w:t>）</w:t>
              </w:r>
            </w:ins>
          </w:p>
        </w:tc>
        <w:tc>
          <w:p w14:paraId="7D4D5DA2" w14:textId="77777777" w:rsidR="00CC30D7" w:rsidRPr="005E18EB" w:rsidRDefault="00CC30D7" w:rsidP="00CC30D7">
            <w:pPr>
              <w:pStyle w:val="ct22"/>
              <w:topLinePunct/>
              <w:ind w:leftChars="0" w:left="0" w:rightChars="0" w:right="0" w:firstLineChars="0" w:firstLine="0"/>
            </w:pPr>
            <w:del w:id="988810" w:author="标点修订器" w:date="2023-04-26T11:14:47Z">
              <w:r w:rsidDel="AA7D325B">
                <w:rPr/>
                <w:delText>(</w:delText>
              </w:r>
            </w:del>
            <w:ins w:id="988811"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2.69</w:t>
            </w:r>
            <w:del w:id="988812" w:author="标点修订器" w:date="2023-04-26T11:14:47Z">
              <w:r w:rsidDel="AA7D325B">
                <w:rPr/>
                <w:delText>)</w:delText>
              </w:r>
            </w:del>
            <w:ins w:id="988813" w:author="标点修订器" w:date="2023-04-26T11:14:43Z">
              <w:r>
                <w:rPr>
                  <w:szCs w:val="21"/>
                </w:rPr>
                <w:t>）</w:t>
              </w:r>
            </w:ins>
          </w:p>
        </w:tc>
      </w:tr>
      <w:tr w:rsidR="00CC30D7" w:rsidRPr="005E18EB" w14:paraId="1481CCE5" w14:textId="77777777" w:rsidTr="00CC30D7">
        <w:tc>
          <w:p w14:paraId="63BB6D1F"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_cons</w:t>
            </w:r>
          </w:p>
        </w:tc>
        <w:tc>
          <w:p w14:paraId="28563626" w14:textId="4B2D8C95"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-12.7313**</w:t>
            </w:r>
          </w:p>
        </w:tc>
        <w:tc>
          <w:p w14:paraId="0E681B43" w14:textId="634954E8" w:rsidR="00CC30D7" w:rsidRPr="005E18EB" w:rsidRDefault="00864C34"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2.1738</w:t>
            </w:r>
          </w:p>
        </w:tc>
        <w:tc>
          <w:p w14:paraId="4AEA8972" w14:textId="4F435DFE" w:rsidR="00CC30D7" w:rsidRPr="005E18EB" w:rsidRDefault="0040148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10.4618</w:t>
            </w:r>
            <w:r w:rsidRPr="005E18EB">
              <w:rPr/>
              <w:t>***</w:t>
            </w:r>
          </w:p>
        </w:tc>
        <w:tc>
          <w:p w14:paraId="22A7A56B" w14:textId="4E5A0EE3" w:rsidR="00CC30D7" w:rsidRPr="005E18EB" w:rsidRDefault="002B05B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6.2895</w:t>
            </w:r>
            <w:r w:rsidRPr="005E18EB">
              <w:rPr/>
              <w:t>***</w:t>
            </w:r>
          </w:p>
        </w:tc>
      </w:tr>
      <w:tr w:rsidR="00CC30D7" w:rsidRPr="005E18EB" w14:paraId="6DB246F6" w14:textId="77777777" w:rsidTr="00CC30D7">
        <w:tc>
          <w:p w14:paraId="529E2A8F" w14:textId="77777777" w:rsidR="00CC30D7" w:rsidRPr="005E18EB" w:rsidRDefault="00CC30D7" w:rsidP="00CC30D7">
            <w:pPr>
              <w:pStyle w:val="ct21"/>
              <w:topLinePunct/>
              <w:ind w:leftChars="0" w:left="0" w:rightChars="0" w:right="0" w:firstLineChars="0" w:firstLine="0"/>
            </w:pPr>
          </w:p>
        </w:tc>
        <w:tc>
          <w:p w14:paraId="18D380BA" w14:textId="48BDF82C" w:rsidR="00CC30D7" w:rsidRPr="005E18EB" w:rsidRDefault="00CC30D7" w:rsidP="00CC30D7">
            <w:pPr>
              <w:pStyle w:val="ct12"/>
              <w:topLinePunct/>
              <w:ind w:leftChars="0" w:left="0" w:rightChars="0" w:right="0" w:firstLineChars="0" w:firstLine="0"/>
            </w:pPr>
            <w:del w:id="988814" w:author="标点修订器" w:date="2023-04-26T11:14:47Z">
              <w:r w:rsidDel="AA7D325B">
                <w:rPr/>
                <w:delText>(</w:delText>
              </w:r>
            </w:del>
            <w:ins w:id="98881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-6.47</w:t>
            </w:r>
            <w:del w:id="988816" w:author="标点修订器" w:date="2023-04-26T11:14:47Z">
              <w:r w:rsidDel="AA7D325B">
                <w:rPr/>
                <w:delText>)</w:delText>
              </w:r>
            </w:del>
            <w:ins w:id="988817" w:author="标点修订器" w:date="2023-04-26T11:14:43Z">
              <w:r>
                <w:rPr>
                  <w:szCs w:val="21"/>
                </w:rPr>
                <w:t>）</w:t>
              </w:r>
            </w:ins>
          </w:p>
        </w:tc>
        <w:tc>
          <w:p w14:paraId="04FE0BB5" w14:textId="77777777" w:rsidR="00CC30D7" w:rsidRPr="005E18EB" w:rsidRDefault="00CC30D7" w:rsidP="00CC30D7">
            <w:pPr>
              <w:pStyle w:val="ct12"/>
              <w:topLinePunct/>
              <w:ind w:leftChars="0" w:left="0" w:rightChars="0" w:right="0" w:firstLineChars="0" w:firstLine="0"/>
            </w:pPr>
            <w:del w:id="988818" w:author="标点修订器" w:date="2023-04-26T11:14:47Z">
              <w:r w:rsidDel="AA7D325B">
                <w:rPr/>
                <w:delText>(</w:delText>
              </w:r>
            </w:del>
            <w:ins w:id="988819"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-0.06</w:t>
            </w:r>
            <w:del w:id="988820" w:author="标点修订器" w:date="2023-04-26T11:14:47Z">
              <w:r w:rsidDel="AA7D325B">
                <w:rPr/>
                <w:delText>)</w:delText>
              </w:r>
            </w:del>
            <w:ins w:id="988821" w:author="标点修订器" w:date="2023-04-26T11:14:43Z">
              <w:r>
                <w:rPr>
                  <w:szCs w:val="21"/>
                  <w:color w:val="000000"/>
                </w:rPr>
                <w:t>）</w:t>
              </w:r>
            </w:ins>
          </w:p>
        </w:tc>
        <w:tc>
          <w:p w14:paraId="2113D1B5" w14:textId="77777777" w:rsidR="00CC30D7" w:rsidRPr="005E18EB" w:rsidRDefault="00CC30D7" w:rsidP="00CC30D7">
            <w:pPr>
              <w:pStyle w:val="ct12"/>
              <w:topLinePunct/>
              <w:ind w:leftChars="0" w:left="0" w:rightChars="0" w:right="0" w:firstLineChars="0" w:firstLine="0"/>
            </w:pPr>
            <w:del w:id="988822" w:author="标点修订器" w:date="2023-04-26T11:14:47Z">
              <w:r w:rsidDel="AA7D325B">
                <w:rPr/>
                <w:delText>(</w:delText>
              </w:r>
            </w:del>
            <w:ins w:id="988823"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-3.91</w:t>
            </w:r>
            <w:del w:id="988824" w:author="标点修订器" w:date="2023-04-26T11:14:47Z">
              <w:r w:rsidDel="AA7D325B">
                <w:rPr/>
                <w:delText>)</w:delText>
              </w:r>
            </w:del>
            <w:ins w:id="988825" w:author="标点修订器" w:date="2023-04-26T11:14:43Z">
              <w:r>
                <w:rPr>
                  <w:szCs w:val="21"/>
                  <w:color w:val="000000"/>
                </w:rPr>
                <w:t>）</w:t>
              </w:r>
            </w:ins>
          </w:p>
        </w:tc>
        <w:tc>
          <w:p w14:paraId="1060D404" w14:textId="77777777" w:rsidR="00CC30D7" w:rsidRPr="005E18EB" w:rsidRDefault="00CC30D7" w:rsidP="00CC30D7">
            <w:pPr>
              <w:pStyle w:val="ct22"/>
              <w:topLinePunct/>
              <w:ind w:leftChars="0" w:left="0" w:rightChars="0" w:right="0" w:firstLineChars="0" w:firstLine="0"/>
            </w:pPr>
            <w:del w:id="988826" w:author="标点修订器" w:date="2023-04-26T11:14:47Z">
              <w:r w:rsidDel="AA7D325B">
                <w:rPr/>
                <w:delText>(</w:delText>
              </w:r>
            </w:del>
            <w:ins w:id="988827"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-3.06</w:t>
            </w:r>
            <w:del w:id="988828" w:author="标点修订器" w:date="2023-04-26T11:14:47Z">
              <w:r w:rsidDel="AA7D325B">
                <w:rPr/>
                <w:delText>)</w:delText>
              </w:r>
            </w:del>
            <w:ins w:id="988829" w:author="标点修订器" w:date="2023-04-26T11:14:43Z">
              <w:r>
                <w:rPr>
                  <w:szCs w:val="21"/>
                  <w:color w:val="000000"/>
                </w:rPr>
                <w:t>）</w:t>
              </w:r>
            </w:ins>
          </w:p>
        </w:tc>
      </w:tr>
      <w:tr w:rsidR="00EE3ED8" w:rsidRPr="005E18EB" w14:paraId="0FC9A285" w14:textId="77777777" w:rsidTr="00CC30D7">
        <w:tc>
          <w:p w14:paraId="6B593D55" w14:textId="77777777" w:rsidR="00EE3ED8" w:rsidRPr="005E18EB" w:rsidRDefault="00EE3ED8" w:rsidP="00EE3ED8">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w:t>
            </w:r>
          </w:p>
        </w:tc>
        <w:tc>
          <w:p w14:paraId="5992CA5B" w14:textId="77777777" w:rsidR="00EE3ED8" w:rsidRPr="005E18EB" w:rsidRDefault="00EE3ED8" w:rsidP="00EE3ED8">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6F69F539" w14:textId="77777777" w:rsidR="00EE3ED8" w:rsidRPr="005E18EB" w:rsidRDefault="00EE3ED8" w:rsidP="00EE3ED8">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EF188B0" w14:textId="77777777" w:rsidR="00EE3ED8" w:rsidRPr="005E18EB" w:rsidRDefault="00EE3ED8" w:rsidP="00EE3ED8">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2315A0E1" w14:textId="77777777" w:rsidR="00EE3ED8" w:rsidRPr="005E18EB" w:rsidRDefault="00EE3ED8" w:rsidP="00EE3ED8">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r>
      <w:tr w:rsidR="00EE3ED8" w:rsidRPr="005E18EB" w14:paraId="13B00A6B" w14:textId="77777777" w:rsidTr="00CC30D7">
        <w:tc>
          <w:tcPr>
            <w:tcBorders>
              <w:top w:val="none" w:sz="0" w:space="0" w:color="auto"/>
            </w:tcBorders>
          </w:tcPr>
          <w:p w14:paraId="456C866F" w14:textId="77777777" w:rsidR="00EE3ED8" w:rsidRPr="005E18EB" w:rsidRDefault="00EE3ED8" w:rsidP="00EE3ED8">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R-sq</w:t>
            </w:r>
          </w:p>
        </w:tc>
        <w:tc>
          <w:tcPr>
            <w:tcBorders>
              <w:top w:val="none" w:sz="0" w:space="0" w:color="auto"/>
            </w:tcBorders>
          </w:tcPr>
          <w:p w14:paraId="6F6E1A0D" w14:textId="77777777" w:rsidR="00EE3ED8" w:rsidRPr="005E18EB" w:rsidRDefault="00EE3ED8" w:rsidP="00EE3ED8">
            <w:pPr>
              <w:pStyle w:val="affff8"/>
              <w:topLinePunct/>
              <w:ind w:leftChars="0" w:left="0" w:rightChars="0" w:right="0" w:firstLineChars="0" w:firstLine="0"/>
            </w:pPr>
            <w:del w:id="988830"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color w:val="000000"/>
                  </w:rPr>
                </w:rPrChange>
              </w:rPr>
              <w:t>0.7772</w:t>
            </w:r>
          </w:p>
        </w:tc>
        <w:tc>
          <w:tcPr>
            <w:tcBorders>
              <w:top w:val="none" w:sz="0" w:space="0" w:color="auto"/>
            </w:tcBorders>
          </w:tcPr>
          <w:p w14:paraId="6DEA5ABB" w14:textId="77777777" w:rsidR="00EE3ED8" w:rsidRPr="005E18EB" w:rsidRDefault="00EE3ED8" w:rsidP="00EE3ED8">
            <w:pPr>
              <w:pStyle w:val="affff8"/>
              <w:topLinePunct/>
              <w:ind w:leftChars="0" w:left="0" w:rightChars="0" w:right="0" w:firstLineChars="0" w:firstLine="0"/>
            </w:pPr>
            <w:del w:id="988831"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color w:val="000000"/>
                  </w:rPr>
                </w:rPrChange>
              </w:rPr>
              <w:t>0.8709</w:t>
            </w:r>
          </w:p>
        </w:tc>
        <w:tc>
          <w:tcPr>
            <w:tcBorders>
              <w:top w:val="none" w:sz="0" w:space="0" w:color="auto"/>
            </w:tcBorders>
          </w:tcPr>
          <w:p w14:paraId="52A7BB6F" w14:textId="77777777" w:rsidR="00EE3ED8" w:rsidRPr="005E18EB" w:rsidRDefault="00EE3ED8" w:rsidP="00EE3ED8">
            <w:pPr>
              <w:pStyle w:val="affff8"/>
              <w:topLinePunct/>
              <w:ind w:leftChars="0" w:left="0" w:rightChars="0" w:right="0" w:firstLineChars="0" w:firstLine="0"/>
            </w:pPr>
            <w:del w:id="988832"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color w:val="000000"/>
                  </w:rPr>
                </w:rPrChange>
              </w:rPr>
              <w:t>0.9321</w:t>
            </w:r>
          </w:p>
        </w:tc>
        <w:tc>
          <w:tcPr>
            <w:tcBorders>
              <w:top w:val="none" w:sz="0" w:space="0" w:color="auto"/>
            </w:tcBorders>
          </w:tcPr>
          <w:p w14:paraId="07CE62C6" w14:textId="77777777" w:rsidR="00EE3ED8" w:rsidRPr="005E18EB" w:rsidRDefault="00EE3ED8" w:rsidP="00EE3ED8">
            <w:pPr>
              <w:pStyle w:val="affff8"/>
              <w:topLinePunct/>
              <w:ind w:leftChars="0" w:left="0" w:rightChars="0" w:right="0" w:firstLineChars="0" w:firstLine="0"/>
            </w:pPr>
            <w:del w:id="988833"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color w:val="000000"/>
                  </w:rPr>
                </w:rPrChange>
              </w:rPr>
              <w:t>0.9167</w:t>
            </w:r>
          </w:p>
        </w:tc>
      </w:tr>
    </w:tbl>
    <w:p w14:paraId="680EBA6A" w14:textId="77777777" w:rsidR="00B71A37" w:rsidRPr="005E18EB" w:rsidRDefault="00B71A37" w:rsidP="00B71A37">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834" w:author="标点修订器" w:date="2023-04-26T11:14:47Z">
        <w:r w:rsidDel="AA7D325B">
          <w:rPr/>
          <w:delText>。</w:delText>
        </w:r>
      </w:del>
      <w:ins w:id="988835" w:author="标点修订器" w:date="2023-04-26T11:14:43Z">
        <w:r>
          <w:rPr>
            <w:rFonts w:ascii="Times New Roman" w:eastAsia="宋体" w:hAnsi="Times New Roman" w:cs="Times New Roman"/>
            <w:sz w:val="24"/>
            <w:szCs w:val="24"/>
          </w:rPr>
          <w:t>.</w:t>
        </w:r>
      </w:ins>
    </w:p>
    <w:p w14:paraId="706F51F4" w14:textId="663D4516" w:rsidR="00E42B20" w:rsidRDefault="00E42B20" w:rsidP="004116A5">
      <w:pPr>
        <w:topLinePunct/>
        <w:rPr>
          <w:del w:id="988836" w:author="内容修订器" w:date="2023-04-26T11:14:50Z"/>
        </w:rPr>
      </w:pPr>
    </w:p>
    <w:p w14:paraId="579042E5" w14:textId="191CF88D" w:rsidR="00F11012" w:rsidRDefault="00435559" w:rsidP="00435559">
      <w:pPr>
        <w:topLinePunct/>
      </w:pPr>
      <w:r>
        <w:rPr>
          <w:rPrChange w:author="格式修订器" w:date="2023-04-26T11:14:45Z">
            <w:rPr>
              <w:sz w:val="24"/>
              <w:szCs w:val="24"/>
              <w:rFonts w:ascii="Times New Roman" w:eastAsia="宋体" w:hAnsi="Times New Roman" w:cs="Times New Roman" w:hint="eastAsia"/>
            </w:rPr>
          </w:rPrChange>
        </w:rPr>
        <w:t>对模型</w:t>
      </w:r>
      <w:r>
        <w:rPr/>
        <w:t>（</w:t>
      </w:r>
      <w:r>
        <w:rPr/>
        <w:t>1</w:t>
      </w:r>
      <w:r>
        <w:rPr/>
        <w:t>）</w:t>
      </w:r>
      <w:r>
        <w:rPr/>
        <w:t>的结果进行</w:t>
      </w:r>
      <w:r w:rsidR="00800F6D">
        <w:rPr/>
        <w:t>检验，可以看出选取</w:t>
      </w:r>
      <w:r w:rsidR="00800F6D">
        <w:rPr/>
        <w:t>R</w:t>
      </w:r>
      <w:r w:rsidR="00800F6D">
        <w:rPr/>
        <w:t>OE</w:t>
      </w:r>
      <w:r w:rsidR="00800F6D">
        <w:rPr/>
        <w:t>以及</w:t>
      </w:r>
      <w:r w:rsidR="00800F6D">
        <w:rPr/>
        <w:t>N</w:t>
      </w:r>
      <w:r w:rsidR="00800F6D">
        <w:rPr/>
        <w:t>IM</w:t>
      </w:r>
      <w:r w:rsidR="00800F6D">
        <w:rPr/>
        <w:t>作为替代后，</w:t>
      </w:r>
      <w:r w:rsidR="00800F6D">
        <w:rPr/>
        <w:t>I</w:t>
      </w:r>
      <w:r w:rsidR="00800F6D">
        <w:rPr/>
        <w:t>R</w:t>
      </w:r>
      <w:r w:rsidR="00800F6D">
        <w:rPr/>
        <w:t>与其仍然呈现出负向关系，且均在小于</w:t>
      </w:r>
      <w:r w:rsidR="00800F6D">
        <w:rPr/>
        <w:t>1</w:t>
      </w:r>
      <w:r w:rsidR="00800F6D">
        <w:rPr/>
        <w:t>0</w:t>
      </w:r>
      <w:r w:rsidR="00800F6D">
        <w:rPr/>
        <w:t>%</w:t>
      </w:r>
      <w:r w:rsidR="00800F6D">
        <w:rPr/>
        <w:t>的水平下显著。</w:t>
      </w:r>
      <w:r w:rsidR="00064472">
        <w:rPr/>
        <w:t>而为了解决个体的内生性问题，我们加入了提前一期的</w:t>
      </w:r>
      <w:r w:rsidR="00064472">
        <w:rPr/>
        <w:t>R</w:t>
      </w:r>
      <w:r w:rsidR="00064472">
        <w:rPr/>
        <w:t>OA</w:t>
      </w:r>
      <w:r w:rsidR="00064472">
        <w:rPr/>
        <w:t>做了动态模型的回归，结果表明</w:t>
      </w:r>
      <w:r w:rsidR="00064472">
        <w:rPr/>
        <w:t>I</w:t>
      </w:r>
      <w:r w:rsidR="00064472">
        <w:rPr/>
        <w:t>R</w:t>
      </w:r>
      <w:r w:rsidR="00064472">
        <w:rPr/>
        <w:t>仍然与</w:t>
      </w:r>
      <w:r w:rsidR="003A1548">
        <w:rPr/>
        <w:t>R</w:t>
      </w:r>
      <w:r w:rsidR="003A1548">
        <w:rPr/>
        <w:t>OA</w:t>
      </w:r>
      <w:r w:rsidR="003A1548">
        <w:rPr/>
        <w:t>在</w:t>
      </w:r>
      <w:r w:rsidR="003A1548">
        <w:rPr/>
        <w:t>1%</w:t>
      </w:r>
      <w:r w:rsidR="003A1548">
        <w:rPr/>
        <w:t>的水平上显著负相关。</w:t>
      </w:r>
      <w:r w:rsidR="00D05F75">
        <w:rPr/>
        <w:t>且其他控制变量的</w:t>
      </w:r>
      <w:r w:rsidR="001224FE">
        <w:rPr/>
        <w:t>显著性虽然发生了一定程度的改变，但其</w:t>
      </w:r>
      <w:r w:rsidR="00D05F75">
        <w:rPr/>
        <w:t>符号与主回归模型基本一致</w:t>
      </w:r>
      <w:r w:rsidR="00497452">
        <w:rPr/>
        <w:t>，</w:t>
      </w:r>
      <w:r w:rsidR="003A1548">
        <w:rPr/>
        <w:t>三个</w:t>
      </w:r>
      <w:r w:rsidR="00497452">
        <w:rPr/>
        <w:t>稳健性</w:t>
      </w:r>
      <w:r w:rsidR="003A1548">
        <w:rPr/>
        <w:t>模型的</w:t>
      </w:r>
      <w:r w:rsidR="003A1548">
        <w:rPr/>
        <w:t>R-sq</w:t>
      </w:r>
      <w:r w:rsidR="003A1548">
        <w:rPr/>
        <w:t>均较高，表明模型的拟合程度较好。</w:t>
      </w:r>
    </w:p>
    <w:p w14:paraId="0B683814" w14:textId="77777777" w:rsidR="00F11012" w:rsidRPr="005E18EB" w:rsidRDefault="00F11012" w:rsidP="004116A5">
      <w:pPr>
        <w:topLinePunct/>
        <w:rPr>
          <w:del w:id="988837" w:author="内容修订器" w:date="2023-04-26T11:14:50Z"/>
        </w:rPr>
      </w:pPr>
    </w:p>
    <w:p w14:paraId="1FC95B5C" w14:textId="41ABE0F3" w:rsidR="00A449B0" w:rsidRPr="005E18EB" w:rsidRDefault="00A449B0" w:rsidP="00A449B0">
      <w:pPr>
        <w:pStyle w:val="ct15"/>
        <w:topLinePunct/>
      </w:pPr>
      <w:commentRangeStart w:id="167"/>
      <w:bookmarkStart w:id="372122" w:name="_Toc686372122"/>
      <w:r w:rsidRPr="005E18EB">
        <w:rPr>
          <w:rPrChange w:author="格式修订器" w:date="2023-04-26T11:14:45Z">
            <w:rPr>
              <w:sz w:val="24"/>
              <w:szCs w:val="24"/>
              <w:rFonts w:ascii="Times New Roman" w:eastAsia="黑体" w:hAnsi="Times New Roman" w:cs="Times New Roman"/>
            </w:rPr>
          </w:rPrChange>
        </w:rPr>
        <w:lastRenderedPageBreak/>
        <w:t>表</w:t>
      </w:r>
      <w:ins w:id="988838" w:author="编号修订器" w:date="2023-04-26T11:14:43Z">
        <w:r w:rsidRPr="005E18EB">
          <w:rPr>
            <w:rPrChange w:author="格式修订器" w:date="2023-04-26T11:14:45Z">
              <w:rPr>
                <w:sz w:val="24"/>
                <w:szCs w:val="24"/>
                <w:rFonts w:ascii="Times New Roman" w:eastAsia="黑体" w:hAnsi="Times New Roman" w:cs="Times New Roman"/>
              </w:rPr>
            </w:rPrChange>
          </w:rPr>
          <w:t>5.3-2</w:t>
        </w:r>
      </w:ins>
      <w:del w:id="988839" w:author="编号修订器" w:date="2023-04-26T11:14:53Z">
        <w:r w:rsidDel="007D325B">
          <w:rPr/>
          <w:delText>5</w:delText>
        </w:r>
        <w:r w:rsidDel="007D325B">
          <w:rPr/>
          <w:delText>-</w:delText>
        </w:r>
        <w:r w:rsidDel="007D325B">
          <w:rPr/>
          <w:delText>3</w:delText>
        </w:r>
        <w:r w:rsidDel="007D325B">
          <w:rPr/>
          <w:delText>-2</w:delText>
        </w:r>
      </w:del>
      <w:ins w:id="988840" w:author="表格排版器" w:date="2023-04-26T11:14:43Z">
        <w:r>
          <w:t xml:space="preserve">  </w:t>
        </w:r>
      </w:ins>
      <w:del w:id="988841" w:author="表格排版器" w:date="2023-04-26T11:14:49Z">
        <w:r w:rsidRPr="005E18EB">
          <w:rPr/>
          <w:delText>：</w:delText>
        </w:r>
      </w:del>
      <w:r w:rsidR="00EC132A" w:rsidRPr="005E18EB">
        <w:rPr>
          <w:rPrChange w:author="格式修订器" w:date="2023-04-26T11:14:45Z">
            <w:rPr>
              <w:rFonts w:eastAsia="黑体" w:ascii="Times New Roman" w:hAnsi="Times New Roman" w:cs="Times New Roman"/>
              <w:sz w:val="24"/>
              <w:szCs w:val="24"/>
            </w:rPr>
          </w:rPrChange>
        </w:rPr>
        <w:t>互联网金融对银行盈利能力影响的</w:t>
      </w:r>
      <w:r w:rsidRPr="005E18EB">
        <w:rPr/>
        <w:t>稳健性检验</w:t>
      </w:r>
      <w:bookmarkEnd w:id="372122"/>
      <w:commentRangeEnd w:id="167"/>
      <w:r w:rsidR="00F1430F">
        <w:commentReference w:id="167"/>
      </w:r>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745"/>
        <w:gridCol w:w="996"/>
        <w:gridCol w:w="993"/>
        <w:gridCol w:w="1040"/>
        <w:gridCol w:w="1226"/>
      </w:tblGrid>
      <w:tr w:rsidR="008649E5" w:rsidRPr="005E18EB" w14:paraId="74F437C9" w14:textId="77777777" w:rsidTr="00FC37EB">
        <w:trPr>
          <w:tblHeader/>
        </w:trPr>
        <w:tc>
          <w:tcPr>
            <w:tcBorders>
              <w:bottom w:val="single" w:sz="4" w:space="0" w:color="auto"/>
            </w:tcBorders>
          </w:tcPr>
          <w:p w14:paraId="7E72502E" w14:textId="26345DBC" w:rsidR="008649E5" w:rsidRPr="005E18EB" w:rsidRDefault="008649E5" w:rsidP="004116A5">
            <w:pPr>
              <w:topLinePunct/>
              <w:rPr>
                <w:del w:id="988842" w:author="内容修订器" w:date="2023-04-26T11:14:50Z"/>
              </w:rPr>
            </w:pPr>
          </w:p>
          <w:p w14:paraId="177C4F2B" w14:textId="027AED33" w:rsidR="008649E5" w:rsidRPr="005E18EB" w:rsidRDefault="008649E5" w:rsidP="008649E5">
            <w:pPr>
              <w:pStyle w:val="ct14"/>
              <w:topLinePunct/>
              <w:ind w:leftChars="0" w:left="0" w:rightChars="0" w:right="0" w:firstLineChars="0" w:firstLine="0"/>
            </w:pPr>
          </w:p>
        </w:tc>
        <w:tc>
          <w:tcPr>
            <w:tcBorders>
              <w:bottom w:val="single" w:sz="4" w:space="0" w:color="auto"/>
            </w:tcBorders>
          </w:tcPr>
          <w:p w14:paraId="16F5D76D" w14:textId="77777777"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ROA</w:t>
            </w:r>
          </w:p>
        </w:tc>
        <w:tc>
          <w:tcPr>
            <w:tcBorders>
              <w:bottom w:val="single" w:sz="4" w:space="0" w:color="auto"/>
            </w:tcBorders>
          </w:tcPr>
          <w:p w14:paraId="705629EA" w14:textId="77777777"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ROE</w:t>
            </w:r>
          </w:p>
        </w:tc>
        <w:tc>
          <w:tcPr>
            <w:tcBorders>
              <w:bottom w:val="single" w:sz="4" w:space="0" w:color="auto"/>
            </w:tcBorders>
          </w:tcPr>
          <w:p w14:paraId="3492F47D" w14:textId="77777777"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NIM</w:t>
            </w:r>
          </w:p>
        </w:tc>
        <w:tc>
          <w:tcPr>
            <w:tcBorders>
              <w:bottom w:val="single" w:sz="4" w:space="0" w:color="auto"/>
            </w:tcBorders>
          </w:tcPr>
          <w:p w14:paraId="04BA2A44" w14:textId="017B96E1"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GMM</w:t>
            </w:r>
            <w:r w:rsidR="00EC132A" w:rsidRPr="005E18EB">
              <w:rPr>
                <w:rPrChange w:author="格式修订器" w:date="2023-04-26T11:14:45Z">
                  <w:rPr>
                    <w:sz w:val="21"/>
                    <w:rFonts w:ascii="Times New Roman" w:eastAsia="宋体" w:hAnsi="Times New Roman" w:cs="Times New Roman"/>
                    <w:b/>
                    <w:bCs/>
                    <w:color w:val="000000"/>
                    <w:szCs w:val="21"/>
                  </w:rPr>
                </w:rPrChange>
              </w:rPr>
              <w:t>模型</w:t>
            </w:r>
          </w:p>
        </w:tc>
      </w:tr>
      <w:tr w:rsidR="008649E5" w:rsidRPr="005E18EB" w14:paraId="77435E67" w14:textId="77777777" w:rsidTr="00FC37EB">
        <w:tc>
          <w:p w14:paraId="580D05FD"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IF</w:t>
            </w:r>
          </w:p>
        </w:tc>
        <w:tc>
          <w:p w14:paraId="06ABB160"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-0.1130***</w:t>
            </w:r>
          </w:p>
        </w:tc>
        <w:tc>
          <w:p w14:paraId="03C06A06" w14:textId="45DDB874"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-1.5729</w:t>
            </w:r>
            <w:r w:rsidR="00203F63" w:rsidRPr="005E18EB">
              <w:rPr/>
              <w:t>***</w:t>
            </w:r>
          </w:p>
        </w:tc>
        <w:tc>
          <w:p w14:paraId="07B019DC" w14:textId="653D7C58"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-0.1041</w:t>
            </w:r>
            <w:r w:rsidR="0021515A" w:rsidRPr="005E18EB">
              <w:rPr/>
              <w:t>***</w:t>
            </w:r>
          </w:p>
        </w:tc>
        <w:tc>
          <w:p w14:paraId="09DCD0CF" w14:textId="35D2E64D"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-0.0492</w:t>
            </w:r>
            <w:r w:rsidR="0021515A" w:rsidRPr="005E18EB">
              <w:rPr/>
              <w:t>***</w:t>
            </w:r>
          </w:p>
        </w:tc>
      </w:tr>
      <w:tr w:rsidR="008649E5" w:rsidRPr="005E18EB" w14:paraId="0B266DE1" w14:textId="77777777" w:rsidTr="008649E5">
        <w:tc>
          <w:p w14:paraId="6E898103" w14:textId="77777777" w:rsidR="008649E5" w:rsidRPr="005E18EB" w:rsidRDefault="008649E5" w:rsidP="008649E5">
            <w:pPr>
              <w:pStyle w:val="ct21"/>
              <w:topLinePunct/>
              <w:ind w:leftChars="0" w:left="0" w:rightChars="0" w:right="0" w:firstLineChars="0" w:firstLine="0"/>
            </w:pPr>
          </w:p>
        </w:tc>
        <w:tc>
          <w:p w14:paraId="2C274A00" w14:textId="77777777" w:rsidR="008649E5" w:rsidRPr="005E18EB" w:rsidRDefault="008649E5" w:rsidP="008649E5">
            <w:pPr>
              <w:pStyle w:val="ct12"/>
              <w:topLinePunct/>
              <w:ind w:leftChars="0" w:left="0" w:rightChars="0" w:right="0" w:firstLineChars="0" w:firstLine="0"/>
            </w:pPr>
            <w:del w:id="988843" w:author="标点修订器" w:date="2023-04-26T11:14:47Z">
              <w:r w:rsidDel="AA7D325B">
                <w:rPr/>
                <w:delText>(</w:delText>
              </w:r>
            </w:del>
            <w:ins w:id="98884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-7.39</w:t>
            </w:r>
            <w:del w:id="988845" w:author="标点修订器" w:date="2023-04-26T11:14:47Z">
              <w:r w:rsidDel="AA7D325B">
                <w:rPr/>
                <w:delText>)</w:delText>
              </w:r>
            </w:del>
            <w:ins w:id="988846" w:author="标点修订器" w:date="2023-04-26T11:14:43Z">
              <w:r>
                <w:rPr>
                  <w:szCs w:val="21"/>
                  <w:color w:val="000000"/>
                </w:rPr>
                <w:t>）</w:t>
              </w:r>
            </w:ins>
          </w:p>
        </w:tc>
        <w:tc>
          <w:p w14:paraId="7A4EA9DA" w14:textId="77777777" w:rsidR="008649E5" w:rsidRPr="005E18EB" w:rsidRDefault="008649E5" w:rsidP="008649E5">
            <w:pPr>
              <w:pStyle w:val="ct12"/>
              <w:topLinePunct/>
              <w:ind w:leftChars="0" w:left="0" w:rightChars="0" w:right="0" w:firstLineChars="0" w:firstLine="0"/>
            </w:pPr>
            <w:del w:id="988847" w:author="标点修订器" w:date="2023-04-26T11:14:47Z">
              <w:r w:rsidDel="AA7D325B">
                <w:rPr/>
                <w:delText>(</w:delText>
              </w:r>
            </w:del>
            <w:ins w:id="98884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-4.94</w:t>
            </w:r>
            <w:del w:id="988849" w:author="标点修订器" w:date="2023-04-26T11:14:47Z">
              <w:r w:rsidDel="AA7D325B">
                <w:rPr/>
                <w:delText>)</w:delText>
              </w:r>
            </w:del>
            <w:ins w:id="988850" w:author="标点修订器" w:date="2023-04-26T11:14:43Z">
              <w:r>
                <w:rPr>
                  <w:szCs w:val="21"/>
                  <w:color w:val="000000"/>
                </w:rPr>
                <w:t>）</w:t>
              </w:r>
            </w:ins>
          </w:p>
        </w:tc>
        <w:tc>
          <w:p w14:paraId="36D717D1" w14:textId="77777777" w:rsidR="008649E5" w:rsidRPr="005E18EB" w:rsidRDefault="008649E5" w:rsidP="008649E5">
            <w:pPr>
              <w:pStyle w:val="ct12"/>
              <w:topLinePunct/>
              <w:ind w:leftChars="0" w:left="0" w:rightChars="0" w:right="0" w:firstLineChars="0" w:firstLine="0"/>
            </w:pPr>
            <w:del w:id="988851" w:author="标点修订器" w:date="2023-04-26T11:14:47Z">
              <w:r w:rsidDel="AA7D325B">
                <w:rPr/>
                <w:delText>(</w:delText>
              </w:r>
            </w:del>
            <w:ins w:id="98885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-5.13</w:t>
            </w:r>
            <w:del w:id="988853" w:author="标点修订器" w:date="2023-04-26T11:14:47Z">
              <w:r w:rsidDel="AA7D325B">
                <w:rPr/>
                <w:delText>)</w:delText>
              </w:r>
            </w:del>
            <w:ins w:id="988854" w:author="标点修订器" w:date="2023-04-26T11:14:43Z">
              <w:r>
                <w:rPr>
                  <w:szCs w:val="21"/>
                  <w:color w:val="000000"/>
                </w:rPr>
                <w:t>）</w:t>
              </w:r>
            </w:ins>
          </w:p>
        </w:tc>
        <w:tc>
          <w:p w14:paraId="74B97E12" w14:textId="77777777" w:rsidR="008649E5" w:rsidRPr="005E18EB" w:rsidRDefault="008649E5" w:rsidP="008649E5">
            <w:pPr>
              <w:pStyle w:val="ct22"/>
              <w:topLinePunct/>
              <w:ind w:leftChars="0" w:left="0" w:rightChars="0" w:right="0" w:firstLineChars="0" w:firstLine="0"/>
            </w:pPr>
            <w:del w:id="988855" w:author="标点修订器" w:date="2023-04-26T11:14:47Z">
              <w:r w:rsidDel="AA7D325B">
                <w:rPr/>
                <w:delText>(</w:delText>
              </w:r>
            </w:del>
            <w:ins w:id="98885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-2.74</w:t>
            </w:r>
            <w:del w:id="988857" w:author="标点修订器" w:date="2023-04-26T11:14:47Z">
              <w:r w:rsidDel="AA7D325B">
                <w:rPr/>
                <w:delText>)</w:delText>
              </w:r>
            </w:del>
            <w:ins w:id="988858" w:author="标点修订器" w:date="2023-04-26T11:14:43Z">
              <w:r>
                <w:rPr>
                  <w:szCs w:val="21"/>
                  <w:color w:val="000000"/>
                </w:rPr>
                <w:t>）</w:t>
              </w:r>
            </w:ins>
          </w:p>
        </w:tc>
      </w:tr>
      <w:tr w:rsidR="008649E5" w:rsidRPr="005E18EB" w14:paraId="0170E239" w14:textId="77777777" w:rsidTr="008649E5">
        <w:tc>
          <w:p w14:paraId="5C521599"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ROA1</w:t>
            </w:r>
          </w:p>
        </w:tc>
        <w:tc>
          <w:p w14:paraId="541365A6" w14:textId="77777777" w:rsidR="008649E5" w:rsidRPr="005E18EB" w:rsidRDefault="008649E5" w:rsidP="008649E5">
            <w:pPr>
              <w:pStyle w:val="ct12"/>
              <w:topLinePunct/>
              <w:ind w:leftChars="0" w:left="0" w:rightChars="0" w:right="0" w:firstLineChars="0" w:firstLine="0"/>
            </w:pPr>
          </w:p>
        </w:tc>
        <w:tc>
          <w:p w14:paraId="072F6DB2" w14:textId="77777777" w:rsidR="008649E5" w:rsidRPr="005E18EB" w:rsidRDefault="008649E5" w:rsidP="008649E5">
            <w:pPr>
              <w:pStyle w:val="ct12"/>
              <w:topLinePunct/>
              <w:ind w:leftChars="0" w:left="0" w:rightChars="0" w:right="0" w:firstLineChars="0" w:firstLine="0"/>
            </w:pPr>
          </w:p>
        </w:tc>
        <w:tc>
          <w:p w14:paraId="418FF7B7" w14:textId="77777777" w:rsidR="008649E5" w:rsidRPr="005E18EB" w:rsidRDefault="008649E5" w:rsidP="008649E5">
            <w:pPr>
              <w:pStyle w:val="ct12"/>
              <w:topLinePunct/>
              <w:ind w:leftChars="0" w:left="0" w:rightChars="0" w:right="0" w:firstLineChars="0" w:firstLine="0"/>
            </w:pPr>
          </w:p>
        </w:tc>
        <w:tc>
          <w:p w14:paraId="4B1F0E35" w14:textId="244741B4"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0.5059</w:t>
            </w:r>
            <w:r w:rsidR="0021515A" w:rsidRPr="005E18EB">
              <w:rPr/>
              <w:t>***</w:t>
            </w:r>
          </w:p>
        </w:tc>
      </w:tr>
      <w:tr w:rsidR="008649E5" w:rsidRPr="005E18EB" w14:paraId="4707B4EE" w14:textId="77777777" w:rsidTr="008649E5">
        <w:tc>
          <w:p w14:paraId="62A34573" w14:textId="77777777" w:rsidR="008649E5" w:rsidRPr="005E18EB" w:rsidRDefault="008649E5" w:rsidP="008649E5">
            <w:pPr>
              <w:pStyle w:val="ct21"/>
              <w:topLinePunct/>
              <w:ind w:leftChars="0" w:left="0" w:rightChars="0" w:right="0" w:firstLineChars="0" w:firstLine="0"/>
            </w:pPr>
          </w:p>
        </w:tc>
        <w:tc>
          <w:p w14:paraId="2CAC3515" w14:textId="77777777" w:rsidR="008649E5" w:rsidRPr="005E18EB" w:rsidRDefault="008649E5" w:rsidP="008649E5">
            <w:pPr>
              <w:pStyle w:val="ct12"/>
              <w:topLinePunct/>
              <w:ind w:leftChars="0" w:left="0" w:rightChars="0" w:right="0" w:firstLineChars="0" w:firstLine="0"/>
            </w:pPr>
          </w:p>
        </w:tc>
        <w:tc>
          <w:p w14:paraId="657D1F93" w14:textId="77777777" w:rsidR="008649E5" w:rsidRPr="005E18EB" w:rsidRDefault="008649E5" w:rsidP="008649E5">
            <w:pPr>
              <w:pStyle w:val="ct12"/>
              <w:topLinePunct/>
              <w:ind w:leftChars="0" w:left="0" w:rightChars="0" w:right="0" w:firstLineChars="0" w:firstLine="0"/>
            </w:pPr>
          </w:p>
        </w:tc>
        <w:tc>
          <w:p w14:paraId="0C31260B" w14:textId="77777777" w:rsidR="008649E5" w:rsidRPr="005E18EB" w:rsidRDefault="008649E5" w:rsidP="008649E5">
            <w:pPr>
              <w:pStyle w:val="ct12"/>
              <w:topLinePunct/>
              <w:ind w:leftChars="0" w:left="0" w:rightChars="0" w:right="0" w:firstLineChars="0" w:firstLine="0"/>
            </w:pPr>
          </w:p>
        </w:tc>
        <w:tc>
          <w:p w14:paraId="548D2D17" w14:textId="77777777" w:rsidR="008649E5" w:rsidRPr="005E18EB" w:rsidRDefault="008649E5" w:rsidP="008649E5">
            <w:pPr>
              <w:pStyle w:val="ct22"/>
              <w:topLinePunct/>
              <w:ind w:leftChars="0" w:left="0" w:rightChars="0" w:right="0" w:firstLineChars="0" w:firstLine="0"/>
            </w:pPr>
            <w:del w:id="988859" w:author="标点修订器" w:date="2023-04-26T11:14:47Z">
              <w:r w:rsidDel="AA7D325B">
                <w:rPr/>
                <w:delText>(</w:delText>
              </w:r>
            </w:del>
            <w:ins w:id="98886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9.00</w:t>
            </w:r>
            <w:del w:id="988861" w:author="标点修订器" w:date="2023-04-26T11:14:47Z">
              <w:r w:rsidDel="AA7D325B">
                <w:rPr/>
                <w:delText>)</w:delText>
              </w:r>
            </w:del>
            <w:ins w:id="988862" w:author="标点修订器" w:date="2023-04-26T11:14:43Z">
              <w:r>
                <w:rPr>
                  <w:szCs w:val="21"/>
                  <w:color w:val="000000"/>
                </w:rPr>
                <w:t>）</w:t>
              </w:r>
            </w:ins>
          </w:p>
        </w:tc>
      </w:tr>
      <w:tr w:rsidR="008649E5" w:rsidRPr="005E18EB" w14:paraId="50573E58" w14:textId="77777777" w:rsidTr="008649E5">
        <w:tc>
          <w:p w14:paraId="0DB4E5AE"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NIIR</w:t>
            </w:r>
          </w:p>
        </w:tc>
        <w:tc>
          <w:p w14:paraId="6FDC082B"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0.0057***</w:t>
            </w:r>
          </w:p>
        </w:tc>
        <w:tc>
          <w:p w14:paraId="67325028" w14:textId="73649AC8"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0.0171</w:t>
            </w:r>
          </w:p>
        </w:tc>
        <w:tc>
          <w:p w14:paraId="1039F629" w14:textId="2EEC658B"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-0.0042</w:t>
            </w:r>
            <w:r w:rsidR="002E1342" w:rsidRPr="005E18EB">
              <w:rPr/>
              <w:t>**</w:t>
            </w:r>
          </w:p>
        </w:tc>
        <w:tc>
          <w:p w14:paraId="1AA53E64" w14:textId="1133616D"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0.0036</w:t>
            </w:r>
            <w:r w:rsidR="0021515A" w:rsidRPr="005E18EB">
              <w:rPr/>
              <w:t>***</w:t>
            </w:r>
          </w:p>
        </w:tc>
      </w:tr>
      <w:tr w:rsidR="008649E5" w:rsidRPr="005E18EB" w14:paraId="4B5251F9" w14:textId="77777777" w:rsidTr="008649E5">
        <w:tc>
          <w:p w14:paraId="3DFFA2C4" w14:textId="77777777" w:rsidR="008649E5" w:rsidRPr="005E18EB" w:rsidRDefault="008649E5" w:rsidP="008649E5">
            <w:pPr>
              <w:pStyle w:val="ct21"/>
              <w:topLinePunct/>
              <w:ind w:leftChars="0" w:left="0" w:rightChars="0" w:right="0" w:firstLineChars="0" w:firstLine="0"/>
            </w:pPr>
          </w:p>
        </w:tc>
        <w:tc>
          <w:p w14:paraId="13140928"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-4.35</w:t>
            </w:r>
          </w:p>
        </w:tc>
        <w:tc>
          <w:p w14:paraId="02AFEFBE" w14:textId="77777777" w:rsidR="008649E5" w:rsidRPr="005E18EB" w:rsidRDefault="008649E5" w:rsidP="008649E5">
            <w:pPr>
              <w:pStyle w:val="ct12"/>
              <w:topLinePunct/>
              <w:ind w:leftChars="0" w:left="0" w:rightChars="0" w:right="0" w:firstLineChars="0" w:firstLine="0"/>
            </w:pPr>
            <w:del w:id="988863" w:author="标点修订器" w:date="2023-04-26T11:14:47Z">
              <w:r w:rsidDel="AA7D325B">
                <w:rPr/>
                <w:delText>(</w:delText>
              </w:r>
            </w:del>
            <w:ins w:id="98886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0.63</w:t>
            </w:r>
            <w:del w:id="988865" w:author="标点修订器" w:date="2023-04-26T11:14:47Z">
              <w:r w:rsidDel="AA7D325B">
                <w:rPr/>
                <w:delText>)</w:delText>
              </w:r>
            </w:del>
            <w:ins w:id="988866" w:author="标点修订器" w:date="2023-04-26T11:14:43Z">
              <w:r>
                <w:rPr>
                  <w:szCs w:val="21"/>
                  <w:color w:val="000000"/>
                </w:rPr>
                <w:t>）</w:t>
              </w:r>
            </w:ins>
          </w:p>
        </w:tc>
        <w:tc>
          <w:p w14:paraId="328D05F2" w14:textId="77777777" w:rsidR="008649E5" w:rsidRPr="005E18EB" w:rsidRDefault="008649E5" w:rsidP="008649E5">
            <w:pPr>
              <w:pStyle w:val="ct12"/>
              <w:topLinePunct/>
              <w:ind w:leftChars="0" w:left="0" w:rightChars="0" w:right="0" w:firstLineChars="0" w:firstLine="0"/>
            </w:pPr>
            <w:del w:id="988867" w:author="标点修订器" w:date="2023-04-26T11:14:47Z">
              <w:r w:rsidDel="AA7D325B">
                <w:rPr/>
                <w:delText>(</w:delText>
              </w:r>
            </w:del>
            <w:ins w:id="98886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-2.44</w:t>
            </w:r>
            <w:del w:id="988869" w:author="标点修订器" w:date="2023-04-26T11:14:47Z">
              <w:r w:rsidDel="AA7D325B">
                <w:rPr/>
                <w:delText>)</w:delText>
              </w:r>
            </w:del>
            <w:ins w:id="988870" w:author="标点修订器" w:date="2023-04-26T11:14:43Z">
              <w:r>
                <w:rPr>
                  <w:szCs w:val="21"/>
                  <w:color w:val="000000"/>
                </w:rPr>
                <w:t>）</w:t>
              </w:r>
            </w:ins>
          </w:p>
        </w:tc>
        <w:tc>
          <w:p w14:paraId="6729D80D" w14:textId="77777777" w:rsidR="008649E5" w:rsidRPr="005E18EB" w:rsidRDefault="008649E5" w:rsidP="008649E5">
            <w:pPr>
              <w:pStyle w:val="ct22"/>
              <w:topLinePunct/>
              <w:ind w:leftChars="0" w:left="0" w:rightChars="0" w:right="0" w:firstLineChars="0" w:firstLine="0"/>
            </w:pPr>
            <w:del w:id="988871" w:author="标点修订器" w:date="2023-04-26T11:14:47Z">
              <w:r w:rsidDel="AA7D325B">
                <w:rPr/>
                <w:delText>(</w:delText>
              </w:r>
            </w:del>
            <w:ins w:id="98887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3.58</w:t>
            </w:r>
            <w:del w:id="988873" w:author="标点修订器" w:date="2023-04-26T11:14:47Z">
              <w:r w:rsidDel="AA7D325B">
                <w:rPr/>
                <w:delText>)</w:delText>
              </w:r>
            </w:del>
            <w:ins w:id="988874" w:author="标点修订器" w:date="2023-04-26T11:14:43Z">
              <w:r>
                <w:rPr>
                  <w:szCs w:val="21"/>
                  <w:color w:val="000000"/>
                </w:rPr>
                <w:t>）</w:t>
              </w:r>
            </w:ins>
          </w:p>
        </w:tc>
      </w:tr>
      <w:tr w:rsidR="008649E5" w:rsidRPr="005E18EB" w14:paraId="4CE315F5" w14:textId="77777777" w:rsidTr="008649E5">
        <w:tc>
          <w:p w14:paraId="301FA2D6"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NIS</w:t>
            </w:r>
          </w:p>
        </w:tc>
        <w:tc>
          <w:p w14:paraId="48B6BC5D"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0.1561***</w:t>
            </w:r>
          </w:p>
        </w:tc>
        <w:tc>
          <w:p w14:paraId="256526B6" w14:textId="498D9BE1"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2.0275</w:t>
            </w:r>
            <w:r w:rsidR="00203F63" w:rsidRPr="005E18EB">
              <w:rPr/>
              <w:t>***</w:t>
            </w:r>
          </w:p>
        </w:tc>
        <w:tc>
          <w:p w14:paraId="348ACF50" w14:textId="651DA20B"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0.7875</w:t>
            </w:r>
            <w:r w:rsidR="002E1342" w:rsidRPr="005E18EB">
              <w:rPr/>
              <w:t>***</w:t>
            </w:r>
          </w:p>
        </w:tc>
        <w:tc>
          <w:p w14:paraId="4C3FF692" w14:textId="2E4C8CCA"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0.1029</w:t>
            </w:r>
            <w:r w:rsidR="0021515A" w:rsidRPr="005E18EB">
              <w:rPr/>
              <w:t>***</w:t>
            </w:r>
          </w:p>
        </w:tc>
      </w:tr>
      <w:tr w:rsidR="008649E5" w:rsidRPr="005E18EB" w14:paraId="2AF30032" w14:textId="77777777" w:rsidTr="008649E5">
        <w:tc>
          <w:p w14:paraId="3ECE2674" w14:textId="77777777" w:rsidR="008649E5" w:rsidRPr="005E18EB" w:rsidRDefault="008649E5" w:rsidP="008649E5">
            <w:pPr>
              <w:pStyle w:val="ct21"/>
              <w:topLinePunct/>
              <w:ind w:leftChars="0" w:left="0" w:rightChars="0" w:right="0" w:firstLineChars="0" w:firstLine="0"/>
            </w:pPr>
          </w:p>
        </w:tc>
        <w:tc>
          <w:p w14:paraId="05A610CD" w14:textId="77777777" w:rsidR="008649E5" w:rsidRPr="005E18EB" w:rsidRDefault="008649E5" w:rsidP="008649E5">
            <w:pPr>
              <w:pStyle w:val="ct12"/>
              <w:topLinePunct/>
              <w:ind w:leftChars="0" w:left="0" w:rightChars="0" w:right="0" w:firstLineChars="0" w:firstLine="0"/>
            </w:pPr>
            <w:del w:id="988875" w:author="标点修订器" w:date="2023-04-26T11:14:47Z">
              <w:r w:rsidDel="AA7D325B">
                <w:rPr/>
                <w:delText>(</w:delText>
              </w:r>
            </w:del>
            <w:ins w:id="98887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6.19</w:t>
            </w:r>
            <w:del w:id="988877" w:author="标点修订器" w:date="2023-04-26T11:14:47Z">
              <w:r w:rsidDel="AA7D325B">
                <w:rPr/>
                <w:delText>)</w:delText>
              </w:r>
            </w:del>
            <w:ins w:id="988878" w:author="标点修订器" w:date="2023-04-26T11:14:43Z">
              <w:r>
                <w:rPr>
                  <w:szCs w:val="21"/>
                  <w:color w:val="000000"/>
                </w:rPr>
                <w:t>）</w:t>
              </w:r>
            </w:ins>
          </w:p>
        </w:tc>
        <w:tc>
          <w:p w14:paraId="4EDF4816" w14:textId="77777777" w:rsidR="008649E5" w:rsidRPr="005E18EB" w:rsidRDefault="008649E5" w:rsidP="008649E5">
            <w:pPr>
              <w:pStyle w:val="ct12"/>
              <w:topLinePunct/>
              <w:ind w:leftChars="0" w:left="0" w:rightChars="0" w:right="0" w:firstLineChars="0" w:firstLine="0"/>
            </w:pPr>
            <w:del w:id="988879" w:author="标点修订器" w:date="2023-04-26T11:14:47Z">
              <w:r w:rsidDel="AA7D325B">
                <w:rPr/>
                <w:delText>(</w:delText>
              </w:r>
            </w:del>
            <w:ins w:id="98888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3.86</w:t>
            </w:r>
            <w:del w:id="988881" w:author="标点修订器" w:date="2023-04-26T11:14:47Z">
              <w:r w:rsidDel="AA7D325B">
                <w:rPr/>
                <w:delText>)</w:delText>
              </w:r>
            </w:del>
            <w:ins w:id="988882" w:author="标点修订器" w:date="2023-04-26T11:14:43Z">
              <w:r>
                <w:rPr>
                  <w:szCs w:val="21"/>
                  <w:color w:val="000000"/>
                </w:rPr>
                <w:t>）</w:t>
              </w:r>
            </w:ins>
          </w:p>
        </w:tc>
        <w:tc>
          <w:p w14:paraId="66DD55FF" w14:textId="77777777" w:rsidR="008649E5" w:rsidRPr="005E18EB" w:rsidRDefault="008649E5" w:rsidP="008649E5">
            <w:pPr>
              <w:pStyle w:val="ct12"/>
              <w:topLinePunct/>
              <w:ind w:leftChars="0" w:left="0" w:rightChars="0" w:right="0" w:firstLineChars="0" w:firstLine="0"/>
            </w:pPr>
            <w:del w:id="988883" w:author="标点修订器" w:date="2023-04-26T11:14:47Z">
              <w:r w:rsidDel="AA7D325B">
                <w:rPr/>
                <w:delText>(</w:delText>
              </w:r>
            </w:del>
            <w:ins w:id="98888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23.50</w:t>
            </w:r>
            <w:del w:id="988885" w:author="标点修订器" w:date="2023-04-26T11:14:47Z">
              <w:r w:rsidDel="AA7D325B">
                <w:rPr/>
                <w:delText>)</w:delText>
              </w:r>
            </w:del>
            <w:ins w:id="988886" w:author="标点修订器" w:date="2023-04-26T11:14:43Z">
              <w:r>
                <w:rPr>
                  <w:szCs w:val="21"/>
                  <w:color w:val="000000"/>
                </w:rPr>
                <w:t>）</w:t>
              </w:r>
            </w:ins>
          </w:p>
        </w:tc>
        <w:tc>
          <w:p w14:paraId="543907F4" w14:textId="77777777" w:rsidR="008649E5" w:rsidRPr="005E18EB" w:rsidRDefault="008649E5" w:rsidP="008649E5">
            <w:pPr>
              <w:pStyle w:val="ct22"/>
              <w:topLinePunct/>
              <w:ind w:leftChars="0" w:left="0" w:rightChars="0" w:right="0" w:firstLineChars="0" w:firstLine="0"/>
            </w:pPr>
            <w:del w:id="988887" w:author="标点修订器" w:date="2023-04-26T11:14:47Z">
              <w:r w:rsidDel="AA7D325B">
                <w:rPr/>
                <w:delText>(</w:delText>
              </w:r>
            </w:del>
            <w:ins w:id="98888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4.94</w:t>
            </w:r>
            <w:del w:id="988889" w:author="标点修订器" w:date="2023-04-26T11:14:47Z">
              <w:r w:rsidDel="AA7D325B">
                <w:rPr/>
                <w:delText>)</w:delText>
              </w:r>
            </w:del>
            <w:ins w:id="988890" w:author="标点修订器" w:date="2023-04-26T11:14:43Z">
              <w:r>
                <w:rPr>
                  <w:szCs w:val="21"/>
                  <w:color w:val="000000"/>
                </w:rPr>
                <w:t>）</w:t>
              </w:r>
            </w:ins>
          </w:p>
        </w:tc>
      </w:tr>
      <w:tr w:rsidR="008649E5" w:rsidRPr="005E18EB" w14:paraId="12850717" w14:textId="77777777" w:rsidTr="008649E5">
        <w:tc>
          <w:p w14:paraId="475B4EDD"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SIZE</w:t>
            </w:r>
          </w:p>
        </w:tc>
        <w:tc>
          <w:p w14:paraId="14ED3FD1"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-0.1584***</w:t>
            </w:r>
          </w:p>
        </w:tc>
        <w:tc>
          <w:p w14:paraId="6CB5EBFF" w14:textId="7A7D3E0E"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1.1998</w:t>
            </w:r>
          </w:p>
        </w:tc>
        <w:tc>
          <w:p w14:paraId="1A2B82E3" w14:textId="390E1DBF"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-0.1312</w:t>
            </w:r>
            <w:r w:rsidR="002E1342" w:rsidRPr="005E18EB">
              <w:rPr/>
              <w:t>*</w:t>
            </w:r>
          </w:p>
        </w:tc>
        <w:tc>
          <w:p w14:paraId="1248EBA6" w14:textId="1220AEBD"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-0.0665</w:t>
            </w:r>
          </w:p>
        </w:tc>
      </w:tr>
      <w:tr w:rsidR="008649E5" w:rsidRPr="005E18EB" w14:paraId="4CF0A7A2" w14:textId="77777777" w:rsidTr="008649E5">
        <w:tc>
          <w:p w14:paraId="146DB149" w14:textId="77777777" w:rsidR="008649E5" w:rsidRPr="005E18EB" w:rsidRDefault="008649E5" w:rsidP="008649E5">
            <w:pPr>
              <w:pStyle w:val="ct21"/>
              <w:topLinePunct/>
              <w:ind w:leftChars="0" w:left="0" w:rightChars="0" w:right="0" w:firstLineChars="0" w:firstLine="0"/>
            </w:pPr>
          </w:p>
        </w:tc>
        <w:tc>
          <w:p w14:paraId="4F36EC46" w14:textId="77777777" w:rsidR="008649E5" w:rsidRPr="005E18EB" w:rsidRDefault="008649E5" w:rsidP="008649E5">
            <w:pPr>
              <w:pStyle w:val="ct12"/>
              <w:topLinePunct/>
              <w:ind w:leftChars="0" w:left="0" w:rightChars="0" w:right="0" w:firstLineChars="0" w:firstLine="0"/>
            </w:pPr>
            <w:del w:id="988891" w:author="标点修订器" w:date="2023-04-26T11:14:47Z">
              <w:r w:rsidDel="AA7D325B">
                <w:rPr/>
                <w:delText>(</w:delText>
              </w:r>
            </w:del>
            <w:ins w:id="98889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-2.90</w:t>
            </w:r>
            <w:del w:id="988893" w:author="标点修订器" w:date="2023-04-26T11:14:47Z">
              <w:r w:rsidDel="AA7D325B">
                <w:rPr/>
                <w:delText>)</w:delText>
              </w:r>
            </w:del>
            <w:ins w:id="988894" w:author="标点修订器" w:date="2023-04-26T11:14:43Z">
              <w:r>
                <w:rPr>
                  <w:szCs w:val="21"/>
                  <w:color w:val="000000"/>
                </w:rPr>
                <w:t>）</w:t>
              </w:r>
            </w:ins>
          </w:p>
        </w:tc>
        <w:tc>
          <w:p w14:paraId="09132076" w14:textId="77777777" w:rsidR="008649E5" w:rsidRPr="005E18EB" w:rsidRDefault="008649E5" w:rsidP="008649E5">
            <w:pPr>
              <w:pStyle w:val="ct12"/>
              <w:topLinePunct/>
              <w:ind w:leftChars="0" w:left="0" w:rightChars="0" w:right="0" w:firstLineChars="0" w:firstLine="0"/>
            </w:pPr>
            <w:del w:id="988895" w:author="标点修订器" w:date="2023-04-26T11:14:47Z">
              <w:r w:rsidDel="AA7D325B">
                <w:rPr/>
                <w:delText>(</w:delText>
              </w:r>
            </w:del>
            <w:ins w:id="98889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1.05</w:t>
            </w:r>
            <w:del w:id="988897" w:author="标点修订器" w:date="2023-04-26T11:14:47Z">
              <w:r w:rsidDel="AA7D325B">
                <w:rPr/>
                <w:delText>)</w:delText>
              </w:r>
            </w:del>
            <w:ins w:id="988898" w:author="标点修订器" w:date="2023-04-26T11:14:43Z">
              <w:r>
                <w:rPr>
                  <w:szCs w:val="21"/>
                  <w:color w:val="000000"/>
                </w:rPr>
                <w:t>）</w:t>
              </w:r>
            </w:ins>
          </w:p>
        </w:tc>
        <w:tc>
          <w:p w14:paraId="3DD0F8FA" w14:textId="77777777" w:rsidR="008649E5" w:rsidRPr="005E18EB" w:rsidRDefault="008649E5" w:rsidP="008649E5">
            <w:pPr>
              <w:pStyle w:val="ct12"/>
              <w:topLinePunct/>
              <w:ind w:leftChars="0" w:left="0" w:rightChars="0" w:right="0" w:firstLineChars="0" w:firstLine="0"/>
            </w:pPr>
            <w:del w:id="988899" w:author="标点修订器" w:date="2023-04-26T11:14:47Z">
              <w:r w:rsidDel="AA7D325B">
                <w:rPr/>
                <w:delText>(</w:delText>
              </w:r>
            </w:del>
            <w:ins w:id="98890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-1.81</w:t>
            </w:r>
            <w:del w:id="988901" w:author="标点修订器" w:date="2023-04-26T11:14:47Z">
              <w:r w:rsidDel="AA7D325B">
                <w:rPr/>
                <w:delText>)</w:delText>
              </w:r>
            </w:del>
            <w:ins w:id="988902" w:author="标点修订器" w:date="2023-04-26T11:14:43Z">
              <w:r>
                <w:rPr>
                  <w:szCs w:val="21"/>
                  <w:color w:val="000000"/>
                </w:rPr>
                <w:t>）</w:t>
              </w:r>
            </w:ins>
          </w:p>
        </w:tc>
        <w:tc>
          <w:p w14:paraId="14EC6BCF" w14:textId="77777777" w:rsidR="008649E5" w:rsidRPr="005E18EB" w:rsidRDefault="008649E5" w:rsidP="008649E5">
            <w:pPr>
              <w:pStyle w:val="ct22"/>
              <w:topLinePunct/>
              <w:ind w:leftChars="0" w:left="0" w:rightChars="0" w:right="0" w:firstLineChars="0" w:firstLine="0"/>
            </w:pPr>
            <w:del w:id="988903" w:author="标点修订器" w:date="2023-04-26T11:14:47Z">
              <w:r w:rsidDel="AA7D325B">
                <w:rPr/>
                <w:delText>(</w:delText>
              </w:r>
            </w:del>
            <w:ins w:id="98890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-1.45</w:t>
            </w:r>
            <w:del w:id="988905" w:author="标点修订器" w:date="2023-04-26T11:14:47Z">
              <w:r w:rsidDel="AA7D325B">
                <w:rPr/>
                <w:delText>)</w:delText>
              </w:r>
            </w:del>
            <w:ins w:id="988906" w:author="标点修订器" w:date="2023-04-26T11:14:43Z">
              <w:r>
                <w:rPr>
                  <w:szCs w:val="21"/>
                  <w:color w:val="000000"/>
                </w:rPr>
                <w:t>）</w:t>
              </w:r>
            </w:ins>
          </w:p>
        </w:tc>
      </w:tr>
      <w:tr w:rsidR="008649E5" w:rsidRPr="005E18EB" w14:paraId="3BB3490A" w14:textId="77777777" w:rsidTr="008649E5">
        <w:tc>
          <w:p w14:paraId="475BDDF9"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LDR</w:t>
            </w:r>
          </w:p>
        </w:tc>
        <w:tc>
          <w:p w14:paraId="2A5F776B"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-0.0032***</w:t>
            </w:r>
          </w:p>
        </w:tc>
        <w:tc>
          <w:p w14:paraId="2B75152B" w14:textId="7183AD3F"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-0.0793</w:t>
            </w:r>
            <w:r w:rsidR="00203F63" w:rsidRPr="005E18EB">
              <w:rPr/>
              <w:t>***</w:t>
            </w:r>
          </w:p>
        </w:tc>
        <w:tc>
          <w:p w14:paraId="45B9EF88" w14:textId="3C890D12"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0.0013</w:t>
            </w:r>
          </w:p>
        </w:tc>
        <w:tc>
          <w:p w14:paraId="0927173E" w14:textId="21AC1048"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-0.0015</w:t>
            </w:r>
            <w:r w:rsidR="0028731D" w:rsidRPr="005E18EB">
              <w:rPr/>
              <w:t>*</w:t>
            </w:r>
          </w:p>
        </w:tc>
      </w:tr>
      <w:tr w:rsidR="008649E5" w:rsidRPr="005E18EB" w14:paraId="0D62D85A" w14:textId="77777777" w:rsidTr="008649E5">
        <w:tc>
          <w:p w14:paraId="6805E237" w14:textId="77777777" w:rsidR="008649E5" w:rsidRPr="005E18EB" w:rsidRDefault="008649E5" w:rsidP="008649E5">
            <w:pPr>
              <w:pStyle w:val="ct21"/>
              <w:topLinePunct/>
              <w:ind w:leftChars="0" w:left="0" w:rightChars="0" w:right="0" w:firstLineChars="0" w:firstLine="0"/>
            </w:pPr>
          </w:p>
        </w:tc>
        <w:tc>
          <w:p w14:paraId="44C4532A" w14:textId="77777777" w:rsidR="008649E5" w:rsidRPr="005E18EB" w:rsidRDefault="008649E5" w:rsidP="008649E5">
            <w:pPr>
              <w:pStyle w:val="ct12"/>
              <w:topLinePunct/>
              <w:ind w:leftChars="0" w:left="0" w:rightChars="0" w:right="0" w:firstLineChars="0" w:firstLine="0"/>
            </w:pPr>
            <w:del w:id="988907" w:author="标点修订器" w:date="2023-04-26T11:14:47Z">
              <w:r w:rsidDel="AA7D325B">
                <w:rPr/>
                <w:delText>(</w:delText>
              </w:r>
            </w:del>
            <w:ins w:id="98890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-3.22</w:t>
            </w:r>
            <w:del w:id="988909" w:author="标点修订器" w:date="2023-04-26T11:14:47Z">
              <w:r w:rsidDel="AA7D325B">
                <w:rPr/>
                <w:delText>)</w:delText>
              </w:r>
            </w:del>
            <w:ins w:id="988910" w:author="标点修订器" w:date="2023-04-26T11:14:43Z">
              <w:r>
                <w:rPr>
                  <w:szCs w:val="21"/>
                  <w:color w:val="000000"/>
                </w:rPr>
                <w:t>）</w:t>
              </w:r>
            </w:ins>
          </w:p>
        </w:tc>
        <w:tc>
          <w:p w14:paraId="3AB73D69" w14:textId="77777777" w:rsidR="008649E5" w:rsidRPr="005E18EB" w:rsidRDefault="008649E5" w:rsidP="008649E5">
            <w:pPr>
              <w:pStyle w:val="ct12"/>
              <w:topLinePunct/>
              <w:ind w:leftChars="0" w:left="0" w:rightChars="0" w:right="0" w:firstLineChars="0" w:firstLine="0"/>
            </w:pPr>
            <w:del w:id="988911" w:author="标点修订器" w:date="2023-04-26T11:14:47Z">
              <w:r w:rsidDel="AA7D325B">
                <w:rPr/>
                <w:delText>(</w:delText>
              </w:r>
            </w:del>
            <w:ins w:id="98891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-3.79</w:t>
            </w:r>
            <w:del w:id="988913" w:author="标点修订器" w:date="2023-04-26T11:14:47Z">
              <w:r w:rsidDel="AA7D325B">
                <w:rPr/>
                <w:delText>)</w:delText>
              </w:r>
            </w:del>
            <w:ins w:id="988914" w:author="标点修订器" w:date="2023-04-26T11:14:43Z">
              <w:r>
                <w:rPr>
                  <w:szCs w:val="21"/>
                  <w:color w:val="000000"/>
                </w:rPr>
                <w:t>）</w:t>
              </w:r>
            </w:ins>
          </w:p>
        </w:tc>
        <w:tc>
          <w:p w14:paraId="22BBC61B" w14:textId="77777777" w:rsidR="008649E5" w:rsidRPr="005E18EB" w:rsidRDefault="008649E5" w:rsidP="008649E5">
            <w:pPr>
              <w:pStyle w:val="ct12"/>
              <w:topLinePunct/>
              <w:ind w:leftChars="0" w:left="0" w:rightChars="0" w:right="0" w:firstLineChars="0" w:firstLine="0"/>
            </w:pPr>
            <w:del w:id="988915" w:author="标点修订器" w:date="2023-04-26T11:14:47Z">
              <w:r w:rsidDel="AA7D325B">
                <w:rPr/>
                <w:delText>(</w:delText>
              </w:r>
            </w:del>
            <w:ins w:id="98891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0.95</w:t>
            </w:r>
            <w:del w:id="988917" w:author="标点修订器" w:date="2023-04-26T11:14:47Z">
              <w:r w:rsidDel="AA7D325B">
                <w:rPr/>
                <w:delText>)</w:delText>
              </w:r>
            </w:del>
            <w:ins w:id="988918" w:author="标点修订器" w:date="2023-04-26T11:14:43Z">
              <w:r>
                <w:rPr>
                  <w:szCs w:val="21"/>
                  <w:color w:val="000000"/>
                </w:rPr>
                <w:t>）</w:t>
              </w:r>
            </w:ins>
          </w:p>
        </w:tc>
        <w:tc>
          <w:p w14:paraId="18ABAEEF" w14:textId="77777777" w:rsidR="008649E5" w:rsidRPr="005E18EB" w:rsidRDefault="008649E5" w:rsidP="008649E5">
            <w:pPr>
              <w:pStyle w:val="ct22"/>
              <w:topLinePunct/>
              <w:ind w:leftChars="0" w:left="0" w:rightChars="0" w:right="0" w:firstLineChars="0" w:firstLine="0"/>
            </w:pPr>
            <w:del w:id="988919" w:author="标点修订器" w:date="2023-04-26T11:14:47Z">
              <w:r w:rsidDel="AA7D325B">
                <w:rPr/>
                <w:delText>(</w:delText>
              </w:r>
            </w:del>
            <w:ins w:id="98892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-1.89</w:t>
            </w:r>
            <w:del w:id="988921" w:author="标点修订器" w:date="2023-04-26T11:14:47Z">
              <w:r w:rsidDel="AA7D325B">
                <w:rPr/>
                <w:delText>)</w:delText>
              </w:r>
            </w:del>
            <w:ins w:id="988922" w:author="标点修订器" w:date="2023-04-26T11:14:43Z">
              <w:r>
                <w:rPr>
                  <w:szCs w:val="21"/>
                  <w:color w:val="000000"/>
                </w:rPr>
                <w:t>）</w:t>
              </w:r>
            </w:ins>
          </w:p>
        </w:tc>
      </w:tr>
      <w:tr w:rsidR="008649E5" w:rsidRPr="005E18EB" w14:paraId="119E3199" w14:textId="77777777" w:rsidTr="008649E5">
        <w:tc>
          <w:p w14:paraId="241299C9"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CAR</w:t>
            </w:r>
          </w:p>
        </w:tc>
        <w:tc>
          <w:p w14:paraId="78A28A7C"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0.003</w:t>
            </w:r>
          </w:p>
        </w:tc>
        <w:tc>
          <w:p w14:paraId="0EA7A86B" w14:textId="54ED59B0"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-0.4910</w:t>
            </w:r>
            <w:r w:rsidR="00203F63" w:rsidRPr="005E18EB">
              <w:rPr/>
              <w:t>***</w:t>
            </w:r>
          </w:p>
        </w:tc>
        <w:tc>
          <w:p w14:paraId="50F4BD9A" w14:textId="2126F5C0"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0.0060</w:t>
            </w:r>
          </w:p>
        </w:tc>
        <w:tc>
          <w:p w14:paraId="581AA7A4" w14:textId="6EAE7E58"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0.0040</w:t>
            </w:r>
          </w:p>
        </w:tc>
      </w:tr>
      <w:tr w:rsidR="008649E5" w:rsidRPr="005E18EB" w14:paraId="488048B0" w14:textId="77777777" w:rsidTr="008649E5">
        <w:tc>
          <w:p w14:paraId="7CE16716" w14:textId="77777777" w:rsidR="008649E5" w:rsidRPr="005E18EB" w:rsidRDefault="008649E5" w:rsidP="008649E5">
            <w:pPr>
              <w:pStyle w:val="ct21"/>
              <w:topLinePunct/>
              <w:ind w:leftChars="0" w:left="0" w:rightChars="0" w:right="0" w:firstLineChars="0" w:firstLine="0"/>
            </w:pPr>
          </w:p>
        </w:tc>
        <w:tc>
          <w:p w14:paraId="6E3CB325"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-0.43</w:t>
            </w:r>
          </w:p>
        </w:tc>
        <w:tc>
          <w:p w14:paraId="29B191E5" w14:textId="77777777" w:rsidR="008649E5" w:rsidRPr="005E18EB" w:rsidRDefault="008649E5" w:rsidP="008649E5">
            <w:pPr>
              <w:pStyle w:val="ct12"/>
              <w:topLinePunct/>
              <w:ind w:leftChars="0" w:left="0" w:rightChars="0" w:right="0" w:firstLineChars="0" w:firstLine="0"/>
            </w:pPr>
            <w:del w:id="988923" w:author="标点修订器" w:date="2023-04-26T11:14:47Z">
              <w:r w:rsidDel="AA7D325B">
                <w:rPr/>
                <w:delText>(</w:delText>
              </w:r>
            </w:del>
            <w:ins w:id="98892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-3.43</w:t>
            </w:r>
            <w:del w:id="988925" w:author="标点修订器" w:date="2023-04-26T11:14:47Z">
              <w:r w:rsidDel="AA7D325B">
                <w:rPr/>
                <w:delText>)</w:delText>
              </w:r>
            </w:del>
            <w:ins w:id="988926" w:author="标点修订器" w:date="2023-04-26T11:14:43Z">
              <w:r>
                <w:rPr>
                  <w:szCs w:val="21"/>
                  <w:color w:val="000000"/>
                </w:rPr>
                <w:t>）</w:t>
              </w:r>
            </w:ins>
          </w:p>
        </w:tc>
        <w:tc>
          <w:p w14:paraId="1C36D6FC" w14:textId="77777777" w:rsidR="008649E5" w:rsidRPr="005E18EB" w:rsidRDefault="008649E5" w:rsidP="008649E5">
            <w:pPr>
              <w:pStyle w:val="ct12"/>
              <w:topLinePunct/>
              <w:ind w:leftChars="0" w:left="0" w:rightChars="0" w:right="0" w:firstLineChars="0" w:firstLine="0"/>
            </w:pPr>
            <w:del w:id="988927" w:author="标点修订器" w:date="2023-04-26T11:14:47Z">
              <w:r w:rsidDel="AA7D325B">
                <w:rPr/>
                <w:delText>(</w:delText>
              </w:r>
            </w:del>
            <w:ins w:id="98892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0.66</w:t>
            </w:r>
            <w:del w:id="988929" w:author="标点修订器" w:date="2023-04-26T11:14:47Z">
              <w:r w:rsidDel="AA7D325B">
                <w:rPr/>
                <w:delText>)</w:delText>
              </w:r>
            </w:del>
            <w:ins w:id="988930" w:author="标点修订器" w:date="2023-04-26T11:14:43Z">
              <w:r>
                <w:rPr>
                  <w:szCs w:val="21"/>
                  <w:color w:val="000000"/>
                </w:rPr>
                <w:t>）</w:t>
              </w:r>
            </w:ins>
          </w:p>
        </w:tc>
        <w:tc>
          <w:p w14:paraId="7EE23E63" w14:textId="77777777" w:rsidR="008649E5" w:rsidRPr="005E18EB" w:rsidRDefault="008649E5" w:rsidP="008649E5">
            <w:pPr>
              <w:pStyle w:val="ct22"/>
              <w:topLinePunct/>
              <w:ind w:leftChars="0" w:left="0" w:rightChars="0" w:right="0" w:firstLineChars="0" w:firstLine="0"/>
            </w:pPr>
            <w:del w:id="988931" w:author="标点修订器" w:date="2023-04-26T11:14:47Z">
              <w:r w:rsidDel="AA7D325B">
                <w:rPr/>
                <w:delText>(</w:delText>
              </w:r>
            </w:del>
            <w:ins w:id="98893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0.73</w:t>
            </w:r>
            <w:del w:id="988933" w:author="标点修订器" w:date="2023-04-26T11:14:47Z">
              <w:r w:rsidDel="AA7D325B">
                <w:rPr/>
                <w:delText>)</w:delText>
              </w:r>
            </w:del>
            <w:ins w:id="988934" w:author="标点修订器" w:date="2023-04-26T11:14:43Z">
              <w:r>
                <w:rPr>
                  <w:szCs w:val="21"/>
                  <w:color w:val="000000"/>
                </w:rPr>
                <w:t>）</w:t>
              </w:r>
            </w:ins>
          </w:p>
        </w:tc>
      </w:tr>
      <w:tr w:rsidR="008649E5" w:rsidRPr="005E18EB" w14:paraId="7F81B398" w14:textId="77777777" w:rsidTr="008649E5">
        <w:tc>
          <w:p w14:paraId="7C7150FD"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GDP</w:t>
            </w:r>
          </w:p>
        </w:tc>
        <w:tc>
          <w:p w14:paraId="223CFDF0"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0.7693***</w:t>
            </w:r>
          </w:p>
        </w:tc>
        <w:tc>
          <w:p w14:paraId="18E695C4" w14:textId="76C9A258"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3.0221</w:t>
            </w:r>
            <w:r w:rsidR="00203F63" w:rsidRPr="005E18EB">
              <w:rPr/>
              <w:t>*</w:t>
            </w:r>
          </w:p>
        </w:tc>
        <w:tc>
          <w:p w14:paraId="610C2ECF" w14:textId="1C8F5BA2"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0.7291</w:t>
            </w:r>
            <w:r w:rsidR="002E1342" w:rsidRPr="005E18EB">
              <w:rPr/>
              <w:t>***</w:t>
            </w:r>
          </w:p>
        </w:tc>
        <w:tc>
          <w:p w14:paraId="2B6C944A" w14:textId="42BC9690"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0.2886</w:t>
            </w:r>
            <w:r w:rsidR="0028731D" w:rsidRPr="005E18EB">
              <w:rPr/>
              <w:t>***</w:t>
            </w:r>
          </w:p>
        </w:tc>
      </w:tr>
      <w:tr w:rsidR="008649E5" w:rsidRPr="005E18EB" w14:paraId="22DA935E" w14:textId="77777777" w:rsidTr="008649E5">
        <w:tc>
          <w:p w14:paraId="2DD3D0D2" w14:textId="77777777" w:rsidR="008649E5" w:rsidRPr="005E18EB" w:rsidRDefault="008649E5" w:rsidP="008649E5">
            <w:pPr>
              <w:pStyle w:val="ct21"/>
              <w:topLinePunct/>
              <w:ind w:leftChars="0" w:left="0" w:rightChars="0" w:right="0" w:firstLineChars="0" w:firstLine="0"/>
            </w:pPr>
          </w:p>
        </w:tc>
        <w:tc>
          <w:p w14:paraId="31FED2D8"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-8.99</w:t>
            </w:r>
          </w:p>
        </w:tc>
        <w:tc>
          <w:p w14:paraId="17EB780C" w14:textId="77777777" w:rsidR="008649E5" w:rsidRPr="005E18EB" w:rsidRDefault="008649E5" w:rsidP="008649E5">
            <w:pPr>
              <w:pStyle w:val="ct12"/>
              <w:topLinePunct/>
              <w:ind w:leftChars="0" w:left="0" w:rightChars="0" w:right="0" w:firstLineChars="0" w:firstLine="0"/>
            </w:pPr>
            <w:del w:id="988935" w:author="标点修订器" w:date="2023-04-26T11:14:47Z">
              <w:r w:rsidDel="AA7D325B">
                <w:rPr/>
                <w:delText>(</w:delText>
              </w:r>
            </w:del>
            <w:ins w:id="98893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1.70</w:t>
            </w:r>
            <w:del w:id="988937" w:author="标点修订器" w:date="2023-04-26T11:14:47Z">
              <w:r w:rsidDel="AA7D325B">
                <w:rPr/>
                <w:delText>)</w:delText>
              </w:r>
            </w:del>
            <w:ins w:id="988938" w:author="标点修订器" w:date="2023-04-26T11:14:43Z">
              <w:r>
                <w:rPr>
                  <w:szCs w:val="21"/>
                  <w:color w:val="000000"/>
                </w:rPr>
                <w:t>）</w:t>
              </w:r>
            </w:ins>
          </w:p>
        </w:tc>
        <w:tc>
          <w:p w14:paraId="3F691417" w14:textId="77777777" w:rsidR="008649E5" w:rsidRPr="005E18EB" w:rsidRDefault="008649E5" w:rsidP="008649E5">
            <w:pPr>
              <w:pStyle w:val="ct12"/>
              <w:topLinePunct/>
              <w:ind w:leftChars="0" w:left="0" w:rightChars="0" w:right="0" w:firstLineChars="0" w:firstLine="0"/>
            </w:pPr>
            <w:del w:id="988939" w:author="标点修订器" w:date="2023-04-26T11:14:47Z">
              <w:r w:rsidDel="AA7D325B">
                <w:rPr/>
                <w:delText>(</w:delText>
              </w:r>
            </w:del>
            <w:ins w:id="98894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6.42</w:t>
            </w:r>
            <w:del w:id="988941" w:author="标点修订器" w:date="2023-04-26T11:14:47Z">
              <w:r w:rsidDel="AA7D325B">
                <w:rPr/>
                <w:delText>)</w:delText>
              </w:r>
            </w:del>
            <w:ins w:id="988942" w:author="标点修订器" w:date="2023-04-26T11:14:43Z">
              <w:r>
                <w:rPr>
                  <w:szCs w:val="21"/>
                  <w:color w:val="000000"/>
                </w:rPr>
                <w:t>）</w:t>
              </w:r>
            </w:ins>
          </w:p>
        </w:tc>
        <w:tc>
          <w:p w14:paraId="3D3484E1" w14:textId="77777777" w:rsidR="008649E5" w:rsidRPr="005E18EB" w:rsidRDefault="008649E5" w:rsidP="008649E5">
            <w:pPr>
              <w:pStyle w:val="ct22"/>
              <w:topLinePunct/>
              <w:ind w:leftChars="0" w:left="0" w:rightChars="0" w:right="0" w:firstLineChars="0" w:firstLine="0"/>
            </w:pPr>
            <w:del w:id="988943" w:author="标点修订器" w:date="2023-04-26T11:14:47Z">
              <w:r w:rsidDel="AA7D325B">
                <w:rPr/>
                <w:delText>(</w:delText>
              </w:r>
            </w:del>
            <w:ins w:id="98894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2.96</w:t>
            </w:r>
            <w:del w:id="988945" w:author="标点修订器" w:date="2023-04-26T11:14:47Z">
              <w:r w:rsidDel="AA7D325B">
                <w:rPr/>
                <w:delText>)</w:delText>
              </w:r>
            </w:del>
            <w:ins w:id="988946" w:author="标点修订器" w:date="2023-04-26T11:14:43Z">
              <w:r>
                <w:rPr>
                  <w:szCs w:val="21"/>
                  <w:color w:val="000000"/>
                </w:rPr>
                <w:t>）</w:t>
              </w:r>
            </w:ins>
          </w:p>
        </w:tc>
      </w:tr>
      <w:tr w:rsidR="008649E5" w:rsidRPr="005E18EB" w14:paraId="6C80701E" w14:textId="77777777" w:rsidTr="008649E5">
        <w:tc>
          <w:p w14:paraId="365438A4"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CPI</w:t>
            </w:r>
          </w:p>
        </w:tc>
        <w:tc>
          <w:p w14:paraId="580DCDF5"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0.0028</w:t>
            </w:r>
          </w:p>
        </w:tc>
        <w:tc>
          <w:p w14:paraId="24A31CCD" w14:textId="5F081D3C"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0.1655</w:t>
            </w:r>
          </w:p>
        </w:tc>
        <w:tc>
          <w:p w14:paraId="2094B46C" w14:textId="6D980D51"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-0.0137</w:t>
            </w:r>
            <w:r w:rsidR="002E1342" w:rsidRPr="005E18EB">
              <w:rPr/>
              <w:t>*</w:t>
            </w:r>
          </w:p>
        </w:tc>
        <w:tc>
          <w:p w14:paraId="03DA65CF" w14:textId="508C2FE1"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0.0228</w:t>
            </w:r>
            <w:r w:rsidR="0028731D" w:rsidRPr="005E18EB">
              <w:rPr/>
              <w:t>***</w:t>
            </w:r>
          </w:p>
        </w:tc>
      </w:tr>
      <w:tr w:rsidR="008649E5" w:rsidRPr="005E18EB" w14:paraId="3613776D" w14:textId="77777777" w:rsidTr="008649E5">
        <w:tc>
          <w:p w14:paraId="165A1866" w14:textId="77777777" w:rsidR="008649E5" w:rsidRPr="005E18EB" w:rsidRDefault="008649E5" w:rsidP="008649E5">
            <w:pPr>
              <w:pStyle w:val="ct21"/>
              <w:topLinePunct/>
              <w:ind w:leftChars="0" w:left="0" w:rightChars="0" w:right="0" w:firstLineChars="0" w:firstLine="0"/>
            </w:pPr>
          </w:p>
        </w:tc>
        <w:tc>
          <w:p w14:paraId="1966D14E"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-0.48</w:t>
            </w:r>
          </w:p>
        </w:tc>
        <w:tc>
          <w:p w14:paraId="1878656B" w14:textId="77777777" w:rsidR="008649E5" w:rsidRPr="005E18EB" w:rsidRDefault="008649E5" w:rsidP="008649E5">
            <w:pPr>
              <w:pStyle w:val="ct12"/>
              <w:topLinePunct/>
              <w:ind w:leftChars="0" w:left="0" w:rightChars="0" w:right="0" w:firstLineChars="0" w:firstLine="0"/>
            </w:pPr>
            <w:del w:id="988947" w:author="标点修订器" w:date="2023-04-26T11:14:47Z">
              <w:r w:rsidDel="AA7D325B">
                <w:rPr/>
                <w:delText>(</w:delText>
              </w:r>
            </w:del>
            <w:ins w:id="98894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1.35</w:t>
            </w:r>
            <w:del w:id="988949" w:author="标点修订器" w:date="2023-04-26T11:14:47Z">
              <w:r w:rsidDel="AA7D325B">
                <w:rPr/>
                <w:delText>)</w:delText>
              </w:r>
            </w:del>
            <w:ins w:id="988950" w:author="标点修订器" w:date="2023-04-26T11:14:43Z">
              <w:r>
                <w:rPr>
                  <w:szCs w:val="21"/>
                  <w:color w:val="000000"/>
                </w:rPr>
                <w:t>）</w:t>
              </w:r>
            </w:ins>
          </w:p>
        </w:tc>
        <w:tc>
          <w:p w14:paraId="5DD789AB" w14:textId="77777777" w:rsidR="008649E5" w:rsidRPr="005E18EB" w:rsidRDefault="008649E5" w:rsidP="008649E5">
            <w:pPr>
              <w:pStyle w:val="ct12"/>
              <w:topLinePunct/>
              <w:ind w:leftChars="0" w:left="0" w:rightChars="0" w:right="0" w:firstLineChars="0" w:firstLine="0"/>
            </w:pPr>
            <w:del w:id="988951" w:author="标点修订器" w:date="2023-04-26T11:14:47Z">
              <w:r w:rsidDel="AA7D325B">
                <w:rPr/>
                <w:delText>(</w:delText>
              </w:r>
            </w:del>
            <w:ins w:id="98895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-1.75</w:t>
            </w:r>
            <w:del w:id="988953" w:author="标点修订器" w:date="2023-04-26T11:14:47Z">
              <w:r w:rsidDel="AA7D325B">
                <w:rPr/>
                <w:delText>)</w:delText>
              </w:r>
            </w:del>
            <w:ins w:id="988954" w:author="标点修订器" w:date="2023-04-26T11:14:43Z">
              <w:r>
                <w:rPr>
                  <w:szCs w:val="21"/>
                  <w:color w:val="000000"/>
                </w:rPr>
                <w:t>）</w:t>
              </w:r>
            </w:ins>
          </w:p>
        </w:tc>
        <w:tc>
          <w:p w14:paraId="30C9501F" w14:textId="77777777" w:rsidR="008649E5" w:rsidRPr="005E18EB" w:rsidRDefault="008649E5" w:rsidP="008649E5">
            <w:pPr>
              <w:pStyle w:val="ct22"/>
              <w:topLinePunct/>
              <w:ind w:leftChars="0" w:left="0" w:rightChars="0" w:right="0" w:firstLineChars="0" w:firstLine="0"/>
            </w:pPr>
            <w:del w:id="988955" w:author="标点修订器" w:date="2023-04-26T11:14:47Z">
              <w:r w:rsidDel="AA7D325B">
                <w:rPr/>
                <w:delText>(</w:delText>
              </w:r>
            </w:del>
            <w:ins w:id="98895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3.71</w:t>
            </w:r>
            <w:del w:id="988957" w:author="标点修订器" w:date="2023-04-26T11:14:47Z">
              <w:r w:rsidDel="AA7D325B">
                <w:rPr/>
                <w:delText>)</w:delText>
              </w:r>
            </w:del>
            <w:ins w:id="988958" w:author="标点修订器" w:date="2023-04-26T11:14:43Z">
              <w:r>
                <w:rPr>
                  <w:szCs w:val="21"/>
                  <w:color w:val="000000"/>
                </w:rPr>
                <w:t>）</w:t>
              </w:r>
            </w:ins>
          </w:p>
        </w:tc>
      </w:tr>
      <w:tr w:rsidR="008649E5" w:rsidRPr="005E18EB" w14:paraId="7AE5F0F9" w14:textId="77777777" w:rsidTr="008649E5">
        <w:tc>
          <w:p w14:paraId="23D952FC"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_cons</w:t>
            </w:r>
          </w:p>
        </w:tc>
        <w:tc>
          <w:p w14:paraId="635164D6"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-20.2734***</w:t>
            </w:r>
          </w:p>
        </w:tc>
        <w:tc>
          <w:p w14:paraId="44965709" w14:textId="0402EDBC"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-74.2865</w:t>
            </w:r>
          </w:p>
        </w:tc>
        <w:tc>
          <w:p w14:paraId="5695C052" w14:textId="2891CC05"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-19.6010</w:t>
            </w:r>
            <w:r w:rsidR="002E1342" w:rsidRPr="005E18EB">
              <w:rPr/>
              <w:t>***</w:t>
            </w:r>
          </w:p>
        </w:tc>
        <w:tc>
          <w:p w14:paraId="49FFF1A4" w14:textId="288AB86B"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-7.5901</w:t>
            </w:r>
            <w:r w:rsidR="0028731D" w:rsidRPr="005E18EB">
              <w:rPr/>
              <w:t>***</w:t>
            </w:r>
          </w:p>
        </w:tc>
      </w:tr>
      <w:tr w:rsidR="008649E5" w:rsidRPr="005E18EB" w14:paraId="511FD93C" w14:textId="77777777" w:rsidTr="008649E5">
        <w:tc>
          <w:p w14:paraId="625A7CD6" w14:textId="77777777" w:rsidR="008649E5" w:rsidRPr="005E18EB" w:rsidRDefault="008649E5" w:rsidP="008649E5">
            <w:pPr>
              <w:pStyle w:val="ct21"/>
              <w:topLinePunct/>
              <w:ind w:leftChars="0" w:left="0" w:rightChars="0" w:right="0" w:firstLineChars="0" w:firstLine="0"/>
            </w:pPr>
          </w:p>
        </w:tc>
        <w:tc>
          <w:p w14:paraId="44740BA9" w14:textId="77777777" w:rsidR="008649E5" w:rsidRPr="005E18EB" w:rsidRDefault="008649E5" w:rsidP="008649E5">
            <w:pPr>
              <w:pStyle w:val="ct12"/>
              <w:topLinePunct/>
              <w:ind w:leftChars="0" w:left="0" w:rightChars="0" w:right="0" w:firstLineChars="0" w:firstLine="0"/>
            </w:pPr>
            <w:del w:id="988959" w:author="标点修订器" w:date="2023-04-26T11:14:47Z">
              <w:r w:rsidDel="AA7D325B">
                <w:rPr/>
                <w:delText>(</w:delText>
              </w:r>
            </w:del>
            <w:ins w:id="98896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-8.54</w:t>
            </w:r>
            <w:del w:id="988961" w:author="标点修订器" w:date="2023-04-26T11:14:47Z">
              <w:r w:rsidDel="AA7D325B">
                <w:rPr/>
                <w:delText>)</w:delText>
              </w:r>
            </w:del>
            <w:ins w:id="988962" w:author="标点修订器" w:date="2023-04-26T11:14:43Z">
              <w:r>
                <w:rPr>
                  <w:szCs w:val="21"/>
                  <w:color w:val="000000"/>
                </w:rPr>
                <w:t>）</w:t>
              </w:r>
            </w:ins>
          </w:p>
        </w:tc>
        <w:tc>
          <w:p w14:paraId="32F03E24" w14:textId="77777777" w:rsidR="008649E5" w:rsidRPr="005E18EB" w:rsidRDefault="008649E5" w:rsidP="008649E5">
            <w:pPr>
              <w:pStyle w:val="ct12"/>
              <w:topLinePunct/>
              <w:ind w:leftChars="0" w:left="0" w:rightChars="0" w:right="0" w:firstLineChars="0" w:firstLine="0"/>
            </w:pPr>
            <w:del w:id="988963" w:author="标点修订器" w:date="2023-04-26T11:14:47Z">
              <w:r w:rsidDel="AA7D325B">
                <w:rPr/>
                <w:delText>(</w:delText>
              </w:r>
            </w:del>
            <w:ins w:id="98896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-1.50</w:t>
            </w:r>
            <w:del w:id="988965" w:author="标点修订器" w:date="2023-04-26T11:14:47Z">
              <w:r w:rsidDel="AA7D325B">
                <w:rPr/>
                <w:delText>)</w:delText>
              </w:r>
            </w:del>
            <w:ins w:id="988966" w:author="标点修订器" w:date="2023-04-26T11:14:43Z">
              <w:r>
                <w:rPr>
                  <w:szCs w:val="21"/>
                  <w:color w:val="000000"/>
                </w:rPr>
                <w:t>）</w:t>
              </w:r>
            </w:ins>
          </w:p>
        </w:tc>
        <w:tc>
          <w:p w14:paraId="458CCC8F" w14:textId="77777777" w:rsidR="008649E5" w:rsidRPr="005E18EB" w:rsidRDefault="008649E5" w:rsidP="008649E5">
            <w:pPr>
              <w:pStyle w:val="ct12"/>
              <w:topLinePunct/>
              <w:ind w:leftChars="0" w:left="0" w:rightChars="0" w:right="0" w:firstLineChars="0" w:firstLine="0"/>
            </w:pPr>
            <w:del w:id="988967" w:author="标点修订器" w:date="2023-04-26T11:14:47Z">
              <w:r w:rsidDel="AA7D325B">
                <w:rPr/>
                <w:delText>(</w:delText>
              </w:r>
            </w:del>
            <w:ins w:id="98896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-6.22</w:t>
            </w:r>
            <w:del w:id="988969" w:author="标点修订器" w:date="2023-04-26T11:14:47Z">
              <w:r w:rsidDel="AA7D325B">
                <w:rPr/>
                <w:delText>)</w:delText>
              </w:r>
            </w:del>
            <w:ins w:id="988970" w:author="标点修订器" w:date="2023-04-26T11:14:43Z">
              <w:r>
                <w:rPr>
                  <w:szCs w:val="21"/>
                  <w:color w:val="000000"/>
                </w:rPr>
                <w:t>）</w:t>
              </w:r>
            </w:ins>
          </w:p>
        </w:tc>
        <w:tc>
          <w:p w14:paraId="45906FDA" w14:textId="77777777" w:rsidR="008649E5" w:rsidRPr="005E18EB" w:rsidRDefault="008649E5" w:rsidP="008649E5">
            <w:pPr>
              <w:pStyle w:val="ct22"/>
              <w:topLinePunct/>
              <w:ind w:leftChars="0" w:left="0" w:rightChars="0" w:right="0" w:firstLineChars="0" w:firstLine="0"/>
            </w:pPr>
            <w:del w:id="988971" w:author="标点修订器" w:date="2023-04-26T11:14:47Z">
              <w:r w:rsidDel="AA7D325B">
                <w:rPr/>
                <w:delText>(</w:delText>
              </w:r>
            </w:del>
            <w:ins w:id="98897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-2.74</w:t>
            </w:r>
            <w:del w:id="988973" w:author="标点修订器" w:date="2023-04-26T11:14:47Z">
              <w:r w:rsidDel="AA7D325B">
                <w:rPr/>
                <w:delText>)</w:delText>
              </w:r>
            </w:del>
            <w:ins w:id="988974" w:author="标点修订器" w:date="2023-04-26T11:14:43Z">
              <w:r>
                <w:rPr>
                  <w:szCs w:val="21"/>
                  <w:color w:val="000000"/>
                </w:rPr>
                <w:t>）</w:t>
              </w:r>
            </w:ins>
          </w:p>
        </w:tc>
      </w:tr>
      <w:tr w:rsidR="008649E5" w:rsidRPr="005E18EB" w14:paraId="1172538B" w14:textId="77777777" w:rsidTr="008649E5">
        <w:tc>
          <w:p w14:paraId="4DDDA0DF"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w:t>
            </w:r>
          </w:p>
        </w:tc>
        <w:tc>
          <w:p w14:paraId="4A716F31"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CC37F04"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2ECC2F2"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FFFBFE9"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r>
      <w:tr w:rsidR="008649E5" w:rsidRPr="005E18EB" w14:paraId="5DCFAAF9" w14:textId="77777777" w:rsidTr="008649E5">
        <w:tc>
          <w:tcPr>
            <w:tcBorders>
              <w:top w:val="none" w:sz="0" w:space="0" w:color="auto"/>
            </w:tcBorders>
          </w:tcPr>
          <w:p w14:paraId="69FBC5BF"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R-sq</w:t>
            </w:r>
          </w:p>
        </w:tc>
        <w:tc>
          <w:tcPr>
            <w:tcBorders>
              <w:top w:val="none" w:sz="0" w:space="0" w:color="auto"/>
            </w:tcBorders>
          </w:tcPr>
          <w:p w14:paraId="7ADE30CF" w14:textId="23BA2C8F"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0.7965</w:t>
            </w:r>
          </w:p>
        </w:tc>
        <w:tc>
          <w:tcPr>
            <w:tcBorders>
              <w:top w:val="none" w:sz="0" w:space="0" w:color="auto"/>
            </w:tcBorders>
          </w:tcPr>
          <w:p w14:paraId="39038224" w14:textId="384C4104"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0.8529</w:t>
            </w:r>
          </w:p>
        </w:tc>
        <w:tc>
          <w:tcPr>
            <w:tcBorders>
              <w:top w:val="none" w:sz="0" w:space="0" w:color="auto"/>
            </w:tcBorders>
          </w:tcPr>
          <w:p w14:paraId="56A46C2E" w14:textId="606712D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0.9407</w:t>
            </w:r>
          </w:p>
        </w:tc>
        <w:tc>
          <w:tcPr>
            <w:tcBorders>
              <w:top w:val="none" w:sz="0" w:space="0" w:color="auto"/>
            </w:tcBorders>
          </w:tcPr>
          <w:p w14:paraId="7CD6F706" w14:textId="6D4A9A85"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0.9011</w:t>
            </w:r>
          </w:p>
        </w:tc>
      </w:tr>
    </w:tbl>
    <w:p w14:paraId="0D01ADD3" w14:textId="67BF6BB3" w:rsidR="0017446B" w:rsidRDefault="00B71A37" w:rsidP="007B3C98">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975" w:author="标点修订器" w:date="2023-04-26T11:14:47Z">
        <w:r w:rsidDel="AA7D325B">
          <w:rPr/>
          <w:delText>。</w:delText>
        </w:r>
      </w:del>
      <w:ins w:id="988976" w:author="标点修订器" w:date="2023-04-26T11:14:43Z">
        <w:r>
          <w:rPr>
            <w:rFonts w:ascii="Times New Roman" w:eastAsia="宋体" w:hAnsi="Times New Roman" w:cs="Times New Roman"/>
            <w:sz w:val="24"/>
            <w:szCs w:val="24"/>
          </w:rPr>
          <w:t>.</w:t>
        </w:r>
      </w:ins>
    </w:p>
    <w:p w14:paraId="3593AAAA" w14:textId="77777777" w:rsidR="007B3C98" w:rsidRPr="007B3C98" w:rsidRDefault="007B3C98" w:rsidP="007B3C98">
      <w:pPr>
        <w:topLinePunct/>
        <w:rPr>
          <w:del w:id="988977" w:author="内容修订器" w:date="2023-04-26T11:14:50Z"/>
        </w:rPr>
      </w:pPr>
    </w:p>
    <w:p w14:paraId="14763878" w14:textId="5C386CA9" w:rsidR="00F87843" w:rsidRPr="007B3C98" w:rsidRDefault="007B3C98" w:rsidP="00497452">
      <w:pPr>
        <w:topLinePunct/>
        <w:sectPr w:rsidR="000211C1">
          <w:footerReference w:type="first" r:id="rId90"/>
          <w:footerReference w:type="default" r:id="rId91"/>
          <w:footerReference w:type="even" r:id="rId92"/>
          <w:headerReference w:type="first" r:id="rId93"/>
          <w:headerReference w:type="default" r:id="rId94"/>
          <w:headerReference w:type="even" r:id="rId95"/>
          <w:pgSz w:w="11906" w:h="16838" w:code="9"/>
          <w:pgMar w:top="1418" w:right="1134" w:bottom="1134" w:left="1418" w:header="851" w:footer="907" w:gutter="0"/>
          <w:cols w:space="720"/>
          <w:docGrid w:type="lines" w:linePitch="326"/>
        </w:sectPr>
      </w:pPr>
      <w:r>
        <w:rPr>
          <w:rPrChange w:author="格式修订器" w:date="2023-04-26T11:14:45Z">
            <w:rPr>
              <w:sz w:val="24"/>
              <w:szCs w:val="24"/>
              <w:rFonts w:ascii="Times New Roman" w:eastAsia="宋体" w:hAnsi="Times New Roman" w:cs="Times New Roman" w:hint="eastAsia"/>
            </w:rPr>
          </w:rPrChange>
        </w:rPr>
        <w:t>对模型</w:t>
      </w:r>
      <w:r>
        <w:rPr/>
        <w:t>（</w:t>
      </w:r>
      <w:r>
        <w:rPr/>
        <w:t>2</w:t>
      </w:r>
      <w:r>
        <w:rPr/>
        <w:t>）</w:t>
      </w:r>
      <w:r>
        <w:rPr/>
        <w:t>的结果进行检验，可以看出选取</w:t>
      </w:r>
      <w:r>
        <w:rPr/>
        <w:t>R</w:t>
      </w:r>
      <w:r>
        <w:rPr/>
        <w:t>OE</w:t>
      </w:r>
      <w:r>
        <w:rPr/>
        <w:t>以及</w:t>
      </w:r>
      <w:r>
        <w:rPr/>
        <w:t>N</w:t>
      </w:r>
      <w:r>
        <w:rPr/>
        <w:t>IM</w:t>
      </w:r>
      <w:r>
        <w:rPr/>
        <w:t>作为替代后，</w:t>
      </w:r>
      <w:r>
        <w:rPr/>
        <w:t>I</w:t>
      </w:r>
      <w:r>
        <w:rPr/>
        <w:t>F</w:t>
      </w:r>
      <w:r>
        <w:rPr/>
        <w:t>与其仍然呈现出负向关系，且均在小于</w:t>
      </w:r>
      <w:r>
        <w:rPr/>
        <w:t>1%</w:t>
      </w:r>
      <w:r>
        <w:rPr/>
        <w:t>的水平下显著。而为了解决个体的内生性问题，我们加入了提前一期的</w:t>
      </w:r>
      <w:r>
        <w:rPr/>
        <w:t>R</w:t>
      </w:r>
      <w:r>
        <w:rPr/>
        <w:t>OA</w:t>
      </w:r>
      <w:r>
        <w:rPr/>
        <w:t>做了动态模型的回归，结果表明</w:t>
      </w:r>
      <w:r>
        <w:rPr/>
        <w:t>I</w:t>
      </w:r>
      <w:r w:rsidR="00497452">
        <w:rPr/>
        <w:t>F</w:t>
      </w:r>
      <w:r>
        <w:rPr/>
        <w:t>仍然与</w:t>
      </w:r>
      <w:r>
        <w:rPr/>
        <w:t>R</w:t>
      </w:r>
      <w:r>
        <w:rPr/>
        <w:t>OA</w:t>
      </w:r>
      <w:r>
        <w:rPr/>
        <w:t>在</w:t>
      </w:r>
      <w:r>
        <w:rPr/>
        <w:t>1%</w:t>
      </w:r>
      <w:r>
        <w:rPr/>
        <w:t>的水平上显著负相关。</w:t>
      </w:r>
      <w:r w:rsidR="00497452">
        <w:rPr/>
        <w:t>且其他控制变量的符号与主回归模型基本一致，三个稳健性模型的</w:t>
      </w:r>
      <w:r w:rsidR="00497452">
        <w:rPr/>
        <w:t>R-sq</w:t>
      </w:r>
      <w:r w:rsidR="00497452">
        <w:rPr/>
        <w:t>均较高，表明模型的拟合程度较好。</w:t>
      </w:r>
    </w:p>
    <w:p w14:paraId="24086753" w14:textId="4AE7E2B2" w:rsidR="009917CB" w:rsidRPr="005E18EB" w:rsidRDefault="0054349C" w:rsidP="00A3287D">
      <w:pPr>
        <w:pStyle w:val="affc"/>
        <w:topLinePunct/>
      </w:pPr>
      <w:del w:id="988978" w:author="内容修订器" w:date="2023-04-26T11:14:48Z">
        <w:r w:rsidDel="007D325B">
          <w:rPr/>
          <w:br w:type="page"/>
        </w:r>
      </w:del>
      <w:bookmarkStart w:id="59" w:name="_Toc103589458"/>
      <w:bookmarkStart w:id="60" w:name="_Toc104408506"/>
      <w:r w:rsidR="00514D8B" w:rsidRPr="005E18EB">
        <w:rPr>
          <w:rPrChange w:author="格式修订器" w:date="2023-04-26T11:14:45Z">
            <w:rPr>
              <w:sz w:val="36"/>
              <w:szCs w:val="44"/>
              <w:rFonts w:ascii="Times New Roman" w:eastAsia="黑体" w:hAnsi="Times New Roman" w:cs="Times New Roman"/>
              <w:b/>
              <w:bCs/>
            </w:rPr>
          </w:rPrChange>
        </w:rPr>
        <w:lastRenderedPageBreak/>
        <w:t>结束语</w:t>
      </w:r>
      <w:bookmarkEnd w:id="59"/>
      <w:bookmarkEnd w:id="60"/>
    </w:p>
    <w:p w14:paraId="71709F56" w14:textId="087F7007" w:rsidR="000364C7" w:rsidRPr="005E18EB" w:rsidRDefault="001574BC" w:rsidP="009917CB">
      <w:pPr>
        <w:topLinePunct/>
      </w:pPr>
      <w:r w:rsidRPr="005E18EB">
        <w:rPr>
          <w:rPrChange w:author="格式修订器" w:date="2023-04-26T11:14:45Z">
            <w:rPr>
              <w:sz w:val="24"/>
              <w:szCs w:val="24"/>
              <w:rFonts w:ascii="Times New Roman" w:eastAsia="宋体" w:hAnsi="Times New Roman" w:cs="Times New Roman"/>
            </w:rPr>
          </w:rPrChange>
        </w:rPr>
        <w:t>本文基于</w:t>
      </w:r>
      <w:r w:rsidRPr="005E18EB">
        <w:rPr/>
        <w:t>1.2.1</w:t>
      </w:r>
      <w:r w:rsidRPr="005E18EB">
        <w:rPr/>
        <w:t>中提出的研究问题，</w:t>
      </w:r>
      <w:r w:rsidR="00FF5C0D" w:rsidRPr="005E18EB">
        <w:rPr/>
        <w:t>对在利率市场化以及互联网金融的背景下，我国商业银行</w:t>
      </w:r>
      <w:r w:rsidR="00570925" w:rsidRPr="005E18EB">
        <w:rPr/>
        <w:t>的盈利水平会收到的影响</w:t>
      </w:r>
      <w:r w:rsidR="00CF177E" w:rsidRPr="005E18EB">
        <w:rPr/>
        <w:t>。</w:t>
      </w:r>
      <w:r w:rsidR="00570925" w:rsidRPr="005E18EB">
        <w:rPr/>
        <w:t>我们首先通过对既往文献的研究，</w:t>
      </w:r>
      <w:r w:rsidR="00CF177E" w:rsidRPr="005E18EB">
        <w:rPr/>
        <w:t>归纳总结了既往学者对于相关问题的研究成果，并将它们</w:t>
      </w:r>
      <w:r w:rsidR="00B4552C" w:rsidRPr="005E18EB">
        <w:rPr/>
        <w:t>的观点</w:t>
      </w:r>
      <w:r w:rsidR="00CF177E" w:rsidRPr="005E18EB">
        <w:rPr/>
        <w:t>按照</w:t>
      </w:r>
      <w:r w:rsidR="00556089" w:rsidRPr="005E18EB">
        <w:rPr/>
        <w:t>类别</w:t>
      </w:r>
      <w:r w:rsidR="00344089" w:rsidRPr="005E18EB">
        <w:rPr/>
        <w:t>就行了</w:t>
      </w:r>
      <w:r w:rsidR="00B4552C" w:rsidRPr="005E18EB">
        <w:rPr/>
        <w:t>整理</w:t>
      </w:r>
      <w:r w:rsidR="00344089" w:rsidRPr="005E18EB">
        <w:rPr/>
        <w:t>。其次，我们通过理论分析，对商业银行的一些财务指标随时间</w:t>
      </w:r>
      <w:r w:rsidR="00AB08B5" w:rsidRPr="005E18EB">
        <w:rPr/>
        <w:t>的变化</w:t>
      </w:r>
      <w:r w:rsidR="00344089" w:rsidRPr="005E18EB">
        <w:rPr/>
        <w:t>进行了</w:t>
      </w:r>
      <w:r w:rsidR="00AB08B5" w:rsidRPr="005E18EB">
        <w:rPr/>
        <w:t>分析，以了解影响商业银行</w:t>
      </w:r>
      <w:r w:rsidR="00344089" w:rsidRPr="005E18EB">
        <w:rPr/>
        <w:t>盈利性水平</w:t>
      </w:r>
      <w:r w:rsidR="00AB08B5" w:rsidRPr="005E18EB">
        <w:rPr/>
        <w:t>的部分因素。本文对我国利率市场化的进程进行了归纳整理，</w:t>
      </w:r>
      <w:r w:rsidR="00196464" w:rsidRPr="005E18EB">
        <w:rPr/>
        <w:t>并基于此，依照既往学者的方法，构建了利率市场化指数，用于量化这一进程。本文对互联网金融可能对银行造成的影响进行了理论分析，</w:t>
      </w:r>
      <w:r w:rsidR="004D175F" w:rsidRPr="005E18EB">
        <w:rPr/>
        <w:t>并认为在不同的假设下，银行的盈利能力以及面临的风险可能会受到不同的影响。</w:t>
      </w:r>
      <w:r w:rsidR="00E4768A" w:rsidRPr="005E18EB">
        <w:rPr/>
        <w:t>最后，我们构建了本文的实证模型，选取了合适的样本与变量，对</w:t>
      </w:r>
      <w:r w:rsidR="00E4768A" w:rsidRPr="005E18EB">
        <w:rPr/>
        <w:t>2010-2019</w:t>
      </w:r>
      <w:r w:rsidR="00E4768A" w:rsidRPr="005E18EB">
        <w:rPr/>
        <w:t>年十年间我国</w:t>
      </w:r>
      <w:r w:rsidR="00E4768A" w:rsidRPr="005E18EB">
        <w:rPr/>
        <w:t>18</w:t>
      </w:r>
      <w:r w:rsidR="00E4768A" w:rsidRPr="005E18EB">
        <w:rPr/>
        <w:t>家商业银行的面板数据进行了回归分析，</w:t>
      </w:r>
      <w:r w:rsidR="00394927" w:rsidRPr="005E18EB">
        <w:rPr/>
        <w:t>基于上述研究，我们得到如下结论：</w:t>
      </w:r>
    </w:p>
    <w:p w14:paraId="089D8B53" w14:textId="1210C755" w:rsidR="00394927" w:rsidRPr="005E18EB" w:rsidRDefault="00394927" w:rsidP="009917CB">
      <w:pPr>
        <w:topLinePunct/>
      </w:pPr>
      <w:r w:rsidRPr="005E18EB">
        <w:rPr/>
        <w:t>1</w:t>
      </w:r>
      <w:r w:rsidR="00AD271A" w:rsidRPr="005E18EB">
        <w:rPr/>
        <w:t>）</w:t>
      </w:r>
      <w:r w:rsidRPr="005E18EB">
        <w:rPr/>
        <w:t>利率市场化在一定程度上会降低商业银行的盈利能力。</w:t>
      </w:r>
      <w:r w:rsidR="000C1328" w:rsidRPr="005E18EB">
        <w:rPr/>
        <w:t>目前</w:t>
      </w:r>
      <w:r w:rsidR="00BC27A5" w:rsidRPr="005E18EB">
        <w:rPr/>
        <w:t>，我国的这一进程尚未完全完成，仍然面临着由利率双轨制向并轨制转型的问题。而随着央行</w:t>
      </w:r>
      <w:r w:rsidR="00F86615" w:rsidRPr="005E18EB">
        <w:rPr/>
        <w:t>对我国的利率体系</w:t>
      </w:r>
      <w:r w:rsidR="00BC27A5" w:rsidRPr="005E18EB">
        <w:rPr/>
        <w:t>逐渐放开</w:t>
      </w:r>
      <w:r w:rsidR="00F86615" w:rsidRPr="005E18EB">
        <w:rPr/>
        <w:t>，收入主要依靠存贷利差的商业银行</w:t>
      </w:r>
      <w:r w:rsidR="0027331F" w:rsidRPr="005E18EB">
        <w:rPr/>
        <w:t>与以往相比会受到冲击，并且本文也基于经验证据证明了这一结论。</w:t>
      </w:r>
    </w:p>
    <w:p w14:paraId="1EF6A3FB" w14:textId="08E1F371" w:rsidR="0027331F" w:rsidRPr="005E18EB" w:rsidRDefault="0027331F" w:rsidP="009917CB">
      <w:pPr>
        <w:topLinePunct/>
      </w:pPr>
      <w:r w:rsidRPr="005E18EB">
        <w:rPr/>
        <w:t>2</w:t>
      </w:r>
      <w:r w:rsidR="00AD271A" w:rsidRPr="005E18EB">
        <w:rPr/>
        <w:t>）</w:t>
      </w:r>
      <w:r w:rsidRPr="005E18EB">
        <w:rPr/>
        <w:t>互联网金融的发展会挤占商业银行的部分业务，因而导致其盈利水平的下降</w:t>
      </w:r>
      <w:r w:rsidR="009A0B37" w:rsidRPr="005E18EB">
        <w:rPr/>
        <w:t>。随着我国互联网的不断发展，互联网企业也纷纷涉足了金融行业，而这些大型企业推出的软件，改变了既往</w:t>
      </w:r>
      <w:r w:rsidR="0087247E" w:rsidRPr="005E18EB">
        <w:rPr/>
        <w:t>网银、信用卡等的支付方式。与此同时，这些软件的投资理财功能的完善，也挤占了传统的银行存款理财的方式，对银行的资</w:t>
      </w:r>
      <w:r w:rsidR="00EF3AD8" w:rsidRPr="005E18EB">
        <w:rPr/>
        <w:t>产受到了一定的冲击，本文基于经验证据，证明了互联网金融的发展对于商业银行的盈利水平会造成负面影响</w:t>
      </w:r>
      <w:r w:rsidR="004D6F87">
        <w:rPr/>
        <w:t>。</w:t>
      </w:r>
    </w:p>
    <w:p w14:paraId="76FD89D4" w14:textId="40B7C687" w:rsidR="00EF3AD8" w:rsidRPr="005E18EB" w:rsidRDefault="00EF3AD8" w:rsidP="009917CB">
      <w:pPr>
        <w:topLinePunct/>
      </w:pPr>
      <w:r w:rsidRPr="005E18EB">
        <w:rPr/>
        <w:t>3</w:t>
      </w:r>
      <w:r w:rsidR="00AD271A" w:rsidRPr="005E18EB">
        <w:rPr/>
        <w:t>）</w:t>
      </w:r>
      <w:r w:rsidRPr="005E18EB">
        <w:rPr/>
        <w:t>我国商业银行的</w:t>
      </w:r>
      <w:r w:rsidR="00D071DF" w:rsidRPr="005E18EB">
        <w:rPr/>
        <w:t>经营状况</w:t>
      </w:r>
      <w:r w:rsidRPr="005E18EB">
        <w:rPr/>
        <w:t>在不断改变，非利息收入</w:t>
      </w:r>
      <w:r w:rsidR="006470DA" w:rsidRPr="005E18EB">
        <w:rPr/>
        <w:t>占比呈现上升趋势。在上述大背景对银行造成负面影响下，我国商业银行也在积极寻求对策，这体现在不断上升的非利息收入占比上，</w:t>
      </w:r>
      <w:r w:rsidR="00D071DF" w:rsidRPr="005E18EB">
        <w:rPr/>
        <w:t>改变传统的收入结构能够帮助银行更好地应对利率风险，以及业务单一的风险。同时，商业银行</w:t>
      </w:r>
      <w:r w:rsidR="003956E0" w:rsidRPr="005E18EB">
        <w:rPr/>
        <w:t>的不良贷款率较之以往也呈现稳定趋势，表明商业银行</w:t>
      </w:r>
      <w:r w:rsidR="00FD030F" w:rsidRPr="005E18EB">
        <w:rPr/>
        <w:t>对自身不良贷款的管理水平与重视程度都有所提高</w:t>
      </w:r>
      <w:r w:rsidR="00AC2F10">
        <w:rPr/>
        <w:t>。</w:t>
      </w:r>
    </w:p>
    <w:p w14:paraId="779D8C50" w14:textId="67A3A563" w:rsidR="00FD030F" w:rsidRPr="005E18EB" w:rsidRDefault="00FD030F" w:rsidP="009917CB">
      <w:pPr>
        <w:topLinePunct/>
      </w:pPr>
      <w:r w:rsidRPr="005E18EB">
        <w:rPr/>
        <w:t>4</w:t>
      </w:r>
      <w:r w:rsidR="00AD271A" w:rsidRPr="005E18EB">
        <w:rPr/>
        <w:t>）</w:t>
      </w:r>
      <w:r w:rsidRPr="005E18EB">
        <w:rPr/>
        <w:t>互联网金融对于商业银行</w:t>
      </w:r>
      <w:r w:rsidR="002E2CEA" w:rsidRPr="005E18EB">
        <w:rPr/>
        <w:t>存在</w:t>
      </w:r>
      <w:r w:rsidRPr="005E18EB">
        <w:rPr/>
        <w:t>双刃剑效应。</w:t>
      </w:r>
      <w:r w:rsidR="002E2CEA" w:rsidRPr="005E18EB">
        <w:rPr/>
        <w:t>在理论的分析探究二者之间的影响时，我们假设互联网一方面会由于挤占效应而降低银行的</w:t>
      </w:r>
      <w:r w:rsidR="00F65F93" w:rsidRPr="005E18EB">
        <w:rPr/>
        <w:t>收入来源，另一方面也会降低银行的管理成本，提高管理效率，以及带来潜在的新业务。基于此，</w:t>
      </w:r>
      <w:r w:rsidR="0063370D" w:rsidRPr="005E18EB">
        <w:rPr/>
        <w:lastRenderedPageBreak/>
        <w:t>有效</w:t>
      </w:r>
      <w:r w:rsidR="00F65F93" w:rsidRPr="005E18EB">
        <w:rPr/>
        <w:t>利用这一</w:t>
      </w:r>
      <w:r w:rsidR="0063370D" w:rsidRPr="005E18EB">
        <w:rPr/>
        <w:t>背景在一定程度上可以缓解其带来的冲击。</w:t>
      </w:r>
    </w:p>
    <w:p w14:paraId="570FDFBA" w14:textId="7C34117C" w:rsidR="00752EF6" w:rsidRDefault="0063370D" w:rsidP="00AD271A">
      <w:pPr>
        <w:topLinePunct/>
      </w:pPr>
      <w:r w:rsidRPr="005E18EB">
        <w:rPr/>
        <w:t>5</w:t>
      </w:r>
      <w:r w:rsidR="00AD271A" w:rsidRPr="005E18EB">
        <w:rPr/>
        <w:t>）</w:t>
      </w:r>
      <w:r w:rsidR="004C3585" w:rsidRPr="005E18EB">
        <w:rPr/>
        <w:t>利率市场化对于非国有银行的影响更大，通过对样本中除去</w:t>
      </w:r>
      <w:r w:rsidR="00D6005E">
        <w:rPr/>
        <w:t>五家大型银行</w:t>
      </w:r>
      <w:r w:rsidR="004C3585" w:rsidRPr="005E18EB">
        <w:rPr/>
        <w:t>以外的银行进行分组回归，</w:t>
      </w:r>
      <w:r w:rsidR="002A6A06" w:rsidRPr="005E18EB">
        <w:rPr/>
        <w:t>验证了</w:t>
      </w:r>
      <w:r w:rsidR="00D6005E">
        <w:rPr/>
        <w:t>股份制与城商</w:t>
      </w:r>
      <w:r w:rsidR="002A6A06" w:rsidRPr="005E18EB">
        <w:rPr/>
        <w:t>银行</w:t>
      </w:r>
      <w:r w:rsidR="00D6005E">
        <w:rPr/>
        <w:t>对</w:t>
      </w:r>
      <w:r w:rsidR="002A6A06" w:rsidRPr="005E18EB">
        <w:rPr/>
        <w:t>利率市场化指数的相关性系数更大</w:t>
      </w:r>
      <w:r w:rsidR="008B112C" w:rsidRPr="005E18EB">
        <w:rPr/>
        <w:t>。</w:t>
      </w:r>
    </w:p>
    <w:p w14:paraId="748FB1E9" w14:textId="26FCBC3E" w:rsidR="004A7472" w:rsidRPr="005E18EB" w:rsidRDefault="004A7472" w:rsidP="00AD271A">
      <w:pPr>
        <w:topLinePunct/>
      </w:pPr>
      <w:r>
        <w:rPr/>
        <w:t>6</w:t>
      </w:r>
      <w:r>
        <w:rPr/>
        <w:t>）</w:t>
      </w:r>
      <w:r w:rsidR="00A6117E">
        <w:rPr/>
        <w:t>互联网金融在一定程度上会加速利率市场化进程</w:t>
      </w:r>
      <w:r w:rsidR="00F679C5">
        <w:rPr/>
        <w:t>，进而影响商业银行的盈利能力，存在一定的中介作用。</w:t>
      </w:r>
    </w:p>
    <w:p w14:paraId="1706BE36" w14:textId="65480CEC" w:rsidR="00752EF6" w:rsidRPr="005E18EB" w:rsidRDefault="008B112C" w:rsidP="009917CB">
      <w:pPr>
        <w:topLinePunct/>
      </w:pPr>
      <w:r w:rsidRPr="005E18EB">
        <w:rPr/>
        <w:t>基于</w:t>
      </w:r>
      <w:r w:rsidR="00AD271A" w:rsidRPr="005E18EB">
        <w:rPr/>
        <w:t>上述的</w:t>
      </w:r>
      <w:r w:rsidR="00B44A75" w:rsidRPr="005E18EB">
        <w:rPr/>
        <w:t>总结</w:t>
      </w:r>
      <w:r w:rsidR="00AD271A" w:rsidRPr="005E18EB">
        <w:rPr/>
        <w:t>以及</w:t>
      </w:r>
      <w:r w:rsidR="00B44A75" w:rsidRPr="005E18EB">
        <w:rPr/>
        <w:t>研究结论，本文提出如下对策与建议</w:t>
      </w:r>
    </w:p>
    <w:p w14:paraId="78BBD6B6" w14:textId="6EA180E0" w:rsidR="00B44A75" w:rsidRPr="005E18EB" w:rsidRDefault="00B44A75" w:rsidP="009917CB">
      <w:pPr>
        <w:topLinePunct/>
      </w:pPr>
      <w:r w:rsidRPr="005E18EB">
        <w:rPr>
          <w:rPrChange w:author="格式修订器" w:date="2023-04-26T11:14:45Z">
            <w:rPr>
              <w:sz w:val="24"/>
              <w:szCs w:val="24"/>
              <w:rFonts w:ascii="Times New Roman" w:eastAsia="宋体" w:hAnsi="Times New Roman" w:cs="Times New Roman"/>
              <w:b/>
              <w:bCs/>
            </w:rPr>
          </w:rPrChange>
        </w:rPr>
        <w:t>1</w:t>
      </w:r>
      <w:r w:rsidR="00AD271A" w:rsidRPr="005E18EB">
        <w:rPr>
          <w:rPrChange w:author="格式修订器" w:date="2023-04-26T11:14:45Z">
            <w:rPr>
              <w:rFonts w:ascii="Times New Roman" w:eastAsia="宋体" w:hAnsi="Times New Roman" w:cs="Times New Roman"/>
              <w:b/>
              <w:bCs/>
              <w:sz w:val="24"/>
              <w:szCs w:val="24"/>
            </w:rPr>
          </w:rPrChange>
        </w:rPr>
        <w:t>）</w:t>
      </w:r>
      <w:r w:rsidR="00204BB4" w:rsidRPr="005E18EB">
        <w:rPr>
          <w:rPrChange w:author="格式修订器" w:date="2023-04-26T11:14:45Z">
            <w:rPr>
              <w:rFonts w:ascii="Times New Roman" w:eastAsia="宋体" w:hAnsi="Times New Roman" w:cs="Times New Roman"/>
              <w:b/>
              <w:bCs/>
              <w:sz w:val="24"/>
              <w:szCs w:val="24"/>
            </w:rPr>
          </w:rPrChange>
        </w:rPr>
        <w:t>收入结构多元化</w:t>
      </w:r>
    </w:p>
    <w:p w14:paraId="5928EDB1" w14:textId="77777777" w:rsidR="00204BB4" w:rsidRPr="005E18EB" w:rsidRDefault="00204BB4" w:rsidP="00421F4D">
      <w:pPr>
        <w:topLinePunct/>
      </w:pPr>
      <w:r w:rsidRPr="005E18EB">
        <w:rPr/>
        <w:t>面对</w:t>
      </w:r>
      <w:r w:rsidR="008330A9" w:rsidRPr="005E18EB">
        <w:rPr/>
        <w:t>盈利能力受到冲击，传统业务受到挤占威胁的情况下，商业银行</w:t>
      </w:r>
      <w:r w:rsidR="00EF12E4" w:rsidRPr="005E18EB">
        <w:rPr/>
        <w:t>不能再过分依赖于存款贷款业务，结算和代理等业务，而是</w:t>
      </w:r>
      <w:r w:rsidR="008330A9" w:rsidRPr="005E18EB">
        <w:rPr/>
        <w:t>应当主动</w:t>
      </w:r>
      <w:r w:rsidR="008B762E" w:rsidRPr="005E18EB">
        <w:rPr/>
        <w:t>拓展新业务</w:t>
      </w:r>
      <w:r w:rsidR="008330A9" w:rsidRPr="005E18EB">
        <w:rPr/>
        <w:t>，增加收入结构的多样性，</w:t>
      </w:r>
      <w:r w:rsidR="00C45BC8" w:rsidRPr="005E18EB">
        <w:rPr/>
        <w:t>提高非利息收入在总收入中的比例</w:t>
      </w:r>
      <w:r w:rsidR="008B762E" w:rsidRPr="005E18EB">
        <w:rPr/>
        <w:t>，以此不断优化银行的利润结构。</w:t>
      </w:r>
    </w:p>
    <w:p w14:paraId="12337698" w14:textId="237E6D5B" w:rsidR="00421F4D" w:rsidRPr="005E18EB" w:rsidRDefault="00421F4D" w:rsidP="00421F4D">
      <w:pPr>
        <w:topLinePunct/>
      </w:pPr>
      <w:r w:rsidRPr="005E18EB">
        <w:rPr>
          <w:rPrChange w:author="格式修订器" w:date="2023-04-26T11:14:45Z">
            <w:rPr>
              <w:sz w:val="24"/>
              <w:szCs w:val="24"/>
              <w:rFonts w:ascii="Times New Roman" w:eastAsia="宋体" w:hAnsi="Times New Roman" w:cs="Times New Roman"/>
              <w:b/>
              <w:bCs/>
            </w:rPr>
          </w:rPrChange>
        </w:rPr>
        <w:t>2</w:t>
      </w:r>
      <w:r w:rsidR="00AD271A" w:rsidRPr="005E18EB">
        <w:rPr>
          <w:rPrChange w:author="格式修订器" w:date="2023-04-26T11:14:45Z">
            <w:rPr>
              <w:rFonts w:ascii="Times New Roman" w:eastAsia="宋体" w:hAnsi="Times New Roman" w:cs="Times New Roman"/>
              <w:b/>
              <w:bCs/>
              <w:sz w:val="24"/>
              <w:szCs w:val="24"/>
            </w:rPr>
          </w:rPrChange>
        </w:rPr>
        <w:t>）</w:t>
      </w:r>
      <w:r w:rsidRPr="005E18EB">
        <w:rPr>
          <w:rPrChange w:author="格式修订器" w:date="2023-04-26T11:14:45Z">
            <w:rPr>
              <w:rFonts w:ascii="Times New Roman" w:eastAsia="宋体" w:hAnsi="Times New Roman" w:cs="Times New Roman"/>
              <w:b/>
              <w:bCs/>
              <w:sz w:val="24"/>
              <w:szCs w:val="24"/>
            </w:rPr>
          </w:rPrChange>
        </w:rPr>
        <w:t>稳定利息收入</w:t>
      </w:r>
    </w:p>
    <w:p w14:paraId="5B597025" w14:textId="77777777" w:rsidR="00EF12E4" w:rsidRPr="005E18EB" w:rsidRDefault="001D0536" w:rsidP="00421F4D">
      <w:pPr>
        <w:topLinePunct/>
      </w:pPr>
      <w:r w:rsidRPr="005E18EB">
        <w:rPr/>
        <w:t>银行需要收入多元化转型，但另一方面，利息收入长久以来始终是银行收入来源的重中之重，在面临利率市场化的冲击下，银行应该</w:t>
      </w:r>
      <w:r w:rsidR="002B3902" w:rsidRPr="005E18EB">
        <w:rPr/>
        <w:t>尽量稳定利息带来的收入，提高自身的议价能力，保证自身利润的稳定性。</w:t>
      </w:r>
    </w:p>
    <w:p w14:paraId="11302DDC" w14:textId="590E442D" w:rsidR="00421F4D" w:rsidRPr="005E18EB" w:rsidRDefault="00421F4D" w:rsidP="00421F4D">
      <w:pPr>
        <w:topLinePunct/>
      </w:pPr>
      <w:r w:rsidRPr="005E18EB">
        <w:rPr>
          <w:rPrChange w:author="格式修订器" w:date="2023-04-26T11:14:45Z">
            <w:rPr>
              <w:sz w:val="24"/>
              <w:szCs w:val="24"/>
              <w:rFonts w:ascii="Times New Roman" w:eastAsia="宋体" w:hAnsi="Times New Roman" w:cs="Times New Roman"/>
              <w:b/>
              <w:bCs/>
            </w:rPr>
          </w:rPrChange>
        </w:rPr>
        <w:t>3</w:t>
      </w:r>
      <w:r w:rsidR="00AD271A" w:rsidRPr="005E18EB">
        <w:rPr>
          <w:rPrChange w:author="格式修订器" w:date="2023-04-26T11:14:45Z">
            <w:rPr>
              <w:rFonts w:ascii="Times New Roman" w:eastAsia="宋体" w:hAnsi="Times New Roman" w:cs="Times New Roman"/>
              <w:b/>
              <w:bCs/>
              <w:sz w:val="24"/>
              <w:szCs w:val="24"/>
            </w:rPr>
          </w:rPrChange>
        </w:rPr>
        <w:t>）</w:t>
      </w:r>
      <w:r w:rsidR="00C8048C" w:rsidRPr="005E18EB">
        <w:rPr>
          <w:rPrChange w:author="格式修订器" w:date="2023-04-26T11:14:45Z">
            <w:rPr>
              <w:rFonts w:ascii="Times New Roman" w:eastAsia="宋体" w:hAnsi="Times New Roman" w:cs="Times New Roman"/>
              <w:b/>
              <w:bCs/>
              <w:sz w:val="24"/>
              <w:szCs w:val="24"/>
            </w:rPr>
          </w:rPrChange>
        </w:rPr>
        <w:t>发挥利用</w:t>
      </w:r>
      <w:r w:rsidRPr="005E18EB">
        <w:rPr>
          <w:rPrChange w:author="格式修订器" w:date="2023-04-26T11:14:45Z">
            <w:rPr>
              <w:rFonts w:ascii="Times New Roman" w:eastAsia="宋体" w:hAnsi="Times New Roman" w:cs="Times New Roman"/>
              <w:b/>
              <w:bCs/>
              <w:sz w:val="24"/>
              <w:szCs w:val="24"/>
            </w:rPr>
          </w:rPrChange>
        </w:rPr>
        <w:t>互联网金融的优势</w:t>
      </w:r>
    </w:p>
    <w:p w14:paraId="005C126A" w14:textId="77777777" w:rsidR="002B3902" w:rsidRPr="005E18EB" w:rsidRDefault="002B3902" w:rsidP="00421F4D">
      <w:pPr>
        <w:topLinePunct/>
      </w:pPr>
      <w:r w:rsidRPr="005E18EB">
        <w:rPr/>
        <w:t>在上述理论分析中提及到</w:t>
      </w:r>
      <w:r w:rsidR="00273A6F" w:rsidRPr="005E18EB">
        <w:rPr/>
        <w:t>，互联网金融除了带来冲击外，也同样为商业银行带来了机会与</w:t>
      </w:r>
      <w:r w:rsidR="005628D6" w:rsidRPr="005E18EB">
        <w:rPr/>
        <w:t>便利。银行业应当充分利用这一优势，降低自身的管理成本，提高管理效率，以此</w:t>
      </w:r>
      <w:r w:rsidR="005E020B" w:rsidRPr="005E18EB">
        <w:rPr/>
        <w:t>降低互联网带来的冲击。</w:t>
      </w:r>
    </w:p>
    <w:p w14:paraId="673B168A" w14:textId="5EF8C8CB" w:rsidR="00421F4D" w:rsidRPr="005E18EB" w:rsidRDefault="008B762E" w:rsidP="00421F4D">
      <w:pPr>
        <w:topLinePunct/>
      </w:pPr>
      <w:r w:rsidRPr="005E18EB">
        <w:rPr>
          <w:rPrChange w:author="格式修订器" w:date="2023-04-26T11:14:45Z">
            <w:rPr>
              <w:sz w:val="24"/>
              <w:szCs w:val="24"/>
              <w:rFonts w:ascii="Times New Roman" w:eastAsia="宋体" w:hAnsi="Times New Roman" w:cs="Times New Roman"/>
              <w:b/>
              <w:bCs/>
            </w:rPr>
          </w:rPrChange>
        </w:rPr>
        <w:t>4</w:t>
      </w:r>
      <w:r w:rsidR="00C8048C" w:rsidRPr="005E18EB">
        <w:rPr>
          <w:rPrChange w:author="格式修订器" w:date="2023-04-26T11:14:45Z">
            <w:rPr>
              <w:rFonts w:ascii="Times New Roman" w:eastAsia="宋体" w:hAnsi="Times New Roman" w:cs="Times New Roman"/>
              <w:b/>
              <w:bCs/>
              <w:sz w:val="24"/>
              <w:szCs w:val="24"/>
            </w:rPr>
          </w:rPrChange>
        </w:rPr>
        <w:t>）</w:t>
      </w:r>
      <w:r w:rsidRPr="005E18EB">
        <w:rPr>
          <w:rPrChange w:author="格式修订器" w:date="2023-04-26T11:14:45Z">
            <w:rPr>
              <w:rFonts w:ascii="Times New Roman" w:eastAsia="宋体" w:hAnsi="Times New Roman" w:cs="Times New Roman"/>
              <w:b/>
              <w:bCs/>
              <w:sz w:val="24"/>
              <w:szCs w:val="24"/>
            </w:rPr>
          </w:rPrChange>
        </w:rPr>
        <w:t>加强风险管理</w:t>
      </w:r>
    </w:p>
    <w:p w14:paraId="60DCA883" w14:textId="77777777" w:rsidR="008B762E" w:rsidRPr="005E18EB" w:rsidRDefault="005E020B" w:rsidP="00421F4D">
      <w:pPr>
        <w:topLinePunct/>
        <w:sectPr w:rsidR="000211C1">
          <w:footerReference w:type="first" r:id="rId96"/>
          <w:footerReference w:type="default" r:id="rId97"/>
          <w:footerReference w:type="even" r:id="rId98"/>
          <w:headerReference w:type="first" r:id="rId99"/>
          <w:headerReference w:type="default" r:id="rId100"/>
          <w:headerReference w:type="even" r:id="rId101"/>
          <w:pgSz w:w="11906" w:h="16838" w:code="9"/>
          <w:pgMar w:top="1418" w:right="1134" w:bottom="1134" w:left="1418" w:header="851" w:footer="907" w:gutter="0"/>
          <w:cols w:space="720"/>
          <w:docGrid w:type="lines" w:linePitch="326"/>
        </w:sectPr>
      </w:pPr>
      <w:r w:rsidRPr="005E18EB">
        <w:rPr/>
        <w:t>基于商业银行经营现状的分析，我国的商业银行应当继续关注自身的不良贷款率与资本充足率，将不良贷款维持在较稳定的水平，以防信贷风险给银行盈利造成打击</w:t>
      </w:r>
      <w:r w:rsidR="00B25D49" w:rsidRPr="005E18EB">
        <w:rPr/>
        <w:t>。同时，也要保证资本充足率维持在较高水平，以保证债权人与投资者的资产不受到损害，进而维持银行的长久发展。</w:t>
      </w:r>
    </w:p>
    <w:p w14:paraId="6AC4DA05" w14:textId="0AD4DAFC" w:rsidR="004912D7" w:rsidRPr="005E18EB" w:rsidRDefault="000364C7" w:rsidP="00204C55">
      <w:pPr>
        <w:pStyle w:val="aff1"/>
        <w:topLinePunct/>
      </w:pPr>
      <w:del w:id="988979" w:author="内容修订器" w:date="2023-04-26T11:14:48Z">
        <w:r w:rsidDel="007D325B">
          <w:rPr/>
          <w:br w:type="page"/>
        </w:r>
      </w:del>
      <w:bookmarkStart w:id="61" w:name="_Toc103589459"/>
      <w:bookmarkStart w:id="62" w:name="_Toc104408507"/>
      <w:del w:id="988980" w:author="空格修订器" w:date="2023-04-26T11:14:48Z">
        <w:r w:rsidDel="007D325B">
          <w:rPr/>
          <w:delText>致谢</w:delText>
        </w:r>
      </w:del>
      <w:ins w:id="988981" w:author="空格修订器" w:date="2023-04-26T11:14:43Z">
        <w:r w:rsidR="00B63982" w:rsidRPr="005E18EB">
          <w:rPr>
            <w:rPrChange w:author="格式修订器" w:date="2023-04-26T11:14:45Z">
              <w:rPr>
                <w:sz w:val="36"/>
                <w:szCs w:val="44"/>
                <w:rFonts w:ascii="Times New Roman" w:eastAsia="黑体" w:hAnsi="Times New Roman" w:cs="Times New Roman"/>
                <w:b/>
                <w:bCs/>
              </w:rPr>
            </w:rPrChange>
          </w:rPr>
          <w:lastRenderedPageBreak/>
          <w:t>致</w:t>
        </w:r>
        <w:r w:rsidR="00B63982" w:rsidRPr="005E18EB">
          <w:rPr>
            <w:rPrChange w:author="格式修订器" w:date="2023-04-26T11:14:45Z">
              <w:rPr>
                <w:sz w:val="36"/>
                <w:szCs w:val="44"/>
                <w:rFonts w:ascii="Times New Roman" w:eastAsia="黑体" w:hAnsi="Times New Roman" w:cs="Times New Roman"/>
                <w:b/>
                <w:bCs/>
              </w:rPr>
            </w:rPrChange>
          </w:rPr>
          <w:lastRenderedPageBreak/>
          <w:t xml:space="preserve">    </w:t>
        </w:r>
        <w:r w:rsidR="00B63982" w:rsidRPr="005E18EB">
          <w:rPr>
            <w:rPrChange w:author="格式修订器" w:date="2023-04-26T11:14:45Z">
              <w:rPr>
                <w:sz w:val="36"/>
                <w:szCs w:val="44"/>
                <w:rFonts w:ascii="Times New Roman" w:eastAsia="黑体" w:hAnsi="Times New Roman" w:cs="Times New Roman"/>
                <w:b/>
                <w:bCs/>
              </w:rPr>
            </w:rPrChange>
          </w:rPr>
          <w:lastRenderedPageBreak/>
          <w:t>谢</w:t>
        </w:r>
      </w:ins>
      <w:bookmarkEnd w:id="61"/>
      <w:bookmarkEnd w:id="62"/>
    </w:p>
    <w:p w14:paraId="790500A0" w14:textId="30693E84" w:rsidR="00722869" w:rsidRDefault="007B6692" w:rsidP="00695230">
      <w:pPr>
        <w:topLinePunct/>
      </w:pPr>
      <w:r>
        <w:rPr>
          <w:rPrChange w:author="格式修订器" w:date="2023-04-26T11:14:45Z">
            <w:rPr>
              <w:sz w:val="24"/>
              <w:szCs w:val="24"/>
              <w:rFonts w:ascii="Times New Roman" w:eastAsia="宋体" w:hAnsi="Times New Roman" w:cs="Times New Roman" w:hint="eastAsia"/>
            </w:rPr>
          </w:rPrChange>
        </w:rPr>
        <w:t>五月的武汉逐渐开始</w:t>
      </w:r>
      <w:r w:rsidR="00CB3FCB">
        <w:rPr/>
        <w:t>变得湿热</w:t>
      </w:r>
      <w:r>
        <w:rPr/>
        <w:t>起来，</w:t>
      </w:r>
      <w:r w:rsidR="00CB3FCB">
        <w:rPr/>
        <w:t>写到这里</w:t>
      </w:r>
      <w:r w:rsidR="009C11B4">
        <w:rPr/>
        <w:t>的</w:t>
      </w:r>
      <w:commentRangeStart w:id="139"/>
      <w:r w:rsidR="009C11B4">
        <w:rPr/>
        <w:t>时候</w:t>
      </w:r>
      <w:commentRangeEnd w:id="139"/>
      <w:r w:rsidR="00F1430F">
        <w:commentReference w:id="139"/>
      </w:r>
      <w:r w:rsidR="009C11B4">
        <w:rPr/>
        <w:t>才觉得恍惚</w:t>
      </w:r>
      <w:r w:rsidR="00CB3FCB">
        <w:rPr/>
        <w:t>，时间仿佛回到了</w:t>
      </w:r>
      <w:r w:rsidR="00CB3FCB">
        <w:rPr/>
        <w:t>2</w:t>
      </w:r>
      <w:r w:rsidR="00CB3FCB">
        <w:rPr/>
        <w:t>018</w:t>
      </w:r>
      <w:r w:rsidR="00CB3FCB">
        <w:rPr/>
        <w:t>年</w:t>
      </w:r>
      <w:r w:rsidR="005B1970">
        <w:rPr/>
        <w:t>初至时</w:t>
      </w:r>
      <w:r w:rsidR="00CB3FCB">
        <w:rPr/>
        <w:t>的盛夏</w:t>
      </w:r>
      <w:r w:rsidR="009C11B4">
        <w:rPr/>
        <w:t>。本科四年在这</w:t>
      </w:r>
      <w:r w:rsidR="00471679">
        <w:rPr/>
        <w:t>座</w:t>
      </w:r>
      <w:r w:rsidR="005B1413">
        <w:rPr/>
        <w:t>园子里认识了很多</w:t>
      </w:r>
      <w:r w:rsidR="005B1970">
        <w:rPr/>
        <w:t>老师和朋友，</w:t>
      </w:r>
      <w:r w:rsidR="0031423C">
        <w:rPr/>
        <w:t>他们</w:t>
      </w:r>
      <w:r w:rsidR="00E8585A">
        <w:rPr/>
        <w:t>带给了我太多太多的回忆</w:t>
      </w:r>
      <w:r w:rsidR="0031423C">
        <w:rPr/>
        <w:t>。</w:t>
      </w:r>
      <w:r w:rsidR="00695230">
        <w:rPr/>
        <w:t>然疫情充斥了大学生活的后半段，如今想来却依旧是不舍大于遗憾。</w:t>
      </w:r>
    </w:p>
    <w:p w14:paraId="12B33721" w14:textId="7ADA1327" w:rsidR="00695230" w:rsidRDefault="00E8585A" w:rsidP="00695230">
      <w:pPr>
        <w:topLinePunct/>
      </w:pPr>
      <w:r>
        <w:rPr/>
        <w:t>感谢刘高峡老师在我撰写论文时对我的指导</w:t>
      </w:r>
      <w:r w:rsidR="00BD3F5A">
        <w:rPr/>
        <w:t>，犹记得</w:t>
      </w:r>
      <w:r w:rsidR="006E0096">
        <w:rPr/>
        <w:t>财务会计课程</w:t>
      </w:r>
      <w:r w:rsidR="00BD3F5A">
        <w:rPr/>
        <w:t>和</w:t>
      </w:r>
      <w:r w:rsidR="00BD3F5A">
        <w:rPr/>
        <w:t>E</w:t>
      </w:r>
      <w:r w:rsidR="00BD3F5A">
        <w:rPr/>
        <w:t>RP</w:t>
      </w:r>
      <w:r w:rsidR="00BD3F5A">
        <w:rPr/>
        <w:t>实验中您的耐心讲解。感谢与我同组做毕设的两位</w:t>
      </w:r>
      <w:r w:rsidR="00A34565">
        <w:rPr/>
        <w:t>伙伴，在一次次的改稿中互相鼓励，互相监督</w:t>
      </w:r>
      <w:r w:rsidR="006E0096">
        <w:rPr/>
        <w:t>。</w:t>
      </w:r>
    </w:p>
    <w:p w14:paraId="1B1DBB2D" w14:textId="38BAD153" w:rsidR="006E0096" w:rsidRDefault="006E0096" w:rsidP="00695230">
      <w:pPr>
        <w:topLinePunct/>
      </w:pPr>
      <w:r>
        <w:rPr/>
        <w:t>感谢朱婷</w:t>
      </w:r>
      <w:r w:rsidR="0042400C">
        <w:rPr/>
        <w:t>以及她所归属的中国女子排球队</w:t>
      </w:r>
      <w:r w:rsidR="00936DB3">
        <w:rPr/>
        <w:t>，</w:t>
      </w:r>
      <w:r w:rsidR="005E7CF5">
        <w:rPr/>
        <w:t>这一年</w:t>
      </w:r>
      <w:r w:rsidR="00936DB3">
        <w:rPr/>
        <w:t>见证了</w:t>
      </w:r>
      <w:r w:rsidR="00262F3B">
        <w:rPr/>
        <w:t>她们奥运折戟沉沙，却依旧热爱的执着。</w:t>
      </w:r>
      <w:r w:rsidR="00EC6271">
        <w:rPr/>
        <w:t>感谢航天员王亚平</w:t>
      </w:r>
      <w:r w:rsidR="002343C6">
        <w:rPr/>
        <w:t>以及神舟十三号乘组在大四一年对我的鼓舞</w:t>
      </w:r>
      <w:r w:rsidR="00B96B13">
        <w:rPr/>
        <w:t>。</w:t>
      </w:r>
      <w:r w:rsidR="002255F4">
        <w:rPr/>
        <w:t>感谢桃子</w:t>
      </w:r>
      <w:r w:rsidR="00B96B13">
        <w:rPr/>
        <w:t>与</w:t>
      </w:r>
      <w:r w:rsidR="002F0C07">
        <w:rPr/>
        <w:t>医生</w:t>
      </w:r>
      <w:r w:rsidR="001933FF">
        <w:rPr/>
        <w:t>间或</w:t>
      </w:r>
      <w:r w:rsidR="00940466">
        <w:rPr/>
        <w:t>地</w:t>
      </w:r>
      <w:r w:rsidR="002255F4">
        <w:rPr/>
        <w:t>劝学</w:t>
      </w:r>
      <w:r w:rsidR="004B01A8">
        <w:rPr/>
        <w:t>，</w:t>
      </w:r>
      <w:r w:rsidR="001933FF">
        <w:rPr/>
        <w:t>以及那些</w:t>
      </w:r>
      <w:r w:rsidR="002F0C07">
        <w:rPr/>
        <w:t>让我</w:t>
      </w:r>
      <w:r w:rsidR="004B01A8">
        <w:rPr/>
        <w:t>无数次</w:t>
      </w:r>
      <w:r w:rsidR="001933FF">
        <w:rPr/>
        <w:t>受到鼓舞的</w:t>
      </w:r>
      <w:r w:rsidR="004B01A8">
        <w:rPr/>
        <w:t>纯粹</w:t>
      </w:r>
      <w:r w:rsidR="00940466">
        <w:rPr/>
        <w:t>的奉献社会的家国情怀</w:t>
      </w:r>
      <w:r w:rsidR="008174ED">
        <w:rPr/>
        <w:t>，</w:t>
      </w:r>
      <w:r w:rsidR="001933FF">
        <w:rPr/>
        <w:t>他们</w:t>
      </w:r>
      <w:r w:rsidR="004B01A8">
        <w:rPr/>
        <w:t>帮助</w:t>
      </w:r>
      <w:r w:rsidR="001933FF">
        <w:rPr/>
        <w:t>我</w:t>
      </w:r>
      <w:r w:rsidR="008174ED">
        <w:rPr/>
        <w:t>找到了自己热爱的事业；</w:t>
      </w:r>
      <w:r w:rsidR="001933FF">
        <w:rPr/>
        <w:t>感觉</w:t>
      </w:r>
      <w:r w:rsidR="008174ED">
        <w:rPr/>
        <w:t>明达和班班</w:t>
      </w:r>
      <w:r w:rsidR="00E20FDD">
        <w:rPr/>
        <w:t>在我无数次</w:t>
      </w:r>
      <w:r w:rsidR="005E7CF5">
        <w:rPr/>
        <w:t>低落时</w:t>
      </w:r>
      <w:r w:rsidR="00E20FDD">
        <w:rPr/>
        <w:t>带来的</w:t>
      </w:r>
      <w:r w:rsidR="00940466">
        <w:rPr/>
        <w:t>欢愉</w:t>
      </w:r>
      <w:r w:rsidR="00FB17EB">
        <w:rPr/>
        <w:t>；</w:t>
      </w:r>
      <w:r w:rsidR="003A5103">
        <w:rPr/>
        <w:t>感谢</w:t>
      </w:r>
      <w:r w:rsidR="00FB17EB">
        <w:rPr/>
        <w:t>8</w:t>
      </w:r>
      <w:r w:rsidR="00FB17EB">
        <w:rPr/>
        <w:t>7</w:t>
      </w:r>
      <w:r w:rsidR="00FB17EB">
        <w:rPr/>
        <w:t>版《红楼梦》在毕设期间丰富了我的精神世界</w:t>
      </w:r>
      <w:r w:rsidR="002343C6">
        <w:rPr/>
        <w:t>…</w:t>
      </w:r>
      <w:commentRangeStart w:id="131"/>
      <w:r w:rsidR="002343C6">
        <w:rPr/>
        <w:t>…</w:t>
      </w:r>
      <w:commentRangeEnd w:id="131"/>
      <w:r w:rsidR="00F1430F">
        <w:commentReference w:id="131"/>
      </w:r>
    </w:p>
    <w:p w14:paraId="308DC8FD" w14:textId="67712324" w:rsidR="002343C6" w:rsidRPr="005E18EB" w:rsidRDefault="00F64FFD" w:rsidP="00695230">
      <w:pPr>
        <w:topLinePunct/>
        <w:sectPr w:rsidR="000211C1">
          <w:footerReference w:type="first" r:id="rId102"/>
          <w:footerReference w:type="default" r:id="rId103"/>
          <w:footerReference w:type="even" r:id="rId104"/>
          <w:headerReference w:type="first" r:id="rId105"/>
          <w:headerReference w:type="default" r:id="rId106"/>
          <w:headerReference w:type="even" r:id="rId107"/>
          <w:pgSz w:w="11906" w:h="16838" w:code="9"/>
          <w:pgMar w:top="1418" w:right="1134" w:bottom="1134" w:left="1418" w:header="851" w:footer="907" w:gutter="0"/>
          <w:cols w:space="720"/>
          <w:docGrid w:type="lines" w:linePitch="326"/>
        </w:sectPr>
      </w:pPr>
      <w:r>
        <w:rPr/>
        <w:t>愿自己在离开校园的日子里依旧能够终身学习，成为对社会有贡献的人。</w:t>
      </w:r>
    </w:p>
    <w:p w14:paraId="1CECDB3E" w14:textId="3C7127C9" w:rsidR="004912D7" w:rsidRPr="005E18EB" w:rsidRDefault="00C8048C" w:rsidP="00076289">
      <w:pPr>
        <w:pStyle w:val="afff0"/>
        <w:topLinePunct/>
      </w:pPr>
      <w:commentRangeStart w:id="148"/>
      <w:commentRangeStart w:id="147"/>
      <w:commentRangeStart w:id="145"/>
      <w:del w:id="988982" w:author="内容修订器" w:date="2023-04-26T11:14:48Z">
        <w:r w:rsidDel="007D325B">
          <w:rPr/>
          <w:br w:type="page"/>
        </w:r>
      </w:del>
      <w:bookmarkStart w:id="63" w:name="_Toc103589460"/>
      <w:bookmarkStart w:id="64" w:name="_Toc104408508"/>
      <w:r w:rsidR="004912D7" w:rsidRPr="005E18EB">
        <w:rPr>
          <w:rPrChange w:author="格式修订器" w:date="2023-04-26T11:14:45Z">
            <w:rPr>
              <w:sz w:val="36"/>
              <w:szCs w:val="44"/>
              <w:rFonts w:ascii="Times New Roman" w:eastAsia="黑体" w:hAnsi="Times New Roman" w:cs="Times New Roman"/>
              <w:b/>
              <w:bCs/>
            </w:rPr>
          </w:rPrChange>
        </w:rPr>
        <w:lastRenderedPageBreak/>
        <w:t>参考文献</w:t>
      </w:r>
      <w:bookmarkEnd w:id="63"/>
      <w:bookmarkEnd w:id="64"/>
      <w:del w:id="988983" w:author="标题排版器" w:date="2023-04-26T11:14:49Z">
        <w:r w:rsidDel="00494EDC">
          <w:rPr/>
          <w:delText xml:space="preserve"> </w:delText>
        </w:r>
      </w:del>
      <w:commentRangeEnd w:id="145"/>
      <w:r w:rsidR="00F1430F">
        <w:commentReference w:id="145"/>
      </w:r>
      <w:commentRangeEnd w:id="147"/>
      <w:r w:rsidR="00F1430F">
        <w:commentReference w:id="147"/>
      </w:r>
      <w:commentRangeEnd w:id="148"/>
      <w:r w:rsidR="00F1430F">
        <w:commentReference w:id="148"/>
      </w:r>
    </w:p>
    <w:p w14:paraId="2A5C4E67" w14:textId="77777777" w:rsidR="00052567" w:rsidRPr="00A96CE4" w:rsidRDefault="00052567" w:rsidP="00052567">
      <w:pPr>
        <w:pStyle w:val="ct20"/>
        <w:topLinePunct/>
        <w:ind w:left="480" w:hangingChars="200" w:hanging="480"/>
      </w:pPr>
      <w:commentRangeStart w:id="146"/>
      <w:commentRangeStart w:id="1"/>
      <w:bookmarkStart w:id="65" w:name="_Hlk102686014"/>
      <w:ins w:id="988984"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1</w:t>
        </w:r>
        <w:r>
          <w:rPr/>
          <w:t>]</w:t>
        </w:r>
      </w:ins>
      <w:del w:id="988985" w:author="注解排版器" w:date="2023-04-26T11:14:53Z">
        <w:r w:rsidDel="007D325B">
          <w:rPr/>
          <w:delText>陈振宇</w:delText>
        </w:r>
        <w:r w:rsidDel="007D325B">
          <w:rPr/>
          <w:delText>.</w:delText>
        </w:r>
        <w:r w:rsidDel="007D325B">
          <w:rPr/>
          <w:delText>利率市场化对我国商业银行盈利能力的影响研究</w:delText>
        </w:r>
        <w:r w:rsidDel="007D325B">
          <w:rPr/>
          <w:delText>[</w:delText>
        </w:r>
        <w:r w:rsidDel="007D325B">
          <w:rPr/>
          <w:delText>J</w:delText>
        </w:r>
        <w:r w:rsidDel="007D325B">
          <w:rPr/>
          <w:delText>]</w:delText>
        </w:r>
        <w:r w:rsidDel="007D325B">
          <w:rPr/>
          <w:delText>.</w:delText>
        </w:r>
        <w:r w:rsidDel="007D325B">
          <w:rPr/>
          <w:delText>经营与管理</w:delText>
        </w:r>
        <w:r w:rsidDel="007D325B">
          <w:rPr/>
          <w:delText>,</w:delText>
        </w:r>
        <w:r w:rsidDel="007D325B">
          <w:rPr/>
          <w:delText>2021</w:delText>
        </w:r>
        <w:r w:rsidDel="007D325B">
          <w:rPr/>
          <w:delText>(</w:delText>
        </w:r>
        <w:r w:rsidDel="007D325B">
          <w:rPr/>
          <w:delText>02</w:delText>
        </w:r>
        <w:r w:rsidDel="007D325B">
          <w:rPr/>
          <w:delText>)</w:delText>
        </w:r>
        <w:r w:rsidDel="007D325B">
          <w:rPr/>
          <w:delText>:</w:delText>
        </w:r>
        <w:r w:rsidDel="007D325B">
          <w:rPr/>
          <w:delText>48-51.</w:delText>
        </w:r>
      </w:del>
      <w:ins w:id="988986" w:author="内容修订器" w:date="2023-04-26T11:14:43Z">
        <w:r w:rsidRPr="00281126">
          <w:t xml:space="preserve">  </w:t>
        </w:r>
        <w:del w:id="988987" w:author="注解排版器" w:date="2023-04-26T11:14:49Z">
          <w:r w:rsidDel="00494EDC">
            <w:rPr/>
            <w:delText xml:space="preserve"> </w:delText>
          </w:r>
        </w:del>
        <w:r w:rsidRPr="00A96CE4">
          <w:rPr>
            <w:rPrChange w:author="格式修订器" w:date="2023-04-26T11:14:45Z">
              <w:rPr>
                <w:rFonts w:ascii="Times New Roman" w:eastAsia="宋体" w:hAnsi="Times New Roman" w:cs="Times New Roman"/>
                <w:sz w:val="24"/>
                <w:szCs w:val="24"/>
              </w:rPr>
            </w:rPrChange>
          </w:rPr>
          <w:t>Khalatur Svitlana M. and Gushcha Svitlana O.. Factors Affecting Profitability of Commercial Banks and Directions of its Improvement</w:t>
        </w:r>
        <w:r w:rsidRPr="00A96CE4">
          <w:rPr/>
          <w:t>[</w:t>
        </w:r>
        <w:r w:rsidRPr="00A96CE4">
          <w:rPr/>
          <w:t>J</w:t>
        </w:r>
        <w:r w:rsidRPr="00A96CE4">
          <w:rPr/>
          <w:t>]</w:t>
        </w:r>
        <w:r w:rsidRPr="00A96CE4">
          <w:rPr/>
          <w:t>. THE PROBLE</w:t>
        </w:r>
        <w:r w:rsidRPr="00A96CE4">
          <w:rPr/>
          <w:lastRenderedPageBreak/>
          <w:t>MS OF ECONOMY, 2018, 4</w:t>
        </w:r>
        <w:r w:rsidRPr="00A96CE4">
          <w:rPr/>
          <w:t>(</w:t>
        </w:r>
        <w:r w:rsidRPr="00A96CE4">
          <w:rPr/>
          <w:t>38</w:t>
        </w:r>
        <w:r w:rsidRPr="00A96CE4">
          <w:rPr/>
          <w:t>)</w:t>
        </w:r>
        <w:r w:rsidRPr="00A96CE4">
          <w:rPr/>
          <w:t xml:space="preserve"> : 241-246.</w:t>
        </w:r>
      </w:ins>
      <w:commentRangeEnd w:id="1"/>
      <w:r w:rsidR="00F1430F">
        <w:commentReference w:id="1"/>
      </w:r>
      <w:commentRangeEnd w:id="146"/>
      <w:r w:rsidR="00F1430F">
        <w:commentReference w:id="146"/>
      </w:r>
    </w:p>
    <w:p w14:paraId="29827C2A" w14:textId="77777777" w:rsidR="00510D30" w:rsidRPr="00A96CE4" w:rsidRDefault="00510D30" w:rsidP="00510D30">
      <w:pPr>
        <w:pStyle w:val="ct20"/>
        <w:topLinePunct/>
        <w:ind w:left="480" w:hangingChars="200" w:hanging="480"/>
      </w:pPr>
      <w:commentRangeStart w:id="2"/>
      <w:ins w:id="988988"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2</w:t>
        </w:r>
        <w:r>
          <w:rPr/>
          <w:t>]</w:t>
        </w:r>
      </w:ins>
      <w:del w:id="988989" w:author="注解排版器" w:date="2023-04-26T11:14:53Z">
        <w:r w:rsidDel="007D325B">
          <w:rPr/>
          <w:delText>程小丽</w:delText>
        </w:r>
        <w:r w:rsidDel="007D325B">
          <w:rPr/>
          <w:delText>.</w:delText>
        </w:r>
        <w:r w:rsidDel="007D325B">
          <w:rPr/>
          <w:delText>利率市场化</w:delText>
        </w:r>
        <w:r w:rsidDel="007D325B">
          <w:rPr/>
          <w:delText>：</w:delText>
        </w:r>
        <w:r w:rsidDel="007D325B">
          <w:rPr/>
          <w:delText>现状与未来</w:delText>
        </w:r>
        <w:r w:rsidDel="007D325B">
          <w:rPr/>
          <w:delText>[</w:delText>
        </w:r>
        <w:r w:rsidDel="007D325B">
          <w:rPr/>
          <w:delText>J</w:delText>
        </w:r>
        <w:r w:rsidDel="007D325B">
          <w:rPr/>
          <w:delText>]</w:delText>
        </w:r>
        <w:r w:rsidDel="007D325B">
          <w:rPr/>
          <w:delText>.</w:delText>
        </w:r>
        <w:r w:rsidDel="007D325B">
          <w:rPr/>
          <w:delText>中国储运</w:delText>
        </w:r>
        <w:r w:rsidDel="007D325B">
          <w:rPr/>
          <w:delText>,</w:delText>
        </w:r>
        <w:r w:rsidDel="007D325B">
          <w:rPr/>
          <w:delText>2021</w:delText>
        </w:r>
        <w:r w:rsidDel="007D325B">
          <w:rPr/>
          <w:delText>(</w:delText>
        </w:r>
        <w:r w:rsidDel="007D325B">
          <w:rPr/>
          <w:delText>07</w:delText>
        </w:r>
        <w:r w:rsidDel="007D325B">
          <w:rPr/>
          <w:delText>)</w:delText>
        </w:r>
        <w:r w:rsidDel="007D325B">
          <w:rPr/>
          <w:delText>:</w:delText>
        </w:r>
        <w:r w:rsidDel="007D325B">
          <w:rPr/>
          <w:delText>109-110.</w:delText>
        </w:r>
      </w:del>
      <w:ins w:id="988990" w:author="内容修订器" w:date="2023-04-26T11:14:43Z">
        <w:r w:rsidRPr="00281126">
          <w:t xml:space="preserve">  </w:t>
        </w:r>
        <w:del w:id="988991" w:author="注解排版器" w:date="2023-04-26T11:14:49Z">
          <w:r w:rsidDel="00494EDC">
            <w:rPr/>
            <w:delText xml:space="preserve"> </w:delText>
          </w:r>
        </w:del>
        <w:r w:rsidRPr="00A96CE4">
          <w:rPr>
            <w:rPrChange w:author="格式修订器" w:date="2023-04-26T11:14:45Z">
              <w:rPr>
                <w:rFonts w:ascii="Times New Roman" w:eastAsia="宋体" w:hAnsi="Times New Roman" w:cs="Times New Roman"/>
                <w:sz w:val="24"/>
                <w:szCs w:val="24"/>
              </w:rPr>
            </w:rPrChange>
          </w:rPr>
          <w:t>Mo Yixian. The development pattern of the financial industry in the Internet era</w:t>
        </w:r>
        <w:r w:rsidRPr="00A96CE4">
          <w:rPr/>
          <w:t>[</w:t>
        </w:r>
        <w:r w:rsidRPr="00A96CE4">
          <w:rPr/>
          <w:t>J</w:t>
        </w:r>
        <w:r w:rsidRPr="00A96CE4">
          <w:rPr/>
          <w:t>]</w:t>
        </w:r>
        <w:r w:rsidRPr="00A96CE4">
          <w:rPr/>
          <w:t>. Finance and Economics Science, 2015</w:t>
        </w:r>
        <w:r w:rsidRPr="00A96CE4">
          <w:rPr/>
          <w:t>(</w:t>
        </w:r>
        <w:r w:rsidRPr="00A96CE4">
          <w:rPr/>
          <w:t>01</w:t>
        </w:r>
        <w:r w:rsidRPr="00A96CE4">
          <w:rPr/>
          <w:t>)</w:t>
        </w:r>
        <w:r w:rsidRPr="00A96CE4">
          <w:rPr/>
          <w:t xml:space="preserve">:</w:t>
        </w:r>
        <w:r w:rsidRPr="00A96CE4">
          <w:rPr/>
          <w:t xml:space="preserve"> </w:t>
        </w:r>
        <w:r w:rsidRPr="00A96CE4">
          <w:rPr/>
          <w:t>1-10.</w:t>
        </w:r>
      </w:ins>
      <w:commentRangeEnd w:id="2"/>
      <w:r w:rsidR="00F1430F">
        <w:commentReference w:id="2"/>
      </w:r>
    </w:p>
    <w:p w14:paraId="7D974718" w14:textId="77777777" w:rsidR="00E561A3" w:rsidRPr="00A96CE4" w:rsidRDefault="00E561A3" w:rsidP="00E561A3">
      <w:pPr>
        <w:pStyle w:val="ct20"/>
        <w:topLinePunct/>
        <w:ind w:left="480" w:hangingChars="200" w:hanging="480"/>
      </w:pPr>
      <w:commentRangeStart w:id="3"/>
      <w:bookmarkStart w:id="66" w:name="OLE_LINK7"/>
      <w:ins w:id="988992"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3</w:t>
        </w:r>
        <w:r>
          <w:rPr/>
          <w:t>]</w:t>
        </w:r>
      </w:ins>
      <w:del w:id="988993" w:author="注解排版器" w:date="2023-04-26T11:14:53Z">
        <w:r w:rsidDel="007D325B">
          <w:rPr/>
          <w:delText>付静</w:delText>
        </w:r>
        <w:r w:rsidDel="007D325B">
          <w:rPr/>
          <w:delText>.</w:delText>
        </w:r>
        <w:r w:rsidDel="007D325B">
          <w:rPr/>
          <w:delText>利率市场化下商业银行盈利能力影响因素分析</w:delText>
        </w:r>
        <w:r w:rsidDel="007D325B">
          <w:rPr/>
          <w:delText>——</w:delText>
        </w:r>
        <w:r w:rsidDel="007D325B">
          <w:rPr/>
          <w:delText>以我国</w:delText>
        </w:r>
        <w:r w:rsidDel="007D325B">
          <w:rPr/>
          <w:delText>13</w:delText>
        </w:r>
        <w:r w:rsidDel="007D325B">
          <w:rPr/>
          <w:delText>家上市商业银行为例</w:delText>
        </w:r>
        <w:r w:rsidDel="007D325B">
          <w:rPr/>
          <w:delText>[</w:delText>
        </w:r>
        <w:r w:rsidDel="007D325B">
          <w:rPr/>
          <w:delText>J</w:delText>
        </w:r>
        <w:r w:rsidDel="007D325B">
          <w:rPr/>
          <w:delText>]</w:delText>
        </w:r>
        <w:r w:rsidDel="007D325B">
          <w:rPr/>
          <w:delText>.</w:delText>
        </w:r>
        <w:r w:rsidDel="007D325B">
          <w:rPr/>
          <w:delText>商业经济</w:delText>
        </w:r>
        <w:r w:rsidDel="007D325B">
          <w:rPr/>
          <w:delText>,</w:delText>
        </w:r>
        <w:r w:rsidDel="007D325B">
          <w:rPr/>
          <w:delText>2020</w:delText>
        </w:r>
        <w:r w:rsidDel="007D325B">
          <w:rPr/>
          <w:delText>(</w:delText>
        </w:r>
        <w:r w:rsidDel="007D325B">
          <w:rPr/>
          <w:delText>05</w:delText>
        </w:r>
        <w:r w:rsidDel="007D325B">
          <w:rPr/>
          <w:delText>)</w:delText>
        </w:r>
        <w:r w:rsidDel="007D325B">
          <w:rPr/>
          <w:delText>:</w:delText>
        </w:r>
        <w:r w:rsidDel="007D325B">
          <w:rPr/>
          <w:delText>176-178.</w:delText>
        </w:r>
      </w:del>
      <w:ins w:id="988994" w:author="内容修订器" w:date="2023-04-26T11:14:43Z">
        <w:r w:rsidRPr="00281126">
          <w:t xml:space="preserve">  </w:t>
        </w:r>
        <w:del w:id="988995" w:author="注解排版器" w:date="2023-04-26T11:14:49Z">
          <w:r w:rsidDel="00494EDC">
            <w:rPr/>
            <w:delText xml:space="preserve"> </w:delText>
          </w:r>
        </w:del>
        <w:r w:rsidRPr="00A96CE4">
          <w:rPr>
            <w:rPrChange w:author="格式修订器" w:date="2023-04-26T11:14:45Z">
              <w:rPr>
                <w:rFonts w:ascii="Times New Roman" w:eastAsia="宋体" w:hAnsi="Times New Roman" w:cs="Times New Roman"/>
                <w:sz w:val="24"/>
                <w:szCs w:val="24"/>
              </w:rPr>
            </w:rPrChange>
          </w:rPr>
          <w:t>Qiu Han, Huang Yiping, Ji Yang. The impact of fintech on the behavior of traditional banks - based on the perspective of Internet finance</w:t>
        </w:r>
        <w:r w:rsidRPr="00A96CE4">
          <w:rPr/>
          <w:t>[</w:t>
        </w:r>
        <w:r w:rsidRPr="00A96CE4">
          <w:rPr/>
          <w:t>J</w:t>
        </w:r>
        <w:r w:rsidRPr="00A96CE4">
          <w:rPr/>
          <w:t>]</w:t>
        </w:r>
        <w:r w:rsidRPr="00A96CE4">
          <w:rPr/>
          <w:t>. Financial Research, 2018</w:t>
        </w:r>
        <w:r w:rsidRPr="00A96CE4">
          <w:rPr/>
          <w:t>(</w:t>
        </w:r>
        <w:r w:rsidRPr="00A96CE4">
          <w:rPr/>
          <w:t>11</w:t>
        </w:r>
        <w:r w:rsidRPr="00A96CE4">
          <w:rPr/>
          <w:t>)</w:t>
        </w:r>
        <w:r w:rsidRPr="00A96CE4">
          <w:rPr/>
          <w:t xml:space="preserve">:</w:t>
        </w:r>
        <w:r w:rsidRPr="00A96CE4">
          <w:rPr/>
          <w:t xml:space="preserve"> </w:t>
        </w:r>
        <w:r w:rsidRPr="00A96CE4">
          <w:rPr/>
          <w:t>17-29.</w:t>
        </w:r>
      </w:ins>
      <w:commentRangeEnd w:id="3"/>
      <w:r w:rsidR="00F1430F">
        <w:commentReference w:id="3"/>
      </w:r>
    </w:p>
    <w:p w14:paraId="5826EC1F" w14:textId="77777777" w:rsidR="00E561A3" w:rsidRPr="00A96CE4" w:rsidRDefault="00E561A3" w:rsidP="00E561A3">
      <w:pPr>
        <w:pStyle w:val="ct20"/>
        <w:topLinePunct/>
        <w:ind w:left="480" w:hangingChars="200" w:hanging="480"/>
      </w:pPr>
      <w:commentRangeStart w:id="4"/>
      <w:ins w:id="988996"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4</w:t>
        </w:r>
        <w:r>
          <w:rPr/>
          <w:t>]</w:t>
        </w:r>
      </w:ins>
      <w:del w:id="988997" w:author="注解排版器" w:date="2023-04-26T11:14:53Z">
        <w:r w:rsidDel="007D325B">
          <w:rPr/>
          <w:delText>傅顺</w:delText>
        </w:r>
        <w:r w:rsidDel="007D325B">
          <w:rPr/>
          <w:delText>,</w:delText>
        </w:r>
        <w:r w:rsidDel="007D325B">
          <w:rPr/>
          <w:delText>裴平</w:delText>
        </w:r>
        <w:r w:rsidDel="007D325B">
          <w:rPr/>
          <w:delText>.</w:delText>
        </w:r>
        <w:r w:rsidDel="007D325B">
          <w:rPr/>
          <w:delText>互联网金融发展与商业银行净息差</w:delText>
        </w:r>
        <w:r w:rsidDel="007D325B">
          <w:rPr/>
          <w:delText>——</w:delText>
        </w:r>
        <w:r w:rsidDel="007D325B">
          <w:rPr/>
          <w:delText>来自中国</w:delText>
        </w:r>
        <w:r w:rsidDel="007D325B">
          <w:rPr/>
          <w:delText>36</w:delText>
        </w:r>
        <w:r w:rsidDel="007D325B">
          <w:rPr/>
          <w:delText>家上市银行的经验证据</w:delText>
        </w:r>
        <w:r w:rsidDel="007D325B">
          <w:rPr/>
          <w:delText>[</w:delText>
        </w:r>
        <w:r w:rsidDel="007D325B">
          <w:rPr/>
          <w:delText>J</w:delText>
        </w:r>
        <w:r w:rsidDel="007D325B">
          <w:rPr/>
          <w:delText>]</w:delText>
        </w:r>
        <w:r w:rsidDel="007D325B">
          <w:rPr/>
          <w:delText>.</w:delText>
        </w:r>
        <w:r w:rsidDel="007D325B">
          <w:rPr/>
          <w:delText>国际金融研究</w:delText>
        </w:r>
        <w:r w:rsidDel="007D325B">
          <w:rPr/>
          <w:delText>,</w:delText>
        </w:r>
        <w:r w:rsidDel="007D325B">
          <w:rPr/>
          <w:delText>2022</w:delText>
        </w:r>
        <w:r w:rsidDel="007D325B">
          <w:rPr/>
          <w:delText>(</w:delText>
        </w:r>
        <w:r w:rsidDel="007D325B">
          <w:rPr/>
          <w:delText>02</w:delText>
        </w:r>
        <w:r w:rsidDel="007D325B">
          <w:rPr/>
          <w:delText>)</w:delText>
        </w:r>
        <w:r w:rsidDel="007D325B">
          <w:rPr/>
          <w:delText>:</w:delText>
        </w:r>
        <w:r w:rsidDel="007D325B">
          <w:rPr/>
          <w:delText>55-64.</w:delText>
        </w:r>
      </w:del>
      <w:ins w:id="988998" w:author="内容修订器" w:date="2023-04-26T11:14:43Z">
        <w:r w:rsidRPr="00281126">
          <w:t xml:space="preserve">  </w:t>
        </w:r>
        <w:del w:id="988999" w:author="注解排版器" w:date="2023-04-26T11:14:49Z">
          <w:r w:rsidDel="00494EDC">
            <w:rPr/>
            <w:delText xml:space="preserve"> </w:delText>
          </w:r>
        </w:del>
        <w:r w:rsidRPr="00A96CE4">
          <w:rPr>
            <w:rPrChange w:author="格式修订器" w:date="2023-04-26T11:14:45Z">
              <w:rPr>
                <w:rFonts w:ascii="Times New Roman" w:eastAsia="宋体" w:hAnsi="Times New Roman" w:cs="Times New Roman"/>
                <w:sz w:val="24"/>
                <w:szCs w:val="24"/>
              </w:rPr>
            </w:rPrChange>
          </w:rPr>
          <w:t>Ranran Cao</w:t>
        </w:r>
        <w:bookmarkEnd w:id="69"/>
        <w:r w:rsidRPr="00A96CE4">
          <w:rPr>
            <w:rPrChange w:author="格式修订器" w:date="2023-04-26T11:14:45Z">
              <w:rPr>
                <w:rFonts w:ascii="Times New Roman" w:eastAsia="宋体" w:hAnsi="Times New Roman" w:cs="Times New Roman"/>
                <w:sz w:val="24"/>
                <w:szCs w:val="24"/>
              </w:rPr>
            </w:rPrChange>
          </w:rPr>
          <w:t>. Internet Finance, Interest Rate Marketization and the Profitability of Commercial Banks</w:t>
        </w:r>
        <w:r w:rsidRPr="00A96CE4">
          <w:rPr/>
          <w:t>[</w:t>
        </w:r>
        <w:r w:rsidRPr="00A96CE4">
          <w:rPr/>
          <w:t>J</w:t>
        </w:r>
        <w:r w:rsidRPr="00A96CE4">
          <w:rPr/>
          <w:t>]</w:t>
        </w:r>
        <w:r w:rsidRPr="00A96CE4">
          <w:rPr/>
          <w:t>. World Scientific Research Journal, 2021, 7</w:t>
        </w:r>
        <w:r w:rsidRPr="00A96CE4">
          <w:rPr/>
          <w:t>(</w:t>
        </w:r>
        <w:r w:rsidRPr="00A96CE4">
          <w:rPr/>
          <w:t>8</w:t>
        </w:r>
        <w:r w:rsidRPr="00A96CE4">
          <w:rPr/>
          <w:t>)</w:t>
        </w:r>
        <w:r w:rsidRPr="00A96CE4">
          <w:rPr/>
          <w:t xml:space="preserve"> : 129-136.</w:t>
        </w:r>
      </w:ins>
      <w:commentRangeEnd w:id="4"/>
      <w:r w:rsidR="00F1430F">
        <w:commentReference w:id="4"/>
      </w:r>
    </w:p>
    <w:p w14:paraId="2DCC9A0E" w14:textId="77777777" w:rsidR="00E561A3" w:rsidRPr="00A96CE4" w:rsidRDefault="00E561A3" w:rsidP="00E561A3">
      <w:pPr>
        <w:pStyle w:val="ct20"/>
        <w:topLinePunct/>
        <w:ind w:left="480" w:hangingChars="200" w:hanging="480"/>
      </w:pPr>
      <w:commentRangeStart w:id="5"/>
      <w:ins w:id="989000"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5</w:t>
        </w:r>
        <w:r>
          <w:rPr/>
          <w:t>]</w:t>
        </w:r>
      </w:ins>
      <w:del w:id="989001" w:author="注解排版器" w:date="2023-04-26T11:14:53Z">
        <w:r w:rsidDel="007D325B">
          <w:rPr/>
          <w:delText>顾海峰</w:delText>
        </w:r>
        <w:r w:rsidDel="007D325B">
          <w:rPr/>
          <w:delText>,</w:delText>
        </w:r>
        <w:r w:rsidDel="007D325B">
          <w:rPr/>
          <w:delText>闫君</w:delText>
        </w:r>
        <w:r w:rsidDel="007D325B">
          <w:rPr/>
          <w:delText>.</w:delText>
        </w:r>
        <w:r w:rsidDel="007D325B">
          <w:rPr/>
          <w:delText>互联网金融与商业银行盈利</w:delText>
        </w:r>
        <w:r w:rsidDel="007D325B">
          <w:rPr/>
          <w:delText>:</w:delText>
        </w:r>
        <w:r w:rsidDel="007D325B">
          <w:rPr/>
          <w:delText>冲击抑或助推</w:delText>
        </w:r>
        <w:r w:rsidDel="007D325B">
          <w:rPr/>
          <w:delText>——</w:delText>
        </w:r>
        <w:r w:rsidDel="007D325B">
          <w:rPr/>
          <w:delText>基于盈利能力与盈利结构的双重视角</w:delText>
        </w:r>
        <w:r w:rsidDel="007D325B">
          <w:rPr/>
          <w:delText>[</w:delText>
        </w:r>
        <w:r w:rsidDel="007D325B">
          <w:rPr/>
          <w:delText>J</w:delText>
        </w:r>
        <w:r w:rsidDel="007D325B">
          <w:rPr/>
          <w:delText>]</w:delText>
        </w:r>
        <w:r w:rsidDel="007D325B">
          <w:rPr/>
          <w:delText>.</w:delText>
        </w:r>
        <w:r w:rsidDel="007D325B">
          <w:rPr/>
          <w:delText>当代经济科学</w:delText>
        </w:r>
        <w:r w:rsidDel="007D325B">
          <w:rPr/>
          <w:delText>,</w:delText>
        </w:r>
        <w:r w:rsidDel="007D325B">
          <w:rPr/>
          <w:delText>2019,</w:delText>
        </w:r>
        <w:r w:rsidDel="007D325B">
          <w:rPr/>
          <w:delText>41</w:delText>
        </w:r>
        <w:r w:rsidDel="007D325B">
          <w:rPr/>
          <w:delText>(</w:delText>
        </w:r>
        <w:r w:rsidDel="007D325B">
          <w:rPr/>
          <w:delText>04</w:delText>
        </w:r>
        <w:r w:rsidDel="007D325B">
          <w:rPr/>
          <w:delText>)</w:delText>
        </w:r>
        <w:r w:rsidDel="007D325B">
          <w:rPr/>
          <w:delText>:</w:delText>
        </w:r>
        <w:r w:rsidDel="007D325B">
          <w:rPr/>
          <w:delText>100-108.</w:delText>
        </w:r>
      </w:del>
      <w:ins w:id="989002" w:author="内容修订器" w:date="2023-04-26T11:14:43Z">
        <w:r w:rsidRPr="00281126">
          <w:t xml:space="preserve">  </w:t>
        </w:r>
        <w:del w:id="989003" w:author="注解排版器" w:date="2023-04-26T11:14:49Z">
          <w:r w:rsidDel="00494EDC">
            <w:rPr/>
            <w:delText xml:space="preserve"> </w:delText>
          </w:r>
        </w:del>
        <w:r w:rsidRPr="00A96CE4">
          <w:rPr>
            <w:rPrChange w:author="格式修订器" w:date="2023-04-26T11:14:45Z">
              <w:rPr>
                <w:rFonts w:ascii="Times New Roman" w:eastAsia="宋体" w:hAnsi="Times New Roman" w:cs="Times New Roman"/>
                <w:sz w:val="24"/>
                <w:szCs w:val="24"/>
              </w:rPr>
            </w:rPrChange>
          </w:rPr>
          <w:t>Shuai Pu</w:t>
        </w:r>
        <w:bookmarkEnd w:id="70"/>
        <w:r w:rsidRPr="00A96CE4">
          <w:rPr>
            <w:rPrChange w:author="格式修订器" w:date="2023-04-26T11:14:45Z">
              <w:rPr>
                <w:rFonts w:ascii="Times New Roman" w:eastAsia="宋体" w:hAnsi="Times New Roman" w:cs="Times New Roman"/>
                <w:sz w:val="24"/>
                <w:szCs w:val="24"/>
              </w:rPr>
            </w:rPrChange>
          </w:rPr>
          <w:t>. Research on the Influence of Internet Finance on China's Commercial Banking and Countermeasures</w:t>
        </w:r>
        <w:r w:rsidRPr="00A96CE4">
          <w:rPr/>
          <w:t>[</w:t>
        </w:r>
        <w:r w:rsidRPr="00A96CE4">
          <w:rPr/>
          <w:t>J</w:t>
        </w:r>
        <w:r w:rsidRPr="00A96CE4">
          <w:rPr/>
          <w:t>]</w:t>
        </w:r>
        <w:r w:rsidRPr="00A96CE4">
          <w:rPr/>
          <w:t>. Academic Journal of Business &amp; Management, 2020, 2</w:t>
        </w:r>
        <w:r w:rsidRPr="00A96CE4">
          <w:rPr/>
          <w:t>(</w:t>
        </w:r>
        <w:r w:rsidRPr="00A96CE4">
          <w:rPr/>
          <w:t>2</w:t>
        </w:r>
        <w:r w:rsidRPr="00A96CE4">
          <w:rPr/>
          <w:t>)</w:t>
        </w:r>
        <w:del w:id="989004" w:author="注解排版器" w:date="2023-04-26T11:14:49Z">
          <w:r w:rsidDel="00494EDC">
            <w:rPr/>
            <w:delText xml:space="preserve"> </w:delText>
          </w:r>
        </w:del>
      </w:ins>
      <w:commentRangeEnd w:id="5"/>
      <w:r w:rsidR="00F1430F">
        <w:commentReference w:id="5"/>
      </w:r>
    </w:p>
    <w:p w14:paraId="567FF2D7" w14:textId="77777777" w:rsidR="00E561A3" w:rsidRPr="00A96CE4" w:rsidRDefault="00E561A3" w:rsidP="00E561A3">
      <w:pPr>
        <w:pStyle w:val="ct20"/>
        <w:topLinePunct/>
        <w:ind w:left="480" w:hangingChars="200" w:hanging="480"/>
      </w:pPr>
      <w:commentRangeStart w:id="6"/>
      <w:ins w:id="989005"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6</w:t>
        </w:r>
        <w:r>
          <w:rPr/>
          <w:t>]</w:t>
        </w:r>
      </w:ins>
      <w:del w:id="989006" w:author="注解排版器" w:date="2023-04-26T11:14:53Z">
        <w:r w:rsidDel="007D325B">
          <w:rPr/>
          <w:delText>顾炜</w:delText>
        </w:r>
        <w:r w:rsidDel="007D325B">
          <w:rPr/>
          <w:delText>.</w:delText>
        </w:r>
        <w:r w:rsidDel="007D325B">
          <w:rPr/>
          <w:delText>商业银行盈利能力及影响因素分析</w:delText>
        </w:r>
        <w:r w:rsidDel="007D325B">
          <w:rPr/>
          <w:delText>[</w:delText>
        </w:r>
        <w:r w:rsidDel="007D325B">
          <w:rPr/>
          <w:delText>J</w:delText>
        </w:r>
        <w:r w:rsidDel="007D325B">
          <w:rPr/>
          <w:delText>]</w:delText>
        </w:r>
        <w:r w:rsidDel="007D325B">
          <w:rPr/>
          <w:delText>.</w:delText>
        </w:r>
        <w:r w:rsidDel="007D325B">
          <w:rPr/>
          <w:delText>现代商业</w:delText>
        </w:r>
        <w:r w:rsidDel="007D325B">
          <w:rPr/>
          <w:delText>,</w:delText>
        </w:r>
        <w:r w:rsidDel="007D325B">
          <w:rPr/>
          <w:delText>2020</w:delText>
        </w:r>
        <w:r w:rsidDel="007D325B">
          <w:rPr/>
          <w:delText>(</w:delText>
        </w:r>
        <w:r w:rsidDel="007D325B">
          <w:rPr/>
          <w:delText>24</w:delText>
        </w:r>
        <w:r w:rsidDel="007D325B">
          <w:rPr/>
          <w:delText>)</w:delText>
        </w:r>
        <w:r w:rsidDel="007D325B">
          <w:rPr/>
          <w:delText>:</w:delText>
        </w:r>
        <w:r w:rsidDel="007D325B">
          <w:rPr/>
          <w:delText>72-73.</w:delText>
        </w:r>
      </w:del>
      <w:ins w:id="989007" w:author="内容修订器" w:date="2023-04-26T11:14:43Z">
        <w:r w:rsidRPr="00281126">
          <w:t xml:space="preserve">  </w:t>
        </w:r>
        <w:del w:id="989008" w:author="注解排版器" w:date="2023-04-26T11:14:49Z">
          <w:r w:rsidDel="00494EDC">
            <w:rPr/>
            <w:delText xml:space="preserve"> </w:delText>
          </w:r>
        </w:del>
        <w:r w:rsidRPr="00A96CE4">
          <w:rPr>
            <w:rPrChange w:author="格式修订器" w:date="2023-04-26T11:14:45Z">
              <w:rPr>
                <w:rFonts w:ascii="Times New Roman" w:eastAsia="宋体" w:hAnsi="Times New Roman" w:cs="Times New Roman"/>
                <w:sz w:val="24"/>
                <w:szCs w:val="24"/>
              </w:rPr>
            </w:rPrChange>
          </w:rPr>
          <w:t>Xia Zheng. The construction of Internet financial ecology based on system theory</w:t>
        </w:r>
        <w:r w:rsidRPr="00A96CE4">
          <w:rPr/>
          <w:t>[</w:t>
        </w:r>
        <w:r w:rsidRPr="00A96CE4">
          <w:rPr/>
          <w:t>J</w:t>
        </w:r>
        <w:r w:rsidRPr="00A96CE4">
          <w:rPr/>
          <w:t>]</w:t>
        </w:r>
        <w:r w:rsidRPr="00A96CE4">
          <w:rPr/>
          <w:t xml:space="preserve">. Finance and Economics Science,</w:t>
        </w:r>
        <w:r w:rsidRPr="00A96CE4">
          <w:rPr/>
          <w:t xml:space="preserve"> </w:t>
        </w:r>
        <w:r w:rsidRPr="00A96CE4">
          <w:rPr/>
          <w:t>2015</w:t>
        </w:r>
        <w:r w:rsidRPr="00A96CE4">
          <w:rPr/>
          <w:t>(</w:t>
        </w:r>
        <w:r w:rsidRPr="00A96CE4">
          <w:rPr/>
          <w:t>01</w:t>
        </w:r>
        <w:r w:rsidRPr="00A96CE4">
          <w:rPr/>
          <w:t>)</w:t>
        </w:r>
        <w:r w:rsidRPr="00A96CE4">
          <w:rPr/>
          <w:t xml:space="preserve">:</w:t>
        </w:r>
        <w:r w:rsidRPr="00A96CE4">
          <w:rPr/>
          <w:t xml:space="preserve"> </w:t>
        </w:r>
        <w:r w:rsidRPr="00A96CE4">
          <w:rPr/>
          <w:t>1-10.</w:t>
        </w:r>
      </w:ins>
      <w:commentRangeEnd w:id="6"/>
      <w:r w:rsidR="00F1430F">
        <w:commentReference w:id="6"/>
      </w:r>
    </w:p>
    <w:p w14:paraId="1A66677D" w14:textId="77777777" w:rsidR="00052567" w:rsidRPr="00A96CE4" w:rsidRDefault="00052567" w:rsidP="00052567">
      <w:pPr>
        <w:pStyle w:val="ct20"/>
        <w:topLinePunct/>
        <w:ind w:left="480" w:hangingChars="200" w:hanging="480"/>
      </w:pPr>
      <w:commentRangeStart w:id="7"/>
      <w:bookmarkStart w:id="67" w:name="_Hlk102317871"/>
      <w:ins w:id="989009"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7</w:t>
        </w:r>
        <w:r>
          <w:rPr/>
          <w:t>]</w:t>
        </w:r>
      </w:ins>
      <w:del w:id="989010" w:author="注解排版器" w:date="2023-04-26T11:14:53Z">
        <w:r w:rsidDel="007D325B">
          <w:rPr/>
          <w:delText>郭品</w:delText>
        </w:r>
        <w:r w:rsidDel="007D325B">
          <w:rPr/>
          <w:delText>,</w:delText>
        </w:r>
        <w:r w:rsidDel="007D325B">
          <w:rPr/>
          <w:delText>沈悦</w:delText>
        </w:r>
        <w:r w:rsidDel="007D325B">
          <w:rPr/>
          <w:delText>.</w:delText>
        </w:r>
        <w:r w:rsidDel="007D325B">
          <w:rPr/>
          <w:delText>互联网金融对商业银行风险承担的影响</w:delText>
        </w:r>
        <w:r w:rsidDel="007D325B">
          <w:rPr/>
          <w:delText>:</w:delText>
        </w:r>
        <w:r w:rsidDel="007D325B">
          <w:rPr/>
          <w:delText>理论解读与实证检验</w:delText>
        </w:r>
        <w:r w:rsidDel="007D325B">
          <w:rPr/>
          <w:delText>[</w:delText>
        </w:r>
        <w:r w:rsidDel="007D325B">
          <w:rPr/>
          <w:delText>J</w:delText>
        </w:r>
        <w:r w:rsidDel="007D325B">
          <w:rPr/>
          <w:delText>]</w:delText>
        </w:r>
        <w:r w:rsidDel="007D325B">
          <w:rPr/>
          <w:delText>.</w:delText>
        </w:r>
        <w:r w:rsidDel="007D325B">
          <w:rPr/>
          <w:delText>财贸经济</w:delText>
        </w:r>
        <w:r w:rsidDel="007D325B">
          <w:rPr/>
          <w:delText>,</w:delText>
        </w:r>
        <w:r w:rsidDel="007D325B">
          <w:rPr/>
          <w:delText>2015</w:delText>
        </w:r>
        <w:r w:rsidDel="007D325B">
          <w:rPr/>
          <w:delText>(</w:delText>
        </w:r>
        <w:r w:rsidDel="007D325B">
          <w:rPr/>
          <w:delText>10</w:delText>
        </w:r>
        <w:r w:rsidDel="007D325B">
          <w:rPr/>
          <w:delText>)</w:delText>
        </w:r>
        <w:r w:rsidDel="007D325B">
          <w:rPr/>
          <w:delText>:</w:delText>
        </w:r>
        <w:r w:rsidDel="007D325B">
          <w:rPr/>
          <w:delText>102-116.</w:delText>
        </w:r>
      </w:del>
      <w:ins w:id="989011" w:author="内容修订器" w:date="2023-04-26T11:14:43Z">
        <w:r w:rsidRPr="00281126">
          <w:t xml:space="preserve">  </w:t>
        </w:r>
        <w:del w:id="989012" w:author="注解排版器" w:date="2023-04-26T11:14:49Z">
          <w:r w:rsidDel="00494EDC">
            <w:rPr/>
            <w:delText xml:space="preserve"> </w:delText>
          </w:r>
        </w:del>
        <w:r w:rsidRPr="00A96CE4">
          <w:rPr>
            <w:rPrChange w:author="格式修订器" w:date="2023-04-26T11:14:45Z">
              <w:rPr>
                <w:rFonts w:ascii="Times New Roman" w:eastAsia="宋体" w:hAnsi="Times New Roman" w:cs="Times New Roman"/>
                <w:sz w:val="24"/>
                <w:szCs w:val="24"/>
              </w:rPr>
            </w:rPrChange>
          </w:rPr>
          <w:t>Xiang Chen. The Impact of Interest Rate Marketization on the Profitability of Commercial Banks-- Evidence from the Chinese Market</w:t>
        </w:r>
        <w:r w:rsidRPr="00A96CE4">
          <w:rPr/>
          <w:t>[</w:t>
        </w:r>
        <w:r w:rsidRPr="00A96CE4">
          <w:rPr/>
          <w:t>J</w:t>
        </w:r>
        <w:r w:rsidRPr="00A96CE4">
          <w:rPr/>
          <w:t>]</w:t>
        </w:r>
        <w:r w:rsidRPr="00A96CE4">
          <w:rPr/>
          <w:t>. World Scientific Research Journal, 2022, 8</w:t>
        </w:r>
        <w:r w:rsidRPr="00A96CE4">
          <w:rPr/>
          <w:t>(</w:t>
        </w:r>
        <w:r w:rsidRPr="00A96CE4">
          <w:rPr/>
          <w:t>3</w:t>
        </w:r>
        <w:r w:rsidRPr="00A96CE4">
          <w:rPr/>
          <w:t>)</w:t>
        </w:r>
      </w:ins>
      <w:commentRangeEnd w:id="7"/>
      <w:r w:rsidR="00F1430F">
        <w:commentReference w:id="7"/>
      </w:r>
    </w:p>
    <w:p w14:paraId="6F67A970" w14:textId="77777777" w:rsidR="00052567" w:rsidRPr="00A96CE4" w:rsidRDefault="00052567" w:rsidP="00052567">
      <w:pPr>
        <w:pStyle w:val="ct20"/>
        <w:topLinePunct/>
        <w:ind w:left="480" w:hangingChars="200" w:hanging="480"/>
      </w:pPr>
      <w:commentRangeStart w:id="8"/>
      <w:ins w:id="989013"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8</w:t>
        </w:r>
        <w:r>
          <w:rPr/>
          <w:t>]</w:t>
        </w:r>
      </w:ins>
      <w:del w:id="989014" w:author="注解排版器" w:date="2023-04-26T11:14:53Z">
        <w:r w:rsidDel="007D325B">
          <w:rPr/>
          <w:delText>韩璟</w:delText>
        </w:r>
        <w:r w:rsidDel="007D325B">
          <w:rPr/>
          <w:delText>,</w:delText>
        </w:r>
        <w:r w:rsidDel="007D325B">
          <w:rPr/>
          <w:delText>时波</w:delText>
        </w:r>
        <w:r w:rsidDel="007D325B">
          <w:rPr/>
          <w:delText>,</w:delText>
        </w:r>
        <w:r w:rsidDel="007D325B">
          <w:rPr/>
          <w:delText>金玉兰</w:delText>
        </w:r>
        <w:r w:rsidDel="007D325B">
          <w:rPr/>
          <w:delText>.</w:delText>
        </w:r>
        <w:r w:rsidDel="007D325B">
          <w:rPr/>
          <w:delText>利率市场化、利率波动与商业银行盈利能力</w:delText>
        </w:r>
        <w:r w:rsidDel="007D325B">
          <w:rPr/>
          <w:delText>[</w:delText>
        </w:r>
        <w:r w:rsidDel="007D325B">
          <w:rPr/>
          <w:delText>J</w:delText>
        </w:r>
        <w:r w:rsidDel="007D325B">
          <w:rPr/>
          <w:delText>]</w:delText>
        </w:r>
        <w:r w:rsidDel="007D325B">
          <w:rPr/>
          <w:delText>.</w:delText>
        </w:r>
        <w:r w:rsidDel="007D325B">
          <w:rPr/>
          <w:delText>当代金融研究</w:delText>
        </w:r>
        <w:r w:rsidDel="007D325B">
          <w:rPr/>
          <w:delText>,</w:delText>
        </w:r>
        <w:r w:rsidDel="007D325B">
          <w:rPr/>
          <w:delText>2020</w:delText>
        </w:r>
        <w:r w:rsidDel="007D325B">
          <w:rPr/>
          <w:delText>(</w:delText>
        </w:r>
        <w:r w:rsidDel="007D325B">
          <w:rPr/>
          <w:delText>03</w:delText>
        </w:r>
        <w:r w:rsidDel="007D325B">
          <w:rPr/>
          <w:delText>)</w:delText>
        </w:r>
        <w:r w:rsidDel="007D325B">
          <w:rPr/>
          <w:delText>:</w:delText>
        </w:r>
        <w:r w:rsidDel="007D325B">
          <w:rPr/>
          <w:delText>49-61.</w:delText>
        </w:r>
      </w:del>
      <w:ins w:id="989015" w:author="内容修订器" w:date="2023-04-26T11:14:43Z">
        <w:r w:rsidRPr="00281126">
          <w:t xml:space="preserve">  </w:t>
        </w:r>
        <w:del w:id="989016" w:author="注解排版器" w:date="2023-04-26T11:14:49Z">
          <w:r w:rsidDel="00494EDC">
            <w:rPr/>
            <w:delText xml:space="preserve"> </w:delText>
          </w:r>
        </w:del>
        <w:r w:rsidRPr="00A96CE4">
          <w:rPr>
            <w:rPrChange w:author="格式修订器" w:date="2023-04-26T11:14:45Z">
              <w:rPr>
                <w:rFonts w:ascii="Times New Roman" w:eastAsia="宋体" w:hAnsi="Times New Roman" w:cs="Times New Roman"/>
                <w:sz w:val="24"/>
                <w:szCs w:val="24"/>
              </w:rPr>
            </w:rPrChange>
          </w:rPr>
          <w:t>Yulin He</w:t>
        </w:r>
        <w:bookmarkEnd w:id="71"/>
        <w:r w:rsidRPr="00A96CE4">
          <w:rPr>
            <w:rPrChange w:author="格式修订器" w:date="2023-04-26T11:14:45Z">
              <w:rPr>
                <w:rFonts w:ascii="Times New Roman" w:eastAsia="宋体" w:hAnsi="Times New Roman" w:cs="Times New Roman"/>
                <w:sz w:val="24"/>
                <w:szCs w:val="24"/>
              </w:rPr>
            </w:rPrChange>
          </w:rPr>
          <w:t>. The Impact of Interest Rate Marketization on Commercial Banks</w:t>
        </w:r>
        <w:r w:rsidRPr="00A96CE4">
          <w:rPr/>
          <w:t>[</w:t>
        </w:r>
        <w:r w:rsidRPr="00A96CE4">
          <w:rPr/>
          <w:t>J</w:t>
        </w:r>
        <w:r w:rsidRPr="00A96CE4">
          <w:rPr/>
          <w:t>]</w:t>
        </w:r>
        <w:r w:rsidRPr="00A96CE4">
          <w:rPr/>
          <w:t>. Financial Forum, 2020, 9</w:t>
        </w:r>
        <w:r w:rsidRPr="00A96CE4">
          <w:rPr/>
          <w:t>(</w:t>
        </w:r>
        <w:r w:rsidRPr="00A96CE4">
          <w:rPr/>
          <w:t>4</w:t>
        </w:r>
        <w:r w:rsidRPr="00A96CE4">
          <w:rPr/>
          <w:t>)</w:t>
        </w:r>
      </w:ins>
      <w:commentRangeEnd w:id="8"/>
      <w:r w:rsidR="00F1430F">
        <w:commentReference w:id="8"/>
      </w:r>
    </w:p>
    <w:bookmarkEnd w:id="65"/>
    <w:p w14:paraId="369B24DB" w14:textId="77777777" w:rsidR="00B916FB" w:rsidRPr="00A96CE4" w:rsidRDefault="00B916FB" w:rsidP="00B916FB">
      <w:pPr>
        <w:pStyle w:val="ct20"/>
        <w:topLinePunct/>
        <w:ind w:left="480" w:hangingChars="200" w:hanging="480"/>
      </w:pPr>
      <w:commentRangeStart w:id="9"/>
      <w:ins w:id="989017"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9</w:t>
        </w:r>
        <w:r>
          <w:rPr/>
          <w:t>]</w:t>
        </w:r>
      </w:ins>
      <w:del w:id="989018" w:author="注解排版器" w:date="2023-04-26T11:14:53Z">
        <w:r w:rsidDel="007D325B">
          <w:rPr/>
          <w:delText>何家欢</w:delText>
        </w:r>
        <w:r w:rsidDel="007D325B">
          <w:rPr/>
          <w:delText>.</w:delText>
        </w:r>
        <w:r w:rsidDel="007D325B">
          <w:rPr/>
          <w:delText>基于因子分析法的商业银行盈利能力实证分析</w:delText>
        </w:r>
        <w:r w:rsidDel="007D325B">
          <w:rPr/>
          <w:delText>[</w:delText>
        </w:r>
        <w:r w:rsidDel="007D325B">
          <w:rPr/>
          <w:delText>J</w:delText>
        </w:r>
        <w:r w:rsidDel="007D325B">
          <w:rPr/>
          <w:delText>]</w:delText>
        </w:r>
        <w:r w:rsidDel="007D325B">
          <w:rPr/>
          <w:delText>.</w:delText>
        </w:r>
        <w:r w:rsidDel="007D325B">
          <w:rPr/>
          <w:delText>现代商业</w:delText>
        </w:r>
        <w:r w:rsidDel="007D325B">
          <w:rPr/>
          <w:delText>,</w:delText>
        </w:r>
        <w:r w:rsidDel="007D325B">
          <w:rPr/>
          <w:delText>2020</w:delText>
        </w:r>
        <w:r w:rsidDel="007D325B">
          <w:rPr/>
          <w:delText>(</w:delText>
        </w:r>
        <w:r w:rsidDel="007D325B">
          <w:rPr/>
          <w:delText>26</w:delText>
        </w:r>
        <w:r w:rsidDel="007D325B">
          <w:rPr/>
          <w:delText>)</w:delText>
        </w:r>
        <w:r w:rsidDel="007D325B">
          <w:rPr/>
          <w:delText>:</w:delText>
        </w:r>
        <w:r w:rsidDel="007D325B">
          <w:rPr/>
          <w:delText>131-132.</w:delText>
        </w:r>
      </w:del>
      <w:ins w:id="989019"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陈振宇</w:t>
        </w:r>
        <w:r w:rsidRPr="00A96CE4">
          <w:rPr/>
          <w:t xml:space="preserve">.</w:t>
        </w:r>
        <w:r w:rsidRPr="00A96CE4">
          <w:rPr/>
          <w:t xml:space="preserve"> </w:t>
        </w:r>
        <w:r w:rsidRPr="00A96CE4">
          <w:rPr/>
          <w:t>利率市场化对我国商业银行盈利能力的影响研究</w:t>
        </w:r>
        <w:r w:rsidRPr="00A96CE4">
          <w:rPr/>
          <w:t>[</w:t>
        </w:r>
        <w:r w:rsidRPr="00A96CE4">
          <w:rPr/>
          <w:t xml:space="preserve">J</w:t>
        </w:r>
        <w:r w:rsidRPr="00A96CE4">
          <w:rPr/>
          <w:t>]</w:t>
        </w:r>
        <w:r w:rsidRPr="00A96CE4">
          <w:rPr/>
          <w:t xml:space="preserve">.</w:t>
        </w:r>
        <w:r w:rsidRPr="00A96CE4">
          <w:rPr/>
          <w:t xml:space="preserve"> </w:t>
        </w:r>
        <w:r w:rsidRPr="00A96CE4">
          <w:rPr/>
          <w:t>经营与管理</w:t>
        </w:r>
        <w:r w:rsidRPr="00A96CE4">
          <w:rPr/>
          <w:t xml:space="preserve">,</w:t>
        </w:r>
        <w:r w:rsidRPr="00A96CE4">
          <w:rPr/>
          <w:t xml:space="preserve"> </w:t>
        </w:r>
        <w:r w:rsidRPr="00A96CE4">
          <w:rPr/>
          <w:t>2021</w:t>
        </w:r>
        <w:r w:rsidRPr="00A96CE4">
          <w:rPr/>
          <w:t>(</w:t>
        </w:r>
        <w:r w:rsidRPr="00A96CE4">
          <w:rPr/>
          <w:t>02</w:t>
        </w:r>
        <w:r w:rsidRPr="00A96CE4">
          <w:rPr/>
          <w:t>)</w:t>
        </w:r>
        <w:r w:rsidRPr="00A96CE4">
          <w:rPr/>
          <w:t xml:space="preserve">:</w:t>
        </w:r>
        <w:r w:rsidRPr="00A96CE4">
          <w:rPr/>
          <w:t xml:space="preserve"> </w:t>
        </w:r>
        <w:r w:rsidRPr="00A96CE4">
          <w:rPr/>
          <w:t>48-51.</w:t>
        </w:r>
      </w:ins>
      <w:commentRangeEnd w:id="9"/>
      <w:r w:rsidR="00F1430F">
        <w:commentReference w:id="9"/>
      </w:r>
    </w:p>
    <w:p w14:paraId="265290A5" w14:textId="77777777" w:rsidR="00D57B93" w:rsidRPr="00A96CE4" w:rsidRDefault="00D57B93" w:rsidP="00D57B93">
      <w:pPr>
        <w:pStyle w:val="ct20"/>
        <w:topLinePunct/>
        <w:ind w:left="480" w:hangingChars="200" w:hanging="480"/>
      </w:pPr>
      <w:commentRangeStart w:id="10"/>
      <w:ins w:id="989020"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10</w:t>
        </w:r>
        <w:r>
          <w:rPr/>
          <w:t>]</w:t>
        </w:r>
      </w:ins>
      <w:del w:id="989021" w:author="注解排版器" w:date="2023-04-26T11:14:53Z">
        <w:r w:rsidDel="007D325B">
          <w:rPr/>
          <w:delText>孔凡东</w:delText>
        </w:r>
        <w:r w:rsidDel="007D325B">
          <w:rPr/>
          <w:delText>.</w:delText>
        </w:r>
        <w:r w:rsidDel="007D325B">
          <w:rPr/>
          <w:delText>新形势下第三方支付对商业银行盈利能力的影响</w:delText>
        </w:r>
        <w:r w:rsidDel="007D325B">
          <w:rPr/>
          <w:delText>——</w:delText>
        </w:r>
        <w:r w:rsidDel="007D325B">
          <w:rPr/>
          <w:delText>基于上市商业银行的实证分析</w:delText>
        </w:r>
        <w:r w:rsidDel="007D325B">
          <w:rPr/>
          <w:delText>[</w:delText>
        </w:r>
        <w:r w:rsidDel="007D325B">
          <w:rPr/>
          <w:delText>J</w:delText>
        </w:r>
        <w:r w:rsidDel="007D325B">
          <w:rPr/>
          <w:delText>]</w:delText>
        </w:r>
        <w:r w:rsidDel="007D325B">
          <w:rPr/>
          <w:delText>.</w:delText>
        </w:r>
        <w:r w:rsidDel="007D325B">
          <w:rPr/>
          <w:delText>金融科技时代</w:delText>
        </w:r>
        <w:r w:rsidDel="007D325B">
          <w:rPr/>
          <w:delText>,</w:delText>
        </w:r>
        <w:r w:rsidDel="007D325B">
          <w:rPr/>
          <w:delText>2020</w:delText>
        </w:r>
        <w:r w:rsidDel="007D325B">
          <w:rPr/>
          <w:delText>(</w:delText>
        </w:r>
        <w:r w:rsidDel="007D325B">
          <w:rPr/>
          <w:delText>09</w:delText>
        </w:r>
        <w:r w:rsidDel="007D325B">
          <w:rPr/>
          <w:delText>)</w:delText>
        </w:r>
        <w:r w:rsidDel="007D325B">
          <w:rPr/>
          <w:delText>:</w:delText>
        </w:r>
        <w:r w:rsidDel="007D325B">
          <w:rPr/>
          <w:delText>48-53+93.</w:delText>
        </w:r>
      </w:del>
      <w:ins w:id="989022"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程小丽</w:t>
        </w:r>
        <w:r w:rsidRPr="00A96CE4">
          <w:rPr/>
          <w:t xml:space="preserve">.</w:t>
        </w:r>
        <w:r w:rsidRPr="00A96CE4">
          <w:rPr/>
          <w:t xml:space="preserve"> </w:t>
        </w:r>
        <w:r w:rsidRPr="00A96CE4">
          <w:rPr/>
          <w:t>利率市场化</w:t>
        </w:r>
        <w:del w:id="989023" w:author="标点修订器" w:date="2023-04-26T11:14:47Z">
          <w:r w:rsidDel="AA7D325B">
            <w:rPr/>
            <w:delText>：</w:delText>
          </w:r>
        </w:del>
        <w:r>
          <w:rPr/>
          <w:t xml:space="preserve">: </w:t>
        </w:r>
        <w:r w:rsidRPr="00A96CE4">
          <w:rPr/>
          <w:t>现状与未来</w:t>
        </w:r>
        <w:r w:rsidRPr="00A96CE4">
          <w:rPr/>
          <w:t>[</w:t>
        </w:r>
        <w:r w:rsidRPr="00A96CE4">
          <w:rPr/>
          <w:t xml:space="preserve">J</w:t>
        </w:r>
        <w:r w:rsidRPr="00A96CE4">
          <w:rPr/>
          <w:t>]</w:t>
        </w:r>
        <w:r w:rsidRPr="00A96CE4">
          <w:rPr/>
          <w:t xml:space="preserve">.</w:t>
        </w:r>
        <w:r w:rsidRPr="00A96CE4">
          <w:rPr/>
          <w:t xml:space="preserve"> </w:t>
        </w:r>
        <w:r w:rsidRPr="00A96CE4">
          <w:rPr/>
          <w:t>中国储运</w:t>
        </w:r>
        <w:r w:rsidRPr="00A96CE4">
          <w:rPr/>
          <w:t xml:space="preserve">,</w:t>
        </w:r>
        <w:r w:rsidRPr="00A96CE4">
          <w:rPr/>
          <w:t xml:space="preserve"> </w:t>
        </w:r>
        <w:r w:rsidRPr="00A96CE4">
          <w:rPr/>
          <w:t>2021</w:t>
        </w:r>
        <w:r w:rsidRPr="00A96CE4">
          <w:rPr/>
          <w:t>(</w:t>
        </w:r>
        <w:r w:rsidRPr="00A96CE4">
          <w:rPr/>
          <w:t>07</w:t>
        </w:r>
        <w:r w:rsidRPr="00A96CE4">
          <w:rPr/>
          <w:t>)</w:t>
        </w:r>
        <w:r w:rsidRPr="00A96CE4">
          <w:rPr/>
          <w:t xml:space="preserve">:</w:t>
        </w:r>
        <w:r w:rsidRPr="00A96CE4">
          <w:rPr/>
          <w:t xml:space="preserve"> </w:t>
        </w:r>
        <w:r w:rsidRPr="00A96CE4">
          <w:rPr/>
          <w:t>109-110.</w:t>
        </w:r>
      </w:ins>
      <w:commentRangeEnd w:id="10"/>
      <w:r w:rsidR="00F1430F">
        <w:commentReference w:id="10"/>
      </w:r>
    </w:p>
    <w:p w14:paraId="77EDD0DC" w14:textId="77777777" w:rsidR="002C72BE" w:rsidRPr="00A96CE4" w:rsidRDefault="002C72BE" w:rsidP="002C72BE">
      <w:pPr>
        <w:pStyle w:val="ct20"/>
        <w:topLinePunct/>
        <w:ind w:left="480" w:hangingChars="200" w:hanging="480"/>
      </w:pPr>
      <w:commentRangeStart w:id="140"/>
      <w:commentRangeStart w:id="11"/>
      <w:ins w:id="989024"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11</w:t>
        </w:r>
        <w:r>
          <w:rPr/>
          <w:t>]</w:t>
        </w:r>
      </w:ins>
      <w:del w:id="989025" w:author="注解排版器" w:date="2023-04-26T11:14:53Z">
        <w:r w:rsidDel="007D325B">
          <w:rPr/>
          <w:delText>郎岩</w:delText>
        </w:r>
        <w:r w:rsidDel="007D325B">
          <w:rPr/>
          <w:delText>,</w:delText>
        </w:r>
        <w:r w:rsidDel="007D325B">
          <w:rPr/>
          <w:delText>赵玥婷</w:delText>
        </w:r>
        <w:r w:rsidDel="007D325B">
          <w:rPr/>
          <w:delText>.</w:delText>
        </w:r>
        <w:r w:rsidDel="007D325B">
          <w:rPr/>
          <w:delText>互联网金融加速利率市场化进程</w:delText>
        </w:r>
        <w:r w:rsidDel="007D325B">
          <w:rPr/>
          <w:delText>[</w:delText>
        </w:r>
        <w:r w:rsidDel="007D325B">
          <w:rPr/>
          <w:delText>J</w:delText>
        </w:r>
        <w:r w:rsidDel="007D325B">
          <w:rPr/>
          <w:delText>]</w:delText>
        </w:r>
        <w:r w:rsidDel="007D325B">
          <w:rPr/>
          <w:delText>.</w:delText>
        </w:r>
        <w:r w:rsidDel="007D325B">
          <w:rPr/>
          <w:delText>时代金融</w:delText>
        </w:r>
        <w:r w:rsidDel="007D325B">
          <w:rPr/>
          <w:delText>,</w:delText>
        </w:r>
        <w:r w:rsidDel="007D325B">
          <w:rPr/>
          <w:delText>2014</w:delText>
        </w:r>
        <w:r w:rsidDel="007D325B">
          <w:rPr/>
          <w:delText>(</w:delText>
        </w:r>
        <w:r w:rsidDel="007D325B">
          <w:rPr/>
          <w:delText>21</w:delText>
        </w:r>
        <w:r w:rsidDel="007D325B">
          <w:rPr/>
          <w:delText>)</w:delText>
        </w:r>
        <w:r w:rsidDel="007D325B">
          <w:rPr/>
          <w:delText>:</w:delText>
        </w:r>
        <w:r w:rsidDel="007D325B">
          <w:rPr/>
          <w:delText>56+61.</w:delText>
        </w:r>
      </w:del>
      <w:ins w:id="989026"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付静</w:t>
        </w:r>
        <w:r w:rsidRPr="00A96CE4">
          <w:rPr/>
          <w:t xml:space="preserve">.</w:t>
        </w:r>
        <w:r w:rsidRPr="00A96CE4">
          <w:rPr/>
          <w:t xml:space="preserve"> </w:t>
        </w:r>
        <w:r w:rsidRPr="00A96CE4">
          <w:rPr/>
          <w:t>利率市场化下商业银行盈利能力影响因素分析</w:t>
        </w:r>
        <w:r w:rsidRPr="00A96CE4">
          <w:rPr/>
          <w:t>——</w:t>
        </w:r>
        <w:r w:rsidRPr="00A96CE4">
          <w:rPr/>
          <w:t>以我国</w:t>
        </w:r>
        <w:r w:rsidRPr="00A96CE4">
          <w:rPr/>
          <w:t>13</w:t>
        </w:r>
        <w:r w:rsidRPr="00A96CE4">
          <w:rPr/>
          <w:t>家上市商业银行为例</w:t>
        </w:r>
        <w:r w:rsidRPr="00A96CE4">
          <w:rPr/>
          <w:t>[</w:t>
        </w:r>
        <w:r w:rsidRPr="00A96CE4">
          <w:rPr/>
          <w:t xml:space="preserve">J</w:t>
        </w:r>
        <w:r w:rsidRPr="00A96CE4">
          <w:rPr/>
          <w:t>]</w:t>
        </w:r>
        <w:r w:rsidRPr="00A96CE4">
          <w:rPr/>
          <w:t xml:space="preserve">.</w:t>
        </w:r>
        <w:r w:rsidRPr="00A96CE4">
          <w:rPr/>
          <w:t xml:space="preserve"> </w:t>
        </w:r>
        <w:r w:rsidRPr="00A96CE4">
          <w:rPr/>
          <w:t>商业经济</w:t>
        </w:r>
        <w:r w:rsidRPr="00A96CE4">
          <w:rPr/>
          <w:t xml:space="preserve">,</w:t>
        </w:r>
        <w:r w:rsidRPr="00A96CE4">
          <w:rPr/>
          <w:t xml:space="preserve"> </w:t>
        </w:r>
        <w:r w:rsidRPr="00A96CE4">
          <w:rPr/>
          <w:t>2020</w:t>
        </w:r>
        <w:r w:rsidRPr="00A96CE4">
          <w:rPr/>
          <w:t>(</w:t>
        </w:r>
        <w:r w:rsidRPr="00A96CE4">
          <w:rPr/>
          <w:t>05</w:t>
        </w:r>
        <w:r w:rsidRPr="00A96CE4">
          <w:rPr/>
          <w:t>)</w:t>
        </w:r>
        <w:r w:rsidRPr="00A96CE4">
          <w:rPr/>
          <w:t xml:space="preserve">:</w:t>
        </w:r>
        <w:r w:rsidRPr="00A96CE4">
          <w:rPr/>
          <w:t xml:space="preserve"> </w:t>
        </w:r>
        <w:r w:rsidRPr="00A96CE4">
          <w:rPr/>
          <w:t>176-178.</w:t>
        </w:r>
      </w:ins>
      <w:commentRangeEnd w:id="11"/>
      <w:r w:rsidR="00F1430F">
        <w:commentReference w:id="11"/>
      </w:r>
      <w:commentRangeEnd w:id="140"/>
      <w:r w:rsidR="00F1430F">
        <w:commentReference w:id="140"/>
      </w:r>
    </w:p>
    <w:p w14:paraId="3F4A4520" w14:textId="073D7DA3" w:rsidR="00D57B93" w:rsidRPr="00A96CE4" w:rsidRDefault="00D57B93" w:rsidP="00D57B93">
      <w:pPr>
        <w:pStyle w:val="ct20"/>
        <w:topLinePunct/>
        <w:ind w:left="480" w:hangingChars="200" w:hanging="480"/>
      </w:pPr>
      <w:commentRangeStart w:id="141"/>
      <w:commentRangeStart w:id="12"/>
      <w:ins w:id="989027"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12</w:t>
        </w:r>
        <w:r>
          <w:rPr/>
          <w:t>]</w:t>
        </w:r>
      </w:ins>
      <w:del w:id="989028" w:author="注解排版器" w:date="2023-04-26T11:14:53Z">
        <w:r w:rsidDel="007D325B">
          <w:rPr/>
          <w:delText>李佳</w:delText>
        </w:r>
        <w:r w:rsidDel="007D325B">
          <w:rPr/>
          <w:delText>,</w:delText>
        </w:r>
        <w:r w:rsidDel="007D325B">
          <w:rPr/>
          <w:delText>王晓</w:delText>
        </w:r>
        <w:r w:rsidDel="007D325B">
          <w:rPr/>
          <w:delText>,</w:delText>
        </w:r>
        <w:r w:rsidDel="007D325B">
          <w:rPr/>
          <w:delText>邓修英</w:delText>
        </w:r>
        <w:r w:rsidDel="007D325B">
          <w:rPr/>
          <w:delText>.</w:delText>
        </w:r>
        <w:r w:rsidDel="007D325B">
          <w:rPr/>
          <w:delText>资产证券化发展与商业银行风险</w:delText>
        </w:r>
        <w:r w:rsidDel="007D325B">
          <w:rPr/>
          <w:delText>——</w:delText>
        </w:r>
        <w:r w:rsidDel="007D325B">
          <w:rPr/>
          <w:delText>影响机制与经验证据</w:delText>
        </w:r>
        <w:r w:rsidDel="007D325B">
          <w:rPr/>
          <w:delText>[</w:delText>
        </w:r>
        <w:r w:rsidDel="007D325B">
          <w:rPr/>
          <w:delText>J</w:delText>
        </w:r>
        <w:r w:rsidDel="007D325B">
          <w:rPr/>
          <w:delText>]</w:delText>
        </w:r>
        <w:r w:rsidDel="007D325B">
          <w:rPr/>
          <w:delText>.</w:delText>
        </w:r>
        <w:r w:rsidDel="007D325B">
          <w:rPr/>
          <w:delText>金融论坛</w:delText>
        </w:r>
        <w:r w:rsidDel="007D325B">
          <w:rPr/>
          <w:delText>,</w:delText>
        </w:r>
        <w:r w:rsidDel="007D325B">
          <w:rPr/>
          <w:delText>2019,</w:delText>
        </w:r>
        <w:r w:rsidDel="007D325B">
          <w:rPr/>
          <w:delText>24</w:delText>
        </w:r>
        <w:r w:rsidDel="007D325B">
          <w:rPr/>
          <w:delText>(</w:delText>
        </w:r>
        <w:r w:rsidDel="007D325B">
          <w:rPr/>
          <w:delText>12</w:delText>
        </w:r>
        <w:r w:rsidDel="007D325B">
          <w:rPr/>
          <w:delText>)</w:delText>
        </w:r>
        <w:r w:rsidDel="007D325B">
          <w:rPr/>
          <w:delText xml:space="preserve"> </w:delText>
        </w:r>
        <w:r w:rsidDel="007D325B">
          <w:rPr/>
          <w:delText>:</w:delText>
        </w:r>
        <w:r w:rsidDel="007D325B">
          <w:rPr/>
          <w:delText>14-26.</w:delText>
        </w:r>
      </w:del>
      <w:ins w:id="989029"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傅顺</w:t>
        </w:r>
        <w:r w:rsidRPr="00A96CE4">
          <w:rPr/>
          <w:t xml:space="preserve">,</w:t>
        </w:r>
        <w:r w:rsidRPr="00A96CE4">
          <w:rPr/>
          <w:t xml:space="preserve"> </w:t>
        </w:r>
        <w:r w:rsidRPr="00A96CE4">
          <w:rPr/>
          <w:t>裴平</w:t>
        </w:r>
        <w:bookmarkEnd w:id="66"/>
        <w:r w:rsidRPr="00A96CE4">
          <w:rPr>
            <w:rPrChange w:author="格式修订器" w:date="2023-04-26T11:14:45Z">
              <w:rPr>
                <w:rFonts w:ascii="Times New Roman" w:eastAsia="宋体" w:hAnsi="Times New Roman" w:cs="Times New Roman"/>
                <w:sz w:val="24"/>
                <w:szCs w:val="24"/>
              </w:rPr>
            </w:rPrChange>
          </w:rPr>
          <w:t xml:space="preserve">.</w:t>
        </w:r>
        <w:r w:rsidRPr="00A96CE4">
          <w:rPr/>
          <w:t xml:space="preserve"> </w:t>
        </w:r>
        <w:r w:rsidRPr="00A96CE4">
          <w:rPr/>
          <w:t>互联网金融发展与商业银行净息差</w:t>
        </w:r>
        <w:r w:rsidRPr="00A96CE4">
          <w:rPr/>
          <w:t>——</w:t>
        </w:r>
        <w:r w:rsidRPr="00A96CE4">
          <w:rPr/>
          <w:t>来自中国</w:t>
        </w:r>
        <w:r w:rsidRPr="00A96CE4">
          <w:rPr/>
          <w:t>36</w:t>
        </w:r>
        <w:r w:rsidRPr="00A96CE4">
          <w:rPr/>
          <w:t>家上市银行的经验证据</w:t>
        </w:r>
        <w:r w:rsidRPr="00A96CE4">
          <w:rPr/>
          <w:t>[</w:t>
        </w:r>
        <w:r w:rsidRPr="00A96CE4">
          <w:rPr/>
          <w:t xml:space="preserve">J</w:t>
        </w:r>
        <w:r w:rsidRPr="00A96CE4">
          <w:rPr/>
          <w:t>]</w:t>
        </w:r>
        <w:r w:rsidRPr="00A96CE4">
          <w:rPr/>
          <w:t xml:space="preserve">.</w:t>
        </w:r>
        <w:r w:rsidRPr="00A96CE4">
          <w:rPr/>
          <w:t xml:space="preserve"> </w:t>
        </w:r>
        <w:r w:rsidRPr="00A96CE4">
          <w:rPr/>
          <w:t>国际金融研究</w:t>
        </w:r>
        <w:r w:rsidRPr="00A96CE4">
          <w:rPr/>
          <w:t xml:space="preserve">,</w:t>
        </w:r>
        <w:r w:rsidRPr="00A96CE4">
          <w:rPr/>
          <w:t xml:space="preserve"> </w:t>
        </w:r>
        <w:r w:rsidRPr="00A96CE4">
          <w:rPr/>
          <w:t>2022</w:t>
        </w:r>
        <w:r w:rsidRPr="00A96CE4">
          <w:rPr/>
          <w:t>(</w:t>
        </w:r>
        <w:r w:rsidRPr="00A96CE4">
          <w:rPr/>
          <w:t>02</w:t>
        </w:r>
        <w:r w:rsidRPr="00A96CE4">
          <w:rPr/>
          <w:t>)</w:t>
        </w:r>
        <w:r w:rsidRPr="00A96CE4">
          <w:rPr/>
          <w:t xml:space="preserve">:</w:t>
        </w:r>
        <w:r w:rsidRPr="00A96CE4">
          <w:rPr/>
          <w:t xml:space="preserve"> </w:t>
        </w:r>
        <w:r w:rsidRPr="00A96CE4">
          <w:rPr/>
          <w:t>55-64.</w:t>
        </w:r>
      </w:ins>
      <w:commentRangeEnd w:id="12"/>
      <w:r w:rsidR="00F1430F">
        <w:commentReference w:id="12"/>
      </w:r>
      <w:commentRangeEnd w:id="141"/>
      <w:r w:rsidR="00F1430F">
        <w:commentReference w:id="141"/>
      </w:r>
    </w:p>
    <w:p w14:paraId="1C55DAAA" w14:textId="77777777" w:rsidR="00B916FB" w:rsidRPr="00A96CE4" w:rsidRDefault="00B916FB" w:rsidP="00B916FB">
      <w:pPr>
        <w:pStyle w:val="ct20"/>
        <w:topLinePunct/>
        <w:ind w:left="480" w:hangingChars="200" w:hanging="480"/>
      </w:pPr>
      <w:commentRangeStart w:id="13"/>
      <w:ins w:id="989030"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13</w:t>
        </w:r>
        <w:r>
          <w:rPr/>
          <w:t>]</w:t>
        </w:r>
      </w:ins>
      <w:del w:id="989031" w:author="注解排版器" w:date="2023-04-26T11:14:53Z">
        <w:r w:rsidDel="007D325B">
          <w:rPr/>
          <w:delText>李星澳</w:delText>
        </w:r>
        <w:r w:rsidDel="007D325B">
          <w:rPr/>
          <w:delText>,</w:delText>
        </w:r>
        <w:r w:rsidDel="007D325B">
          <w:rPr/>
          <w:delText>梁颖</w:delText>
        </w:r>
        <w:r w:rsidDel="007D325B">
          <w:rPr/>
          <w:delText>,</w:delText>
        </w:r>
        <w:r w:rsidDel="007D325B">
          <w:rPr/>
          <w:delText>张晨舸</w:delText>
        </w:r>
        <w:r w:rsidDel="007D325B">
          <w:rPr/>
          <w:delText>.</w:delText>
        </w:r>
        <w:r w:rsidDel="007D325B">
          <w:rPr/>
          <w:delText>利率市场化背景下中国货币政策工具对国有大型商业银行盈利能力影响的实证研究</w:delText>
        </w:r>
        <w:r w:rsidDel="007D325B">
          <w:rPr/>
          <w:delText>[</w:delText>
        </w:r>
        <w:r w:rsidDel="007D325B">
          <w:rPr/>
          <w:delText>J</w:delText>
        </w:r>
        <w:r w:rsidDel="007D325B">
          <w:rPr/>
          <w:delText>]</w:delText>
        </w:r>
        <w:r w:rsidDel="007D325B">
          <w:rPr/>
          <w:delText>.</w:delText>
        </w:r>
        <w:r w:rsidDel="007D325B">
          <w:rPr/>
          <w:delText>中国集体经济</w:delText>
        </w:r>
        <w:r w:rsidDel="007D325B">
          <w:rPr/>
          <w:delText>,</w:delText>
        </w:r>
        <w:r w:rsidDel="007D325B">
          <w:rPr/>
          <w:delText>2022</w:delText>
        </w:r>
        <w:r w:rsidDel="007D325B">
          <w:rPr/>
          <w:delText>(</w:delText>
        </w:r>
        <w:r w:rsidDel="007D325B">
          <w:rPr/>
          <w:delText>05</w:delText>
        </w:r>
        <w:r w:rsidDel="007D325B">
          <w:rPr/>
          <w:delText>)</w:delText>
        </w:r>
        <w:r w:rsidDel="007D325B">
          <w:rPr/>
          <w:delText>:</w:delText>
        </w:r>
        <w:r w:rsidDel="007D325B">
          <w:rPr/>
          <w:delText>66-69.</w:delText>
        </w:r>
      </w:del>
      <w:ins w:id="989032"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顾海峰</w:t>
        </w:r>
        <w:r w:rsidRPr="00A96CE4">
          <w:rPr/>
          <w:t xml:space="preserve">,</w:t>
        </w:r>
        <w:r w:rsidRPr="00A96CE4">
          <w:rPr/>
          <w:t xml:space="preserve"> </w:t>
        </w:r>
        <w:r w:rsidRPr="00A96CE4">
          <w:rPr/>
          <w:t>闫君</w:t>
        </w:r>
        <w:r w:rsidRPr="00A96CE4">
          <w:rPr/>
          <w:t xml:space="preserve">.</w:t>
        </w:r>
        <w:r w:rsidRPr="00A96CE4">
          <w:rPr/>
          <w:t xml:space="preserve"> </w:t>
        </w:r>
        <w:r w:rsidRPr="00A96CE4">
          <w:rPr/>
          <w:t>互联网金融与商业银行盈利</w:t>
        </w:r>
        <w:r w:rsidRPr="00A96CE4">
          <w:rPr/>
          <w:t xml:space="preserve">:</w:t>
        </w:r>
        <w:r w:rsidRPr="00A96CE4">
          <w:rPr/>
          <w:t xml:space="preserve"> </w:t>
        </w:r>
        <w:r w:rsidRPr="00A96CE4">
          <w:rPr/>
          <w:t>冲击抑或助推</w:t>
        </w:r>
        <w:r w:rsidRPr="00A96CE4">
          <w:rPr/>
          <w:t>——</w:t>
        </w:r>
        <w:r w:rsidRPr="00A96CE4">
          <w:rPr/>
          <w:t>基于盈利能力与盈利结构的双重视角</w:t>
        </w:r>
        <w:r w:rsidRPr="00A96CE4">
          <w:rPr/>
          <w:t>[</w:t>
        </w:r>
        <w:r w:rsidRPr="00A96CE4">
          <w:rPr/>
          <w:t xml:space="preserve">J</w:t>
        </w:r>
        <w:r w:rsidRPr="00A96CE4">
          <w:rPr/>
          <w:t>]</w:t>
        </w:r>
        <w:r w:rsidRPr="00A96CE4">
          <w:rPr/>
          <w:t xml:space="preserve">.</w:t>
        </w:r>
        <w:r w:rsidRPr="00A96CE4">
          <w:rPr/>
          <w:t xml:space="preserve"> </w:t>
        </w:r>
        <w:r w:rsidRPr="00A96CE4">
          <w:rPr/>
          <w:t>当代经济科学</w:t>
        </w:r>
        <w:r w:rsidRPr="00A96CE4">
          <w:rPr/>
          <w:t xml:space="preserve">,</w:t>
        </w:r>
        <w:r w:rsidRPr="00A96CE4">
          <w:rPr/>
          <w:t xml:space="preserve"> </w:t>
        </w:r>
        <w:r w:rsidRPr="00A96CE4">
          <w:rPr/>
          <w:t>2019,</w:t>
        </w:r>
        <w:r w:rsidRPr="00A96CE4">
          <w:rPr/>
          <w:t xml:space="preserve"> </w:t>
        </w:r>
        <w:r w:rsidRPr="00A96CE4">
          <w:rPr/>
          <w:t>41</w:t>
        </w:r>
        <w:r w:rsidRPr="00A96CE4">
          <w:rPr/>
          <w:t>(</w:t>
        </w:r>
        <w:r w:rsidRPr="00A96CE4">
          <w:rPr/>
          <w:t>04</w:t>
        </w:r>
        <w:r w:rsidRPr="00A96CE4">
          <w:rPr/>
          <w:t>)</w:t>
        </w:r>
        <w:r w:rsidRPr="00A96CE4">
          <w:rPr/>
          <w:t xml:space="preserve">:</w:t>
        </w:r>
        <w:r w:rsidRPr="00A96CE4">
          <w:rPr/>
          <w:t xml:space="preserve"> </w:t>
        </w:r>
        <w:r w:rsidRPr="00A96CE4">
          <w:rPr/>
          <w:t>100-108.</w:t>
        </w:r>
      </w:ins>
      <w:commentRangeEnd w:id="13"/>
      <w:r w:rsidR="00F1430F">
        <w:commentReference w:id="13"/>
      </w:r>
    </w:p>
    <w:p w14:paraId="349D24E4" w14:textId="77777777" w:rsidR="008B6DED" w:rsidRPr="00A96CE4" w:rsidRDefault="008B6DED" w:rsidP="008B6DED">
      <w:pPr>
        <w:pStyle w:val="ct20"/>
        <w:topLinePunct/>
        <w:ind w:left="480" w:hangingChars="200" w:hanging="480"/>
      </w:pPr>
      <w:commentRangeStart w:id="14"/>
      <w:ins w:id="989033"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14</w:t>
        </w:r>
        <w:r>
          <w:rPr/>
          <w:t>]</w:t>
        </w:r>
      </w:ins>
      <w:del w:id="989034" w:author="注解排版器" w:date="2023-04-26T11:14:53Z">
        <w:r w:rsidDel="007D325B">
          <w:rPr/>
          <w:delText>龙勇</w:delText>
        </w:r>
        <w:r w:rsidDel="007D325B">
          <w:rPr/>
          <w:delText>,</w:delText>
        </w:r>
        <w:r w:rsidDel="007D325B">
          <w:rPr/>
          <w:delText>李丽玉</w:delText>
        </w:r>
        <w:r w:rsidDel="007D325B">
          <w:rPr/>
          <w:delText>,</w:delText>
        </w:r>
        <w:r w:rsidDel="007D325B">
          <w:rPr/>
          <w:delText>牛润盛</w:delText>
        </w:r>
        <w:r w:rsidDel="007D325B">
          <w:rPr/>
          <w:delText>,</w:delText>
        </w:r>
        <w:r w:rsidDel="007D325B">
          <w:rPr/>
          <w:delText>唐丽杰</w:delText>
        </w:r>
        <w:r w:rsidDel="007D325B">
          <w:rPr/>
          <w:delText>,</w:delText>
        </w:r>
        <w:r w:rsidDel="007D325B">
          <w:rPr/>
          <w:delText>肖瑜洁</w:delText>
        </w:r>
        <w:r w:rsidDel="007D325B">
          <w:rPr/>
          <w:delText>,</w:delText>
        </w:r>
        <w:r w:rsidDel="007D325B">
          <w:rPr/>
          <w:delText>王旭涛</w:delText>
        </w:r>
        <w:r w:rsidDel="007D325B">
          <w:rPr/>
          <w:delText>.</w:delText>
        </w:r>
        <w:r w:rsidDel="007D325B">
          <w:rPr/>
          <w:delText>互联网金融与利率市场化关系分析与实证研究</w:delText>
        </w:r>
        <w:r w:rsidDel="007D325B">
          <w:rPr/>
          <w:delText>[</w:delText>
        </w:r>
        <w:r w:rsidDel="007D325B">
          <w:rPr/>
          <w:delText>J</w:delText>
        </w:r>
        <w:r w:rsidDel="007D325B">
          <w:rPr/>
          <w:delText>]</w:delText>
        </w:r>
        <w:r w:rsidDel="007D325B">
          <w:rPr/>
          <w:delText>.</w:delText>
        </w:r>
        <w:r w:rsidDel="007D325B">
          <w:rPr/>
          <w:delText>北京金融评论</w:delText>
        </w:r>
        <w:r w:rsidDel="007D325B">
          <w:rPr/>
          <w:delText>,</w:delText>
        </w:r>
        <w:r w:rsidDel="007D325B">
          <w:rPr/>
          <w:delText>2015</w:delText>
        </w:r>
        <w:r w:rsidDel="007D325B">
          <w:rPr/>
          <w:delText>(</w:delText>
        </w:r>
        <w:r w:rsidDel="007D325B">
          <w:rPr/>
          <w:delText>04</w:delText>
        </w:r>
        <w:r w:rsidDel="007D325B">
          <w:rPr/>
          <w:delText>)</w:delText>
        </w:r>
        <w:r w:rsidDel="007D325B">
          <w:rPr/>
          <w:delText>:</w:delText>
        </w:r>
        <w:r w:rsidDel="007D325B">
          <w:rPr/>
          <w:delText>36-49.</w:delText>
        </w:r>
      </w:del>
      <w:ins w:id="989035"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顾炜</w:t>
        </w:r>
        <w:r w:rsidRPr="00A96CE4">
          <w:rPr/>
          <w:t xml:space="preserve">.</w:t>
        </w:r>
        <w:r w:rsidRPr="00A96CE4">
          <w:rPr/>
          <w:t xml:space="preserve"> </w:t>
        </w:r>
        <w:r w:rsidRPr="00A96CE4">
          <w:rPr/>
          <w:t>商业银行盈利能力及影响因素分析</w:t>
        </w:r>
        <w:r w:rsidRPr="00A96CE4">
          <w:rPr/>
          <w:t>[</w:t>
        </w:r>
        <w:r w:rsidRPr="00A96CE4">
          <w:rPr/>
          <w:t xml:space="preserve">J</w:t>
        </w:r>
        <w:r w:rsidRPr="00A96CE4">
          <w:rPr/>
          <w:t>]</w:t>
        </w:r>
        <w:r w:rsidRPr="00A96CE4">
          <w:rPr/>
          <w:t xml:space="preserve">.</w:t>
        </w:r>
        <w:r w:rsidRPr="00A96CE4">
          <w:rPr/>
          <w:t xml:space="preserve"> </w:t>
        </w:r>
        <w:r w:rsidRPr="00A96CE4">
          <w:rPr/>
          <w:t>现代商业</w:t>
        </w:r>
        <w:r w:rsidRPr="00A96CE4">
          <w:rPr/>
          <w:t xml:space="preserve">,</w:t>
        </w:r>
        <w:r w:rsidRPr="00A96CE4">
          <w:rPr/>
          <w:t xml:space="preserve"> </w:t>
        </w:r>
        <w:r w:rsidRPr="00A96CE4">
          <w:rPr/>
          <w:t>2020</w:t>
        </w:r>
        <w:r w:rsidRPr="00A96CE4">
          <w:rPr/>
          <w:t>(</w:t>
        </w:r>
        <w:r w:rsidRPr="00A96CE4">
          <w:rPr/>
          <w:t>24</w:t>
        </w:r>
        <w:r w:rsidRPr="00A96CE4">
          <w:rPr/>
          <w:t>)</w:t>
        </w:r>
        <w:r w:rsidRPr="00A96CE4">
          <w:rPr/>
          <w:t xml:space="preserve">:</w:t>
        </w:r>
        <w:r w:rsidRPr="00A96CE4">
          <w:rPr/>
          <w:t xml:space="preserve"> </w:t>
        </w:r>
        <w:r w:rsidRPr="00A96CE4">
          <w:rPr/>
          <w:t>72-73.</w:t>
        </w:r>
      </w:ins>
      <w:commentRangeEnd w:id="14"/>
      <w:r w:rsidR="00F1430F">
        <w:commentReference w:id="14"/>
      </w:r>
    </w:p>
    <w:p w14:paraId="0B9D0B8F" w14:textId="77777777" w:rsidR="008B6DED" w:rsidRPr="00A96CE4" w:rsidRDefault="008B6DED" w:rsidP="008B6DED">
      <w:pPr>
        <w:pStyle w:val="ct20"/>
        <w:topLinePunct/>
        <w:ind w:left="480" w:hangingChars="200" w:hanging="480"/>
      </w:pPr>
      <w:commentRangeStart w:id="142"/>
      <w:commentRangeStart w:id="15"/>
      <w:ins w:id="989036"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15</w:t>
        </w:r>
        <w:r>
          <w:rPr/>
          <w:t>]</w:t>
        </w:r>
      </w:ins>
      <w:del w:id="989037" w:author="注解排版器" w:date="2023-04-26T11:14:53Z">
        <w:r w:rsidDel="007D325B">
          <w:rPr/>
          <w:delText>龙勇</w:delText>
        </w:r>
        <w:r w:rsidDel="007D325B">
          <w:rPr/>
          <w:delText>,</w:delText>
        </w:r>
        <w:r w:rsidDel="007D325B">
          <w:rPr/>
          <w:delText>牛润盛</w:delText>
        </w:r>
        <w:r w:rsidDel="007D325B">
          <w:rPr/>
          <w:delText>.</w:delText>
        </w:r>
        <w:r w:rsidDel="007D325B">
          <w:rPr/>
          <w:delText>互联网金融与利率市场化关系分析与实证研究</w:delText>
        </w:r>
        <w:r w:rsidDel="007D325B">
          <w:rPr/>
          <w:delText>[</w:delText>
        </w:r>
        <w:r w:rsidDel="007D325B">
          <w:rPr/>
          <w:delText>J</w:delText>
        </w:r>
        <w:r w:rsidDel="007D325B">
          <w:rPr/>
          <w:delText>]</w:delText>
        </w:r>
        <w:r w:rsidDel="007D325B">
          <w:rPr/>
          <w:delText>.</w:delText>
        </w:r>
        <w:r w:rsidDel="007D325B">
          <w:rPr/>
          <w:delText>上海金融学院学报</w:delText>
        </w:r>
        <w:r w:rsidDel="007D325B">
          <w:rPr/>
          <w:delText>,</w:delText>
        </w:r>
        <w:r w:rsidDel="007D325B">
          <w:rPr/>
          <w:delText>2016</w:delText>
        </w:r>
        <w:r w:rsidDel="007D325B">
          <w:rPr/>
          <w:delText>(</w:delText>
        </w:r>
        <w:r w:rsidDel="007D325B">
          <w:rPr/>
          <w:delText>01</w:delText>
        </w:r>
        <w:r w:rsidDel="007D325B">
          <w:rPr/>
          <w:delText>)</w:delText>
        </w:r>
        <w:r w:rsidDel="007D325B">
          <w:rPr/>
          <w:delText>:</w:delText>
        </w:r>
        <w:r w:rsidDel="007D325B">
          <w:rPr/>
          <w:delText>69-80.</w:delText>
        </w:r>
      </w:del>
      <w:ins w:id="989038"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郭品</w:t>
        </w:r>
        <w:r w:rsidRPr="00A96CE4">
          <w:rPr/>
          <w:t xml:space="preserve">,</w:t>
        </w:r>
        <w:r w:rsidRPr="00A96CE4">
          <w:rPr/>
          <w:t xml:space="preserve"> </w:t>
        </w:r>
        <w:r w:rsidRPr="00A96CE4">
          <w:rPr/>
          <w:t>沈悦</w:t>
        </w:r>
        <w:r w:rsidRPr="00A96CE4">
          <w:rPr/>
          <w:t xml:space="preserve">.</w:t>
        </w:r>
        <w:r w:rsidRPr="00A96CE4">
          <w:rPr/>
          <w:t xml:space="preserve"> </w:t>
        </w:r>
        <w:r w:rsidRPr="00A96CE4">
          <w:rPr/>
          <w:t>互联网金融对商业银行风险承担的影响</w:t>
        </w:r>
        <w:r w:rsidRPr="00A96CE4">
          <w:rPr/>
          <w:t xml:space="preserve">:</w:t>
        </w:r>
        <w:r w:rsidRPr="00A96CE4">
          <w:rPr/>
          <w:t xml:space="preserve"> </w:t>
        </w:r>
        <w:r w:rsidRPr="00A96CE4">
          <w:rPr/>
          <w:t>理论解读与实证检验</w:t>
        </w:r>
        <w:r w:rsidRPr="00A96CE4">
          <w:rPr/>
          <w:t>[</w:t>
        </w:r>
        <w:r w:rsidRPr="00A96CE4">
          <w:rPr/>
          <w:t xml:space="preserve">J</w:t>
        </w:r>
        <w:r w:rsidRPr="00A96CE4">
          <w:rPr/>
          <w:t>]</w:t>
        </w:r>
        <w:r w:rsidRPr="00A96CE4">
          <w:rPr/>
          <w:t xml:space="preserve">.</w:t>
        </w:r>
        <w:r w:rsidRPr="00A96CE4">
          <w:rPr/>
          <w:t xml:space="preserve"> </w:t>
        </w:r>
        <w:r w:rsidRPr="00A96CE4">
          <w:rPr/>
          <w:t>财贸经济</w:t>
        </w:r>
        <w:r w:rsidRPr="00A96CE4">
          <w:rPr/>
          <w:t xml:space="preserve">,</w:t>
        </w:r>
        <w:r w:rsidRPr="00A96CE4">
          <w:rPr/>
          <w:t xml:space="preserve"> </w:t>
        </w:r>
        <w:r w:rsidRPr="00A96CE4">
          <w:rPr/>
          <w:t>2015</w:t>
        </w:r>
        <w:r w:rsidRPr="00A96CE4">
          <w:rPr/>
          <w:t>(</w:t>
        </w:r>
        <w:r w:rsidRPr="00A96CE4">
          <w:rPr/>
          <w:t>10</w:t>
        </w:r>
        <w:r w:rsidRPr="00A96CE4">
          <w:rPr/>
          <w:t>)</w:t>
        </w:r>
        <w:r w:rsidRPr="00A96CE4">
          <w:rPr/>
          <w:t xml:space="preserve">:</w:t>
        </w:r>
        <w:r w:rsidRPr="00A96CE4">
          <w:rPr/>
          <w:t xml:space="preserve"> </w:t>
        </w:r>
        <w:r w:rsidRPr="00A96CE4">
          <w:rPr/>
          <w:t>102-116.</w:t>
        </w:r>
      </w:ins>
      <w:commentRangeEnd w:id="15"/>
      <w:r w:rsidR="00F1430F">
        <w:commentReference w:id="15"/>
      </w:r>
      <w:commentRangeEnd w:id="142"/>
      <w:r w:rsidR="00F1430F">
        <w:commentReference w:id="142"/>
      </w:r>
    </w:p>
    <w:p w14:paraId="7ACD57AF" w14:textId="77777777" w:rsidR="00B916FB" w:rsidRPr="00A96CE4" w:rsidRDefault="00B916FB" w:rsidP="00B916FB">
      <w:pPr>
        <w:pStyle w:val="ct20"/>
        <w:topLinePunct/>
        <w:ind w:left="480" w:hangingChars="200" w:hanging="480"/>
      </w:pPr>
      <w:commentRangeStart w:id="16"/>
      <w:ins w:id="989039"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16</w:t>
        </w:r>
        <w:r>
          <w:rPr/>
          <w:t>]</w:t>
        </w:r>
      </w:ins>
      <w:del w:id="989040" w:author="注解排版器" w:date="2023-04-26T11:14:53Z">
        <w:r w:rsidDel="007D325B">
          <w:rPr/>
          <w:delText>娄陈柳</w:delText>
        </w:r>
        <w:r w:rsidDel="007D325B">
          <w:rPr/>
          <w:delText>.</w:delText>
        </w:r>
        <w:r w:rsidDel="007D325B">
          <w:rPr/>
          <w:delText>商业银行盈利能力分析</w:delText>
        </w:r>
        <w:r w:rsidDel="007D325B">
          <w:rPr/>
          <w:delText>[</w:delText>
        </w:r>
        <w:r w:rsidDel="007D325B">
          <w:rPr/>
          <w:delText>J</w:delText>
        </w:r>
        <w:r w:rsidDel="007D325B">
          <w:rPr/>
          <w:delText>]</w:delText>
        </w:r>
        <w:r w:rsidDel="007D325B">
          <w:rPr/>
          <w:delText>.</w:delText>
        </w:r>
        <w:r w:rsidDel="007D325B">
          <w:rPr/>
          <w:delText>合作经济与科技</w:delText>
        </w:r>
        <w:r w:rsidDel="007D325B">
          <w:rPr/>
          <w:delText>,</w:delText>
        </w:r>
        <w:r w:rsidDel="007D325B">
          <w:rPr/>
          <w:delText>2022</w:delText>
        </w:r>
        <w:r w:rsidDel="007D325B">
          <w:rPr/>
          <w:delText>(</w:delText>
        </w:r>
        <w:r w:rsidDel="007D325B">
          <w:rPr/>
          <w:delText>08</w:delText>
        </w:r>
        <w:r w:rsidDel="007D325B">
          <w:rPr/>
          <w:delText>)</w:delText>
        </w:r>
        <w:r w:rsidDel="007D325B">
          <w:rPr/>
          <w:delText>:</w:delText>
        </w:r>
        <w:r w:rsidDel="007D325B">
          <w:rPr/>
          <w:delText>62-63.</w:delText>
        </w:r>
      </w:del>
      <w:ins w:id="989041"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韩璟</w:t>
        </w:r>
        <w:r w:rsidRPr="00A96CE4">
          <w:rPr/>
          <w:t xml:space="preserve">,</w:t>
        </w:r>
        <w:r w:rsidRPr="00A96CE4">
          <w:rPr/>
          <w:t xml:space="preserve"> </w:t>
        </w:r>
        <w:r w:rsidRPr="00A96CE4">
          <w:rPr/>
          <w:t>时波</w:t>
        </w:r>
        <w:r w:rsidRPr="00A96CE4">
          <w:rPr/>
          <w:t xml:space="preserve">,</w:t>
        </w:r>
        <w:r w:rsidRPr="00A96CE4">
          <w:rPr/>
          <w:t xml:space="preserve"> </w:t>
        </w:r>
        <w:r w:rsidRPr="00A96CE4">
          <w:rPr/>
          <w:t>金玉兰</w:t>
        </w:r>
        <w:r w:rsidRPr="00A96CE4">
          <w:rPr/>
          <w:t xml:space="preserve">.</w:t>
        </w:r>
        <w:r w:rsidRPr="00A96CE4">
          <w:rPr/>
          <w:t xml:space="preserve"> </w:t>
        </w:r>
        <w:r w:rsidRPr="00A96CE4">
          <w:rPr/>
          <w:t>利率市场化、利率波动与商业银行盈利能力</w:t>
        </w:r>
        <w:r w:rsidRPr="00A96CE4">
          <w:rPr/>
          <w:t>[</w:t>
        </w:r>
        <w:r w:rsidRPr="00A96CE4">
          <w:rPr/>
          <w:t xml:space="preserve">J</w:t>
        </w:r>
        <w:r w:rsidRPr="00A96CE4">
          <w:rPr/>
          <w:t>]</w:t>
        </w:r>
        <w:r w:rsidRPr="00A96CE4">
          <w:rPr/>
          <w:t xml:space="preserve">.</w:t>
        </w:r>
        <w:r w:rsidRPr="00A96CE4">
          <w:rPr/>
          <w:t xml:space="preserve"> </w:t>
        </w:r>
        <w:r w:rsidRPr="00A96CE4">
          <w:rPr/>
          <w:t>当代金融研究</w:t>
        </w:r>
        <w:r w:rsidRPr="00A96CE4">
          <w:rPr/>
          <w:t xml:space="preserve">,</w:t>
        </w:r>
        <w:r w:rsidRPr="00A96CE4">
          <w:rPr/>
          <w:t xml:space="preserve"> </w:t>
        </w:r>
        <w:r w:rsidRPr="00A96CE4">
          <w:rPr/>
          <w:t>2020</w:t>
        </w:r>
        <w:r w:rsidRPr="00A96CE4">
          <w:rPr/>
          <w:t>(</w:t>
        </w:r>
        <w:r w:rsidRPr="00A96CE4">
          <w:rPr/>
          <w:t>03</w:t>
        </w:r>
        <w:r w:rsidRPr="00A96CE4">
          <w:rPr/>
          <w:t>)</w:t>
        </w:r>
        <w:r w:rsidRPr="00A96CE4">
          <w:rPr/>
          <w:t xml:space="preserve">:</w:t>
        </w:r>
        <w:r w:rsidRPr="00A96CE4">
          <w:rPr/>
          <w:t xml:space="preserve"> </w:t>
        </w:r>
        <w:r w:rsidRPr="00A96CE4">
          <w:rPr/>
          <w:t>49-61.</w:t>
        </w:r>
      </w:ins>
      <w:commentRangeEnd w:id="16"/>
      <w:r w:rsidR="00F1430F">
        <w:commentReference w:id="16"/>
      </w:r>
    </w:p>
    <w:p w14:paraId="5811C5B6" w14:textId="77777777" w:rsidR="008B6DED" w:rsidRPr="00A96CE4" w:rsidRDefault="008B6DED" w:rsidP="008B6DED">
      <w:pPr>
        <w:pStyle w:val="ct20"/>
        <w:topLinePunct/>
        <w:ind w:left="480" w:hangingChars="200" w:hanging="480"/>
      </w:pPr>
      <w:commentRangeStart w:id="17"/>
      <w:ins w:id="989042"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17</w:t>
        </w:r>
        <w:r>
          <w:rPr/>
          <w:t>]</w:t>
        </w:r>
      </w:ins>
      <w:del w:id="989043" w:author="注解排版器" w:date="2023-04-26T11:14:53Z">
        <w:r w:rsidDel="007D325B">
          <w:rPr/>
          <w:delText>马丹妮</w:delText>
        </w:r>
        <w:r w:rsidDel="007D325B">
          <w:rPr/>
          <w:delText>,</w:delText>
        </w:r>
        <w:r w:rsidDel="007D325B">
          <w:rPr/>
          <w:delText>朱泓瑾</w:delText>
        </w:r>
        <w:r w:rsidDel="007D325B">
          <w:rPr/>
          <w:delText>.</w:delText>
        </w:r>
        <w:r w:rsidDel="007D325B">
          <w:rPr/>
          <w:delText>互联网金融与利率市场化的相互影响分析</w:delText>
        </w:r>
        <w:r w:rsidDel="007D325B">
          <w:rPr/>
          <w:delText>[</w:delText>
        </w:r>
        <w:r w:rsidDel="007D325B">
          <w:rPr/>
          <w:delText>J</w:delText>
        </w:r>
        <w:r w:rsidDel="007D325B">
          <w:rPr/>
          <w:delText>]</w:delText>
        </w:r>
        <w:r w:rsidDel="007D325B">
          <w:rPr/>
          <w:delText>.</w:delText>
        </w:r>
        <w:r w:rsidDel="007D325B">
          <w:rPr/>
          <w:delText>才智</w:delText>
        </w:r>
        <w:r w:rsidDel="007D325B">
          <w:rPr/>
          <w:delText>,</w:delText>
        </w:r>
        <w:r w:rsidDel="007D325B">
          <w:rPr/>
          <w:delText>2015</w:delText>
        </w:r>
        <w:r w:rsidDel="007D325B">
          <w:rPr/>
          <w:delText>(</w:delText>
        </w:r>
        <w:r w:rsidDel="007D325B">
          <w:rPr/>
          <w:delText>13</w:delText>
        </w:r>
        <w:r w:rsidDel="007D325B">
          <w:rPr/>
          <w:delText>)</w:delText>
        </w:r>
        <w:r w:rsidDel="007D325B">
          <w:rPr/>
          <w:delText>:</w:delText>
        </w:r>
        <w:r w:rsidDel="007D325B">
          <w:rPr/>
          <w:delText>2.</w:delText>
        </w:r>
      </w:del>
      <w:ins w:id="989044"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何家欢</w:t>
        </w:r>
        <w:r w:rsidRPr="00A96CE4">
          <w:rPr/>
          <w:t xml:space="preserve">.</w:t>
        </w:r>
        <w:r w:rsidRPr="00A96CE4">
          <w:rPr/>
          <w:t xml:space="preserve"> </w:t>
        </w:r>
        <w:r w:rsidRPr="00A96CE4">
          <w:rPr/>
          <w:t>基于因子分析法的商业银行盈利能力实证分析</w:t>
        </w:r>
        <w:r w:rsidRPr="00A96CE4">
          <w:rPr/>
          <w:t>[</w:t>
        </w:r>
        <w:r w:rsidRPr="00A96CE4">
          <w:rPr/>
          <w:t xml:space="preserve">J</w:t>
        </w:r>
        <w:r w:rsidRPr="00A96CE4">
          <w:rPr/>
          <w:t>]</w:t>
        </w:r>
        <w:r w:rsidRPr="00A96CE4">
          <w:rPr/>
          <w:t xml:space="preserve">.</w:t>
        </w:r>
        <w:r w:rsidRPr="00A96CE4">
          <w:rPr/>
          <w:t xml:space="preserve"> </w:t>
        </w:r>
        <w:r w:rsidRPr="00A96CE4">
          <w:rPr/>
          <w:t>现代商业</w:t>
        </w:r>
        <w:r w:rsidRPr="00A96CE4">
          <w:rPr/>
          <w:t xml:space="preserve">,</w:t>
        </w:r>
        <w:r w:rsidRPr="00A96CE4">
          <w:rPr/>
          <w:t xml:space="preserve"> </w:t>
        </w:r>
        <w:r w:rsidRPr="00A96CE4">
          <w:rPr/>
          <w:t>2020</w:t>
        </w:r>
        <w:r w:rsidRPr="00A96CE4">
          <w:rPr/>
          <w:t>(</w:t>
        </w:r>
        <w:r w:rsidRPr="00A96CE4">
          <w:rPr/>
          <w:t>26</w:t>
        </w:r>
        <w:r w:rsidRPr="00A96CE4">
          <w:rPr/>
          <w:t>)</w:t>
        </w:r>
        <w:r w:rsidRPr="00A96CE4">
          <w:rPr/>
          <w:t xml:space="preserve">:</w:t>
        </w:r>
        <w:r w:rsidRPr="00A96CE4">
          <w:rPr/>
          <w:t xml:space="preserve"> </w:t>
        </w:r>
        <w:r w:rsidRPr="00A96CE4">
          <w:rPr/>
          <w:t>131-132.</w:t>
        </w:r>
      </w:ins>
      <w:commentRangeEnd w:id="17"/>
      <w:r w:rsidR="00F1430F">
        <w:commentReference w:id="17"/>
      </w:r>
    </w:p>
    <w:p w14:paraId="22D10C0E" w14:textId="77777777" w:rsidR="008B6DED" w:rsidRPr="00A96CE4" w:rsidRDefault="008B6DED" w:rsidP="008B6DED">
      <w:pPr>
        <w:pStyle w:val="ct20"/>
        <w:topLinePunct/>
        <w:ind w:left="480" w:hangingChars="200" w:hanging="480"/>
      </w:pPr>
      <w:commentRangeStart w:id="18"/>
      <w:ins w:id="989045"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18</w:t>
        </w:r>
        <w:r>
          <w:rPr/>
          <w:t>]</w:t>
        </w:r>
      </w:ins>
      <w:del w:id="989046" w:author="注解排版器" w:date="2023-04-26T11:14:53Z">
        <w:r w:rsidDel="007D325B">
          <w:rPr/>
          <w:delText>覃瑀</w:delText>
        </w:r>
        <w:r w:rsidDel="007D325B">
          <w:rPr/>
          <w:delText>.</w:delText>
        </w:r>
        <w:r w:rsidDel="007D325B">
          <w:rPr/>
          <w:delText>利率市场化背景下互联网金融的发展对商业银行的启示</w:delText>
        </w:r>
        <w:r w:rsidDel="007D325B">
          <w:rPr/>
          <w:delText>[</w:delText>
        </w:r>
        <w:r w:rsidDel="007D325B">
          <w:rPr/>
          <w:delText>J</w:delText>
        </w:r>
        <w:r w:rsidDel="007D325B">
          <w:rPr/>
          <w:delText>]</w:delText>
        </w:r>
        <w:r w:rsidDel="007D325B">
          <w:rPr/>
          <w:delText>.</w:delText>
        </w:r>
        <w:r w:rsidDel="007D325B">
          <w:rPr/>
          <w:delText>现代经济信息</w:delText>
        </w:r>
        <w:r w:rsidDel="007D325B">
          <w:rPr/>
          <w:delText>,</w:delText>
        </w:r>
        <w:r w:rsidDel="007D325B">
          <w:rPr/>
          <w:delText>2014</w:delText>
        </w:r>
        <w:r w:rsidDel="007D325B">
          <w:rPr/>
          <w:delText>(</w:delText>
        </w:r>
        <w:r w:rsidDel="007D325B">
          <w:rPr/>
          <w:delText>22</w:delText>
        </w:r>
        <w:r w:rsidDel="007D325B">
          <w:rPr/>
          <w:delText>)</w:delText>
        </w:r>
        <w:r w:rsidDel="007D325B">
          <w:rPr/>
          <w:delText>:</w:delText>
        </w:r>
        <w:r w:rsidDel="007D325B">
          <w:rPr/>
          <w:delText>389.</w:delText>
        </w:r>
      </w:del>
      <w:ins w:id="989047"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孔凡东</w:t>
        </w:r>
        <w:r w:rsidRPr="00A96CE4">
          <w:rPr/>
          <w:t xml:space="preserve">.</w:t>
        </w:r>
        <w:r w:rsidRPr="00A96CE4">
          <w:rPr/>
          <w:t xml:space="preserve"> </w:t>
        </w:r>
        <w:r w:rsidRPr="00A96CE4">
          <w:rPr/>
          <w:t>新形势下第三方支付对商业银行盈利能力的影响</w:t>
        </w:r>
        <w:r w:rsidRPr="00A96CE4">
          <w:rPr/>
          <w:t>——</w:t>
        </w:r>
        <w:r w:rsidRPr="00A96CE4">
          <w:rPr/>
          <w:t>基于上市商业银行的实证分析</w:t>
        </w:r>
        <w:r w:rsidRPr="00A96CE4">
          <w:rPr/>
          <w:t>[</w:t>
        </w:r>
        <w:r w:rsidRPr="00A96CE4">
          <w:rPr/>
          <w:t xml:space="preserve">J</w:t>
        </w:r>
        <w:r w:rsidRPr="00A96CE4">
          <w:rPr/>
          <w:t>]</w:t>
        </w:r>
        <w:r w:rsidRPr="00A96CE4">
          <w:rPr/>
          <w:t xml:space="preserve">.</w:t>
        </w:r>
        <w:r w:rsidRPr="00A96CE4">
          <w:rPr/>
          <w:t xml:space="preserve"> </w:t>
        </w:r>
        <w:r w:rsidRPr="00A96CE4">
          <w:rPr/>
          <w:t>金融科技时代</w:t>
        </w:r>
        <w:r w:rsidRPr="00A96CE4">
          <w:rPr/>
          <w:t xml:space="preserve">,</w:t>
        </w:r>
        <w:r w:rsidRPr="00A96CE4">
          <w:rPr/>
          <w:t xml:space="preserve"> </w:t>
        </w:r>
        <w:r w:rsidRPr="00A96CE4">
          <w:rPr/>
          <w:t>2020</w:t>
        </w:r>
        <w:r w:rsidRPr="00A96CE4">
          <w:rPr/>
          <w:t>(</w:t>
        </w:r>
        <w:r w:rsidRPr="00A96CE4">
          <w:rPr/>
          <w:t>09</w:t>
        </w:r>
        <w:r w:rsidRPr="00A96CE4">
          <w:rPr/>
          <w:t>)</w:t>
        </w:r>
        <w:r w:rsidRPr="00A96CE4">
          <w:rPr/>
          <w:t xml:space="preserve">:</w:t>
        </w:r>
        <w:r w:rsidRPr="00A96CE4">
          <w:rPr/>
          <w:t xml:space="preserve"> </w:t>
        </w:r>
        <w:r w:rsidRPr="00A96CE4">
          <w:rPr/>
          <w:t>48-53+93.</w:t>
        </w:r>
      </w:ins>
      <w:commentRangeEnd w:id="18"/>
      <w:r w:rsidR="00F1430F">
        <w:commentReference w:id="18"/>
      </w:r>
    </w:p>
    <w:p w14:paraId="032230AE" w14:textId="77777777" w:rsidR="00D57B93" w:rsidRPr="00A96CE4" w:rsidRDefault="00D57B93" w:rsidP="00D57B93">
      <w:pPr>
        <w:pStyle w:val="ct20"/>
        <w:topLinePunct/>
        <w:ind w:left="480" w:hangingChars="200" w:hanging="480"/>
      </w:pPr>
      <w:commentRangeStart w:id="19"/>
      <w:ins w:id="989048"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19</w:t>
        </w:r>
        <w:r>
          <w:rPr/>
          <w:t>]</w:t>
        </w:r>
      </w:ins>
      <w:del w:id="989049" w:author="注解排版器" w:date="2023-04-26T11:14:53Z">
        <w:r w:rsidDel="007D325B">
          <w:rPr/>
          <w:delText>佘松涛</w:delText>
        </w:r>
        <w:r w:rsidDel="007D325B">
          <w:rPr/>
          <w:delText>.</w:delText>
        </w:r>
        <w:r w:rsidDel="007D325B">
          <w:rPr/>
          <w:delText>互联网金融对利率市场化推动的研究</w:delText>
        </w:r>
        <w:r w:rsidDel="007D325B">
          <w:rPr/>
          <w:delText>[</w:delText>
        </w:r>
        <w:r w:rsidDel="007D325B">
          <w:rPr/>
          <w:delText>J</w:delText>
        </w:r>
        <w:r w:rsidDel="007D325B">
          <w:rPr/>
          <w:delText>]</w:delText>
        </w:r>
        <w:r w:rsidDel="007D325B">
          <w:rPr/>
          <w:delText>.</w:delText>
        </w:r>
        <w:r w:rsidDel="007D325B">
          <w:rPr/>
          <w:delText>知识经济</w:delText>
        </w:r>
        <w:r w:rsidDel="007D325B">
          <w:rPr/>
          <w:delText>,</w:delText>
        </w:r>
        <w:r w:rsidDel="007D325B">
          <w:rPr/>
          <w:delText>2016</w:delText>
        </w:r>
        <w:r w:rsidDel="007D325B">
          <w:rPr/>
          <w:delText>(</w:delText>
        </w:r>
        <w:r w:rsidDel="007D325B">
          <w:rPr/>
          <w:delText>02</w:delText>
        </w:r>
        <w:r w:rsidDel="007D325B">
          <w:rPr/>
          <w:delText>)</w:delText>
        </w:r>
        <w:r w:rsidDel="007D325B">
          <w:rPr/>
          <w:delText>:</w:delText>
        </w:r>
        <w:r w:rsidDel="007D325B">
          <w:rPr/>
          <w:delText>38.</w:delText>
        </w:r>
      </w:del>
      <w:ins w:id="989050"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郎岩</w:t>
        </w:r>
        <w:r w:rsidRPr="00A96CE4">
          <w:rPr/>
          <w:t xml:space="preserve">,</w:t>
        </w:r>
        <w:r w:rsidRPr="00A96CE4">
          <w:rPr/>
          <w:t xml:space="preserve"> </w:t>
        </w:r>
        <w:r w:rsidRPr="00A96CE4">
          <w:rPr/>
          <w:t>赵玥婷</w:t>
        </w:r>
        <w:r w:rsidRPr="00A96CE4">
          <w:rPr/>
          <w:t xml:space="preserve">.</w:t>
        </w:r>
        <w:r w:rsidRPr="00A96CE4">
          <w:rPr/>
          <w:t xml:space="preserve"> </w:t>
        </w:r>
        <w:r w:rsidRPr="00A96CE4">
          <w:rPr/>
          <w:t>互联网金融加速利率市场化进程</w:t>
        </w:r>
        <w:r w:rsidRPr="00A96CE4">
          <w:rPr/>
          <w:t>[</w:t>
        </w:r>
        <w:r w:rsidRPr="00A96CE4">
          <w:rPr/>
          <w:t xml:space="preserve">J</w:t>
        </w:r>
        <w:r w:rsidRPr="00A96CE4">
          <w:rPr/>
          <w:t>]</w:t>
        </w:r>
        <w:r w:rsidRPr="00A96CE4">
          <w:rPr/>
          <w:t xml:space="preserve">.</w:t>
        </w:r>
        <w:r w:rsidRPr="00A96CE4">
          <w:rPr/>
          <w:t xml:space="preserve"> </w:t>
        </w:r>
        <w:r w:rsidRPr="00A96CE4">
          <w:rPr/>
          <w:t>时代金融</w:t>
        </w:r>
        <w:r w:rsidRPr="00A96CE4">
          <w:rPr/>
          <w:t xml:space="preserve">,</w:t>
        </w:r>
        <w:r w:rsidRPr="00A96CE4">
          <w:rPr/>
          <w:t xml:space="preserve"> </w:t>
        </w:r>
        <w:r w:rsidRPr="00A96CE4">
          <w:rPr/>
          <w:t>2014</w:t>
        </w:r>
        <w:r w:rsidRPr="00A96CE4">
          <w:rPr/>
          <w:t>(</w:t>
        </w:r>
        <w:r w:rsidRPr="00A96CE4">
          <w:rPr/>
          <w:t>21</w:t>
        </w:r>
        <w:r w:rsidRPr="00A96CE4">
          <w:rPr/>
          <w:t>)</w:t>
        </w:r>
        <w:r w:rsidRPr="00A96CE4">
          <w:rPr/>
          <w:t xml:space="preserve">:</w:t>
        </w:r>
        <w:r w:rsidRPr="00A96CE4">
          <w:rPr/>
          <w:t xml:space="preserve"> </w:t>
        </w:r>
        <w:r w:rsidRPr="00A96CE4">
          <w:rPr/>
          <w:t>56+61.</w:t>
        </w:r>
      </w:ins>
      <w:commentRangeEnd w:id="19"/>
      <w:r w:rsidR="00F1430F">
        <w:commentReference w:id="19"/>
      </w:r>
    </w:p>
    <w:p w14:paraId="3D472589" w14:textId="77777777" w:rsidR="00B916FB" w:rsidRPr="00A96CE4" w:rsidRDefault="00B916FB" w:rsidP="00B916FB">
      <w:pPr>
        <w:pStyle w:val="ct20"/>
        <w:topLinePunct/>
        <w:ind w:left="480" w:hangingChars="200" w:hanging="480"/>
      </w:pPr>
      <w:commentRangeStart w:id="20"/>
      <w:ins w:id="989051"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20</w:t>
        </w:r>
        <w:r>
          <w:rPr/>
          <w:t>]</w:t>
        </w:r>
      </w:ins>
      <w:del w:id="989052" w:author="注解排版器" w:date="2023-04-26T11:14:53Z">
        <w:r w:rsidDel="007D325B">
          <w:rPr/>
          <w:delText>石娥</w:delText>
        </w:r>
        <w:r w:rsidDel="007D325B">
          <w:rPr/>
          <w:delText>,</w:delText>
        </w:r>
        <w:r w:rsidDel="007D325B">
          <w:rPr/>
          <w:delText>刘方</w:delText>
        </w:r>
        <w:r w:rsidDel="007D325B">
          <w:rPr/>
          <w:delText>.</w:delText>
        </w:r>
        <w:r w:rsidDel="007D325B">
          <w:rPr/>
          <w:delText>信贷资产证券化对商业银行盈利能力的影响</w:delText>
        </w:r>
        <w:r w:rsidDel="007D325B">
          <w:rPr/>
          <w:delText>：</w:delText>
        </w:r>
        <w:r w:rsidDel="007D325B">
          <w:rPr/>
          <w:delText>理论与实证</w:delText>
        </w:r>
        <w:r w:rsidDel="007D325B">
          <w:rPr/>
          <w:delText>[</w:delText>
        </w:r>
        <w:r w:rsidDel="007D325B">
          <w:rPr/>
          <w:delText>J</w:delText>
        </w:r>
        <w:r w:rsidDel="007D325B">
          <w:rPr/>
          <w:delText>]</w:delText>
        </w:r>
        <w:r w:rsidDel="007D325B">
          <w:rPr/>
          <w:delText>.</w:delText>
        </w:r>
        <w:r w:rsidDel="007D325B">
          <w:rPr/>
          <w:delText>时代经贸</w:delText>
        </w:r>
        <w:r w:rsidDel="007D325B">
          <w:rPr/>
          <w:delText>,</w:delText>
        </w:r>
        <w:r w:rsidDel="007D325B">
          <w:rPr/>
          <w:delText>2021,</w:delText>
        </w:r>
        <w:r w:rsidDel="007D325B">
          <w:rPr/>
          <w:delText>18</w:delText>
        </w:r>
        <w:r w:rsidDel="007D325B">
          <w:rPr/>
          <w:delText>(</w:delText>
        </w:r>
        <w:r w:rsidDel="007D325B">
          <w:rPr/>
          <w:delText>12</w:delText>
        </w:r>
        <w:r w:rsidDel="007D325B">
          <w:rPr/>
          <w:delText>)</w:delText>
        </w:r>
        <w:r w:rsidDel="007D325B">
          <w:rPr/>
          <w:delText>:</w:delText>
        </w:r>
        <w:r w:rsidDel="007D325B">
          <w:rPr/>
          <w:delText>45-49.</w:delText>
        </w:r>
      </w:del>
      <w:ins w:id="989053"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李佳</w:t>
        </w:r>
        <w:r w:rsidRPr="00A96CE4">
          <w:rPr/>
          <w:t xml:space="preserve">,</w:t>
        </w:r>
        <w:r w:rsidRPr="00A96CE4">
          <w:rPr/>
          <w:t xml:space="preserve"> </w:t>
        </w:r>
        <w:r w:rsidRPr="00A96CE4">
          <w:rPr/>
          <w:t>王晓</w:t>
        </w:r>
        <w:r w:rsidRPr="00A96CE4">
          <w:rPr/>
          <w:t xml:space="preserve">,</w:t>
        </w:r>
        <w:r w:rsidRPr="00A96CE4">
          <w:rPr/>
          <w:t xml:space="preserve"> </w:t>
        </w:r>
        <w:r w:rsidRPr="00A96CE4">
          <w:rPr/>
          <w:t>邓修英</w:t>
        </w:r>
        <w:r w:rsidRPr="00A96CE4">
          <w:rPr/>
          <w:t xml:space="preserve">.</w:t>
        </w:r>
        <w:r w:rsidRPr="00A96CE4">
          <w:rPr/>
          <w:t xml:space="preserve"> </w:t>
        </w:r>
        <w:r w:rsidRPr="00A96CE4">
          <w:rPr/>
          <w:t>资产证券化发展与商业银行风险</w:t>
        </w:r>
        <w:r w:rsidRPr="00A96CE4">
          <w:rPr/>
          <w:t>——</w:t>
        </w:r>
        <w:r w:rsidRPr="00A96CE4">
          <w:rPr/>
          <w:t>影响机制与经验证据</w:t>
        </w:r>
        <w:r w:rsidRPr="00A96CE4">
          <w:rPr/>
          <w:t>[</w:t>
        </w:r>
        <w:r w:rsidRPr="00A96CE4">
          <w:rPr/>
          <w:t xml:space="preserve">J</w:t>
        </w:r>
        <w:r w:rsidRPr="00A96CE4">
          <w:rPr/>
          <w:t>]</w:t>
        </w:r>
        <w:r w:rsidRPr="00A96CE4">
          <w:rPr/>
          <w:t xml:space="preserve">.</w:t>
        </w:r>
        <w:r w:rsidRPr="00A96CE4">
          <w:rPr/>
          <w:t xml:space="preserve"> </w:t>
        </w:r>
        <w:r w:rsidRPr="00A96CE4">
          <w:rPr/>
          <w:t>金融论坛</w:t>
        </w:r>
        <w:r w:rsidRPr="00A96CE4">
          <w:rPr/>
          <w:t xml:space="preserve">,</w:t>
        </w:r>
        <w:r w:rsidRPr="00A96CE4">
          <w:rPr/>
          <w:t xml:space="preserve"> </w:t>
        </w:r>
        <w:r w:rsidRPr="00A96CE4">
          <w:rPr/>
          <w:t>2019,</w:t>
        </w:r>
        <w:r w:rsidRPr="00A96CE4">
          <w:rPr/>
          <w:t xml:space="preserve"> </w:t>
        </w:r>
        <w:r w:rsidRPr="00A96CE4">
          <w:rPr/>
          <w:t>24</w:t>
        </w:r>
        <w:r w:rsidRPr="00A96CE4">
          <w:rPr/>
          <w:t>(</w:t>
        </w:r>
        <w:r w:rsidRPr="00A96CE4">
          <w:rPr/>
          <w:t xml:space="preserve">12</w:t>
        </w:r>
        <w:r w:rsidRPr="00A96CE4">
          <w:rPr/>
          <w:t>)</w:t>
        </w:r>
        <w:del w:id="989054" w:author="注解排版器" w:date="2023-04-26T11:14:49Z">
          <w:r w:rsidDel="00494EDC">
            <w:rPr/>
            <w:delText xml:space="preserve"> </w:delText>
          </w:r>
        </w:del>
        <w:r w:rsidRPr="00A96CE4">
          <w:rPr/>
          <w:t xml:space="preserve">:</w:t>
        </w:r>
        <w:r w:rsidRPr="00A96CE4">
          <w:rPr/>
          <w:t xml:space="preserve"> </w:t>
        </w:r>
        <w:r w:rsidRPr="00A96CE4">
          <w:rPr/>
          <w:t>14-26.</w:t>
        </w:r>
      </w:ins>
      <w:commentRangeEnd w:id="20"/>
      <w:r w:rsidR="00F1430F">
        <w:commentReference w:id="20"/>
      </w:r>
    </w:p>
    <w:p w14:paraId="17735842" w14:textId="77777777" w:rsidR="00052567" w:rsidRPr="00A96CE4" w:rsidRDefault="00052567" w:rsidP="00052567">
      <w:pPr>
        <w:pStyle w:val="ct20"/>
        <w:topLinePunct/>
        <w:ind w:left="480" w:hangingChars="200" w:hanging="480"/>
      </w:pPr>
      <w:commentRangeStart w:id="21"/>
      <w:bookmarkStart w:id="68" w:name="OLE_LINK3"/>
      <w:ins w:id="989055"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21</w:t>
        </w:r>
        <w:r>
          <w:rPr/>
          <w:t>]</w:t>
        </w:r>
      </w:ins>
      <w:del w:id="989056" w:author="注解排版器" w:date="2023-04-26T11:14:53Z">
        <w:r w:rsidDel="007D325B">
          <w:rPr/>
          <w:delText>苏伟</w:delText>
        </w:r>
        <w:r w:rsidDel="007D325B">
          <w:rPr/>
          <w:delText>.</w:delText>
        </w:r>
        <w:r w:rsidDel="007D325B">
          <w:rPr/>
          <w:delText>探究利率市场化对我国商业银行盈利能力的影响</w:delText>
        </w:r>
        <w:r w:rsidDel="007D325B">
          <w:rPr/>
          <w:delText>[</w:delText>
        </w:r>
        <w:r w:rsidDel="007D325B">
          <w:rPr/>
          <w:delText>J</w:delText>
        </w:r>
        <w:r w:rsidDel="007D325B">
          <w:rPr/>
          <w:delText>]</w:delText>
        </w:r>
        <w:r w:rsidDel="007D325B">
          <w:rPr/>
          <w:delText>.</w:delText>
        </w:r>
        <w:r w:rsidDel="007D325B">
          <w:rPr/>
          <w:delText>商讯</w:delText>
        </w:r>
        <w:r w:rsidDel="007D325B">
          <w:rPr/>
          <w:delText>,</w:delText>
        </w:r>
        <w:r w:rsidDel="007D325B">
          <w:rPr/>
          <w:delText>2020</w:delText>
        </w:r>
        <w:r w:rsidDel="007D325B">
          <w:rPr/>
          <w:delText>(</w:delText>
        </w:r>
        <w:r w:rsidDel="007D325B">
          <w:rPr/>
          <w:delText>04</w:delText>
        </w:r>
        <w:r w:rsidDel="007D325B">
          <w:rPr/>
          <w:delText>)</w:delText>
        </w:r>
        <w:r w:rsidDel="007D325B">
          <w:rPr/>
          <w:delText>:</w:delText>
        </w:r>
        <w:r w:rsidDel="007D325B">
          <w:rPr/>
          <w:delText>104-105.</w:delText>
        </w:r>
      </w:del>
      <w:ins w:id="989057"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李星澳</w:t>
        </w:r>
        <w:r w:rsidRPr="00A96CE4">
          <w:rPr/>
          <w:t xml:space="preserve">,</w:t>
        </w:r>
        <w:r w:rsidRPr="00A96CE4">
          <w:rPr/>
          <w:t xml:space="preserve"> </w:t>
        </w:r>
        <w:r w:rsidRPr="00A96CE4">
          <w:rPr/>
          <w:t>梁颖</w:t>
        </w:r>
        <w:r w:rsidRPr="00A96CE4">
          <w:rPr/>
          <w:t xml:space="preserve">,</w:t>
        </w:r>
        <w:r w:rsidRPr="00A96CE4">
          <w:rPr/>
          <w:t xml:space="preserve"> </w:t>
        </w:r>
        <w:r w:rsidRPr="00A96CE4">
          <w:rPr/>
          <w:t>张晨舸</w:t>
        </w:r>
        <w:r w:rsidRPr="00A96CE4">
          <w:rPr/>
          <w:t xml:space="preserve">.</w:t>
        </w:r>
        <w:r w:rsidRPr="00A96CE4">
          <w:rPr/>
          <w:t xml:space="preserve"> </w:t>
        </w:r>
        <w:r w:rsidRPr="00A96CE4">
          <w:rPr/>
          <w:t>利率市场化背景下中国货币政策工具对国有大型商业银行盈利能力影响的实证研究</w:t>
        </w:r>
        <w:r w:rsidRPr="00A96CE4">
          <w:rPr/>
          <w:t>[</w:t>
        </w:r>
        <w:r w:rsidRPr="00A96CE4">
          <w:rPr/>
          <w:t xml:space="preserve">J</w:t>
        </w:r>
        <w:r w:rsidRPr="00A96CE4">
          <w:rPr/>
          <w:t>]</w:t>
        </w:r>
        <w:r w:rsidRPr="00A96CE4">
          <w:rPr/>
          <w:t xml:space="preserve">.</w:t>
        </w:r>
        <w:r w:rsidRPr="00A96CE4">
          <w:rPr/>
          <w:t xml:space="preserve"> </w:t>
        </w:r>
        <w:r w:rsidRPr="00A96CE4">
          <w:rPr/>
          <w:t>中国集体经济</w:t>
        </w:r>
        <w:r w:rsidRPr="00A96CE4">
          <w:rPr/>
          <w:t xml:space="preserve">,</w:t>
        </w:r>
        <w:r w:rsidRPr="00A96CE4">
          <w:rPr/>
          <w:t xml:space="preserve"> </w:t>
        </w:r>
        <w:r w:rsidRPr="00A96CE4">
          <w:rPr/>
          <w:t>2022</w:t>
        </w:r>
        <w:r w:rsidRPr="00A96CE4">
          <w:rPr/>
          <w:t>(</w:t>
        </w:r>
        <w:r w:rsidRPr="00A96CE4">
          <w:rPr/>
          <w:t>05</w:t>
        </w:r>
        <w:r w:rsidRPr="00A96CE4">
          <w:rPr/>
          <w:t>)</w:t>
        </w:r>
        <w:r w:rsidRPr="00A96CE4">
          <w:rPr/>
          <w:t xml:space="preserve">:</w:t>
        </w:r>
        <w:r w:rsidRPr="00A96CE4">
          <w:rPr/>
          <w:t xml:space="preserve"> </w:t>
        </w:r>
        <w:r w:rsidRPr="00A96CE4">
          <w:rPr/>
          <w:t>66-69.</w:t>
        </w:r>
      </w:ins>
      <w:commentRangeEnd w:id="21"/>
      <w:r w:rsidR="00F1430F">
        <w:commentReference w:id="21"/>
      </w:r>
    </w:p>
    <w:p w14:paraId="2C9A3A55" w14:textId="77777777" w:rsidR="00052567" w:rsidRPr="00A96CE4" w:rsidRDefault="00052567" w:rsidP="00052567">
      <w:pPr>
        <w:pStyle w:val="ct20"/>
        <w:topLinePunct/>
        <w:ind w:left="480" w:hangingChars="200" w:hanging="480"/>
      </w:pPr>
      <w:commentRangeStart w:id="22"/>
      <w:ins w:id="989058"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22</w:t>
        </w:r>
        <w:r>
          <w:rPr/>
          <w:t>]</w:t>
        </w:r>
      </w:ins>
      <w:del w:id="989059" w:author="注解排版器" w:date="2023-04-26T11:14:53Z">
        <w:r w:rsidDel="007D325B">
          <w:rPr/>
          <w:delText>王舒军</w:delText>
        </w:r>
        <w:r w:rsidDel="007D325B">
          <w:rPr/>
          <w:delText>,</w:delText>
        </w:r>
        <w:r w:rsidDel="007D325B">
          <w:rPr/>
          <w:delText>彭建刚</w:delText>
        </w:r>
        <w:r w:rsidDel="007D325B">
          <w:rPr/>
          <w:delText>.</w:delText>
        </w:r>
        <w:r w:rsidDel="007D325B">
          <w:rPr/>
          <w:delText>中国利率市场化进程测度及效果研究</w:delText>
        </w:r>
        <w:r w:rsidDel="007D325B">
          <w:rPr/>
          <w:delText>——</w:delText>
        </w:r>
        <w:r w:rsidDel="007D325B">
          <w:rPr/>
          <w:delText>基于银行信贷渠道的实证分析</w:delText>
        </w:r>
        <w:r w:rsidDel="007D325B">
          <w:rPr/>
          <w:delText>[</w:delText>
        </w:r>
        <w:r w:rsidDel="007D325B">
          <w:rPr/>
          <w:delText>J</w:delText>
        </w:r>
        <w:r w:rsidDel="007D325B">
          <w:rPr/>
          <w:delText>]</w:delText>
        </w:r>
        <w:r w:rsidDel="007D325B">
          <w:rPr/>
          <w:delText>.</w:delText>
        </w:r>
        <w:r w:rsidDel="007D325B">
          <w:rPr/>
          <w:delText>金融经济学研究</w:delText>
        </w:r>
        <w:r w:rsidDel="007D325B">
          <w:rPr/>
          <w:delText>,</w:delText>
        </w:r>
        <w:r w:rsidDel="007D325B">
          <w:rPr/>
          <w:delText>2014,</w:delText>
        </w:r>
        <w:r w:rsidDel="007D325B">
          <w:rPr/>
          <w:delText>29</w:delText>
        </w:r>
        <w:r w:rsidDel="007D325B">
          <w:rPr/>
          <w:delText>(</w:delText>
        </w:r>
        <w:r w:rsidDel="007D325B">
          <w:rPr/>
          <w:delText>06</w:delText>
        </w:r>
        <w:r w:rsidDel="007D325B">
          <w:rPr/>
          <w:delText>)</w:delText>
        </w:r>
        <w:r w:rsidDel="007D325B">
          <w:rPr/>
          <w:delText>:</w:delText>
        </w:r>
        <w:r w:rsidDel="007D325B">
          <w:rPr/>
          <w:delText>75-85.</w:delText>
        </w:r>
      </w:del>
      <w:ins w:id="989060"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龙勇</w:t>
        </w:r>
        <w:r w:rsidRPr="00A96CE4">
          <w:rPr/>
          <w:t xml:space="preserve">,</w:t>
        </w:r>
        <w:r w:rsidRPr="00A96CE4">
          <w:rPr/>
          <w:t xml:space="preserve"> </w:t>
        </w:r>
        <w:r w:rsidRPr="00A96CE4">
          <w:rPr/>
          <w:t>李丽玉</w:t>
        </w:r>
        <w:r w:rsidRPr="00A96CE4">
          <w:rPr/>
          <w:t xml:space="preserve">,</w:t>
        </w:r>
        <w:r w:rsidRPr="00A96CE4">
          <w:rPr/>
          <w:t xml:space="preserve"> </w:t>
        </w:r>
        <w:r w:rsidRPr="00A96CE4">
          <w:rPr/>
          <w:t>牛润盛</w:t>
        </w:r>
        <w:r w:rsidRPr="00A96CE4">
          <w:rPr/>
          <w:t xml:space="preserve">,</w:t>
        </w:r>
        <w:r w:rsidRPr="00A96CE4">
          <w:rPr/>
          <w:t xml:space="preserve"> </w:t>
        </w:r>
        <w:r w:rsidRPr="00A96CE4">
          <w:rPr/>
          <w:t>唐丽杰</w:t>
        </w:r>
        <w:r w:rsidRPr="00A96CE4">
          <w:rPr/>
          <w:t xml:space="preserve">,</w:t>
        </w:r>
        <w:r w:rsidRPr="00A96CE4">
          <w:rPr/>
          <w:t xml:space="preserve"> </w:t>
        </w:r>
        <w:r w:rsidRPr="00A96CE4">
          <w:rPr/>
          <w:t>肖瑜洁</w:t>
        </w:r>
        <w:r w:rsidRPr="00A96CE4">
          <w:rPr/>
          <w:t xml:space="preserve">,</w:t>
        </w:r>
        <w:r w:rsidRPr="00A96CE4">
          <w:rPr/>
          <w:t xml:space="preserve"> </w:t>
        </w:r>
        <w:r w:rsidRPr="00A96CE4">
          <w:rPr/>
          <w:t>王旭涛</w:t>
        </w:r>
        <w:r w:rsidRPr="00A96CE4">
          <w:rPr/>
          <w:t xml:space="preserve">.</w:t>
        </w:r>
        <w:r w:rsidRPr="00A96CE4">
          <w:rPr/>
          <w:t xml:space="preserve"> </w:t>
        </w:r>
        <w:r w:rsidRPr="00A96CE4">
          <w:rPr/>
          <w:t>互联网金融与利率市场化关系分析与实证研究</w:t>
        </w:r>
        <w:r w:rsidRPr="00A96CE4">
          <w:rPr/>
          <w:t>[</w:t>
        </w:r>
        <w:r w:rsidRPr="00A96CE4">
          <w:rPr/>
          <w:t xml:space="preserve">J</w:t>
        </w:r>
        <w:r w:rsidRPr="00A96CE4">
          <w:rPr/>
          <w:t>]</w:t>
        </w:r>
        <w:r w:rsidRPr="00A96CE4">
          <w:rPr/>
          <w:t xml:space="preserve">.</w:t>
        </w:r>
        <w:r w:rsidRPr="00A96CE4">
          <w:rPr/>
          <w:t xml:space="preserve"> </w:t>
        </w:r>
        <w:r w:rsidRPr="00A96CE4">
          <w:rPr/>
          <w:t>北京金融评论</w:t>
        </w:r>
        <w:r w:rsidRPr="00A96CE4">
          <w:rPr/>
          <w:t xml:space="preserve">,</w:t>
        </w:r>
        <w:r w:rsidRPr="00A96CE4">
          <w:rPr/>
          <w:t xml:space="preserve"> </w:t>
        </w:r>
        <w:r w:rsidRPr="00A96CE4">
          <w:rPr/>
          <w:t>2015</w:t>
        </w:r>
        <w:r w:rsidRPr="00A96CE4">
          <w:rPr/>
          <w:t>(</w:t>
        </w:r>
        <w:r w:rsidRPr="00A96CE4">
          <w:rPr/>
          <w:t>04</w:t>
        </w:r>
        <w:r w:rsidRPr="00A96CE4">
          <w:rPr/>
          <w:t>)</w:t>
        </w:r>
        <w:r w:rsidRPr="00A96CE4">
          <w:rPr/>
          <w:t xml:space="preserve">:</w:t>
        </w:r>
        <w:r w:rsidRPr="00A96CE4">
          <w:rPr/>
          <w:t xml:space="preserve"> </w:t>
        </w:r>
        <w:r w:rsidRPr="00A96CE4">
          <w:rPr/>
          <w:t>36-49.</w:t>
        </w:r>
      </w:ins>
      <w:commentRangeEnd w:id="22"/>
      <w:r w:rsidR="00F1430F">
        <w:commentReference w:id="22"/>
      </w:r>
    </w:p>
    <w:p w14:paraId="267C5E57" w14:textId="77777777" w:rsidR="00B916FB" w:rsidRPr="00A96CE4" w:rsidRDefault="00B916FB" w:rsidP="00B916FB">
      <w:pPr>
        <w:pStyle w:val="ct20"/>
        <w:topLinePunct/>
        <w:ind w:left="480" w:hangingChars="200" w:hanging="480"/>
      </w:pPr>
      <w:commentRangeStart w:id="23"/>
      <w:ins w:id="989061"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23</w:t>
        </w:r>
        <w:r>
          <w:rPr/>
          <w:t>]</w:t>
        </w:r>
      </w:ins>
      <w:del w:id="989062" w:author="注解排版器" w:date="2023-04-26T11:14:53Z">
        <w:r w:rsidDel="007D325B">
          <w:rPr/>
          <w:delText>王晰</w:delText>
        </w:r>
        <w:r w:rsidDel="007D325B">
          <w:rPr/>
          <w:delText>,</w:delText>
        </w:r>
        <w:r w:rsidDel="007D325B">
          <w:rPr/>
          <w:delText>王雪标</w:delText>
        </w:r>
        <w:r w:rsidDel="007D325B">
          <w:rPr/>
          <w:delText>,</w:delText>
        </w:r>
        <w:r w:rsidDel="007D325B">
          <w:rPr/>
          <w:delText>白智奇</w:delText>
        </w:r>
        <w:r w:rsidDel="007D325B">
          <w:rPr/>
          <w:delText>.</w:delText>
        </w:r>
        <w:r w:rsidDel="007D325B">
          <w:rPr/>
          <w:delText>存贷比与商业银行盈利能力的倒</w:delText>
        </w:r>
        <w:r w:rsidDel="007D325B">
          <w:rPr/>
          <w:delText>U</w:delText>
        </w:r>
        <w:r w:rsidDel="007D325B">
          <w:rPr/>
          <w:delText>型关系研究</w:delText>
        </w:r>
        <w:r w:rsidDel="007D325B">
          <w:rPr/>
          <w:delText>——</w:delText>
        </w:r>
        <w:r w:rsidDel="007D325B">
          <w:rPr/>
          <w:delText>引入不良贷款率的中介效应模型</w:delText>
        </w:r>
        <w:r w:rsidDel="007D325B">
          <w:rPr/>
          <w:delText>[</w:delText>
        </w:r>
        <w:r w:rsidDel="007D325B">
          <w:rPr/>
          <w:delText>J</w:delText>
        </w:r>
        <w:r w:rsidDel="007D325B">
          <w:rPr/>
          <w:delText>]</w:delText>
        </w:r>
        <w:r w:rsidDel="007D325B">
          <w:rPr/>
          <w:delText>.</w:delText>
        </w:r>
        <w:r w:rsidDel="007D325B">
          <w:rPr/>
          <w:delText>科研管理</w:delText>
        </w:r>
        <w:r w:rsidDel="007D325B">
          <w:rPr/>
          <w:delText>,</w:delText>
        </w:r>
        <w:r w:rsidDel="007D325B">
          <w:rPr/>
          <w:delText>2020,</w:delText>
        </w:r>
        <w:r w:rsidDel="007D325B">
          <w:rPr/>
          <w:delText>41</w:delText>
        </w:r>
        <w:r w:rsidDel="007D325B">
          <w:rPr/>
          <w:delText>(</w:delText>
        </w:r>
        <w:r w:rsidDel="007D325B">
          <w:rPr/>
          <w:delText>07</w:delText>
        </w:r>
        <w:r w:rsidDel="007D325B">
          <w:rPr/>
          <w:delText>)</w:delText>
        </w:r>
        <w:r w:rsidDel="007D325B">
          <w:rPr/>
          <w:delText>:</w:delText>
        </w:r>
        <w:r w:rsidDel="007D325B">
          <w:rPr/>
          <w:delText>230-238.</w:delText>
        </w:r>
      </w:del>
      <w:ins w:id="989063"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龙勇</w:t>
        </w:r>
        <w:r w:rsidRPr="00A96CE4">
          <w:rPr/>
          <w:t xml:space="preserve">,</w:t>
        </w:r>
        <w:r w:rsidRPr="00A96CE4">
          <w:rPr/>
          <w:t xml:space="preserve"> </w:t>
        </w:r>
        <w:r w:rsidRPr="00A96CE4">
          <w:rPr/>
          <w:t>牛润盛</w:t>
        </w:r>
        <w:r w:rsidRPr="00A96CE4">
          <w:rPr/>
          <w:t xml:space="preserve">.</w:t>
        </w:r>
        <w:r w:rsidRPr="00A96CE4">
          <w:rPr/>
          <w:t xml:space="preserve"> </w:t>
        </w:r>
        <w:r w:rsidRPr="00A96CE4">
          <w:rPr/>
          <w:t>互联网金融与利率市场化关系分析与实证研究</w:t>
        </w:r>
        <w:r w:rsidRPr="00A96CE4">
          <w:rPr/>
          <w:t>[</w:t>
        </w:r>
        <w:r w:rsidRPr="00A96CE4">
          <w:rPr/>
          <w:t xml:space="preserve">J</w:t>
        </w:r>
        <w:r w:rsidRPr="00A96CE4">
          <w:rPr/>
          <w:t>]</w:t>
        </w:r>
        <w:r w:rsidRPr="00A96CE4">
          <w:rPr/>
          <w:t xml:space="preserve">.</w:t>
        </w:r>
        <w:r w:rsidRPr="00A96CE4">
          <w:rPr/>
          <w:t xml:space="preserve"> </w:t>
        </w:r>
        <w:r w:rsidRPr="00A96CE4">
          <w:rPr/>
          <w:t>上海金融学院学报</w:t>
        </w:r>
        <w:r w:rsidRPr="00A96CE4">
          <w:rPr/>
          <w:t xml:space="preserve">,</w:t>
        </w:r>
        <w:r w:rsidRPr="00A96CE4">
          <w:rPr/>
          <w:t xml:space="preserve"> </w:t>
        </w:r>
        <w:r w:rsidRPr="00A96CE4">
          <w:rPr/>
          <w:t>2016</w:t>
        </w:r>
        <w:r w:rsidRPr="00A96CE4">
          <w:rPr/>
          <w:t>(</w:t>
        </w:r>
        <w:r w:rsidRPr="00A96CE4">
          <w:rPr/>
          <w:t>01</w:t>
        </w:r>
        <w:r w:rsidRPr="00A96CE4">
          <w:rPr/>
          <w:t>)</w:t>
        </w:r>
        <w:r w:rsidRPr="00A96CE4">
          <w:rPr/>
          <w:t xml:space="preserve">:</w:t>
        </w:r>
        <w:r w:rsidRPr="00A96CE4">
          <w:rPr/>
          <w:t xml:space="preserve"> </w:t>
        </w:r>
        <w:r w:rsidRPr="00A96CE4">
          <w:rPr/>
          <w:t>69-80.</w:t>
        </w:r>
      </w:ins>
      <w:commentRangeEnd w:id="23"/>
      <w:r w:rsidR="00F1430F">
        <w:commentReference w:id="23"/>
      </w:r>
    </w:p>
    <w:p w14:paraId="7AB3AB08" w14:textId="77777777" w:rsidR="00E561A3" w:rsidRPr="00A96CE4" w:rsidRDefault="00E561A3" w:rsidP="00E561A3">
      <w:pPr>
        <w:pStyle w:val="ct20"/>
        <w:topLinePunct/>
        <w:ind w:left="480" w:hangingChars="200" w:hanging="480"/>
      </w:pPr>
      <w:commentRangeStart w:id="24"/>
      <w:ins w:id="989064"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24</w:t>
        </w:r>
        <w:r>
          <w:rPr/>
          <w:t>]</w:t>
        </w:r>
      </w:ins>
      <w:del w:id="989065" w:author="注解排版器" w:date="2023-04-26T11:14:53Z">
        <w:r w:rsidDel="007D325B">
          <w:rPr/>
          <w:delText>王宇</w:delText>
        </w:r>
        <w:r w:rsidDel="007D325B">
          <w:rPr/>
          <w:delText>,</w:delText>
        </w:r>
        <w:r w:rsidDel="007D325B">
          <w:rPr/>
          <w:delText>阚博</w:delText>
        </w:r>
        <w:r w:rsidDel="007D325B">
          <w:rPr/>
          <w:delText>.</w:delText>
        </w:r>
        <w:r w:rsidDel="007D325B">
          <w:rPr/>
          <w:delText>互联网金融对商业银行盈利的影响</w:delText>
        </w:r>
        <w:r w:rsidDel="007D325B">
          <w:rPr/>
          <w:delText>[</w:delText>
        </w:r>
        <w:r w:rsidDel="007D325B">
          <w:rPr/>
          <w:delText>J</w:delText>
        </w:r>
        <w:r w:rsidDel="007D325B">
          <w:rPr/>
          <w:delText>]</w:delText>
        </w:r>
        <w:r w:rsidDel="007D325B">
          <w:rPr/>
          <w:delText>.</w:delText>
        </w:r>
        <w:r w:rsidDel="007D325B">
          <w:rPr/>
          <w:delText>财经科学</w:delText>
        </w:r>
        <w:r w:rsidDel="007D325B">
          <w:rPr/>
          <w:delText>,</w:delText>
        </w:r>
        <w:r w:rsidDel="007D325B">
          <w:rPr/>
          <w:delText>2021</w:delText>
        </w:r>
        <w:r w:rsidDel="007D325B">
          <w:rPr/>
          <w:delText>(</w:delText>
        </w:r>
        <w:r w:rsidDel="007D325B">
          <w:rPr/>
          <w:delText>11</w:delText>
        </w:r>
        <w:r w:rsidDel="007D325B">
          <w:rPr/>
          <w:delText>)</w:delText>
        </w:r>
        <w:r w:rsidDel="007D325B">
          <w:rPr/>
          <w:delText>:</w:delText>
        </w:r>
        <w:r w:rsidDel="007D325B">
          <w:rPr/>
          <w:delText>14-24.</w:delText>
        </w:r>
      </w:del>
      <w:ins w:id="989066"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娄陈柳</w:t>
        </w:r>
        <w:r w:rsidRPr="00A96CE4">
          <w:rPr/>
          <w:t xml:space="preserve">.</w:t>
        </w:r>
        <w:r w:rsidRPr="00A96CE4">
          <w:rPr/>
          <w:t xml:space="preserve"> </w:t>
        </w:r>
        <w:r w:rsidRPr="00A96CE4">
          <w:rPr/>
          <w:t>商业银行盈利能力分析</w:t>
        </w:r>
        <w:r w:rsidRPr="00A96CE4">
          <w:rPr/>
          <w:t>[</w:t>
        </w:r>
        <w:r w:rsidRPr="00A96CE4">
          <w:rPr/>
          <w:t xml:space="preserve">J</w:t>
        </w:r>
        <w:r w:rsidRPr="00A96CE4">
          <w:rPr/>
          <w:t>]</w:t>
        </w:r>
        <w:r w:rsidRPr="00A96CE4">
          <w:rPr/>
          <w:t xml:space="preserve">.</w:t>
        </w:r>
        <w:r w:rsidRPr="00A96CE4">
          <w:rPr/>
          <w:t xml:space="preserve"> </w:t>
        </w:r>
        <w:r w:rsidRPr="00A96CE4">
          <w:rPr/>
          <w:t>合作经济与科技</w:t>
        </w:r>
        <w:r w:rsidRPr="00A96CE4">
          <w:rPr/>
          <w:t xml:space="preserve">,</w:t>
        </w:r>
        <w:r w:rsidRPr="00A96CE4">
          <w:rPr/>
          <w:t xml:space="preserve"> </w:t>
        </w:r>
        <w:r w:rsidRPr="00A96CE4">
          <w:rPr/>
          <w:t>2022</w:t>
        </w:r>
        <w:r w:rsidRPr="00A96CE4">
          <w:rPr/>
          <w:t>(</w:t>
        </w:r>
        <w:r w:rsidRPr="00A96CE4">
          <w:rPr/>
          <w:t>08</w:t>
        </w:r>
        <w:r w:rsidRPr="00A96CE4">
          <w:rPr/>
          <w:t>)</w:t>
        </w:r>
        <w:r w:rsidRPr="00A96CE4">
          <w:rPr/>
          <w:t xml:space="preserve">:</w:t>
        </w:r>
        <w:r w:rsidRPr="00A96CE4">
          <w:rPr/>
          <w:t xml:space="preserve"> </w:t>
        </w:r>
        <w:r w:rsidRPr="00A96CE4">
          <w:rPr/>
          <w:t>62-63.</w:t>
        </w:r>
      </w:ins>
      <w:commentRangeEnd w:id="24"/>
      <w:r w:rsidR="00F1430F">
        <w:commentReference w:id="24"/>
      </w:r>
    </w:p>
    <w:p w14:paraId="13BF85B7" w14:textId="77777777" w:rsidR="00B916FB" w:rsidRPr="00A96CE4" w:rsidRDefault="00B916FB" w:rsidP="00B916FB">
      <w:pPr>
        <w:pStyle w:val="ct20"/>
        <w:topLinePunct/>
        <w:ind w:left="480" w:hangingChars="200" w:hanging="480"/>
      </w:pPr>
      <w:commentRangeStart w:id="25"/>
      <w:ins w:id="989067"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25</w:t>
        </w:r>
        <w:r>
          <w:rPr/>
          <w:t>]</w:t>
        </w:r>
      </w:ins>
      <w:del w:id="989068" w:author="注解排版器" w:date="2023-04-26T11:14:53Z">
        <w:r w:rsidDel="007D325B">
          <w:rPr/>
          <w:delText>王紫卓</w:delText>
        </w:r>
        <w:r w:rsidDel="007D325B">
          <w:rPr/>
          <w:delText>.</w:delText>
        </w:r>
        <w:r w:rsidDel="007D325B">
          <w:rPr/>
          <w:delText>影子银行规模对传统商业银行盈利能力的影响分析</w:delText>
        </w:r>
        <w:r w:rsidDel="007D325B">
          <w:rPr/>
          <w:delText>[</w:delText>
        </w:r>
        <w:r w:rsidDel="007D325B">
          <w:rPr/>
          <w:delText>J</w:delText>
        </w:r>
        <w:r w:rsidDel="007D325B">
          <w:rPr/>
          <w:delText>]</w:delText>
        </w:r>
        <w:r w:rsidDel="007D325B">
          <w:rPr/>
          <w:delText>.</w:delText>
        </w:r>
        <w:r w:rsidDel="007D325B">
          <w:rPr/>
          <w:delText>时代经贸</w:delText>
        </w:r>
        <w:r w:rsidDel="007D325B">
          <w:rPr/>
          <w:delText>,</w:delText>
        </w:r>
        <w:r w:rsidDel="007D325B">
          <w:rPr/>
          <w:delText>2021,</w:delText>
        </w:r>
        <w:r w:rsidDel="007D325B">
          <w:rPr/>
          <w:delText>18</w:delText>
        </w:r>
        <w:r w:rsidDel="007D325B">
          <w:rPr/>
          <w:delText>(</w:delText>
        </w:r>
        <w:r w:rsidDel="007D325B">
          <w:rPr/>
          <w:delText>08</w:delText>
        </w:r>
        <w:r w:rsidDel="007D325B">
          <w:rPr/>
          <w:delText>)</w:delText>
        </w:r>
        <w:r w:rsidDel="007D325B">
          <w:rPr/>
          <w:delText>:</w:delText>
        </w:r>
        <w:r w:rsidDel="007D325B">
          <w:rPr/>
          <w:delText>36-40.</w:delText>
        </w:r>
      </w:del>
      <w:ins w:id="989069"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lastRenderedPageBreak/>
          <w:t>马丹妮</w:t>
        </w:r>
        <w:r w:rsidRPr="00A96CE4">
          <w:rPr/>
          <w:t xml:space="preserve">,</w:t>
        </w:r>
        <w:r w:rsidRPr="00A96CE4">
          <w:rPr/>
          <w:t xml:space="preserve"> </w:t>
        </w:r>
        <w:r w:rsidRPr="00A96CE4">
          <w:rPr/>
          <w:t>朱泓瑾</w:t>
        </w:r>
        <w:r w:rsidRPr="00A96CE4">
          <w:rPr/>
          <w:t xml:space="preserve">.</w:t>
        </w:r>
        <w:r w:rsidRPr="00A96CE4">
          <w:rPr/>
          <w:t xml:space="preserve"> </w:t>
        </w:r>
        <w:r w:rsidRPr="00A96CE4">
          <w:rPr/>
          <w:t>互联网金融与利率市场化的相互影响分析</w:t>
        </w:r>
        <w:r w:rsidRPr="00A96CE4">
          <w:rPr/>
          <w:t>[</w:t>
        </w:r>
        <w:r w:rsidRPr="00A96CE4">
          <w:rPr/>
          <w:t xml:space="preserve">J</w:t>
        </w:r>
        <w:r w:rsidRPr="00A96CE4">
          <w:rPr/>
          <w:t>]</w:t>
        </w:r>
        <w:r w:rsidRPr="00A96CE4">
          <w:rPr/>
          <w:t>.</w:t>
        </w:r>
        <w:r w:rsidRPr="00A96CE4">
          <w:rPr/>
          <w:t>才智</w:t>
        </w:r>
        <w:r w:rsidRPr="00A96CE4">
          <w:rPr/>
          <w:t xml:space="preserve">,</w:t>
        </w:r>
        <w:r w:rsidRPr="00A96CE4">
          <w:rPr/>
          <w:t xml:space="preserve"> </w:t>
        </w:r>
        <w:r w:rsidRPr="00A96CE4">
          <w:rPr/>
          <w:t>2015</w:t>
        </w:r>
        <w:r w:rsidRPr="00A96CE4">
          <w:rPr/>
          <w:t>(</w:t>
        </w:r>
        <w:r w:rsidRPr="00A96CE4">
          <w:rPr/>
          <w:t>13</w:t>
        </w:r>
        <w:r w:rsidRPr="00A96CE4">
          <w:rPr/>
          <w:t>)</w:t>
        </w:r>
        <w:r w:rsidRPr="00A96CE4">
          <w:rPr/>
          <w:t xml:space="preserve">:</w:t>
        </w:r>
        <w:r w:rsidRPr="00A96CE4">
          <w:rPr/>
          <w:t xml:space="preserve"> </w:t>
        </w:r>
        <w:r w:rsidRPr="00A96CE4">
          <w:rPr/>
          <w:t>2.</w:t>
        </w:r>
      </w:ins>
      <w:commentRangeEnd w:id="25"/>
      <w:r w:rsidR="00F1430F">
        <w:commentReference w:id="25"/>
      </w:r>
    </w:p>
    <w:p w14:paraId="4DB05574" w14:textId="77777777" w:rsidR="008B6DED" w:rsidRPr="00A96CE4" w:rsidRDefault="008B6DED" w:rsidP="008B6DED">
      <w:pPr>
        <w:pStyle w:val="ct20"/>
        <w:topLinePunct/>
        <w:ind w:left="480" w:hangingChars="200" w:hanging="480"/>
      </w:pPr>
      <w:commentRangeStart w:id="143"/>
      <w:commentRangeStart w:id="26"/>
      <w:ins w:id="989070"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26</w:t>
        </w:r>
        <w:r>
          <w:rPr/>
          <w:t>]</w:t>
        </w:r>
      </w:ins>
      <w:del w:id="989071" w:author="注解排版器" w:date="2023-04-26T11:14:53Z">
        <w:r w:rsidDel="007D325B">
          <w:rPr/>
          <w:delText>吴骏</w:delText>
        </w:r>
        <w:r w:rsidDel="007D325B">
          <w:rPr/>
          <w:delText>,</w:delText>
        </w:r>
        <w:r w:rsidDel="007D325B">
          <w:rPr/>
          <w:delText>杜琳琳</w:delText>
        </w:r>
        <w:r w:rsidDel="007D325B">
          <w:rPr/>
          <w:delText>.</w:delText>
        </w:r>
        <w:r w:rsidDel="007D325B">
          <w:rPr/>
          <w:delText>浅谈互联网金融对利率市场化的推动和商业银行的竞争策略</w:delText>
        </w:r>
        <w:r w:rsidDel="007D325B">
          <w:rPr/>
          <w:delText>[</w:delText>
        </w:r>
        <w:r w:rsidDel="007D325B">
          <w:rPr/>
          <w:delText>J</w:delText>
        </w:r>
        <w:r w:rsidDel="007D325B">
          <w:rPr/>
          <w:delText>]</w:delText>
        </w:r>
        <w:r w:rsidDel="007D325B">
          <w:rPr/>
          <w:delText>.</w:delText>
        </w:r>
        <w:r w:rsidDel="007D325B">
          <w:rPr/>
          <w:delText>价值工程</w:delText>
        </w:r>
        <w:r w:rsidDel="007D325B">
          <w:rPr/>
          <w:delText>,</w:delText>
        </w:r>
        <w:r w:rsidDel="007D325B">
          <w:rPr/>
          <w:delText>2014,</w:delText>
        </w:r>
        <w:r w:rsidDel="007D325B">
          <w:rPr/>
          <w:delText>33</w:delText>
        </w:r>
        <w:r w:rsidDel="007D325B">
          <w:rPr/>
          <w:delText>(</w:delText>
        </w:r>
        <w:r w:rsidDel="007D325B">
          <w:rPr/>
          <w:delText>30</w:delText>
        </w:r>
        <w:r w:rsidDel="007D325B">
          <w:rPr/>
          <w:delText>)</w:delText>
        </w:r>
        <w:r w:rsidDel="007D325B">
          <w:rPr/>
          <w:delText>:</w:delText>
        </w:r>
        <w:r w:rsidDel="007D325B">
          <w:rPr/>
          <w:delText>184-185.</w:delText>
        </w:r>
      </w:del>
      <w:ins w:id="989072"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佘松涛</w:t>
        </w:r>
        <w:r w:rsidRPr="00A96CE4">
          <w:rPr/>
          <w:t xml:space="preserve">.</w:t>
        </w:r>
        <w:r w:rsidRPr="00A96CE4">
          <w:rPr/>
          <w:t xml:space="preserve"> </w:t>
        </w:r>
        <w:r w:rsidRPr="00A96CE4">
          <w:rPr/>
          <w:t>互联网金融对利率市场化推动的研究</w:t>
        </w:r>
        <w:r w:rsidRPr="00A96CE4">
          <w:rPr/>
          <w:t>[</w:t>
        </w:r>
        <w:r w:rsidRPr="00A96CE4">
          <w:rPr/>
          <w:t xml:space="preserve">J</w:t>
        </w:r>
        <w:r w:rsidRPr="00A96CE4">
          <w:rPr/>
          <w:t>]</w:t>
        </w:r>
        <w:r w:rsidRPr="00A96CE4">
          <w:rPr/>
          <w:t xml:space="preserve">.</w:t>
        </w:r>
        <w:r w:rsidRPr="00A96CE4">
          <w:rPr/>
          <w:t xml:space="preserve"> </w:t>
        </w:r>
        <w:r w:rsidRPr="00A96CE4">
          <w:rPr/>
          <w:t>知识经济</w:t>
        </w:r>
        <w:r w:rsidRPr="00A96CE4">
          <w:rPr/>
          <w:t xml:space="preserve">,</w:t>
        </w:r>
        <w:r w:rsidRPr="00A96CE4">
          <w:rPr/>
          <w:t xml:space="preserve"> </w:t>
        </w:r>
        <w:r w:rsidRPr="00A96CE4">
          <w:rPr/>
          <w:t>2016</w:t>
        </w:r>
        <w:r w:rsidRPr="00A96CE4">
          <w:rPr/>
          <w:t>(</w:t>
        </w:r>
        <w:r w:rsidRPr="00A96CE4">
          <w:rPr/>
          <w:t>02</w:t>
        </w:r>
        <w:r w:rsidRPr="00A96CE4">
          <w:rPr/>
          <w:t>)</w:t>
        </w:r>
        <w:r w:rsidRPr="00A96CE4">
          <w:rPr/>
          <w:t xml:space="preserve">:</w:t>
        </w:r>
        <w:r w:rsidRPr="00A96CE4">
          <w:rPr/>
          <w:t xml:space="preserve"> </w:t>
        </w:r>
        <w:r w:rsidRPr="00A96CE4">
          <w:rPr/>
          <w:t>38.</w:t>
        </w:r>
      </w:ins>
      <w:commentRangeEnd w:id="26"/>
      <w:r w:rsidR="00F1430F">
        <w:commentReference w:id="26"/>
      </w:r>
      <w:commentRangeEnd w:id="143"/>
      <w:r w:rsidR="00F1430F">
        <w:commentReference w:id="143"/>
      </w:r>
    </w:p>
    <w:p w14:paraId="0057AB63" w14:textId="77777777" w:rsidR="00052567" w:rsidRPr="00A96CE4" w:rsidRDefault="00052567" w:rsidP="00052567">
      <w:pPr>
        <w:pStyle w:val="ct20"/>
        <w:topLinePunct/>
        <w:ind w:left="480" w:hangingChars="200" w:hanging="480"/>
      </w:pPr>
      <w:commentRangeStart w:id="27"/>
      <w:ins w:id="989073"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27</w:t>
        </w:r>
        <w:r>
          <w:rPr/>
          <w:t>]</w:t>
        </w:r>
      </w:ins>
      <w:del w:id="989074" w:author="注解排版器" w:date="2023-04-26T11:14:53Z">
        <w:r w:rsidDel="007D325B">
          <w:rPr/>
          <w:delText>吴立力</w:delText>
        </w:r>
        <w:r w:rsidDel="007D325B">
          <w:rPr/>
          <w:delText>.</w:delText>
        </w:r>
        <w:r w:rsidDel="007D325B">
          <w:rPr/>
          <w:delText>利率市场化对我国商业银行收入结构的影响研究</w:delText>
        </w:r>
        <w:r w:rsidDel="007D325B">
          <w:rPr/>
          <w:delText>——</w:delText>
        </w:r>
        <w:r w:rsidDel="007D325B">
          <w:rPr/>
          <w:delText>基于</w:delText>
        </w:r>
        <w:r w:rsidDel="007D325B">
          <w:rPr/>
          <w:delText>16</w:delText>
        </w:r>
        <w:r w:rsidDel="007D325B">
          <w:rPr/>
          <w:delText>家上市银行数据的实证</w:delText>
        </w:r>
        <w:r w:rsidDel="007D325B">
          <w:rPr/>
          <w:delText>[</w:delText>
        </w:r>
        <w:r w:rsidDel="007D325B">
          <w:rPr/>
          <w:delText>J</w:delText>
        </w:r>
        <w:r w:rsidDel="007D325B">
          <w:rPr/>
          <w:delText>]</w:delText>
        </w:r>
        <w:r w:rsidDel="007D325B">
          <w:rPr/>
          <w:delText>.</w:delText>
        </w:r>
        <w:r w:rsidDel="007D325B">
          <w:rPr/>
          <w:delText>当代金融研究</w:delText>
        </w:r>
        <w:r w:rsidDel="007D325B">
          <w:rPr/>
          <w:delText>,</w:delText>
        </w:r>
        <w:r w:rsidDel="007D325B">
          <w:rPr/>
          <w:delText>2018</w:delText>
        </w:r>
        <w:r w:rsidDel="007D325B">
          <w:rPr/>
          <w:delText>(</w:delText>
        </w:r>
        <w:r w:rsidDel="007D325B">
          <w:rPr/>
          <w:delText>01</w:delText>
        </w:r>
        <w:r w:rsidDel="007D325B">
          <w:rPr/>
          <w:delText>)</w:delText>
        </w:r>
        <w:r w:rsidDel="007D325B">
          <w:rPr/>
          <w:delText>:</w:delText>
        </w:r>
        <w:r w:rsidDel="007D325B">
          <w:rPr/>
          <w:delText>67-77.</w:delText>
        </w:r>
      </w:del>
      <w:ins w:id="989075"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石娥</w:t>
        </w:r>
        <w:r w:rsidRPr="00A96CE4">
          <w:rPr/>
          <w:t xml:space="preserve">,</w:t>
        </w:r>
        <w:r w:rsidRPr="00A96CE4">
          <w:rPr/>
          <w:t xml:space="preserve"> </w:t>
        </w:r>
        <w:r w:rsidRPr="00A96CE4">
          <w:rPr/>
          <w:t>刘方</w:t>
        </w:r>
        <w:bookmarkEnd w:id="67"/>
        <w:r w:rsidRPr="00A96CE4">
          <w:rPr>
            <w:rPrChange w:author="格式修订器" w:date="2023-04-26T11:14:45Z">
              <w:rPr>
                <w:rFonts w:ascii="Times New Roman" w:eastAsia="宋体" w:hAnsi="Times New Roman" w:cs="Times New Roman"/>
                <w:sz w:val="24"/>
                <w:szCs w:val="24"/>
              </w:rPr>
            </w:rPrChange>
          </w:rPr>
          <w:t xml:space="preserve">.</w:t>
        </w:r>
        <w:r w:rsidRPr="00A96CE4">
          <w:rPr/>
          <w:t xml:space="preserve"> </w:t>
        </w:r>
        <w:r w:rsidRPr="00A96CE4">
          <w:rPr/>
          <w:t>信贷资产证券化对商业银行盈利能力的影响</w:t>
        </w:r>
        <w:del w:id="989076" w:author="标点修订器" w:date="2023-04-26T11:14:47Z">
          <w:r w:rsidDel="AA7D325B">
            <w:rPr/>
            <w:delText>：</w:delText>
          </w:r>
        </w:del>
        <w:r>
          <w:rPr/>
          <w:t xml:space="preserve">: </w:t>
        </w:r>
        <w:r w:rsidRPr="00A96CE4">
          <w:rPr/>
          <w:t>理论与实证</w:t>
        </w:r>
        <w:r w:rsidRPr="00A96CE4">
          <w:rPr/>
          <w:t>[</w:t>
        </w:r>
        <w:r w:rsidRPr="00A96CE4">
          <w:rPr/>
          <w:t xml:space="preserve">J</w:t>
        </w:r>
        <w:r w:rsidRPr="00A96CE4">
          <w:rPr/>
          <w:t>]</w:t>
        </w:r>
        <w:r w:rsidRPr="00A96CE4">
          <w:rPr/>
          <w:t xml:space="preserve">.</w:t>
        </w:r>
        <w:r w:rsidRPr="00A96CE4">
          <w:rPr/>
          <w:t xml:space="preserve"> </w:t>
        </w:r>
        <w:r w:rsidRPr="00A96CE4">
          <w:rPr/>
          <w:t>时代经贸</w:t>
        </w:r>
        <w:r w:rsidRPr="00A96CE4">
          <w:rPr/>
          <w:t xml:space="preserve">,</w:t>
        </w:r>
        <w:r w:rsidRPr="00A96CE4">
          <w:rPr/>
          <w:t xml:space="preserve"> </w:t>
        </w:r>
        <w:r w:rsidRPr="00A96CE4">
          <w:rPr/>
          <w:t>2021,</w:t>
        </w:r>
        <w:r w:rsidRPr="00A96CE4">
          <w:rPr/>
          <w:t xml:space="preserve"> </w:t>
        </w:r>
        <w:r w:rsidRPr="00A96CE4">
          <w:rPr/>
          <w:t>18</w:t>
        </w:r>
        <w:r w:rsidRPr="00A96CE4">
          <w:rPr/>
          <w:t>(</w:t>
        </w:r>
        <w:r w:rsidRPr="00A96CE4">
          <w:rPr/>
          <w:t>12</w:t>
        </w:r>
        <w:r w:rsidRPr="00A96CE4">
          <w:rPr/>
          <w:t>)</w:t>
        </w:r>
        <w:r w:rsidRPr="00A96CE4">
          <w:rPr/>
          <w:t xml:space="preserve">:</w:t>
        </w:r>
        <w:r w:rsidRPr="00A96CE4">
          <w:rPr/>
          <w:t xml:space="preserve"> </w:t>
        </w:r>
        <w:r w:rsidRPr="00A96CE4">
          <w:rPr/>
          <w:t>45-49.</w:t>
        </w:r>
      </w:ins>
      <w:commentRangeEnd w:id="27"/>
      <w:r w:rsidR="00F1430F">
        <w:commentReference w:id="27"/>
      </w:r>
    </w:p>
    <w:p w14:paraId="31AC64E9" w14:textId="77777777" w:rsidR="00346987" w:rsidRPr="00A96CE4" w:rsidRDefault="00346987" w:rsidP="008C698C">
      <w:pPr>
        <w:pStyle w:val="ct20"/>
        <w:topLinePunct/>
        <w:ind w:left="480" w:hangingChars="200" w:hanging="480"/>
      </w:pPr>
      <w:commentRangeStart w:id="28"/>
      <w:ins w:id="989077"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28</w:t>
        </w:r>
        <w:r>
          <w:rPr/>
          <w:t>]</w:t>
        </w:r>
      </w:ins>
      <w:del w:id="989078" w:author="注解排版器" w:date="2023-04-26T11:14:53Z">
        <w:r w:rsidDel="007D325B">
          <w:rPr/>
          <w:delText>谢平</w:delText>
        </w:r>
        <w:r w:rsidDel="007D325B">
          <w:rPr/>
          <w:delText>,</w:delText>
        </w:r>
        <w:r w:rsidDel="007D325B">
          <w:rPr/>
          <w:delText>邹传伟</w:delText>
        </w:r>
        <w:r w:rsidDel="007D325B">
          <w:rPr/>
          <w:delText>.</w:delText>
        </w:r>
        <w:r w:rsidDel="007D325B">
          <w:rPr/>
          <w:delText>互联网金融模式研究</w:delText>
        </w:r>
        <w:r w:rsidDel="007D325B">
          <w:rPr/>
          <w:delText>[</w:delText>
        </w:r>
        <w:r w:rsidDel="007D325B">
          <w:rPr/>
          <w:delText>J</w:delText>
        </w:r>
        <w:r w:rsidDel="007D325B">
          <w:rPr/>
          <w:delText>]</w:delText>
        </w:r>
        <w:r w:rsidDel="007D325B">
          <w:rPr/>
          <w:delText>.</w:delText>
        </w:r>
        <w:r w:rsidDel="007D325B">
          <w:rPr/>
          <w:delText>金融研究</w:delText>
        </w:r>
        <w:r w:rsidDel="007D325B">
          <w:rPr/>
          <w:delText>,</w:delText>
        </w:r>
        <w:r w:rsidDel="007D325B">
          <w:rPr/>
          <w:delText>2012</w:delText>
        </w:r>
        <w:r w:rsidDel="007D325B">
          <w:rPr/>
          <w:delText>(</w:delText>
        </w:r>
        <w:r w:rsidDel="007D325B">
          <w:rPr/>
          <w:delText>12</w:delText>
        </w:r>
        <w:r w:rsidDel="007D325B">
          <w:rPr/>
          <w:delText>)</w:delText>
        </w:r>
        <w:r w:rsidDel="007D325B">
          <w:rPr/>
          <w:delText xml:space="preserve"> </w:delText>
        </w:r>
        <w:r w:rsidDel="007D325B">
          <w:rPr/>
          <w:delText>:</w:delText>
        </w:r>
        <w:r w:rsidDel="007D325B">
          <w:rPr/>
          <w:delText>11-22.</w:delText>
        </w:r>
      </w:del>
      <w:ins w:id="989079"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苏伟</w:t>
        </w:r>
        <w:r w:rsidRPr="00A96CE4">
          <w:rPr/>
          <w:t xml:space="preserve">.</w:t>
        </w:r>
        <w:r w:rsidRPr="00A96CE4">
          <w:rPr/>
          <w:t xml:space="preserve"> </w:t>
        </w:r>
        <w:r w:rsidRPr="00A96CE4">
          <w:rPr/>
          <w:t>探究利率市场化对我国商业银行盈利能力的影响</w:t>
        </w:r>
        <w:r w:rsidRPr="00A96CE4">
          <w:rPr/>
          <w:t>[</w:t>
        </w:r>
        <w:r w:rsidRPr="00A96CE4">
          <w:rPr/>
          <w:t xml:space="preserve">J</w:t>
        </w:r>
        <w:r w:rsidRPr="00A96CE4">
          <w:rPr/>
          <w:t>]</w:t>
        </w:r>
        <w:r w:rsidRPr="00A96CE4">
          <w:rPr/>
          <w:t>.</w:t>
        </w:r>
        <w:r w:rsidRPr="00A96CE4">
          <w:rPr/>
          <w:t>商讯</w:t>
        </w:r>
        <w:r w:rsidRPr="00A96CE4">
          <w:rPr/>
          <w:t xml:space="preserve">,</w:t>
        </w:r>
        <w:r w:rsidRPr="00A96CE4">
          <w:rPr/>
          <w:t xml:space="preserve"> </w:t>
        </w:r>
        <w:r w:rsidRPr="00A96CE4">
          <w:rPr/>
          <w:t>2020</w:t>
        </w:r>
        <w:r w:rsidRPr="00A96CE4">
          <w:rPr/>
          <w:t>(</w:t>
        </w:r>
        <w:r w:rsidRPr="00A96CE4">
          <w:rPr/>
          <w:t>04</w:t>
        </w:r>
        <w:r w:rsidRPr="00A96CE4">
          <w:rPr/>
          <w:t>)</w:t>
        </w:r>
        <w:r w:rsidRPr="00A96CE4">
          <w:rPr/>
          <w:t xml:space="preserve">:</w:t>
        </w:r>
        <w:r w:rsidRPr="00A96CE4">
          <w:rPr/>
          <w:t xml:space="preserve"> </w:t>
        </w:r>
        <w:r w:rsidRPr="00A96CE4">
          <w:rPr/>
          <w:t>104-105.</w:t>
        </w:r>
      </w:ins>
      <w:commentRangeEnd w:id="28"/>
      <w:r w:rsidR="00F1430F">
        <w:commentReference w:id="28"/>
      </w:r>
    </w:p>
    <w:p w14:paraId="572A1A37" w14:textId="77777777" w:rsidR="00B916FB" w:rsidRPr="00A96CE4" w:rsidRDefault="00B916FB" w:rsidP="00B916FB">
      <w:pPr>
        <w:pStyle w:val="ct20"/>
        <w:topLinePunct/>
        <w:ind w:left="480" w:hangingChars="200" w:hanging="480"/>
      </w:pPr>
      <w:commentRangeStart w:id="29"/>
      <w:ins w:id="989080"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29</w:t>
        </w:r>
        <w:r>
          <w:rPr/>
          <w:t>]</w:t>
        </w:r>
      </w:ins>
      <w:del w:id="989081" w:author="注解排版器" w:date="2023-04-26T11:14:53Z">
        <w:r w:rsidDel="007D325B">
          <w:rPr/>
          <w:delText>谢太峰</w:delText>
        </w:r>
        <w:r w:rsidDel="007D325B">
          <w:rPr/>
          <w:delText>,</w:delText>
        </w:r>
        <w:r w:rsidDel="007D325B">
          <w:rPr/>
          <w:delText>孙璐</w:delText>
        </w:r>
        <w:r w:rsidDel="007D325B">
          <w:rPr/>
          <w:delText>.</w:delText>
        </w:r>
        <w:r w:rsidDel="007D325B">
          <w:rPr/>
          <w:delText>我国上市商业银行盈利能力影响因素的实证研究</w:delText>
        </w:r>
        <w:r w:rsidDel="007D325B">
          <w:rPr/>
          <w:delText>[</w:delText>
        </w:r>
        <w:r w:rsidDel="007D325B">
          <w:rPr/>
          <w:delText>J</w:delText>
        </w:r>
        <w:r w:rsidDel="007D325B">
          <w:rPr/>
          <w:delText>]</w:delText>
        </w:r>
        <w:r w:rsidDel="007D325B">
          <w:rPr/>
          <w:delText>.</w:delText>
        </w:r>
        <w:r w:rsidDel="007D325B">
          <w:rPr/>
          <w:delText>征信</w:delText>
        </w:r>
        <w:r w:rsidDel="007D325B">
          <w:rPr/>
          <w:delText>,</w:delText>
        </w:r>
        <w:r w:rsidDel="007D325B">
          <w:rPr/>
          <w:delText>2019,</w:delText>
        </w:r>
        <w:r w:rsidDel="007D325B">
          <w:rPr/>
          <w:delText>37</w:delText>
        </w:r>
        <w:r w:rsidDel="007D325B">
          <w:rPr/>
          <w:delText>(</w:delText>
        </w:r>
        <w:r w:rsidDel="007D325B">
          <w:rPr/>
          <w:delText>01</w:delText>
        </w:r>
        <w:r w:rsidDel="007D325B">
          <w:rPr/>
          <w:delText>)</w:delText>
        </w:r>
        <w:r w:rsidDel="007D325B">
          <w:rPr/>
          <w:delText>:</w:delText>
        </w:r>
        <w:r w:rsidDel="007D325B">
          <w:rPr/>
          <w:delText>62-67.</w:delText>
        </w:r>
      </w:del>
      <w:ins w:id="989082"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覃瑀</w:t>
        </w:r>
        <w:r w:rsidRPr="00A96CE4">
          <w:rPr/>
          <w:t xml:space="preserve">.</w:t>
        </w:r>
        <w:r w:rsidRPr="00A96CE4">
          <w:rPr/>
          <w:t xml:space="preserve"> </w:t>
        </w:r>
        <w:r w:rsidRPr="00A96CE4">
          <w:rPr/>
          <w:t>利率市场化背景下互联网金融的发展对商业银行的启示</w:t>
        </w:r>
        <w:r w:rsidRPr="00A96CE4">
          <w:rPr/>
          <w:t>[</w:t>
        </w:r>
        <w:r w:rsidRPr="00A96CE4">
          <w:rPr/>
          <w:t xml:space="preserve">J</w:t>
        </w:r>
        <w:r w:rsidRPr="00A96CE4">
          <w:rPr/>
          <w:t>]</w:t>
        </w:r>
        <w:r w:rsidRPr="00A96CE4">
          <w:rPr/>
          <w:t xml:space="preserve">.</w:t>
        </w:r>
        <w:r w:rsidRPr="00A96CE4">
          <w:rPr/>
          <w:t xml:space="preserve"> </w:t>
        </w:r>
        <w:r w:rsidRPr="00A96CE4">
          <w:rPr/>
          <w:t>现代经济信息</w:t>
        </w:r>
        <w:r w:rsidRPr="00A96CE4">
          <w:rPr/>
          <w:t xml:space="preserve">,</w:t>
        </w:r>
        <w:r w:rsidRPr="00A96CE4">
          <w:rPr/>
          <w:t xml:space="preserve"> </w:t>
        </w:r>
        <w:r w:rsidRPr="00A96CE4">
          <w:rPr/>
          <w:t>2014</w:t>
        </w:r>
        <w:r w:rsidRPr="00A96CE4">
          <w:rPr/>
          <w:t>(</w:t>
        </w:r>
        <w:r w:rsidRPr="00A96CE4">
          <w:rPr/>
          <w:t>22</w:t>
        </w:r>
        <w:r w:rsidRPr="00A96CE4">
          <w:rPr/>
          <w:t>)</w:t>
        </w:r>
        <w:r w:rsidRPr="00A96CE4">
          <w:rPr/>
          <w:t xml:space="preserve">:</w:t>
        </w:r>
        <w:r w:rsidRPr="00A96CE4">
          <w:rPr/>
          <w:t xml:space="preserve"> </w:t>
        </w:r>
        <w:r w:rsidRPr="00A96CE4">
          <w:rPr/>
          <w:t>389.</w:t>
        </w:r>
      </w:ins>
      <w:commentRangeEnd w:id="29"/>
      <w:r w:rsidR="00F1430F">
        <w:commentReference w:id="29"/>
      </w:r>
    </w:p>
    <w:p w14:paraId="4B5B6368" w14:textId="77777777" w:rsidR="00D57B93" w:rsidRPr="00A96CE4" w:rsidRDefault="00D57B93" w:rsidP="00D57B93">
      <w:pPr>
        <w:pStyle w:val="ct20"/>
        <w:topLinePunct/>
        <w:ind w:left="480" w:hangingChars="200" w:hanging="480"/>
      </w:pPr>
      <w:commentRangeStart w:id="30"/>
      <w:ins w:id="989083"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30</w:t>
        </w:r>
        <w:r>
          <w:rPr/>
          <w:t>]</w:t>
        </w:r>
      </w:ins>
      <w:del w:id="989084" w:author="注解排版器" w:date="2023-04-26T11:14:53Z">
        <w:r w:rsidDel="007D325B">
          <w:rPr/>
          <w:delText>杨少芬</w:delText>
        </w:r>
        <w:r w:rsidDel="007D325B">
          <w:rPr/>
          <w:delText>,</w:delText>
        </w:r>
        <w:r w:rsidDel="007D325B">
          <w:rPr/>
          <w:delText>吴湧超</w:delText>
        </w:r>
        <w:r w:rsidDel="007D325B">
          <w:rPr/>
          <w:delText>.</w:delText>
        </w:r>
        <w:r w:rsidDel="007D325B">
          <w:rPr/>
          <w:delText>互联网金融发展对利率市场化的影响效应研究</w:delText>
        </w:r>
        <w:r w:rsidDel="007D325B">
          <w:rPr/>
          <w:delText>[</w:delText>
        </w:r>
        <w:r w:rsidDel="007D325B">
          <w:rPr/>
          <w:delText>J</w:delText>
        </w:r>
        <w:r w:rsidDel="007D325B">
          <w:rPr/>
          <w:delText>]</w:delText>
        </w:r>
        <w:r w:rsidDel="007D325B">
          <w:rPr/>
          <w:delText>.</w:delText>
        </w:r>
        <w:r w:rsidDel="007D325B">
          <w:rPr/>
          <w:delText>金融发展评论</w:delText>
        </w:r>
        <w:r w:rsidDel="007D325B">
          <w:rPr/>
          <w:delText>,</w:delText>
        </w:r>
        <w:r w:rsidDel="007D325B">
          <w:rPr/>
          <w:delText>2015</w:delText>
        </w:r>
        <w:r w:rsidDel="007D325B">
          <w:rPr/>
          <w:delText>(</w:delText>
        </w:r>
        <w:r w:rsidDel="007D325B">
          <w:rPr/>
          <w:delText>08</w:delText>
        </w:r>
        <w:r w:rsidDel="007D325B">
          <w:rPr/>
          <w:delText>)</w:delText>
        </w:r>
        <w:r w:rsidDel="007D325B">
          <w:rPr/>
          <w:delText>:</w:delText>
        </w:r>
        <w:r w:rsidDel="007D325B">
          <w:rPr/>
          <w:delText>95-101.</w:delText>
        </w:r>
      </w:del>
      <w:ins w:id="989085"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王舒军</w:t>
        </w:r>
        <w:r w:rsidRPr="00A96CE4">
          <w:rPr/>
          <w:t xml:space="preserve">,</w:t>
        </w:r>
        <w:r w:rsidRPr="00A96CE4">
          <w:rPr/>
          <w:t xml:space="preserve"> </w:t>
        </w:r>
        <w:r w:rsidRPr="00A96CE4">
          <w:rPr/>
          <w:t>彭建刚</w:t>
        </w:r>
        <w:bookmarkEnd w:id="68"/>
        <w:r w:rsidRPr="00A96CE4">
          <w:rPr>
            <w:rPrChange w:author="格式修订器" w:date="2023-04-26T11:14:45Z">
              <w:rPr>
                <w:rFonts w:ascii="Times New Roman" w:eastAsia="宋体" w:hAnsi="Times New Roman" w:cs="Times New Roman"/>
                <w:sz w:val="24"/>
                <w:szCs w:val="24"/>
              </w:rPr>
            </w:rPrChange>
          </w:rPr>
          <w:t xml:space="preserve">.</w:t>
        </w:r>
        <w:r w:rsidRPr="00A96CE4">
          <w:rPr/>
          <w:t xml:space="preserve"> </w:t>
        </w:r>
        <w:r w:rsidRPr="00A96CE4">
          <w:rPr/>
          <w:t>中国利率市场化进程测度及效果研究</w:t>
        </w:r>
        <w:r w:rsidRPr="00A96CE4">
          <w:rPr/>
          <w:t>——</w:t>
        </w:r>
        <w:r w:rsidRPr="00A96CE4">
          <w:rPr/>
          <w:t>基于银行信贷渠道的实证分析</w:t>
        </w:r>
        <w:r w:rsidRPr="00A96CE4">
          <w:rPr/>
          <w:t>[</w:t>
        </w:r>
        <w:r w:rsidRPr="00A96CE4">
          <w:rPr/>
          <w:t xml:space="preserve">J</w:t>
        </w:r>
        <w:r w:rsidRPr="00A96CE4">
          <w:rPr/>
          <w:t>]</w:t>
        </w:r>
        <w:r w:rsidRPr="00A96CE4">
          <w:rPr/>
          <w:t xml:space="preserve">.</w:t>
        </w:r>
        <w:r w:rsidRPr="00A96CE4">
          <w:rPr/>
          <w:t xml:space="preserve"> </w:t>
        </w:r>
        <w:r w:rsidRPr="00A96CE4">
          <w:rPr/>
          <w:t>金融经济学研究</w:t>
        </w:r>
        <w:r w:rsidRPr="00A96CE4">
          <w:rPr/>
          <w:t xml:space="preserve">,</w:t>
        </w:r>
        <w:r w:rsidRPr="00A96CE4">
          <w:rPr/>
          <w:t xml:space="preserve"> </w:t>
        </w:r>
        <w:r w:rsidRPr="00A96CE4">
          <w:rPr/>
          <w:t>2014,</w:t>
        </w:r>
        <w:r w:rsidRPr="00A96CE4">
          <w:rPr/>
          <w:t xml:space="preserve"> </w:t>
        </w:r>
        <w:r w:rsidRPr="00A96CE4">
          <w:rPr/>
          <w:t>29</w:t>
        </w:r>
        <w:r w:rsidRPr="00A96CE4">
          <w:rPr/>
          <w:t>(</w:t>
        </w:r>
        <w:r w:rsidRPr="00A96CE4">
          <w:rPr/>
          <w:t>06</w:t>
        </w:r>
        <w:r w:rsidRPr="00A96CE4">
          <w:rPr/>
          <w:t>)</w:t>
        </w:r>
        <w:r w:rsidRPr="00A96CE4">
          <w:rPr/>
          <w:t xml:space="preserve">:</w:t>
        </w:r>
        <w:r w:rsidRPr="00A96CE4">
          <w:rPr/>
          <w:t xml:space="preserve"> </w:t>
        </w:r>
        <w:r w:rsidRPr="00A96CE4">
          <w:rPr/>
          <w:t>75-85.</w:t>
        </w:r>
      </w:ins>
      <w:commentRangeEnd w:id="30"/>
      <w:r w:rsidR="00F1430F">
        <w:commentReference w:id="30"/>
      </w:r>
    </w:p>
    <w:p w14:paraId="41FA1243" w14:textId="77777777" w:rsidR="00E561A3" w:rsidRPr="00A96CE4" w:rsidRDefault="00E561A3" w:rsidP="00E561A3">
      <w:pPr>
        <w:pStyle w:val="ct20"/>
        <w:topLinePunct/>
        <w:ind w:left="480" w:hangingChars="200" w:hanging="480"/>
      </w:pPr>
      <w:commentRangeStart w:id="31"/>
      <w:ins w:id="989086"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31</w:t>
        </w:r>
        <w:r>
          <w:rPr/>
          <w:t>]</w:t>
        </w:r>
      </w:ins>
      <w:del w:id="989087" w:author="注解排版器" w:date="2023-04-26T11:14:53Z">
        <w:r w:rsidDel="007D325B">
          <w:rPr/>
          <w:delText>易纲</w:delText>
        </w:r>
        <w:r w:rsidDel="007D325B">
          <w:rPr/>
          <w:delText>.</w:delText>
        </w:r>
        <w:r w:rsidDel="007D325B">
          <w:rPr/>
          <w:delText>中国的利率体系与利率市场化改革</w:delText>
        </w:r>
        <w:r w:rsidDel="007D325B">
          <w:rPr/>
          <w:delText>[</w:delText>
        </w:r>
        <w:r w:rsidDel="007D325B">
          <w:rPr/>
          <w:delText>J</w:delText>
        </w:r>
        <w:r w:rsidDel="007D325B">
          <w:rPr/>
          <w:delText>]</w:delText>
        </w:r>
        <w:r w:rsidDel="007D325B">
          <w:rPr/>
          <w:delText>.</w:delText>
        </w:r>
        <w:r w:rsidDel="007D325B">
          <w:rPr/>
          <w:delText>金融研究</w:delText>
        </w:r>
        <w:r w:rsidDel="007D325B">
          <w:rPr/>
          <w:delText>,</w:delText>
        </w:r>
        <w:r w:rsidDel="007D325B">
          <w:rPr/>
          <w:delText>2021</w:delText>
        </w:r>
        <w:r w:rsidDel="007D325B">
          <w:rPr/>
          <w:delText>(</w:delText>
        </w:r>
        <w:r w:rsidDel="007D325B">
          <w:rPr/>
          <w:delText>09</w:delText>
        </w:r>
        <w:r w:rsidDel="007D325B">
          <w:rPr/>
          <w:delText>)</w:delText>
        </w:r>
        <w:r w:rsidDel="007D325B">
          <w:rPr/>
          <w:delText>:</w:delText>
        </w:r>
        <w:r w:rsidDel="007D325B">
          <w:rPr/>
          <w:delText>1-11.</w:delText>
        </w:r>
      </w:del>
      <w:ins w:id="989088"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王晰</w:t>
        </w:r>
        <w:r w:rsidRPr="00A96CE4">
          <w:rPr/>
          <w:t xml:space="preserve">,</w:t>
        </w:r>
        <w:r w:rsidRPr="00A96CE4">
          <w:rPr/>
          <w:t xml:space="preserve"> </w:t>
        </w:r>
        <w:r w:rsidRPr="00A96CE4">
          <w:rPr/>
          <w:t>王雪标</w:t>
        </w:r>
        <w:r w:rsidRPr="00A96CE4">
          <w:rPr/>
          <w:t xml:space="preserve">,</w:t>
        </w:r>
        <w:r w:rsidRPr="00A96CE4">
          <w:rPr/>
          <w:t xml:space="preserve"> </w:t>
        </w:r>
        <w:r w:rsidRPr="00A96CE4">
          <w:rPr/>
          <w:t>白智奇</w:t>
        </w:r>
        <w:r w:rsidRPr="00A96CE4">
          <w:rPr/>
          <w:t xml:space="preserve">.</w:t>
        </w:r>
        <w:r w:rsidRPr="00A96CE4">
          <w:rPr/>
          <w:t xml:space="preserve"> </w:t>
        </w:r>
        <w:r w:rsidRPr="00A96CE4">
          <w:rPr/>
          <w:t>存贷比与商业银行盈利能力的倒</w:t>
        </w:r>
        <w:r w:rsidRPr="00A96CE4">
          <w:rPr/>
          <w:t>U</w:t>
        </w:r>
        <w:r w:rsidRPr="00A96CE4">
          <w:rPr/>
          <w:t>型关系研究</w:t>
        </w:r>
        <w:r w:rsidRPr="00A96CE4">
          <w:rPr/>
          <w:t>——</w:t>
        </w:r>
        <w:r w:rsidRPr="00A96CE4">
          <w:rPr/>
          <w:t>引入不良贷款率的中介效应模型</w:t>
        </w:r>
        <w:r w:rsidRPr="00A96CE4">
          <w:rPr/>
          <w:t>[</w:t>
        </w:r>
        <w:r w:rsidRPr="00A96CE4">
          <w:rPr/>
          <w:t xml:space="preserve">J</w:t>
        </w:r>
        <w:r w:rsidRPr="00A96CE4">
          <w:rPr/>
          <w:t>]</w:t>
        </w:r>
        <w:r w:rsidRPr="00A96CE4">
          <w:rPr/>
          <w:t xml:space="preserve">.</w:t>
        </w:r>
        <w:r w:rsidRPr="00A96CE4">
          <w:rPr/>
          <w:t xml:space="preserve"> </w:t>
        </w:r>
        <w:r w:rsidRPr="00A96CE4">
          <w:rPr/>
          <w:t>科研管理</w:t>
        </w:r>
        <w:r w:rsidRPr="00A96CE4">
          <w:rPr/>
          <w:t xml:space="preserve">,</w:t>
        </w:r>
        <w:r w:rsidRPr="00A96CE4">
          <w:rPr/>
          <w:t xml:space="preserve"> </w:t>
        </w:r>
        <w:r w:rsidRPr="00A96CE4">
          <w:rPr/>
          <w:t>2020,</w:t>
        </w:r>
        <w:r w:rsidRPr="00A96CE4">
          <w:rPr/>
          <w:t xml:space="preserve"> </w:t>
        </w:r>
        <w:r w:rsidRPr="00A96CE4">
          <w:rPr/>
          <w:t>41</w:t>
        </w:r>
        <w:r w:rsidRPr="00A96CE4">
          <w:rPr/>
          <w:t>(</w:t>
        </w:r>
        <w:r w:rsidRPr="00A96CE4">
          <w:rPr/>
          <w:t>07</w:t>
        </w:r>
        <w:r w:rsidRPr="00A96CE4">
          <w:rPr/>
          <w:t>)</w:t>
        </w:r>
        <w:r w:rsidRPr="00A96CE4">
          <w:rPr/>
          <w:t xml:space="preserve">:</w:t>
        </w:r>
        <w:r w:rsidRPr="00A96CE4">
          <w:rPr/>
          <w:t xml:space="preserve"> </w:t>
        </w:r>
        <w:r w:rsidRPr="00A96CE4">
          <w:rPr/>
          <w:t>230-238.</w:t>
        </w:r>
      </w:ins>
      <w:commentRangeEnd w:id="31"/>
      <w:r w:rsidR="00F1430F">
        <w:commentReference w:id="31"/>
      </w:r>
    </w:p>
    <w:p w14:paraId="6FF109CC" w14:textId="77777777" w:rsidR="002C72BE" w:rsidRPr="00A96CE4" w:rsidRDefault="002C72BE" w:rsidP="002C72BE">
      <w:pPr>
        <w:pStyle w:val="ct20"/>
        <w:topLinePunct/>
        <w:ind w:left="480" w:hangingChars="200" w:hanging="480"/>
      </w:pPr>
      <w:commentRangeStart w:id="32"/>
      <w:ins w:id="989089"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32</w:t>
        </w:r>
        <w:r>
          <w:rPr/>
          <w:t>]</w:t>
        </w:r>
      </w:ins>
      <w:del w:id="989090" w:author="注解排版器" w:date="2023-04-26T11:14:53Z">
        <w:r w:rsidDel="007D325B">
          <w:rPr/>
          <w:delText>张艳</w:delText>
        </w:r>
        <w:r w:rsidDel="007D325B">
          <w:rPr/>
          <w:delText>.</w:delText>
        </w:r>
        <w:r w:rsidDel="007D325B">
          <w:rPr/>
          <w:delText>互联网金融发展对利率市场化进程的影响</w:delText>
        </w:r>
        <w:r w:rsidDel="007D325B">
          <w:rPr/>
          <w:delText>[</w:delText>
        </w:r>
        <w:r w:rsidDel="007D325B">
          <w:rPr/>
          <w:delText>J</w:delText>
        </w:r>
        <w:r w:rsidDel="007D325B">
          <w:rPr/>
          <w:delText>]</w:delText>
        </w:r>
        <w:r w:rsidDel="007D325B">
          <w:rPr/>
          <w:delText>.</w:delText>
        </w:r>
        <w:r w:rsidDel="007D325B">
          <w:rPr/>
          <w:delText>金融经济</w:delText>
        </w:r>
        <w:r w:rsidDel="007D325B">
          <w:rPr/>
          <w:delText>,</w:delText>
        </w:r>
        <w:r w:rsidDel="007D325B">
          <w:rPr/>
          <w:delText>2017</w:delText>
        </w:r>
        <w:r w:rsidDel="007D325B">
          <w:rPr/>
          <w:delText>(</w:delText>
        </w:r>
        <w:r w:rsidDel="007D325B">
          <w:rPr/>
          <w:delText>14</w:delText>
        </w:r>
        <w:r w:rsidDel="007D325B">
          <w:rPr/>
          <w:delText>)</w:delText>
        </w:r>
        <w:r w:rsidDel="007D325B">
          <w:rPr/>
          <w:delText>:</w:delText>
        </w:r>
        <w:r w:rsidDel="007D325B">
          <w:rPr/>
          <w:delText>126-128.</w:delText>
        </w:r>
      </w:del>
      <w:ins w:id="989091"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王宇</w:t>
        </w:r>
        <w:r w:rsidRPr="00A96CE4">
          <w:rPr/>
          <w:t xml:space="preserve">,</w:t>
        </w:r>
        <w:r w:rsidRPr="00A96CE4">
          <w:rPr/>
          <w:t xml:space="preserve"> </w:t>
        </w:r>
        <w:r w:rsidRPr="00A96CE4">
          <w:rPr/>
          <w:t>阚博</w:t>
        </w:r>
        <w:r w:rsidRPr="00A96CE4">
          <w:rPr/>
          <w:t xml:space="preserve">.</w:t>
        </w:r>
        <w:r w:rsidRPr="00A96CE4">
          <w:rPr/>
          <w:t xml:space="preserve"> </w:t>
        </w:r>
        <w:r w:rsidRPr="00A96CE4">
          <w:rPr/>
          <w:t>互联网金融对商业银行盈利的影响</w:t>
        </w:r>
        <w:r w:rsidRPr="00A96CE4">
          <w:rPr/>
          <w:t>[</w:t>
        </w:r>
        <w:r w:rsidRPr="00A96CE4">
          <w:rPr/>
          <w:t xml:space="preserve">J</w:t>
        </w:r>
        <w:r w:rsidRPr="00A96CE4">
          <w:rPr/>
          <w:t>]</w:t>
        </w:r>
        <w:r w:rsidRPr="00A96CE4">
          <w:rPr/>
          <w:t xml:space="preserve">.</w:t>
        </w:r>
        <w:r w:rsidRPr="00A96CE4">
          <w:rPr/>
          <w:t xml:space="preserve"> </w:t>
        </w:r>
        <w:r w:rsidRPr="00A96CE4">
          <w:rPr/>
          <w:t>财经科学</w:t>
        </w:r>
        <w:r w:rsidRPr="00A96CE4">
          <w:rPr/>
          <w:t xml:space="preserve">,</w:t>
        </w:r>
        <w:r w:rsidRPr="00A96CE4">
          <w:rPr/>
          <w:t xml:space="preserve"> </w:t>
        </w:r>
        <w:r w:rsidRPr="00A96CE4">
          <w:rPr/>
          <w:t>2021</w:t>
        </w:r>
        <w:r w:rsidRPr="00A96CE4">
          <w:rPr/>
          <w:t>(</w:t>
        </w:r>
        <w:r w:rsidRPr="00A96CE4">
          <w:rPr/>
          <w:t>11</w:t>
        </w:r>
        <w:r w:rsidRPr="00A96CE4">
          <w:rPr/>
          <w:t>)</w:t>
        </w:r>
        <w:r w:rsidRPr="00A96CE4">
          <w:rPr/>
          <w:t xml:space="preserve">:</w:t>
        </w:r>
        <w:r w:rsidRPr="00A96CE4">
          <w:rPr/>
          <w:t xml:space="preserve"> </w:t>
        </w:r>
        <w:r w:rsidRPr="00A96CE4">
          <w:rPr/>
          <w:t>14-24.</w:t>
        </w:r>
      </w:ins>
      <w:commentRangeEnd w:id="32"/>
      <w:r w:rsidR="00F1430F">
        <w:commentReference w:id="32"/>
      </w:r>
    </w:p>
    <w:p w14:paraId="0009DA4C" w14:textId="6549DF29" w:rsidR="00323428" w:rsidRPr="00A96CE4" w:rsidRDefault="00323428" w:rsidP="008C698C">
      <w:pPr>
        <w:pStyle w:val="ct20"/>
        <w:topLinePunct/>
        <w:ind w:left="480" w:hangingChars="200" w:hanging="480"/>
      </w:pPr>
      <w:commentRangeStart w:id="33"/>
      <w:ins w:id="989092"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33</w:t>
        </w:r>
        <w:r>
          <w:rPr/>
          <w:t>]</w:t>
        </w:r>
      </w:ins>
      <w:del w:id="989093" w:author="注解排版器" w:date="2023-04-26T11:14:53Z">
        <w:r w:rsidDel="007D325B">
          <w:rPr/>
          <w:delText>庄梦蝶</w:delText>
        </w:r>
        <w:r w:rsidDel="007D325B">
          <w:rPr/>
          <w:delText>.</w:delText>
        </w:r>
        <w:r w:rsidDel="007D325B">
          <w:rPr/>
          <w:delText>商业银行盈利能力研究及经营建议</w:delText>
        </w:r>
        <w:r w:rsidDel="007D325B">
          <w:rPr/>
          <w:delText>——</w:delText>
        </w:r>
        <w:r w:rsidDel="007D325B">
          <w:rPr/>
          <w:delText>基于我国上市商业银行的实证分析</w:delText>
        </w:r>
        <w:r w:rsidDel="007D325B">
          <w:rPr/>
          <w:delText>[</w:delText>
        </w:r>
        <w:r w:rsidDel="007D325B">
          <w:rPr/>
          <w:delText>J</w:delText>
        </w:r>
        <w:r w:rsidDel="007D325B">
          <w:rPr/>
          <w:delText>]</w:delText>
        </w:r>
        <w:r w:rsidDel="007D325B">
          <w:rPr/>
          <w:delText>.</w:delText>
        </w:r>
        <w:r w:rsidDel="007D325B">
          <w:rPr/>
          <w:delText>中国市场</w:delText>
        </w:r>
        <w:r w:rsidDel="007D325B">
          <w:rPr/>
          <w:delText>,</w:delText>
        </w:r>
        <w:r w:rsidDel="007D325B">
          <w:rPr/>
          <w:delText>2022</w:delText>
        </w:r>
        <w:r w:rsidDel="007D325B">
          <w:rPr/>
          <w:delText>(</w:delText>
        </w:r>
        <w:r w:rsidDel="007D325B">
          <w:rPr/>
          <w:delText>05</w:delText>
        </w:r>
        <w:r w:rsidDel="007D325B">
          <w:rPr/>
          <w:delText>)</w:delText>
        </w:r>
        <w:r w:rsidDel="007D325B">
          <w:rPr/>
          <w:delText>:</w:delText>
        </w:r>
        <w:r w:rsidDel="007D325B">
          <w:rPr/>
          <w:delText>40-43.</w:delText>
        </w:r>
      </w:del>
      <w:ins w:id="989094"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王紫卓</w:t>
        </w:r>
        <w:r w:rsidRPr="00A96CE4">
          <w:rPr/>
          <w:t xml:space="preserve">.</w:t>
        </w:r>
        <w:r w:rsidRPr="00A96CE4">
          <w:rPr/>
          <w:t xml:space="preserve"> </w:t>
        </w:r>
        <w:r w:rsidRPr="00A96CE4">
          <w:rPr/>
          <w:t>影子银行规模对传统商业银行盈利能力的影响分析</w:t>
        </w:r>
        <w:r w:rsidRPr="00A96CE4">
          <w:rPr/>
          <w:t>[</w:t>
        </w:r>
        <w:r w:rsidRPr="00A96CE4">
          <w:rPr/>
          <w:t xml:space="preserve">J</w:t>
        </w:r>
        <w:r w:rsidRPr="00A96CE4">
          <w:rPr/>
          <w:t>]</w:t>
        </w:r>
        <w:r w:rsidRPr="00A96CE4">
          <w:rPr/>
          <w:t xml:space="preserve">.</w:t>
        </w:r>
        <w:r w:rsidRPr="00A96CE4">
          <w:rPr/>
          <w:t xml:space="preserve"> </w:t>
        </w:r>
        <w:r w:rsidRPr="00A96CE4">
          <w:rPr/>
          <w:t>时代经贸</w:t>
        </w:r>
        <w:r w:rsidRPr="00A96CE4">
          <w:rPr/>
          <w:t xml:space="preserve">,</w:t>
        </w:r>
        <w:r w:rsidRPr="00A96CE4">
          <w:rPr/>
          <w:t xml:space="preserve"> </w:t>
        </w:r>
        <w:r w:rsidRPr="00A96CE4">
          <w:rPr/>
          <w:t>2021,</w:t>
        </w:r>
        <w:r w:rsidRPr="00A96CE4">
          <w:rPr/>
          <w:t xml:space="preserve"> </w:t>
        </w:r>
        <w:r w:rsidRPr="00A96CE4">
          <w:rPr/>
          <w:t>18</w:t>
        </w:r>
        <w:r w:rsidRPr="00A96CE4">
          <w:rPr/>
          <w:t>(</w:t>
        </w:r>
        <w:r w:rsidRPr="00A96CE4">
          <w:rPr/>
          <w:t>08</w:t>
        </w:r>
        <w:r w:rsidRPr="00A96CE4">
          <w:rPr/>
          <w:t>)</w:t>
        </w:r>
        <w:r w:rsidRPr="00A96CE4">
          <w:rPr/>
          <w:t xml:space="preserve">:</w:t>
        </w:r>
        <w:r w:rsidRPr="00A96CE4">
          <w:rPr/>
          <w:t xml:space="preserve"> </w:t>
        </w:r>
        <w:r w:rsidRPr="00A96CE4">
          <w:rPr/>
          <w:t>36-40.</w:t>
        </w:r>
      </w:ins>
      <w:commentRangeEnd w:id="33"/>
      <w:r w:rsidR="00F1430F">
        <w:commentReference w:id="33"/>
      </w:r>
    </w:p>
    <w:p w14:paraId="165ACE26" w14:textId="77777777" w:rsidR="002C72BE" w:rsidRPr="00A96CE4" w:rsidRDefault="002C72BE" w:rsidP="002C72BE">
      <w:pPr>
        <w:pStyle w:val="ct20"/>
        <w:topLinePunct/>
        <w:ind w:left="480" w:hangingChars="200" w:hanging="480"/>
      </w:pPr>
      <w:commentRangeStart w:id="34"/>
      <w:bookmarkStart w:id="69" w:name="OLE_LINK2"/>
      <w:ins w:id="989095"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34</w:t>
        </w:r>
        <w:r>
          <w:rPr/>
          <w:t>]</w:t>
        </w:r>
      </w:ins>
      <w:del w:id="989096" w:author="注解排版器" w:date="2023-04-26T11:14:53Z">
        <w:r w:rsidDel="007D325B">
          <w:rPr/>
          <w:delText>Khalatur Svitlana M. and Gushcha Svitlana O.. Factors Affecting Profitability of Commercial Banks and Directions of its Improvement</w:delText>
        </w:r>
        <w:r w:rsidDel="007D325B">
          <w:rPr/>
          <w:delText>[</w:delText>
        </w:r>
        <w:r w:rsidDel="007D325B">
          <w:rPr/>
          <w:delText>J</w:delText>
        </w:r>
        <w:r w:rsidDel="007D325B">
          <w:rPr/>
          <w:delText>]</w:delText>
        </w:r>
        <w:r w:rsidDel="007D325B">
          <w:rPr/>
          <w:delText>. THE PROBLE</w:delText>
        </w:r>
        <w:r w:rsidDel="007D325B">
          <w:rPr/>
          <w:delText>MS OF ECONOMY, 2018, 4</w:delText>
        </w:r>
        <w:r w:rsidDel="007D325B">
          <w:rPr/>
          <w:delText>(</w:delText>
        </w:r>
        <w:r w:rsidDel="007D325B">
          <w:rPr/>
          <w:delText>38</w:delText>
        </w:r>
        <w:r w:rsidDel="007D325B">
          <w:rPr/>
          <w:delText>)</w:delText>
        </w:r>
        <w:r w:rsidDel="007D325B">
          <w:rPr/>
          <w:delText> : 241-246.</w:delText>
        </w:r>
      </w:del>
      <w:ins w:id="989097"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吴骏</w:t>
        </w:r>
        <w:r w:rsidRPr="00A96CE4">
          <w:rPr/>
          <w:t xml:space="preserve">,</w:t>
        </w:r>
        <w:r w:rsidRPr="00A96CE4">
          <w:rPr/>
          <w:t xml:space="preserve"> </w:t>
        </w:r>
        <w:r w:rsidRPr="00A96CE4">
          <w:rPr/>
          <w:t>杜琳琳</w:t>
        </w:r>
        <w:r w:rsidRPr="00A96CE4">
          <w:rPr/>
          <w:t xml:space="preserve">.</w:t>
        </w:r>
        <w:r w:rsidRPr="00A96CE4">
          <w:rPr/>
          <w:t xml:space="preserve"> </w:t>
        </w:r>
        <w:r w:rsidRPr="00A96CE4">
          <w:rPr/>
          <w:t>浅谈互联网金融对利率市场化的推动和商业银行的竞争策略</w:t>
        </w:r>
        <w:r w:rsidRPr="00A96CE4">
          <w:rPr/>
          <w:t>[</w:t>
        </w:r>
        <w:r w:rsidRPr="00A96CE4">
          <w:rPr/>
          <w:t xml:space="preserve">J</w:t>
        </w:r>
        <w:r w:rsidRPr="00A96CE4">
          <w:rPr/>
          <w:t>]</w:t>
        </w:r>
        <w:r w:rsidRPr="00A96CE4">
          <w:rPr/>
          <w:t xml:space="preserve">.</w:t>
        </w:r>
        <w:r w:rsidRPr="00A96CE4">
          <w:rPr/>
          <w:t xml:space="preserve"> </w:t>
        </w:r>
        <w:r w:rsidRPr="00A96CE4">
          <w:rPr/>
          <w:t>价值工程</w:t>
        </w:r>
        <w:r w:rsidRPr="00A96CE4">
          <w:rPr/>
          <w:t xml:space="preserve">,</w:t>
        </w:r>
        <w:r w:rsidRPr="00A96CE4">
          <w:rPr/>
          <w:t xml:space="preserve"> </w:t>
        </w:r>
        <w:r w:rsidRPr="00A96CE4">
          <w:rPr/>
          <w:t>2014,</w:t>
        </w:r>
        <w:r w:rsidRPr="00A96CE4">
          <w:rPr/>
          <w:t xml:space="preserve"> </w:t>
        </w:r>
        <w:r w:rsidRPr="00A96CE4">
          <w:rPr/>
          <w:t>33</w:t>
        </w:r>
        <w:r w:rsidRPr="00A96CE4">
          <w:rPr/>
          <w:t>(</w:t>
        </w:r>
        <w:r w:rsidRPr="00A96CE4">
          <w:rPr/>
          <w:t>30</w:t>
        </w:r>
        <w:r w:rsidRPr="00A96CE4">
          <w:rPr/>
          <w:t>)</w:t>
        </w:r>
        <w:r w:rsidRPr="00A96CE4">
          <w:rPr/>
          <w:t xml:space="preserve">:</w:t>
        </w:r>
        <w:r w:rsidRPr="00A96CE4">
          <w:rPr/>
          <w:t xml:space="preserve"> </w:t>
        </w:r>
        <w:r w:rsidRPr="00A96CE4">
          <w:rPr/>
          <w:t>184-185.</w:t>
        </w:r>
      </w:ins>
      <w:commentRangeEnd w:id="34"/>
      <w:r w:rsidR="00F1430F">
        <w:commentReference w:id="34"/>
      </w:r>
    </w:p>
    <w:p w14:paraId="1B9961B7" w14:textId="77777777" w:rsidR="007C64F0" w:rsidRPr="00A96CE4" w:rsidRDefault="007C64F0" w:rsidP="007C64F0">
      <w:pPr>
        <w:pStyle w:val="ct20"/>
        <w:topLinePunct/>
        <w:ind w:left="480" w:hangingChars="200" w:hanging="480"/>
      </w:pPr>
      <w:commentRangeStart w:id="144"/>
      <w:commentRangeStart w:id="35"/>
      <w:ins w:id="989098"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35</w:t>
        </w:r>
        <w:r>
          <w:rPr/>
          <w:t>]</w:t>
        </w:r>
      </w:ins>
      <w:del w:id="989099" w:author="注解排版器" w:date="2023-04-26T11:14:53Z">
        <w:r w:rsidDel="007D325B">
          <w:rPr/>
          <w:delText>Mo Yixian. The development pattern of the financial industry in the Internet era</w:delText>
        </w:r>
        <w:r w:rsidDel="007D325B">
          <w:rPr/>
          <w:delText>[</w:delText>
        </w:r>
        <w:r w:rsidDel="007D325B">
          <w:rPr/>
          <w:delText>J</w:delText>
        </w:r>
        <w:r w:rsidDel="007D325B">
          <w:rPr/>
          <w:delText>]</w:delText>
        </w:r>
        <w:r w:rsidDel="007D325B">
          <w:rPr/>
          <w:delText>. Finance and Economics Science, 2015</w:delText>
        </w:r>
        <w:r w:rsidDel="007D325B">
          <w:rPr/>
          <w:delText>(</w:delText>
        </w:r>
        <w:r w:rsidDel="007D325B">
          <w:rPr/>
          <w:delText>01</w:delText>
        </w:r>
        <w:r w:rsidDel="007D325B">
          <w:rPr/>
          <w:delText>)</w:delText>
        </w:r>
        <w:r w:rsidDel="007D325B">
          <w:rPr/>
          <w:delText>:</w:delText>
        </w:r>
        <w:r w:rsidDel="007D325B">
          <w:rPr/>
          <w:delText>1-10.</w:delText>
        </w:r>
      </w:del>
      <w:ins w:id="989100"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吴立力</w:t>
        </w:r>
        <w:r w:rsidRPr="00A96CE4">
          <w:rPr/>
          <w:t xml:space="preserve">.</w:t>
        </w:r>
        <w:r w:rsidRPr="00A96CE4">
          <w:rPr/>
          <w:t xml:space="preserve"> </w:t>
        </w:r>
        <w:r w:rsidRPr="00A96CE4">
          <w:rPr/>
          <w:t>利率市场化对我国商业银行收入结构的影响研究</w:t>
        </w:r>
        <w:r w:rsidRPr="00A96CE4">
          <w:rPr/>
          <w:t>——</w:t>
        </w:r>
        <w:r w:rsidRPr="00A96CE4">
          <w:rPr/>
          <w:t>基于</w:t>
        </w:r>
        <w:r w:rsidRPr="00A96CE4">
          <w:rPr/>
          <w:t>16</w:t>
        </w:r>
        <w:r w:rsidRPr="00A96CE4">
          <w:rPr/>
          <w:t>家上市银行数据的实证</w:t>
        </w:r>
        <w:r w:rsidRPr="00A96CE4">
          <w:rPr/>
          <w:t>[</w:t>
        </w:r>
        <w:r w:rsidRPr="00A96CE4">
          <w:rPr/>
          <w:t xml:space="preserve">J</w:t>
        </w:r>
        <w:r w:rsidRPr="00A96CE4">
          <w:rPr/>
          <w:t>]</w:t>
        </w:r>
        <w:r w:rsidRPr="00A96CE4">
          <w:rPr/>
          <w:t xml:space="preserve">.</w:t>
        </w:r>
        <w:r w:rsidRPr="00A96CE4">
          <w:rPr/>
          <w:t xml:space="preserve"> </w:t>
        </w:r>
        <w:r w:rsidRPr="00A96CE4">
          <w:rPr/>
          <w:t>当代金融研究</w:t>
        </w:r>
        <w:r w:rsidRPr="00A96CE4">
          <w:rPr/>
          <w:t xml:space="preserve">,</w:t>
        </w:r>
        <w:r w:rsidRPr="00A96CE4">
          <w:rPr/>
          <w:t xml:space="preserve"> </w:t>
        </w:r>
        <w:r w:rsidRPr="00A96CE4">
          <w:rPr/>
          <w:t>2018</w:t>
        </w:r>
        <w:r w:rsidRPr="00A96CE4">
          <w:rPr/>
          <w:t>(</w:t>
        </w:r>
        <w:r w:rsidRPr="00A96CE4">
          <w:rPr/>
          <w:t>01</w:t>
        </w:r>
        <w:r w:rsidRPr="00A96CE4">
          <w:rPr/>
          <w:t>)</w:t>
        </w:r>
        <w:r w:rsidRPr="00A96CE4">
          <w:rPr/>
          <w:t xml:space="preserve">:</w:t>
        </w:r>
        <w:r w:rsidRPr="00A96CE4">
          <w:rPr/>
          <w:t xml:space="preserve"> </w:t>
        </w:r>
        <w:r w:rsidRPr="00A96CE4">
          <w:rPr/>
          <w:t>67-77.</w:t>
        </w:r>
      </w:ins>
      <w:commentRangeEnd w:id="35"/>
      <w:r w:rsidR="00F1430F">
        <w:commentReference w:id="35"/>
      </w:r>
      <w:commentRangeEnd w:id="144"/>
      <w:r w:rsidR="00F1430F">
        <w:commentReference w:id="144"/>
      </w:r>
    </w:p>
    <w:p w14:paraId="1A42EF6C" w14:textId="77777777" w:rsidR="007C64F0" w:rsidRPr="00A96CE4" w:rsidRDefault="007C64F0" w:rsidP="007C64F0">
      <w:pPr>
        <w:pStyle w:val="ct20"/>
        <w:topLinePunct/>
        <w:ind w:left="480" w:hangingChars="200" w:hanging="480"/>
      </w:pPr>
      <w:commentRangeStart w:id="36"/>
      <w:ins w:id="989101"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36</w:t>
        </w:r>
        <w:r>
          <w:rPr/>
          <w:t>]</w:t>
        </w:r>
      </w:ins>
      <w:del w:id="989102" w:author="注解排版器" w:date="2023-04-26T11:14:53Z">
        <w:r w:rsidDel="007D325B">
          <w:rPr/>
          <w:delText>Qiu Han, Huang Yiping, Ji Yang. The impact of fintech on the behavior of traditional banks - based on the perspective of Internet finance</w:delText>
        </w:r>
        <w:r w:rsidDel="007D325B">
          <w:rPr/>
          <w:delText>[</w:delText>
        </w:r>
        <w:r w:rsidDel="007D325B">
          <w:rPr/>
          <w:delText>J</w:delText>
        </w:r>
        <w:r w:rsidDel="007D325B">
          <w:rPr/>
          <w:delText>]</w:delText>
        </w:r>
        <w:r w:rsidDel="007D325B">
          <w:rPr/>
          <w:delText>. Financial Research, 2018</w:delText>
        </w:r>
        <w:r w:rsidDel="007D325B">
          <w:rPr/>
          <w:delText>(</w:delText>
        </w:r>
        <w:r w:rsidDel="007D325B">
          <w:rPr/>
          <w:delText>11</w:delText>
        </w:r>
        <w:r w:rsidDel="007D325B">
          <w:rPr/>
          <w:delText>)</w:delText>
        </w:r>
        <w:r w:rsidDel="007D325B">
          <w:rPr/>
          <w:delText>:</w:delText>
        </w:r>
        <w:r w:rsidDel="007D325B">
          <w:rPr/>
          <w:delText>17-29.</w:delText>
        </w:r>
      </w:del>
      <w:ins w:id="989103"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谢平</w:t>
        </w:r>
        <w:r w:rsidRPr="00A96CE4">
          <w:rPr/>
          <w:t xml:space="preserve">,</w:t>
        </w:r>
        <w:r w:rsidRPr="00A96CE4">
          <w:rPr/>
          <w:t xml:space="preserve"> </w:t>
        </w:r>
        <w:r w:rsidRPr="00A96CE4">
          <w:rPr/>
          <w:t>邹传伟</w:t>
        </w:r>
        <w:r w:rsidRPr="00A96CE4">
          <w:rPr/>
          <w:t xml:space="preserve">.</w:t>
        </w:r>
        <w:r w:rsidRPr="00A96CE4">
          <w:rPr/>
          <w:t xml:space="preserve"> </w:t>
        </w:r>
        <w:r w:rsidRPr="00A96CE4">
          <w:rPr/>
          <w:t>互联网金融模式研究</w:t>
        </w:r>
        <w:r w:rsidRPr="00A96CE4">
          <w:rPr/>
          <w:t>[</w:t>
        </w:r>
        <w:r w:rsidRPr="00A96CE4">
          <w:rPr/>
          <w:t xml:space="preserve">J</w:t>
        </w:r>
        <w:r w:rsidRPr="00A96CE4">
          <w:rPr/>
          <w:t>]</w:t>
        </w:r>
        <w:r w:rsidRPr="00A96CE4">
          <w:rPr/>
          <w:t xml:space="preserve">.</w:t>
        </w:r>
        <w:r w:rsidRPr="00A96CE4">
          <w:rPr/>
          <w:t xml:space="preserve"> </w:t>
        </w:r>
        <w:r w:rsidRPr="00A96CE4">
          <w:rPr/>
          <w:t>金融研究</w:t>
        </w:r>
        <w:r w:rsidRPr="00A96CE4">
          <w:rPr/>
          <w:t xml:space="preserve">,</w:t>
        </w:r>
        <w:r w:rsidRPr="00A96CE4">
          <w:rPr/>
          <w:t xml:space="preserve"> </w:t>
        </w:r>
        <w:r w:rsidRPr="00A96CE4">
          <w:rPr/>
          <w:t>2012</w:t>
        </w:r>
        <w:r w:rsidRPr="00A96CE4">
          <w:rPr/>
          <w:t>(</w:t>
        </w:r>
        <w:r w:rsidRPr="00A96CE4">
          <w:rPr/>
          <w:t xml:space="preserve">12</w:t>
        </w:r>
        <w:r w:rsidRPr="00A96CE4">
          <w:rPr/>
          <w:t>)</w:t>
        </w:r>
        <w:del w:id="989104" w:author="注解排版器" w:date="2023-04-26T11:14:49Z">
          <w:r w:rsidDel="00494EDC">
            <w:rPr/>
            <w:delText xml:space="preserve"> </w:delText>
          </w:r>
        </w:del>
        <w:r w:rsidRPr="00A96CE4">
          <w:rPr/>
          <w:t xml:space="preserve">:</w:t>
        </w:r>
        <w:r w:rsidRPr="00A96CE4">
          <w:rPr/>
          <w:t xml:space="preserve"> </w:t>
        </w:r>
        <w:r w:rsidRPr="00A96CE4">
          <w:rPr/>
          <w:t>11-22.</w:t>
        </w:r>
      </w:ins>
      <w:commentRangeEnd w:id="36"/>
      <w:r w:rsidR="00F1430F">
        <w:commentReference w:id="36"/>
      </w:r>
    </w:p>
    <w:p w14:paraId="2D46D399" w14:textId="77777777" w:rsidR="00776C3C" w:rsidRPr="00A96CE4" w:rsidRDefault="00776C3C" w:rsidP="008C698C">
      <w:pPr>
        <w:pStyle w:val="ct20"/>
        <w:topLinePunct/>
        <w:ind w:left="480" w:hangingChars="200" w:hanging="480"/>
      </w:pPr>
      <w:commentRangeStart w:id="37"/>
      <w:ins w:id="989105"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37</w:t>
        </w:r>
        <w:r>
          <w:rPr/>
          <w:t>]</w:t>
        </w:r>
      </w:ins>
      <w:del w:id="989106" w:author="注解排版器" w:date="2023-04-26T11:14:53Z">
        <w:r w:rsidDel="007D325B">
          <w:rPr/>
          <w:delText>Ranran Cao</w:delText>
        </w:r>
        <w:r w:rsidDel="007D325B">
          <w:rPr/>
          <w:delText>. Internet Finance, Interest Rate Marketization and the Profitability of Commercial Banks</w:delText>
        </w:r>
        <w:r w:rsidDel="007D325B">
          <w:rPr/>
          <w:delText>[</w:delText>
        </w:r>
        <w:r w:rsidDel="007D325B">
          <w:rPr/>
          <w:delText>J</w:delText>
        </w:r>
        <w:r w:rsidDel="007D325B">
          <w:rPr/>
          <w:delText>]</w:delText>
        </w:r>
        <w:r w:rsidDel="007D325B">
          <w:rPr/>
          <w:delText>. World Scientific Research Journal, 2021, 7</w:delText>
        </w:r>
        <w:r w:rsidDel="007D325B">
          <w:rPr/>
          <w:delText>(</w:delText>
        </w:r>
        <w:r w:rsidDel="007D325B">
          <w:rPr/>
          <w:delText>8</w:delText>
        </w:r>
        <w:r w:rsidDel="007D325B">
          <w:rPr/>
          <w:delText>)</w:delText>
        </w:r>
        <w:r w:rsidDel="007D325B">
          <w:rPr/>
          <w:delText> : 129-136.</w:delText>
        </w:r>
      </w:del>
      <w:ins w:id="989107"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谢太峰</w:t>
        </w:r>
        <w:r w:rsidRPr="00A96CE4">
          <w:rPr/>
          <w:t xml:space="preserve">,</w:t>
        </w:r>
        <w:r w:rsidRPr="00A96CE4">
          <w:rPr/>
          <w:t xml:space="preserve"> </w:t>
        </w:r>
        <w:r w:rsidRPr="00A96CE4">
          <w:rPr/>
          <w:t>孙璐</w:t>
        </w:r>
        <w:r w:rsidRPr="00A96CE4">
          <w:rPr/>
          <w:t xml:space="preserve">.</w:t>
        </w:r>
        <w:r w:rsidRPr="00A96CE4">
          <w:rPr/>
          <w:t xml:space="preserve"> </w:t>
        </w:r>
        <w:r w:rsidRPr="00A96CE4">
          <w:rPr/>
          <w:t>我国上市商业银行盈利能力影响因素的实证研究</w:t>
        </w:r>
        <w:r w:rsidRPr="00A96CE4">
          <w:rPr/>
          <w:t>[</w:t>
        </w:r>
        <w:r w:rsidRPr="00A96CE4">
          <w:rPr/>
          <w:t xml:space="preserve">J</w:t>
        </w:r>
        <w:r w:rsidRPr="00A96CE4">
          <w:rPr/>
          <w:t>]</w:t>
        </w:r>
        <w:r w:rsidRPr="00A96CE4">
          <w:rPr/>
          <w:t>.</w:t>
        </w:r>
        <w:r w:rsidRPr="00A96CE4">
          <w:rPr/>
          <w:t>征信</w:t>
        </w:r>
        <w:r w:rsidRPr="00A96CE4">
          <w:rPr/>
          <w:t xml:space="preserve">,</w:t>
        </w:r>
        <w:r w:rsidRPr="00A96CE4">
          <w:rPr/>
          <w:t xml:space="preserve"> </w:t>
        </w:r>
        <w:r w:rsidRPr="00A96CE4">
          <w:rPr/>
          <w:t>2019,</w:t>
        </w:r>
        <w:r w:rsidRPr="00A96CE4">
          <w:rPr/>
          <w:t xml:space="preserve"> </w:t>
        </w:r>
        <w:r w:rsidRPr="00A96CE4">
          <w:rPr/>
          <w:t>37</w:t>
        </w:r>
        <w:r w:rsidRPr="00A96CE4">
          <w:rPr/>
          <w:t>(</w:t>
        </w:r>
        <w:r w:rsidRPr="00A96CE4">
          <w:rPr/>
          <w:t>01</w:t>
        </w:r>
        <w:r w:rsidRPr="00A96CE4">
          <w:rPr/>
          <w:t>)</w:t>
        </w:r>
        <w:r w:rsidRPr="00A96CE4">
          <w:rPr/>
          <w:t xml:space="preserve">:</w:t>
        </w:r>
        <w:r w:rsidRPr="00A96CE4">
          <w:rPr/>
          <w:t xml:space="preserve"> </w:t>
        </w:r>
        <w:r w:rsidRPr="00A96CE4">
          <w:rPr/>
          <w:t>62-67.</w:t>
        </w:r>
      </w:ins>
      <w:commentRangeEnd w:id="37"/>
      <w:r w:rsidR="00F1430F">
        <w:commentReference w:id="37"/>
      </w:r>
    </w:p>
    <w:p w14:paraId="50928D00" w14:textId="2F8CA033" w:rsidR="007C64F0" w:rsidRPr="00A96CE4" w:rsidRDefault="007C64F0" w:rsidP="007C64F0">
      <w:pPr>
        <w:pStyle w:val="ct20"/>
        <w:topLinePunct/>
        <w:ind w:left="480" w:hangingChars="200" w:hanging="480"/>
      </w:pPr>
      <w:commentRangeStart w:id="38"/>
      <w:bookmarkStart w:id="70" w:name="OLE_LINK5"/>
      <w:ins w:id="989108"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38</w:t>
        </w:r>
        <w:r>
          <w:rPr/>
          <w:t>]</w:t>
        </w:r>
      </w:ins>
      <w:del w:id="989109" w:author="注解排版器" w:date="2023-04-26T11:14:53Z">
        <w:r w:rsidDel="007D325B">
          <w:rPr/>
          <w:delText>Shuai Pu</w:delText>
        </w:r>
        <w:r w:rsidDel="007D325B">
          <w:rPr/>
          <w:delText>. Research on the Influence of Internet Finance on China's Commercial Banking and Countermeasures</w:delText>
        </w:r>
        <w:r w:rsidDel="007D325B">
          <w:rPr/>
          <w:delText>[</w:delText>
        </w:r>
        <w:r w:rsidDel="007D325B">
          <w:rPr/>
          <w:delText>J</w:delText>
        </w:r>
        <w:r w:rsidDel="007D325B">
          <w:rPr/>
          <w:delText>]</w:delText>
        </w:r>
        <w:r w:rsidDel="007D325B">
          <w:rPr/>
          <w:delText>. Academic Journal of Business &amp; Management, 2020, 2</w:delText>
        </w:r>
        <w:r w:rsidDel="007D325B">
          <w:rPr/>
          <w:delText>(</w:delText>
        </w:r>
        <w:r w:rsidDel="007D325B">
          <w:rPr/>
          <w:delText>2</w:delText>
        </w:r>
        <w:r w:rsidDel="007D325B">
          <w:rPr/>
          <w:delText>)</w:delText>
        </w:r>
        <w:r w:rsidDel="00494EDC">
          <w:rPr/>
          <w:delText xml:space="preserve"> </w:delText>
        </w:r>
      </w:del>
      <w:ins w:id="989110"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杨少芬</w:t>
        </w:r>
        <w:r w:rsidRPr="00A96CE4">
          <w:rPr/>
          <w:t xml:space="preserve">,</w:t>
        </w:r>
        <w:r w:rsidRPr="00A96CE4">
          <w:rPr/>
          <w:t xml:space="preserve"> </w:t>
        </w:r>
        <w:r w:rsidRPr="00A96CE4">
          <w:rPr/>
          <w:t>吴湧超</w:t>
        </w:r>
        <w:r w:rsidRPr="00A96CE4">
          <w:rPr/>
          <w:t xml:space="preserve">.</w:t>
        </w:r>
        <w:r w:rsidRPr="00A96CE4">
          <w:rPr/>
          <w:t xml:space="preserve"> </w:t>
        </w:r>
        <w:r w:rsidRPr="00A96CE4">
          <w:rPr/>
          <w:t>互联网金融发展对利率市场化的影响效应研究</w:t>
        </w:r>
        <w:r w:rsidRPr="00A96CE4">
          <w:rPr/>
          <w:t>[</w:t>
        </w:r>
        <w:r w:rsidRPr="00A96CE4">
          <w:rPr/>
          <w:t xml:space="preserve">J</w:t>
        </w:r>
        <w:r w:rsidRPr="00A96CE4">
          <w:rPr/>
          <w:t>]</w:t>
        </w:r>
        <w:r w:rsidRPr="00A96CE4">
          <w:rPr/>
          <w:t xml:space="preserve">.</w:t>
        </w:r>
        <w:r w:rsidRPr="00A96CE4">
          <w:rPr/>
          <w:t xml:space="preserve"> </w:t>
        </w:r>
        <w:r w:rsidRPr="00A96CE4">
          <w:rPr/>
          <w:t>金融发展评论</w:t>
        </w:r>
        <w:r w:rsidRPr="00A96CE4">
          <w:rPr/>
          <w:t xml:space="preserve">,</w:t>
        </w:r>
        <w:r w:rsidRPr="00A96CE4">
          <w:rPr/>
          <w:t xml:space="preserve"> </w:t>
        </w:r>
        <w:r w:rsidRPr="00A96CE4">
          <w:rPr/>
          <w:t>2015</w:t>
        </w:r>
        <w:r w:rsidRPr="00A96CE4">
          <w:rPr/>
          <w:t>(</w:t>
        </w:r>
        <w:r w:rsidRPr="00A96CE4">
          <w:rPr/>
          <w:t>08</w:t>
        </w:r>
        <w:r w:rsidRPr="00A96CE4">
          <w:rPr/>
          <w:t>)</w:t>
        </w:r>
        <w:r w:rsidRPr="00A96CE4">
          <w:rPr/>
          <w:t xml:space="preserve">:</w:t>
        </w:r>
        <w:r w:rsidRPr="00A96CE4">
          <w:rPr/>
          <w:t xml:space="preserve"> </w:t>
        </w:r>
        <w:r w:rsidRPr="00A96CE4">
          <w:rPr/>
          <w:t>95-101.</w:t>
        </w:r>
      </w:ins>
      <w:commentRangeEnd w:id="38"/>
      <w:r w:rsidR="00F1430F">
        <w:commentReference w:id="38"/>
      </w:r>
    </w:p>
    <w:p w14:paraId="7AB18889" w14:textId="77777777" w:rsidR="002C72BE" w:rsidRPr="00A96CE4" w:rsidRDefault="002C72BE" w:rsidP="002C72BE">
      <w:pPr>
        <w:pStyle w:val="ct20"/>
        <w:topLinePunct/>
        <w:ind w:left="480" w:hangingChars="200" w:hanging="480"/>
      </w:pPr>
      <w:commentRangeStart w:id="39"/>
      <w:ins w:id="989111"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39</w:t>
        </w:r>
        <w:r>
          <w:rPr/>
          <w:t>]</w:t>
        </w:r>
      </w:ins>
      <w:del w:id="989112" w:author="注解排版器" w:date="2023-04-26T11:14:53Z">
        <w:r w:rsidDel="007D325B">
          <w:rPr/>
          <w:delText>Xia Zheng. The construction of Internet financial ecology based on system theory</w:delText>
        </w:r>
        <w:r w:rsidDel="007D325B">
          <w:rPr/>
          <w:delText>[</w:delText>
        </w:r>
        <w:r w:rsidDel="007D325B">
          <w:rPr/>
          <w:delText>J</w:delText>
        </w:r>
        <w:r w:rsidDel="007D325B">
          <w:rPr/>
          <w:delText>]</w:delText>
        </w:r>
        <w:r w:rsidDel="007D325B">
          <w:rPr/>
          <w:delText>. Finance and Economics Science,</w:delText>
        </w:r>
        <w:r w:rsidDel="007D325B">
          <w:rPr/>
          <w:delText>2015</w:delText>
        </w:r>
        <w:r w:rsidDel="007D325B">
          <w:rPr/>
          <w:delText>(</w:delText>
        </w:r>
        <w:r w:rsidDel="007D325B">
          <w:rPr/>
          <w:delText>01</w:delText>
        </w:r>
        <w:r w:rsidDel="007D325B">
          <w:rPr/>
          <w:delText>)</w:delText>
        </w:r>
        <w:r w:rsidDel="007D325B">
          <w:rPr/>
          <w:delText>:</w:delText>
        </w:r>
        <w:r w:rsidDel="007D325B">
          <w:rPr/>
          <w:delText>1-10.</w:delText>
        </w:r>
      </w:del>
      <w:ins w:id="989113"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易纲</w:t>
        </w:r>
        <w:r w:rsidRPr="00A96CE4">
          <w:rPr/>
          <w:t xml:space="preserve">.</w:t>
        </w:r>
        <w:r w:rsidRPr="00A96CE4">
          <w:rPr/>
          <w:t xml:space="preserve"> </w:t>
        </w:r>
        <w:r w:rsidRPr="00A96CE4">
          <w:rPr/>
          <w:t>中国的利率体系与利率市场化改革</w:t>
        </w:r>
        <w:r w:rsidRPr="00A96CE4">
          <w:rPr/>
          <w:t>[</w:t>
        </w:r>
        <w:r w:rsidRPr="00A96CE4">
          <w:rPr/>
          <w:t xml:space="preserve">J</w:t>
        </w:r>
        <w:r w:rsidRPr="00A96CE4">
          <w:rPr/>
          <w:t>]</w:t>
        </w:r>
        <w:r w:rsidRPr="00A96CE4">
          <w:rPr/>
          <w:t xml:space="preserve">.</w:t>
        </w:r>
        <w:r w:rsidRPr="00A96CE4">
          <w:rPr/>
          <w:t xml:space="preserve"> </w:t>
        </w:r>
        <w:r w:rsidRPr="00A96CE4">
          <w:rPr/>
          <w:t>金融研究</w:t>
        </w:r>
        <w:r w:rsidRPr="00A96CE4">
          <w:rPr/>
          <w:t xml:space="preserve">,</w:t>
        </w:r>
        <w:r w:rsidRPr="00A96CE4">
          <w:rPr/>
          <w:t xml:space="preserve"> </w:t>
        </w:r>
        <w:r w:rsidRPr="00A96CE4">
          <w:rPr/>
          <w:t>2021</w:t>
        </w:r>
        <w:r w:rsidRPr="00A96CE4">
          <w:rPr/>
          <w:t>(</w:t>
        </w:r>
        <w:r w:rsidRPr="00A96CE4">
          <w:rPr/>
          <w:t>09</w:t>
        </w:r>
        <w:r w:rsidRPr="00A96CE4">
          <w:rPr/>
          <w:t>)</w:t>
        </w:r>
        <w:r w:rsidRPr="00A96CE4">
          <w:rPr/>
          <w:t xml:space="preserve">:</w:t>
        </w:r>
        <w:r w:rsidRPr="00A96CE4">
          <w:rPr/>
          <w:t xml:space="preserve"> </w:t>
        </w:r>
        <w:r w:rsidRPr="00A96CE4">
          <w:rPr/>
          <w:t>1-11.</w:t>
        </w:r>
      </w:ins>
      <w:commentRangeEnd w:id="39"/>
      <w:r w:rsidR="00F1430F">
        <w:commentReference w:id="39"/>
      </w:r>
    </w:p>
    <w:p w14:paraId="6EAFDA1D" w14:textId="77777777" w:rsidR="00605B8E" w:rsidRPr="00A96CE4" w:rsidRDefault="00605B8E" w:rsidP="008C698C">
      <w:pPr>
        <w:pStyle w:val="ct20"/>
        <w:topLinePunct/>
        <w:ind w:left="480" w:hangingChars="200" w:hanging="480"/>
      </w:pPr>
      <w:commentRangeStart w:id="40"/>
      <w:ins w:id="989114"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40</w:t>
        </w:r>
        <w:r>
          <w:rPr/>
          <w:t>]</w:t>
        </w:r>
      </w:ins>
      <w:del w:id="989115" w:author="注解排版器" w:date="2023-04-26T11:14:53Z">
        <w:r w:rsidDel="007D325B">
          <w:rPr/>
          <w:delText>Xiang Chen. The Impact of Interest Rate Marketization on the Profitability of Commercial Banks-- Evidence from the Chinese Market</w:delText>
        </w:r>
        <w:r w:rsidDel="007D325B">
          <w:rPr/>
          <w:delText>[</w:delText>
        </w:r>
        <w:r w:rsidDel="007D325B">
          <w:rPr/>
          <w:delText>J</w:delText>
        </w:r>
        <w:r w:rsidDel="007D325B">
          <w:rPr/>
          <w:delText>]</w:delText>
        </w:r>
        <w:r w:rsidDel="007D325B">
          <w:rPr/>
          <w:delText>. World Scientific Research Journal, 2022, 8</w:delText>
        </w:r>
        <w:r w:rsidDel="007D325B">
          <w:rPr/>
          <w:delText>(</w:delText>
        </w:r>
        <w:r w:rsidDel="007D325B">
          <w:rPr/>
          <w:delText>3</w:delText>
        </w:r>
        <w:r w:rsidDel="007D325B">
          <w:rPr/>
          <w:delText>)</w:delText>
        </w:r>
      </w:del>
      <w:ins w:id="989116"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张艳</w:t>
        </w:r>
        <w:r w:rsidRPr="00A96CE4">
          <w:rPr/>
          <w:t xml:space="preserve">.</w:t>
        </w:r>
        <w:r w:rsidRPr="00A96CE4">
          <w:rPr/>
          <w:t xml:space="preserve"> </w:t>
        </w:r>
        <w:r w:rsidRPr="00A96CE4">
          <w:rPr/>
          <w:t>互联网金融发展对利率市场化进程的影响</w:t>
        </w:r>
        <w:r w:rsidRPr="00A96CE4">
          <w:rPr/>
          <w:t>[</w:t>
        </w:r>
        <w:r w:rsidRPr="00A96CE4">
          <w:rPr/>
          <w:t xml:space="preserve">J</w:t>
        </w:r>
        <w:r w:rsidRPr="00A96CE4">
          <w:rPr/>
          <w:t>]</w:t>
        </w:r>
        <w:r w:rsidRPr="00A96CE4">
          <w:rPr/>
          <w:t xml:space="preserve">.</w:t>
        </w:r>
        <w:r w:rsidRPr="00A96CE4">
          <w:rPr/>
          <w:t xml:space="preserve"> </w:t>
        </w:r>
        <w:r w:rsidRPr="00A96CE4">
          <w:rPr/>
          <w:t>金融经济</w:t>
        </w:r>
        <w:r w:rsidRPr="00A96CE4">
          <w:rPr/>
          <w:t xml:space="preserve">,</w:t>
        </w:r>
        <w:r w:rsidRPr="00A96CE4">
          <w:rPr/>
          <w:t xml:space="preserve"> </w:t>
        </w:r>
        <w:r w:rsidRPr="00A96CE4">
          <w:rPr/>
          <w:t>2017</w:t>
        </w:r>
        <w:r w:rsidRPr="00A96CE4">
          <w:rPr/>
          <w:t>(</w:t>
        </w:r>
        <w:r w:rsidRPr="00A96CE4">
          <w:rPr/>
          <w:t>14</w:t>
        </w:r>
        <w:r w:rsidRPr="00A96CE4">
          <w:rPr/>
          <w:t>)</w:t>
        </w:r>
        <w:r w:rsidRPr="00A96CE4">
          <w:rPr/>
          <w:t xml:space="preserve">:</w:t>
        </w:r>
        <w:r w:rsidRPr="00A96CE4">
          <w:rPr/>
          <w:t xml:space="preserve"> </w:t>
        </w:r>
        <w:r w:rsidRPr="00A96CE4">
          <w:rPr/>
          <w:t>126-128.</w:t>
        </w:r>
      </w:ins>
      <w:commentRangeEnd w:id="40"/>
      <w:r w:rsidR="00F1430F">
        <w:commentReference w:id="40"/>
      </w:r>
    </w:p>
    <w:p w14:paraId="4DFFB89C" w14:textId="77777777" w:rsidR="00346987" w:rsidRPr="00A96CE4" w:rsidRDefault="00346987" w:rsidP="008C698C">
      <w:pPr>
        <w:pStyle w:val="ct20"/>
        <w:topLinePunct/>
        <w:ind w:left="480" w:hangingChars="200" w:hanging="480"/>
        <w:sectPr w:rsidR="000211C1">
          <w:footerReference w:type="first" r:id="rId108"/>
          <w:footerReference w:type="default" r:id="rId109"/>
          <w:footerReference w:type="even" r:id="rId110"/>
          <w:headerReference w:type="first" r:id="rId111"/>
          <w:headerReference w:type="default" r:id="rId112"/>
          <w:headerReference w:type="even" r:id="rId113"/>
          <w:pgSz w:w="11906" w:h="16838" w:code="9"/>
          <w:pgMar w:top="1418" w:right="1134" w:bottom="1134" w:left="1418" w:header="851" w:footer="907" w:gutter="0"/>
          <w:cols w:space="720"/>
          <w:docGrid w:type="lines" w:linePitch="326"/>
        </w:sectPr>
      </w:pPr>
      <w:commentRangeStart w:id="41"/>
      <w:bookmarkStart w:id="71" w:name="OLE_LINK6"/>
      <w:ins w:id="989117" w:author="编号文本化器" w:date="2023-04-26T11:14:43Z">
        <w:r>
          <w:rPr>
            <w:rPrChange w:author="格式修订器" w:date="2023-04-26T11:14:45Z">
              <w:rPr>
                <w:sz w:val="24"/>
                <w:szCs w:val="24"/>
                <w:rFonts w:ascii="Times New Roman" w:eastAsia="宋体" w:hAnsi="Times New Roman" w:cs="Times New Roman"/>
              </w:rPr>
            </w:rPrChange>
          </w:rPr>
          <w:t>[</w:t>
        </w:r>
        <w:r>
          <w:rPr/>
          <w:t xml:space="preserve">41</w:t>
        </w:r>
        <w:r>
          <w:rPr/>
          <w:t>]</w:t>
        </w:r>
      </w:ins>
      <w:del w:id="989118" w:author="注解排版器" w:date="2023-04-26T11:14:53Z">
        <w:r w:rsidDel="007D325B">
          <w:rPr/>
          <w:delText>Yulin He</w:delText>
        </w:r>
        <w:r w:rsidDel="007D325B">
          <w:rPr/>
          <w:delText>. The Impact of Interest Rate Marketization on Commercial Banks</w:delText>
        </w:r>
        <w:r w:rsidDel="007D325B">
          <w:rPr/>
          <w:delText>[</w:delText>
        </w:r>
        <w:r w:rsidDel="007D325B">
          <w:rPr/>
          <w:delText>J</w:delText>
        </w:r>
        <w:r w:rsidDel="007D325B">
          <w:rPr/>
          <w:delText>]</w:delText>
        </w:r>
        <w:r w:rsidDel="007D325B">
          <w:rPr/>
          <w:delText>. Financial Forum, 2020, 9</w:delText>
        </w:r>
        <w:r w:rsidDel="007D325B">
          <w:rPr/>
          <w:delText>(</w:delText>
        </w:r>
        <w:r w:rsidDel="007D325B">
          <w:rPr/>
          <w:delText>4</w:delText>
        </w:r>
        <w:r w:rsidDel="007D325B">
          <w:rPr/>
          <w:delText>)</w:delText>
        </w:r>
      </w:del>
      <w:ins w:id="989119" w:author="内容修订器" w:date="2023-04-26T11:14:43Z">
        <w:r w:rsidRPr="00281126">
          <w:t xml:space="preserve"> </w:t>
        </w:r>
        <w:r w:rsidRPr="00A96CE4">
          <w:rPr>
            <w:rPrChange w:author="格式修订器" w:date="2023-04-26T11:14:45Z">
              <w:rPr>
                <w:rFonts w:ascii="Times New Roman" w:eastAsia="宋体" w:hAnsi="Times New Roman" w:cs="Times New Roman"/>
                <w:sz w:val="24"/>
                <w:szCs w:val="24"/>
              </w:rPr>
            </w:rPrChange>
          </w:rPr>
          <w:t>庄梦蝶</w:t>
        </w:r>
        <w:r w:rsidRPr="00A96CE4">
          <w:rPr/>
          <w:t xml:space="preserve">.</w:t>
        </w:r>
        <w:r w:rsidRPr="00A96CE4">
          <w:rPr/>
          <w:t xml:space="preserve"> </w:t>
        </w:r>
        <w:r w:rsidRPr="00A96CE4">
          <w:rPr/>
          <w:t>商业银行盈利能力研究及经营建议</w:t>
        </w:r>
        <w:r w:rsidRPr="00A96CE4">
          <w:rPr/>
          <w:t>——</w:t>
        </w:r>
        <w:r w:rsidRPr="00A96CE4">
          <w:rPr/>
          <w:t>基于我国上市商业银行的实证分析</w:t>
        </w:r>
        <w:r w:rsidRPr="00A96CE4">
          <w:rPr/>
          <w:t>[</w:t>
        </w:r>
        <w:r w:rsidRPr="00A96CE4">
          <w:rPr/>
          <w:t xml:space="preserve">J</w:t>
        </w:r>
        <w:r w:rsidRPr="00A96CE4">
          <w:rPr/>
          <w:t>]</w:t>
        </w:r>
        <w:r w:rsidRPr="00A96CE4">
          <w:rPr/>
          <w:t xml:space="preserve">.</w:t>
        </w:r>
        <w:r w:rsidRPr="00A96CE4">
          <w:rPr/>
          <w:t xml:space="preserve"> </w:t>
        </w:r>
        <w:r w:rsidRPr="00A96CE4">
          <w:rPr/>
          <w:t>中国市场</w:t>
        </w:r>
        <w:r w:rsidRPr="00A96CE4">
          <w:rPr/>
          <w:t xml:space="preserve">,</w:t>
        </w:r>
        <w:r w:rsidRPr="00A96CE4">
          <w:rPr/>
          <w:t xml:space="preserve"> </w:t>
        </w:r>
        <w:r w:rsidRPr="00A96CE4">
          <w:rPr/>
          <w:t>2022</w:t>
        </w:r>
        <w:r w:rsidRPr="00A96CE4">
          <w:rPr/>
          <w:t>(</w:t>
        </w:r>
        <w:r w:rsidRPr="00A96CE4">
          <w:rPr/>
          <w:t>05</w:t>
        </w:r>
        <w:r w:rsidRPr="00A96CE4">
          <w:rPr/>
          <w:t>)</w:t>
        </w:r>
        <w:r w:rsidRPr="00A96CE4">
          <w:rPr/>
          <w:t xml:space="preserve">:</w:t>
        </w:r>
        <w:r w:rsidRPr="00A96CE4">
          <w:rPr/>
          <w:t xml:space="preserve"> </w:t>
        </w:r>
        <w:r w:rsidRPr="00A96CE4">
          <w:rPr/>
          <w:t>40-43.</w:t>
        </w:r>
      </w:ins>
      <w:commentRangeEnd w:id="41"/>
      <w:r w:rsidR="00F1430F">
        <w:commentReference w:id="41"/>
      </w:r>
    </w:p>
    <w:p w14:paraId="14E7C60C" w14:textId="5B1A0F7C" w:rsidR="003C2678" w:rsidRDefault="00F56BE5" w:rsidP="001B764C">
      <w:pPr>
        <w:pStyle w:val="aff6"/>
        <w:topLinePunct/>
        <w:rPr>
          <w:del w:id="989120" w:author="内容修订器" w:date="2023-04-26T11:14:50Z"/>
        </w:rPr>
      </w:pPr>
      <w:del w:id="989121" w:author="图示排版器" w:date="2023-04-26T11:14:48Z">
        <w:r w:rsidDel="00494EDC">
          <w:rPr/>
          <w:delText xml:space="preserve"> </w:delText>
        </w:r>
      </w:del>
      <w:del w:id="989122" w:author="图示排版器" w:date="2023-04-26T11:14:48Z">
        <w:r w:rsidDel="00494EDC">
          <w:rPr/>
          <w:delText xml:space="preserve"> </w:delText>
        </w:r>
      </w:del>
    </w:p>
    <w:p w14:paraId="71EAE32C" w14:textId="4B330931" w:rsidR="007C64F0" w:rsidRDefault="003C2678" w:rsidP="003C2678">
      <w:pPr>
        <w:pStyle w:val="ct11"/>
        <w:topLinePunct/>
      </w:pPr>
      <w:commentRangeStart w:id="45"/>
      <w:del w:id="989123" w:author="内容修订器" w:date="2023-04-26T11:14:48Z">
        <w:r w:rsidDel="007D325B">
          <w:rPr/>
          <w:br w:type="page"/>
        </w:r>
      </w:del>
      <w:bookmarkStart w:id="72" w:name="_Toc104408509"/>
      <w:r>
        <w:rPr>
          <w:rPrChange w:author="格式修订器" w:date="2023-04-26T11:14:45Z">
            <w:rPr>
              <w:sz w:val="36"/>
              <w:szCs w:val="44"/>
              <w:b/>
              <w:bCs/>
              <w:rFonts w:hint="eastAsia" w:ascii="Times New Roman" w:eastAsia="黑体" w:hAnsi="Times New Roman" w:cs="Times New Roman"/>
            </w:rPr>
          </w:rPrChange>
        </w:rPr>
        <w:lastRenderedPageBreak/>
        <w:t>附录</w:t>
      </w:r>
      <w:r w:rsidR="005A32FF">
        <w:rPr>
          <w:rPrChange w:author="格式修订器" w:date="2023-04-26T11:14:45Z">
            <w:rPr>
              <w:sz w:val="36"/>
              <w:szCs w:val="44"/>
              <w:rFonts w:ascii="Times New Roman" w:eastAsia="黑体" w:hAnsi="Times New Roman" w:cs="Times New Roman"/>
              <w:b/>
              <w:bCs/>
            </w:rPr>
          </w:rPrChange>
        </w:rPr>
        <w:t xml:space="preserve"> </w:t>
      </w:r>
      <w:r w:rsidR="005A32FF">
        <w:rPr>
          <w:rPrChange w:author="格式修订器" w:date="2023-04-26T11:14:45Z">
            <w:rPr>
              <w:sz w:val="36"/>
              <w:szCs w:val="44"/>
              <w:b/>
              <w:bCs/>
              <w:rFonts w:hint="eastAsia" w:ascii="Times New Roman" w:eastAsia="黑体" w:hAnsi="Times New Roman" w:cs="Times New Roman"/>
            </w:rPr>
          </w:rPrChange>
        </w:rPr>
        <w:t>利率市场化指数构建</w:t>
      </w:r>
      <w:bookmarkEnd w:id="72"/>
      <w:commentRangeEnd w:id="45"/>
      <w:r w:rsidR="00F1430F">
        <w:commentReference w:id="45"/>
      </w:r>
    </w:p>
    <w:p w14:paraId="4A43A1A2" w14:textId="66857799" w:rsidR="00D24712" w:rsidRPr="00064F41" w:rsidRDefault="00D24712" w:rsidP="00064F41">
      <w:pPr>
        <w:topLinePunct/>
      </w:pPr>
      <w:r w:rsidRPr="00064F41">
        <w:rPr>
          <w:rPrChange w:author="格式修订器" w:date="2023-04-26T11:14:45Z">
            <w:rPr>
              <w:sz w:val="24"/>
              <w:szCs w:val="24"/>
              <w:rFonts w:ascii="Times New Roman" w:eastAsia="宋体" w:hAnsi="Times New Roman" w:cs="Times New Roman" w:hint="eastAsia"/>
            </w:rPr>
          </w:rPrChange>
        </w:rPr>
        <w:t>对于本文的核心解释变量</w:t>
      </w:r>
      <w:r w:rsidR="00064F41" w:rsidRPr="00064F41">
        <w:rPr/>
        <w:t>利率市场化指数</w:t>
      </w:r>
      <w:r w:rsidRPr="00064F41">
        <w:rPr/>
        <w:t>，我们在</w:t>
      </w:r>
      <w:r w:rsidR="00064F41" w:rsidRPr="00064F41">
        <w:rPr/>
        <w:t>此展示其构建过程</w:t>
      </w:r>
      <w:r w:rsidR="00064F41">
        <w:rPr/>
        <w:t>，</w:t>
      </w:r>
      <w:r w:rsidR="0050139C">
        <w:rPr/>
        <w:t>为本文的实证分析部分提供数据支持，</w:t>
      </w:r>
      <w:r w:rsidR="00064F41">
        <w:rPr/>
        <w:t>具体过程如下：</w:t>
      </w:r>
    </w:p>
    <w:p w14:paraId="4F73EF58" w14:textId="2A1B814E" w:rsidR="00C1298A" w:rsidRPr="005D1769" w:rsidRDefault="00407C9B" w:rsidP="00407C9B">
      <w:pPr>
        <w:topLinePunct/>
      </w:pPr>
      <w:r w:rsidRPr="005D1769">
        <w:rPr>
          <w:rPrChange w:author="格式修订器" w:date="2023-04-26T11:14:45Z">
            <w:rPr>
              <w:sz w:val="24"/>
              <w:szCs w:val="21"/>
              <w:rFonts w:ascii="Times New Roman" w:eastAsia="宋体" w:hAnsi="Times New Roman" w:cs="Times New Roman"/>
              <w:b/>
            </w:rPr>
          </w:rPrChange>
        </w:rPr>
        <w:t>1</w:t>
      </w:r>
      <w:r w:rsidRPr="005D1769">
        <w:rPr>
          <w:rPrChange w:author="格式修订器" w:date="2023-04-26T11:14:45Z">
            <w:rPr>
              <w:szCs w:val="21"/>
              <w:rFonts w:ascii="Times New Roman" w:eastAsia="宋体" w:hAnsi="Times New Roman" w:cs="Times New Roman"/>
              <w:b/>
              <w:sz w:val="24"/>
            </w:rPr>
          </w:rPrChange>
        </w:rPr>
        <w:t>）</w:t>
      </w:r>
      <w:r w:rsidR="00C1298A" w:rsidRPr="005D1769">
        <w:rPr>
          <w:rPrChange w:author="格式修订器" w:date="2023-04-26T11:14:45Z">
            <w:rPr>
              <w:szCs w:val="21"/>
              <w:rFonts w:ascii="Times New Roman" w:eastAsia="宋体" w:hAnsi="Times New Roman" w:cs="Times New Roman"/>
              <w:b/>
              <w:sz w:val="24"/>
            </w:rPr>
          </w:rPrChange>
        </w:rPr>
        <w:t>利率市场化的发展进程总结</w:t>
      </w:r>
    </w:p>
    <w:p w14:paraId="2DB1D70A" w14:textId="77777777" w:rsidR="00C1298A" w:rsidRPr="005E18EB" w:rsidRDefault="00C1298A" w:rsidP="00C1298A">
      <w:pPr>
        <w:topLinePunct/>
      </w:pPr>
      <w:r w:rsidRPr="005E18EB">
        <w:rPr/>
        <w:t>针对我国利率市场化的发展进程，本文结合中国人民银行以及国家的相关政策与新闻，对其中的重要事件进行了归纳，也为后续利率市场化指数的构建提供了事实依据。具体事件</w:t>
      </w:r>
      <w:commentRangeStart w:id="163"/>
      <w:r w:rsidRPr="005E18EB">
        <w:rPr/>
        <w:t>如下表</w:t>
      </w:r>
      <w:commentRangeEnd w:id="163"/>
      <w:r w:rsidR="00F1430F">
        <w:commentReference w:id="163"/>
      </w:r>
      <w:r w:rsidRPr="005E18EB">
        <w:rPr/>
        <w:t>：</w:t>
      </w:r>
    </w:p>
    <w:p w14:paraId="1A936CD5" w14:textId="77777777" w:rsidR="00C1298A" w:rsidRPr="005E18EB" w:rsidRDefault="00C1298A" w:rsidP="00C1298A">
      <w:pPr>
        <w:topLinePunct/>
        <w:rPr>
          <w:del w:id="989124" w:author="内容修订器" w:date="2023-04-26T11:14:50Z"/>
        </w:rPr>
      </w:pPr>
    </w:p>
    <w:p w14:paraId="24C2E4D2" w14:textId="310EC5C2" w:rsidR="00C1298A" w:rsidRPr="005E18EB" w:rsidRDefault="00961485" w:rsidP="00C1298A">
      <w:pPr>
        <w:pStyle w:val="ct15"/>
        <w:topLinePunct/>
      </w:pPr>
      <w:bookmarkStart w:id="372123" w:name="_Toc686372123"/>
      <w:r>
        <w:rPr>
          <w:rPrChange w:author="格式修订器" w:date="2023-04-26T11:14:45Z">
            <w:rPr>
              <w:sz w:val="24"/>
              <w:szCs w:val="24"/>
              <w:rFonts w:ascii="Times New Roman" w:eastAsia="黑体" w:hAnsi="Times New Roman" w:cs="Times New Roman" w:hint="eastAsia"/>
            </w:rPr>
          </w:rPrChange>
        </w:rPr>
        <w:t>附表</w:t>
      </w:r>
      <w:ins w:id="989125" w:author="编号修订器" w:date="2023-04-26T11:14:43Z">
        <w:r>
          <w:rPr>
            <w:rPrChange w:author="格式修订器" w:date="2023-04-26T11:14:45Z">
              <w:rPr>
                <w:sz w:val="24"/>
                <w:szCs w:val="24"/>
                <w:rFonts w:ascii="Times New Roman" w:eastAsia="黑体" w:hAnsi="Times New Roman" w:cs="Times New Roman" w:hint="eastAsia"/>
              </w:rPr>
            </w:rPrChange>
          </w:rPr>
          <w:t>5.3-1</w:t>
        </w:r>
      </w:ins>
      <w:del w:id="989126" w:author="编号修订器" w:date="2023-04-26T11:14:53Z">
        <w:r w:rsidDel="007D325B">
          <w:rPr/>
          <w:delText>1</w:delText>
        </w:r>
      </w:del>
      <w:ins w:id="989127" w:author="表格排版器" w:date="2023-04-26T11:14:43Z">
        <w:r>
          <w:t xml:space="preserve">  </w:t>
        </w:r>
      </w:ins>
      <w:del w:id="989128" w:author="表格排版器" w:date="2023-04-26T11:14:49Z">
        <w:r w:rsidR="00C1298A" w:rsidRPr="005E18EB">
          <w:rPr/>
          <w:delText>:</w:delText>
        </w:r>
      </w:del>
      <w:r w:rsidR="00C1298A" w:rsidRPr="005E18EB">
        <w:rPr>
          <w:rPrChange w:author="格式修订器" w:date="2023-04-26T11:14:45Z">
            <w:rPr>
              <w:rFonts w:eastAsia="黑体" w:ascii="Times New Roman" w:hAnsi="Times New Roman" w:cs="Times New Roman"/>
              <w:sz w:val="24"/>
              <w:szCs w:val="24"/>
            </w:rPr>
          </w:rPrChange>
        </w:rPr>
        <w:t>中国利率市场化标志事件对应时间表</w:t>
      </w:r>
      <w:bookmarkEnd w:id="372123"/>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757"/>
        <w:gridCol w:w="4243"/>
      </w:tblGrid>
      <w:tr w:rsidR="00C1298A" w:rsidRPr="005E18EB" w14:paraId="4BE6FC91" w14:textId="77777777" w:rsidTr="009B5BF3">
        <w:trPr>
          <w:tblHeader/>
        </w:trPr>
        <w:tc>
          <w:tcPr>
            <w:tcBorders>
              <w:bottom w:val="single" w:sz="4" w:space="0" w:color="auto"/>
            </w:tcBorders>
          </w:tcPr>
          <w:p w14:paraId="63D12407" w14:textId="77777777" w:rsidR="00C1298A" w:rsidRPr="005E18EB" w:rsidRDefault="00C1298A" w:rsidP="00C1298A">
            <w:pPr>
              <w:topLinePunct/>
              <w:rPr>
                <w:del w:id="989129" w:author="内容修订器" w:date="2023-04-26T11:14:50Z"/>
              </w:rPr>
            </w:pPr>
          </w:p>
          <w:p w14:paraId="69601547"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时间</w:t>
            </w:r>
          </w:p>
        </w:tc>
        <w:tc>
          <w:tcPr>
            <w:tcBorders>
              <w:bottom w:val="single" w:sz="4" w:space="0" w:color="auto"/>
            </w:tcBorders>
          </w:tcPr>
          <w:p w14:paraId="261D44D9"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事件</w:t>
            </w:r>
          </w:p>
        </w:tc>
      </w:tr>
      <w:tr w:rsidR="00C1298A" w:rsidRPr="005E18EB" w14:paraId="7F1A8D4A" w14:textId="77777777" w:rsidTr="009B5BF3">
        <w:tc>
          <w:p w14:paraId="7774284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1996</w:t>
            </w:r>
          </w:p>
        </w:tc>
        <w:tc>
          <w:p w14:paraId="3E3B2C2D"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银行间同业拆借利率放开</w:t>
            </w:r>
          </w:p>
        </w:tc>
      </w:tr>
      <w:tr w:rsidR="00C1298A" w:rsidRPr="005E18EB" w14:paraId="49A08DA0" w14:textId="77777777" w:rsidTr="009B5BF3">
        <w:tc>
          <w:p w14:paraId="38AB530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1998</w:t>
            </w:r>
          </w:p>
        </w:tc>
        <w:tc>
          <w:p w14:paraId="1F9C48C6"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贴现率与转贴现率放开</w:t>
            </w:r>
          </w:p>
        </w:tc>
      </w:tr>
      <w:tr w:rsidR="00C1298A" w:rsidRPr="005E18EB" w14:paraId="3C8F2176" w14:textId="77777777" w:rsidTr="009B5BF3">
        <w:tc>
          <w:p w14:paraId="2F6607B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2000</w:t>
            </w:r>
          </w:p>
        </w:tc>
        <w:tc>
          <w:p w14:paraId="7842FA74"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外币贷款利率放开，</w:t>
            </w:r>
            <w:r w:rsidRPr="005E18EB">
              <w:rPr/>
              <w:t>300</w:t>
            </w:r>
            <w:r w:rsidRPr="005E18EB">
              <w:rPr/>
              <w:t>万</w:t>
            </w:r>
            <w:r w:rsidRPr="005E18EB">
              <w:rPr/>
              <w:t>$</w:t>
            </w:r>
            <w:r w:rsidRPr="005E18EB">
              <w:rPr/>
              <w:t>以上外币存款利率放开</w:t>
            </w:r>
          </w:p>
        </w:tc>
      </w:tr>
      <w:tr w:rsidR="00C1298A" w:rsidRPr="005E18EB" w14:paraId="598D781C" w14:textId="77777777" w:rsidTr="009B5BF3">
        <w:tc>
          <w:p w14:paraId="5A03864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2003</w:t>
            </w:r>
          </w:p>
        </w:tc>
        <w:tc>
          <w:p w14:paraId="54444164"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外币小额存款利率上限放开</w:t>
            </w:r>
          </w:p>
        </w:tc>
      </w:tr>
      <w:tr w:rsidR="00C1298A" w:rsidRPr="005E18EB" w14:paraId="6207C0D2" w14:textId="77777777" w:rsidTr="009B5BF3">
        <w:tc>
          <w:p w14:paraId="2345C1C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2004</w:t>
            </w:r>
          </w:p>
        </w:tc>
        <w:tc>
          <w:p w14:paraId="4627056B"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人民币贷款利率上限放开，下限定幅</w:t>
            </w:r>
          </w:p>
        </w:tc>
      </w:tr>
      <w:tr w:rsidR="00C1298A" w:rsidRPr="005E18EB" w14:paraId="2CE6C1A4" w14:textId="77777777" w:rsidTr="009B5BF3">
        <w:tc>
          <w:p w14:paraId="5E7D282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2005</w:t>
            </w:r>
          </w:p>
        </w:tc>
        <w:tc>
          <w:p w14:paraId="027A67A4"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金融界同业存款利率放开</w:t>
            </w:r>
          </w:p>
        </w:tc>
      </w:tr>
      <w:tr w:rsidR="00C1298A" w:rsidRPr="005E18EB" w14:paraId="0CC74859" w14:textId="77777777" w:rsidTr="009B5BF3">
        <w:tc>
          <w:p w14:paraId="2B9F79D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2007</w:t>
            </w:r>
          </w:p>
        </w:tc>
        <w:tc>
          <w:p w14:paraId="2012D021"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Shibor</w:t>
            </w:r>
            <w:r w:rsidRPr="005E18EB">
              <w:rPr/>
              <w:t>开始正式使用</w:t>
            </w:r>
          </w:p>
        </w:tc>
      </w:tr>
      <w:tr w:rsidR="00C1298A" w:rsidRPr="005E18EB" w14:paraId="1C0A3206" w14:textId="77777777" w:rsidTr="009B5BF3">
        <w:tc>
          <w:p w14:paraId="542F4750"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2012</w:t>
            </w:r>
          </w:p>
        </w:tc>
        <w:tc>
          <w:p w14:paraId="34CF9EC1"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中央银行调整了人民币存款上下限幅度</w:t>
            </w:r>
          </w:p>
        </w:tc>
      </w:tr>
      <w:tr w:rsidR="00C1298A" w:rsidRPr="005E18EB" w14:paraId="09F817CB" w14:textId="77777777" w:rsidTr="009B5BF3">
        <w:tc>
          <w:p w14:paraId="4E2DD6D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2013</w:t>
            </w:r>
          </w:p>
        </w:tc>
        <w:tc>
          <w:p w14:paraId="4F97B498"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贷款利率全面放开，实现了市场化</w:t>
            </w:r>
          </w:p>
        </w:tc>
      </w:tr>
      <w:tr w:rsidR="00C1298A" w:rsidRPr="005E18EB" w14:paraId="63DC5F95" w14:textId="77777777" w:rsidTr="009B5BF3">
        <w:tc>
          <w:p w14:paraId="0DB581C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2014</w:t>
            </w:r>
          </w:p>
        </w:tc>
        <w:tc>
          <w:p w14:paraId="07410152"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中央银行调整了人民币存款上限为基准利率的</w:t>
            </w:r>
            <w:r w:rsidRPr="005E18EB">
              <w:rPr/>
              <w:t>120%</w:t>
            </w:r>
          </w:p>
        </w:tc>
      </w:tr>
      <w:tr w:rsidR="00C1298A" w:rsidRPr="005E18EB" w14:paraId="70365D52" w14:textId="77777777" w:rsidTr="009B5BF3">
        <w:tc>
          <w:p w14:paraId="184BCB3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2015.3</w:t>
            </w:r>
          </w:p>
        </w:tc>
        <w:tc>
          <w:p w14:paraId="2EBEFE81"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对人民币存款利率上限调整为基准利率的</w:t>
            </w:r>
            <w:r w:rsidRPr="005E18EB">
              <w:rPr/>
              <w:t>130%</w:t>
            </w:r>
          </w:p>
        </w:tc>
      </w:tr>
      <w:tr w:rsidR="00C1298A" w:rsidRPr="005E18EB" w14:paraId="2DCA23AC" w14:textId="77777777" w:rsidTr="009B5BF3">
        <w:tc>
          <w:p w14:paraId="70A7176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2015.5</w:t>
            </w:r>
          </w:p>
        </w:tc>
        <w:tc>
          <w:p w14:paraId="553A0477"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对人民币存款利率上限调整为基准利率的</w:t>
            </w:r>
            <w:r w:rsidRPr="005E18EB">
              <w:rPr/>
              <w:t>150%</w:t>
            </w:r>
          </w:p>
        </w:tc>
      </w:tr>
      <w:tr w:rsidR="00C1298A" w:rsidRPr="005E18EB" w14:paraId="00BE7C94" w14:textId="77777777" w:rsidTr="009B5BF3">
        <w:tc>
          <w:p w14:paraId="3EC73A2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2015.8</w:t>
            </w:r>
          </w:p>
        </w:tc>
        <w:tc>
          <w:p w14:paraId="7C0FAF21"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放开一年以上定存利率上限</w:t>
            </w:r>
          </w:p>
        </w:tc>
      </w:tr>
      <w:tr w:rsidR="00C1298A" w:rsidRPr="005E18EB" w14:paraId="4A0F21BE" w14:textId="77777777" w:rsidTr="009B5BF3">
        <w:tc>
          <w:p w14:paraId="26BDE95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2015.1</w:t>
            </w:r>
          </w:p>
        </w:tc>
        <w:tc>
          <w:p w14:paraId="5EADBBEB"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放开商业银行等金融机构的存款利率上限</w:t>
            </w:r>
          </w:p>
        </w:tc>
      </w:tr>
      <w:tr w:rsidR="00C1298A" w:rsidRPr="005E18EB" w14:paraId="702DD456" w14:textId="77777777" w:rsidTr="009B5BF3">
        <w:tc>
          <w:p w14:paraId="418E3F7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2019</w:t>
            </w:r>
          </w:p>
        </w:tc>
        <w:tc>
          <w:p w14:paraId="09251F48"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333333"/>
                  </w:rPr>
                </w:rPrChange>
              </w:rPr>
              <w:t>正式启用贷款市场报价利率</w:t>
            </w:r>
            <w:r w:rsidRPr="005E18EB">
              <w:rPr>
                <w:rPrChange w:author="格式修订器" w:date="2023-04-26T11:14:45Z">
                  <w:rPr>
                    <w:sz w:val="21"/>
                    <w:szCs w:val="21"/>
                    <w:rFonts w:ascii="Times New Roman" w:eastAsia="宋体" w:hAnsi="Times New Roman" w:cs="Times New Roman"/>
                    <w:color w:val="333333"/>
                  </w:rPr>
                </w:rPrChange>
              </w:rPr>
              <w:t>（</w:t>
            </w:r>
            <w:r w:rsidRPr="005E18EB">
              <w:rPr>
                <w:rPrChange w:author="格式修订器" w:date="2023-04-26T11:14:45Z">
                  <w:rPr>
                    <w:sz w:val="21"/>
                    <w:rFonts w:ascii="Times New Roman" w:eastAsia="宋体" w:hAnsi="Times New Roman" w:cs="Times New Roman"/>
                    <w:color w:val="333333"/>
                    <w:szCs w:val="21"/>
                  </w:rPr>
                </w:rPrChange>
              </w:rPr>
              <w:t>LPR</w:t>
            </w:r>
            <w:r w:rsidRPr="005E18EB">
              <w:rPr>
                <w:rPrChange w:author="格式修订器" w:date="2023-04-26T11:14:45Z">
                  <w:rPr>
                    <w:sz w:val="21"/>
                    <w:rFonts w:ascii="Times New Roman" w:eastAsia="宋体" w:hAnsi="Times New Roman" w:cs="Times New Roman"/>
                    <w:color w:val="333333"/>
                    <w:szCs w:val="21"/>
                  </w:rPr>
                </w:rPrChange>
              </w:rPr>
              <w:t>）</w:t>
            </w:r>
          </w:p>
        </w:tc>
      </w:tr>
      <w:tr w:rsidR="00C1298A" w:rsidRPr="005E18EB" w14:paraId="067FD3F7" w14:textId="77777777" w:rsidTr="009B5BF3">
        <w:tc>
          <w:tcPr>
            <w:tcBorders>
              <w:top w:val="none" w:sz="0" w:space="0" w:color="auto"/>
            </w:tcBorders>
          </w:tcPr>
          <w:p w14:paraId="2937D68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2021</w:t>
            </w:r>
          </w:p>
        </w:tc>
        <w:tc>
          <w:tcPr>
            <w:tcBorders>
              <w:top w:val="none" w:sz="0" w:space="0" w:color="auto"/>
            </w:tcBorders>
          </w:tcPr>
          <w:p w14:paraId="5E2D2F63"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取消信用卡透支利率上下限管理</w:t>
            </w:r>
          </w:p>
        </w:tc>
      </w:tr>
    </w:tbl>
    <w:p w14:paraId="70F36CE4" w14:textId="77777777" w:rsidR="00C1298A" w:rsidRDefault="00C1298A" w:rsidP="00C1298A">
      <w:pPr>
        <w:topLinePunct/>
        <w:rPr/>
        <w:pStyle w:val="aff9"/>
      </w:pPr>
    </w:p>
    <w:p w14:paraId="71EAB834" w14:textId="680F42A2" w:rsidR="00C1298A" w:rsidRPr="005E18EB" w:rsidRDefault="00C1298A" w:rsidP="0032030C">
      <w:pPr>
        <w:topLinePunct/>
      </w:pPr>
      <w:r w:rsidRPr="005E18EB">
        <w:rPr/>
        <w:t>由上表可以看出，我国利率市场化的过程是较为漫长和平稳的。而目前由于利率双轨制的存在，我国的利率市场化尚未完全完成。作为本文的研究背景，为了更好地衡量其产生的影响，本文基于王舒军、彭建刚</w:t>
      </w:r>
      <w:r w:rsidRPr="005E18EB">
        <w:rPr/>
        <w:t>（</w:t>
      </w:r>
      <w:r w:rsidRPr="005E18EB">
        <w:rPr/>
        <w:t>2014</w:t>
      </w:r>
      <w:r w:rsidRPr="005E18EB">
        <w:rPr/>
        <w:t>）</w:t>
      </w:r>
      <w:r w:rsidRPr="005E18EB">
        <w:rPr/>
        <w:t>的方法，构建了利率市场化指数，以量化这一影响。</w:t>
      </w:r>
    </w:p>
    <w:p w14:paraId="19C8B1E2" w14:textId="03F8AFDE" w:rsidR="00C1298A" w:rsidRPr="005E18EB" w:rsidRDefault="005D1769" w:rsidP="00C1298A">
      <w:pPr>
        <w:topLinePunct/>
      </w:pPr>
      <w:r>
        <w:rPr>
          <w:rPrChange w:author="格式修订器" w:date="2023-04-26T11:14:45Z">
            <w:rPr>
              <w:sz w:val="24"/>
              <w:szCs w:val="24"/>
              <w:rFonts w:ascii="Times New Roman" w:eastAsia="宋体" w:hAnsi="Times New Roman" w:cs="Times New Roman"/>
              <w:b/>
              <w:bCs/>
            </w:rPr>
          </w:rPrChange>
        </w:rPr>
        <w:t>2</w:t>
      </w:r>
      <w:r w:rsidR="00C1298A" w:rsidRPr="005E18EB">
        <w:rPr>
          <w:rPrChange w:author="格式修订器" w:date="2023-04-26T11:14:45Z">
            <w:rPr>
              <w:rFonts w:ascii="Times New Roman" w:eastAsia="宋体" w:hAnsi="Times New Roman" w:cs="Times New Roman"/>
              <w:b/>
              <w:bCs/>
              <w:sz w:val="24"/>
              <w:szCs w:val="24"/>
            </w:rPr>
          </w:rPrChange>
        </w:rPr>
        <w:t>）</w:t>
      </w:r>
      <w:r w:rsidR="00C1298A" w:rsidRPr="005E18EB">
        <w:rPr>
          <w:rPrChange w:author="格式修订器" w:date="2023-04-26T11:14:45Z">
            <w:rPr>
              <w:rFonts w:ascii="Times New Roman" w:eastAsia="宋体" w:hAnsi="Times New Roman" w:cs="Times New Roman"/>
              <w:b/>
              <w:bCs/>
              <w:sz w:val="24"/>
              <w:szCs w:val="24"/>
            </w:rPr>
          </w:rPrChange>
        </w:rPr>
        <w:t>选取评价指标</w:t>
      </w:r>
    </w:p>
    <w:p w14:paraId="0017B3E4" w14:textId="4B7E5DEE" w:rsidR="005D1769" w:rsidRPr="005E18EB" w:rsidRDefault="005D1769" w:rsidP="005D1769">
      <w:pPr>
        <w:topLinePunct/>
      </w:pPr>
      <w:r w:rsidRPr="005E18EB">
        <w:rPr/>
        <w:t>针对本文的研究问题：探究利率市场化对商业银行盈利能力的影响，</w:t>
      </w:r>
      <w:r w:rsidR="0050139C">
        <w:rPr/>
        <w:t>以及互联网金融对于利率市场化的促进作用</w:t>
      </w:r>
      <w:r w:rsidRPr="005E18EB">
        <w:rPr/>
        <w:t>我们用利率市场化指数来衡量中国利率市场</w:t>
      </w:r>
      <w:r w:rsidRPr="005E18EB">
        <w:rPr/>
        <w:lastRenderedPageBreak/>
        <w:t>化的程度。</w:t>
      </w:r>
    </w:p>
    <w:p w14:paraId="435CEC37" w14:textId="77777777" w:rsidR="00C1298A" w:rsidRPr="005E18EB" w:rsidRDefault="00C1298A" w:rsidP="00C1298A">
      <w:pPr>
        <w:topLinePunct/>
      </w:pPr>
      <w:r w:rsidRPr="005E18EB">
        <w:rPr/>
        <w:t>根据中国的利率体系，构建利率市场化指数的评价指标，</w:t>
      </w:r>
      <w:commentRangeStart w:id="164"/>
      <w:r w:rsidRPr="005E18EB">
        <w:rPr/>
        <w:t>如下表</w:t>
      </w:r>
      <w:commentRangeEnd w:id="164"/>
      <w:r w:rsidR="00F1430F">
        <w:commentReference w:id="164"/>
      </w:r>
      <w:r w:rsidRPr="005E18EB">
        <w:rPr/>
        <w:t>所示：</w:t>
      </w:r>
    </w:p>
    <w:p w14:paraId="5EDECDE6" w14:textId="77777777" w:rsidR="00C1298A" w:rsidRPr="005E18EB" w:rsidRDefault="00C1298A" w:rsidP="00C1298A">
      <w:pPr>
        <w:topLinePunct/>
        <w:rPr>
          <w:del w:id="989130" w:author="内容修订器" w:date="2023-04-26T11:14:50Z"/>
        </w:rPr>
      </w:pPr>
    </w:p>
    <w:p w14:paraId="248DDB2E" w14:textId="2AF684B5" w:rsidR="00C1298A" w:rsidRPr="005E18EB" w:rsidRDefault="00961485" w:rsidP="00C1298A">
      <w:pPr>
        <w:pStyle w:val="ct15"/>
        <w:topLinePunct/>
      </w:pPr>
      <w:bookmarkStart w:id="372124" w:name="_Toc686372124"/>
      <w:r>
        <w:rPr>
          <w:rPrChange w:author="格式修订器" w:date="2023-04-26T11:14:45Z">
            <w:rPr>
              <w:sz w:val="24"/>
              <w:szCs w:val="24"/>
              <w:rFonts w:ascii="Times New Roman" w:eastAsia="黑体" w:hAnsi="Times New Roman" w:cs="Times New Roman" w:hint="eastAsia"/>
            </w:rPr>
          </w:rPrChange>
        </w:rPr>
        <w:t>附表</w:t>
      </w:r>
      <w:ins w:id="989131" w:author="编号修订器" w:date="2023-04-26T11:14:43Z">
        <w:r>
          <w:rPr>
            <w:rPrChange w:author="格式修订器" w:date="2023-04-26T11:14:45Z">
              <w:rPr>
                <w:sz w:val="24"/>
                <w:szCs w:val="24"/>
                <w:rFonts w:ascii="Times New Roman" w:eastAsia="黑体" w:hAnsi="Times New Roman" w:cs="Times New Roman" w:hint="eastAsia"/>
              </w:rPr>
            </w:rPrChange>
          </w:rPr>
          <w:t>5.3-1</w:t>
        </w:r>
      </w:ins>
      <w:del w:id="989132" w:author="编号修订器" w:date="2023-04-26T11:14:53Z">
        <w:r w:rsidDel="007D325B">
          <w:rPr/>
          <w:delText>2</w:delText>
        </w:r>
      </w:del>
      <w:ins w:id="989133" w:author="表格排版器" w:date="2023-04-26T11:14:43Z">
        <w:r>
          <w:t xml:space="preserve">  </w:t>
        </w:r>
      </w:ins>
      <w:del w:id="989134" w:author="表格排版器" w:date="2023-04-26T11:14:49Z">
        <w:r w:rsidR="00C1298A" w:rsidRPr="005E18EB">
          <w:rPr/>
          <w:delText>:</w:delText>
        </w:r>
      </w:del>
      <w:r w:rsidR="00C1298A" w:rsidRPr="005E18EB">
        <w:rPr>
          <w:rPrChange w:author="格式修订器" w:date="2023-04-26T11:14:45Z">
            <w:rPr>
              <w:rFonts w:eastAsia="黑体" w:ascii="Times New Roman" w:hAnsi="Times New Roman" w:cs="Times New Roman"/>
              <w:sz w:val="24"/>
              <w:szCs w:val="24"/>
            </w:rPr>
          </w:rPrChange>
        </w:rPr>
        <w:t>利率市场化评价指标</w:t>
      </w:r>
      <w:bookmarkEnd w:id="372124"/>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2060"/>
        <w:gridCol w:w="2940"/>
      </w:tblGrid>
      <w:tr w:rsidR="00C1298A" w:rsidRPr="005E18EB" w14:paraId="486480AE" w14:textId="77777777" w:rsidTr="009B5BF3">
        <w:trPr>
          <w:tblHeader/>
        </w:trPr>
        <w:tc>
          <w:tcPr>
            <w:tcBorders>
              <w:bottom w:val="single" w:sz="4" w:space="0" w:color="auto"/>
            </w:tcBorders>
          </w:tcPr>
          <w:p w14:paraId="711E3964" w14:textId="77777777" w:rsidR="00C1298A" w:rsidRPr="005E18EB" w:rsidRDefault="00C1298A" w:rsidP="00C1298A">
            <w:pPr>
              <w:topLinePunct/>
              <w:rPr>
                <w:del w:id="989135" w:author="内容修订器" w:date="2023-04-26T11:14:50Z"/>
              </w:rPr>
            </w:pPr>
          </w:p>
          <w:p w14:paraId="2F8CAEAF"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一级指标</w:t>
            </w:r>
          </w:p>
        </w:tc>
        <w:tc>
          <w:tcPr>
            <w:tcBorders>
              <w:bottom w:val="single" w:sz="4" w:space="0" w:color="auto"/>
            </w:tcBorders>
          </w:tcPr>
          <w:p w14:paraId="43164511"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二级指标</w:t>
            </w:r>
          </w:p>
        </w:tc>
      </w:tr>
      <w:tr w:rsidR="00C1298A" w:rsidRPr="005E18EB" w14:paraId="2EDF18D6" w14:textId="77777777" w:rsidTr="009B5BF3">
        <w:tc>
          <w:tcPr>
            <w:vMerge/>
            <w:vMerge w:val="restart"/>
          </w:tcPr>
          <w:p w14:paraId="52A97571" w14:textId="77777777" w:rsidR="00C1298A" w:rsidRPr="005E18EB" w:rsidRDefault="00C1298A"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存贷款利率</w:t>
            </w:r>
          </w:p>
        </w:tc>
        <w:tc>
          <w:p w14:paraId="4A0B4EE9"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人民币贷款利率</w:t>
            </w:r>
          </w:p>
        </w:tc>
      </w:tr>
      <w:tr w:rsidR="00C1298A" w:rsidRPr="005E18EB" w14:paraId="68DEBB8F" w14:textId="77777777" w:rsidTr="009B5BF3">
        <w:tc>
          <w:tcPr>
            <w:vMerge/>
          </w:tcPr>
          <w:p w14:paraId="3FC89B90" w14:textId="77777777" w:rsidR="00C1298A" w:rsidRPr="005E18EB" w:rsidRDefault="00C1298A" w:rsidP="009B5BF3">
            <w:pPr>
              <w:pStyle w:val="ct21"/>
              <w:topLinePunct/>
              <w:ind w:leftChars="0" w:left="0" w:rightChars="0" w:right="0" w:firstLineChars="0" w:firstLine="0"/>
            </w:pPr>
          </w:p>
        </w:tc>
        <w:tc>
          <w:p w14:paraId="0E04CAA4"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人民币存款利率</w:t>
            </w:r>
          </w:p>
        </w:tc>
      </w:tr>
      <w:tr w:rsidR="00C1298A" w:rsidRPr="005E18EB" w14:paraId="03C4DAF6" w14:textId="77777777" w:rsidTr="009B5BF3">
        <w:tc>
          <w:tcPr>
            <w:vMerge/>
          </w:tcPr>
          <w:p w14:paraId="43CE4FD0" w14:textId="77777777" w:rsidR="00C1298A" w:rsidRPr="005E18EB" w:rsidRDefault="00C1298A" w:rsidP="009B5BF3">
            <w:pPr>
              <w:pStyle w:val="ct21"/>
              <w:topLinePunct/>
              <w:ind w:leftChars="0" w:left="0" w:rightChars="0" w:right="0" w:firstLineChars="0" w:firstLine="0"/>
            </w:pPr>
          </w:p>
        </w:tc>
        <w:tc>
          <w:p w14:paraId="5CD8C9DC"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外币贷款利率</w:t>
            </w:r>
          </w:p>
        </w:tc>
      </w:tr>
      <w:tr w:rsidR="00C1298A" w:rsidRPr="005E18EB" w14:paraId="103850C4" w14:textId="77777777" w:rsidTr="009B5BF3">
        <w:tc>
          <w:tcPr>
            <w:vMerge/>
          </w:tcPr>
          <w:p w14:paraId="3210C145" w14:textId="77777777" w:rsidR="00C1298A" w:rsidRPr="005E18EB" w:rsidRDefault="00C1298A" w:rsidP="009B5BF3">
            <w:pPr>
              <w:pStyle w:val="ct21"/>
              <w:topLinePunct/>
              <w:ind w:leftChars="0" w:left="0" w:rightChars="0" w:right="0" w:firstLineChars="0" w:firstLine="0"/>
            </w:pPr>
          </w:p>
        </w:tc>
        <w:tc>
          <w:p w14:paraId="47D34CDB"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外币存款利率</w:t>
            </w:r>
          </w:p>
        </w:tc>
      </w:tr>
      <w:tr w:rsidR="00C1298A" w:rsidRPr="005E18EB" w14:paraId="5C6379F0" w14:textId="77777777" w:rsidTr="009B5BF3">
        <w:tc>
          <w:tcPr>
            <w:vMerge/>
            <w:vMerge w:val="restart"/>
          </w:tcPr>
          <w:p w14:paraId="5B7F358F" w14:textId="77777777" w:rsidR="00C1298A" w:rsidRPr="005E18EB" w:rsidRDefault="00C1298A"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货币市场利率</w:t>
            </w:r>
          </w:p>
        </w:tc>
        <w:tc>
          <w:p w14:paraId="3A369E4B"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同业拆借利率</w:t>
            </w:r>
          </w:p>
        </w:tc>
      </w:tr>
      <w:tr w:rsidR="00C1298A" w:rsidRPr="005E18EB" w14:paraId="7474B496" w14:textId="77777777" w:rsidTr="009B5BF3">
        <w:tc>
          <w:tcPr>
            <w:vMerge/>
          </w:tcPr>
          <w:p w14:paraId="6F49CC18" w14:textId="77777777" w:rsidR="00C1298A" w:rsidRPr="005E18EB" w:rsidRDefault="00C1298A" w:rsidP="009B5BF3">
            <w:pPr>
              <w:pStyle w:val="ct21"/>
              <w:topLinePunct/>
              <w:ind w:leftChars="0" w:left="0" w:rightChars="0" w:right="0" w:firstLineChars="0" w:firstLine="0"/>
            </w:pPr>
          </w:p>
        </w:tc>
        <w:tc>
          <w:p w14:paraId="7D27A1BC"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票据贴现利率</w:t>
            </w:r>
          </w:p>
        </w:tc>
      </w:tr>
      <w:tr w:rsidR="00C1298A" w:rsidRPr="005E18EB" w14:paraId="4BC832DF" w14:textId="77777777" w:rsidTr="009B5BF3">
        <w:tc>
          <w:tcPr>
            <w:vMerge/>
            <w:vMerge w:val="restart"/>
          </w:tcPr>
          <w:p w14:paraId="3C40D21B" w14:textId="77777777" w:rsidR="00C1298A" w:rsidRPr="005E18EB" w:rsidRDefault="00C1298A"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债券市场利率</w:t>
            </w:r>
          </w:p>
        </w:tc>
        <w:tc>
          <w:p w14:paraId="1DC93A24"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债券发行利率</w:t>
            </w:r>
          </w:p>
        </w:tc>
      </w:tr>
      <w:tr w:rsidR="00C1298A" w:rsidRPr="005E18EB" w14:paraId="5B75C6E1" w14:textId="77777777" w:rsidTr="009B5BF3">
        <w:tc>
          <w:tcPr>
            <w:vMerge/>
          </w:tcPr>
          <w:p w14:paraId="5A546CE7" w14:textId="77777777" w:rsidR="00C1298A" w:rsidRPr="005E18EB" w:rsidRDefault="00C1298A" w:rsidP="009B5BF3">
            <w:pPr>
              <w:pStyle w:val="ct21"/>
              <w:topLinePunct/>
              <w:ind w:leftChars="0" w:left="0" w:rightChars="0" w:right="0" w:firstLineChars="0" w:firstLine="0"/>
            </w:pPr>
          </w:p>
        </w:tc>
        <w:tc>
          <w:p w14:paraId="73E2B63A"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债券回购利率</w:t>
            </w:r>
          </w:p>
        </w:tc>
      </w:tr>
      <w:tr w:rsidR="00C1298A" w:rsidRPr="005E18EB" w14:paraId="44FE4B26" w14:textId="77777777" w:rsidTr="009B5BF3">
        <w:tc>
          <w:tcPr>
            <w:vMerge/>
          </w:tcPr>
          <w:p w14:paraId="505B90A9" w14:textId="77777777" w:rsidR="00C1298A" w:rsidRPr="005E18EB" w:rsidRDefault="00C1298A" w:rsidP="009B5BF3">
            <w:pPr>
              <w:pStyle w:val="ct21"/>
              <w:topLinePunct/>
              <w:ind w:leftChars="0" w:left="0" w:rightChars="0" w:right="0" w:firstLineChars="0" w:firstLine="0"/>
            </w:pPr>
          </w:p>
        </w:tc>
        <w:tc>
          <w:p w14:paraId="63C984F3"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现券交易利率</w:t>
            </w:r>
          </w:p>
        </w:tc>
      </w:tr>
      <w:tr w:rsidR="00C1298A" w:rsidRPr="005E18EB" w14:paraId="396D57B1" w14:textId="77777777" w:rsidTr="009B5BF3">
        <w:tc>
          <w:tcPr>
            <w:vMerge/>
            <w:vMerge w:val="restart"/>
          </w:tcPr>
          <w:p w14:paraId="6A95C7B8" w14:textId="77777777" w:rsidR="00C1298A" w:rsidRPr="005E18EB" w:rsidRDefault="00C1298A"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理财产品收益率</w:t>
            </w:r>
          </w:p>
        </w:tc>
        <w:tc>
          <w:p w14:paraId="0F1BD2A9"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银行理财收益率</w:t>
            </w:r>
          </w:p>
        </w:tc>
      </w:tr>
      <w:tr w:rsidR="00C1298A" w:rsidRPr="005E18EB" w14:paraId="246B8A69" w14:textId="77777777" w:rsidTr="009B5BF3">
        <w:tc>
          <w:tcPr>
            <w:vMerge/>
          </w:tcPr>
          <w:p w14:paraId="32C9E0EB" w14:textId="77777777" w:rsidR="00C1298A" w:rsidRPr="005E18EB" w:rsidRDefault="00C1298A" w:rsidP="009B5BF3">
            <w:pPr>
              <w:pStyle w:val="ct21"/>
              <w:topLinePunct/>
              <w:ind w:leftChars="0" w:left="0" w:rightChars="0" w:right="0" w:firstLineChars="0" w:firstLine="0"/>
            </w:pPr>
          </w:p>
        </w:tc>
        <w:tc>
          <w:p w14:paraId="05C65305"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货币基金收益率</w:t>
            </w:r>
          </w:p>
        </w:tc>
      </w:tr>
      <w:tr w:rsidR="00C1298A" w:rsidRPr="005E18EB" w14:paraId="11706C15" w14:textId="77777777" w:rsidTr="009B5BF3">
        <w:tc>
          <w:tcPr>
            <w:vMerge/>
            <w:tcBorders>
              <w:top w:val="none" w:sz="0" w:space="0" w:color="auto"/>
            </w:tcBorders>
          </w:tcPr>
          <w:p w14:paraId="4CA99C56" w14:textId="77777777" w:rsidR="00C1298A" w:rsidRPr="005E18EB" w:rsidRDefault="00C1298A" w:rsidP="009B5BF3">
            <w:pPr>
              <w:pStyle w:val="ct21"/>
              <w:topLinePunct/>
              <w:ind w:leftChars="0" w:left="0" w:rightChars="0" w:right="0" w:firstLineChars="0" w:firstLine="0"/>
            </w:pPr>
          </w:p>
        </w:tc>
        <w:tc>
          <w:tcPr>
            <w:tcBorders>
              <w:top w:val="none" w:sz="0" w:space="0" w:color="auto"/>
            </w:tcBorders>
          </w:tcPr>
          <w:p w14:paraId="21DF5FF1"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信托产品收益率</w:t>
            </w:r>
          </w:p>
        </w:tc>
      </w:tr>
    </w:tbl>
    <w:p w14:paraId="20EF18B4" w14:textId="77777777" w:rsidR="00C1298A" w:rsidRPr="005E18EB" w:rsidRDefault="00C1298A" w:rsidP="00C1298A">
      <w:pPr>
        <w:topLinePunct/>
        <w:rPr/>
        <w:pStyle w:val="aff9"/>
      </w:pPr>
    </w:p>
    <w:p w14:paraId="0F937847" w14:textId="471D63D2" w:rsidR="00C1298A" w:rsidRPr="005E18EB" w:rsidRDefault="004136C9" w:rsidP="00C1298A">
      <w:pPr>
        <w:topLinePunct/>
      </w:pPr>
      <w:r>
        <w:rPr>
          <w:rPrChange w:author="格式修订器" w:date="2023-04-26T11:14:45Z">
            <w:rPr>
              <w:sz w:val="24"/>
              <w:szCs w:val="24"/>
              <w:rFonts w:ascii="Times New Roman" w:eastAsia="宋体" w:hAnsi="Times New Roman" w:cs="Times New Roman"/>
              <w:b/>
              <w:bCs/>
            </w:rPr>
          </w:rPrChange>
        </w:rPr>
        <w:t>3</w:t>
      </w:r>
      <w:r w:rsidR="00C1298A" w:rsidRPr="005E18EB">
        <w:rPr>
          <w:rPrChange w:author="格式修订器" w:date="2023-04-26T11:14:45Z">
            <w:rPr>
              <w:rFonts w:ascii="Times New Roman" w:eastAsia="宋体" w:hAnsi="Times New Roman" w:cs="Times New Roman"/>
              <w:b/>
              <w:bCs/>
              <w:sz w:val="24"/>
              <w:szCs w:val="24"/>
            </w:rPr>
          </w:rPrChange>
        </w:rPr>
        <w:t>）</w:t>
      </w:r>
      <w:r w:rsidR="00C1298A" w:rsidRPr="005E18EB">
        <w:rPr>
          <w:rPrChange w:author="格式修订器" w:date="2023-04-26T11:14:45Z">
            <w:rPr>
              <w:rFonts w:ascii="Times New Roman" w:eastAsia="宋体" w:hAnsi="Times New Roman" w:cs="Times New Roman"/>
              <w:b/>
              <w:bCs/>
              <w:sz w:val="24"/>
              <w:szCs w:val="24"/>
            </w:rPr>
          </w:rPrChange>
        </w:rPr>
        <w:t>对指标赋值标准进行界定</w:t>
      </w:r>
    </w:p>
    <w:p w14:paraId="2779E8D4" w14:textId="76EC5ACF" w:rsidR="00C1298A" w:rsidRPr="005E18EB" w:rsidRDefault="00C1298A" w:rsidP="00C1298A">
      <w:pPr>
        <w:topLinePunct/>
      </w:pPr>
      <w:r w:rsidRPr="005E18EB">
        <w:rPr/>
        <w:t>由于利率市场化是一个缓慢的过程，故本文将根据各个利率市场化的程度为其在</w:t>
      </w:r>
      <w:r w:rsidRPr="005E18EB">
        <w:rPr/>
        <w:t>（</w:t>
      </w:r>
      <w:r w:rsidRPr="005E18EB">
        <w:rPr/>
        <w:t>0,1</w:t>
      </w:r>
      <w:r w:rsidRPr="005E18EB">
        <w:rPr/>
        <w:t>）</w:t>
      </w:r>
      <w:r w:rsidRPr="005E18EB">
        <w:rPr/>
        <w:t>的范围内进行赋值，</w:t>
      </w:r>
      <w:r w:rsidR="0050139C">
        <w:rPr/>
        <w:t>依照中国人民银行对于利率上下限是否放开，以及是否在特定地区进行试点性放开等因素，我们将其划分为七个等级，</w:t>
      </w:r>
      <w:r w:rsidRPr="005E18EB">
        <w:rPr/>
        <w:t>赋值标准</w:t>
      </w:r>
      <w:commentRangeStart w:id="165"/>
      <w:r w:rsidRPr="005E18EB">
        <w:rPr/>
        <w:t>如下表</w:t>
      </w:r>
      <w:commentRangeEnd w:id="165"/>
      <w:r w:rsidR="00F1430F">
        <w:commentReference w:id="165"/>
      </w:r>
      <w:r w:rsidRPr="005E18EB">
        <w:rPr/>
        <w:t>所示：</w:t>
      </w:r>
    </w:p>
    <w:p w14:paraId="0AE5C6DD" w14:textId="77777777" w:rsidR="00C1298A" w:rsidRPr="005E18EB" w:rsidRDefault="00C1298A" w:rsidP="00C1298A">
      <w:pPr>
        <w:topLinePunct/>
        <w:rPr>
          <w:del w:id="989136" w:author="内容修订器" w:date="2023-04-26T11:14:50Z"/>
        </w:rPr>
      </w:pPr>
    </w:p>
    <w:p w14:paraId="2C0AC874" w14:textId="1ECEAFD3" w:rsidR="00C1298A" w:rsidRPr="005E18EB" w:rsidRDefault="00961485" w:rsidP="00C1298A">
      <w:pPr>
        <w:pStyle w:val="ct15"/>
        <w:topLinePunct/>
      </w:pPr>
      <w:bookmarkStart w:id="372125" w:name="_Toc686372125"/>
      <w:r>
        <w:rPr>
          <w:rPrChange w:author="格式修订器" w:date="2023-04-26T11:14:45Z">
            <w:rPr>
              <w:sz w:val="24"/>
              <w:szCs w:val="24"/>
              <w:rFonts w:ascii="Times New Roman" w:eastAsia="黑体" w:hAnsi="Times New Roman" w:cs="Times New Roman" w:hint="eastAsia"/>
            </w:rPr>
          </w:rPrChange>
        </w:rPr>
        <w:t>附表</w:t>
      </w:r>
      <w:ins w:id="989137" w:author="编号修订器" w:date="2023-04-26T11:14:43Z">
        <w:r>
          <w:rPr>
            <w:rPrChange w:author="格式修订器" w:date="2023-04-26T11:14:45Z">
              <w:rPr>
                <w:sz w:val="24"/>
                <w:szCs w:val="24"/>
                <w:rFonts w:ascii="Times New Roman" w:eastAsia="黑体" w:hAnsi="Times New Roman" w:cs="Times New Roman" w:hint="eastAsia"/>
              </w:rPr>
            </w:rPrChange>
          </w:rPr>
          <w:t>5.3-1</w:t>
        </w:r>
      </w:ins>
      <w:del w:id="989138" w:author="编号修订器" w:date="2023-04-26T11:14:53Z">
        <w:r w:rsidDel="007D325B">
          <w:rPr/>
          <w:delText>3</w:delText>
        </w:r>
      </w:del>
      <w:ins w:id="989139" w:author="表格排版器" w:date="2023-04-26T11:14:43Z">
        <w:r>
          <w:t xml:space="preserve">  </w:t>
        </w:r>
      </w:ins>
      <w:del w:id="989140" w:author="表格排版器" w:date="2023-04-26T11:14:49Z">
        <w:r w:rsidR="00C1298A" w:rsidRPr="005E18EB">
          <w:rPr/>
          <w:delText>:</w:delText>
        </w:r>
      </w:del>
      <w:r w:rsidR="00C1298A" w:rsidRPr="005E18EB">
        <w:rPr>
          <w:rPrChange w:author="格式修订器" w:date="2023-04-26T11:14:45Z">
            <w:rPr>
              <w:rFonts w:eastAsia="黑体" w:ascii="Times New Roman" w:hAnsi="Times New Roman" w:cs="Times New Roman"/>
              <w:sz w:val="24"/>
              <w:szCs w:val="24"/>
            </w:rPr>
          </w:rPrChange>
        </w:rPr>
        <w:t>评价指标的赋值标准</w:t>
      </w:r>
      <w:bookmarkEnd w:id="372125"/>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2229"/>
        <w:gridCol w:w="2771"/>
      </w:tblGrid>
      <w:tr w:rsidR="00C1298A" w:rsidRPr="005E18EB" w14:paraId="0B03E8B4" w14:textId="77777777" w:rsidTr="009B5BF3">
        <w:trPr>
          <w:tblHeader/>
        </w:trPr>
        <w:tc>
          <w:tcPr>
            <w:tcBorders>
              <w:bottom w:val="single" w:sz="4" w:space="0" w:color="auto"/>
            </w:tcBorders>
          </w:tcPr>
          <w:p w14:paraId="34B8DE83" w14:textId="77777777" w:rsidR="00C1298A" w:rsidRPr="005E18EB" w:rsidRDefault="00C1298A" w:rsidP="00C1298A">
            <w:pPr>
              <w:topLinePunct/>
              <w:rPr>
                <w:del w:id="989141" w:author="内容修订器" w:date="2023-04-26T11:14:50Z"/>
              </w:rPr>
            </w:pPr>
          </w:p>
          <w:p w14:paraId="333D0F4C"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赋值</w:t>
            </w:r>
          </w:p>
        </w:tc>
        <w:tc>
          <w:tcPr>
            <w:tcBorders>
              <w:bottom w:val="single" w:sz="4" w:space="0" w:color="auto"/>
            </w:tcBorders>
          </w:tcPr>
          <w:p w14:paraId="4880A9EE"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定义</w:t>
            </w:r>
          </w:p>
        </w:tc>
      </w:tr>
      <w:tr w:rsidR="00C1298A" w:rsidRPr="005E18EB" w14:paraId="6799707B" w14:textId="77777777" w:rsidTr="009B5BF3">
        <w:tc>
          <w:p w14:paraId="300301A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7E644434"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完全管控</w:t>
            </w:r>
          </w:p>
        </w:tc>
      </w:tr>
      <w:tr w:rsidR="00C1298A" w:rsidRPr="005E18EB" w14:paraId="251E5F88" w14:textId="77777777" w:rsidTr="009B5BF3">
        <w:tc>
          <w:p w14:paraId="047D069D" w14:textId="77777777" w:rsidR="00C1298A" w:rsidRPr="005E18EB" w:rsidRDefault="00C1298A"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0~0.25</w:t>
            </w:r>
            <w:r w:rsidRPr="005E18EB">
              <w:rPr/>
              <w:t>）</w:t>
            </w:r>
          </w:p>
        </w:tc>
        <w:tc>
          <w:p w14:paraId="4B73660A"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市场化程度极低</w:t>
            </w:r>
          </w:p>
        </w:tc>
      </w:tr>
      <w:tr w:rsidR="00C1298A" w:rsidRPr="005E18EB" w14:paraId="67BD9378" w14:textId="77777777" w:rsidTr="009B5BF3">
        <w:tc>
          <w:p w14:paraId="1943AC57" w14:textId="77777777" w:rsidR="00C1298A" w:rsidRPr="005E18EB" w:rsidRDefault="00C1298A"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0.25~5</w:t>
            </w:r>
            <w:r w:rsidRPr="005E18EB">
              <w:rPr/>
              <w:t>）</w:t>
            </w:r>
          </w:p>
        </w:tc>
        <w:tc>
          <w:p w14:paraId="54374777"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市场化程度较低</w:t>
            </w:r>
          </w:p>
        </w:tc>
      </w:tr>
      <w:tr w:rsidR="00C1298A" w:rsidRPr="005E18EB" w14:paraId="3722E2B1" w14:textId="77777777" w:rsidTr="009B5BF3">
        <w:tc>
          <w:p w14:paraId="6ECF4A5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2164E7F2"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半市场化</w:t>
            </w:r>
          </w:p>
        </w:tc>
      </w:tr>
      <w:tr w:rsidR="00C1298A" w:rsidRPr="005E18EB" w14:paraId="0057085E" w14:textId="77777777" w:rsidTr="009B5BF3">
        <w:tc>
          <w:p w14:paraId="505F677B" w14:textId="77777777" w:rsidR="00C1298A" w:rsidRPr="005E18EB" w:rsidRDefault="00C1298A"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0.5~0.75</w:t>
            </w:r>
            <w:r w:rsidRPr="005E18EB">
              <w:rPr/>
              <w:t>）</w:t>
            </w:r>
          </w:p>
        </w:tc>
        <w:tc>
          <w:p w14:paraId="7711C8F3"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市场化程度较强</w:t>
            </w:r>
          </w:p>
        </w:tc>
      </w:tr>
      <w:tr w:rsidR="00C1298A" w:rsidRPr="005E18EB" w14:paraId="20737304" w14:textId="77777777" w:rsidTr="009B5BF3">
        <w:tc>
          <w:p w14:paraId="25E8BBD1" w14:textId="77777777" w:rsidR="00C1298A" w:rsidRPr="005E18EB" w:rsidRDefault="00C1298A"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0.75~1</w:t>
            </w:r>
            <w:r w:rsidRPr="005E18EB">
              <w:rPr/>
              <w:t>）</w:t>
            </w:r>
          </w:p>
        </w:tc>
        <w:tc>
          <w:p w14:paraId="6C7A0735"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市场化程度极强</w:t>
            </w:r>
          </w:p>
        </w:tc>
      </w:tr>
      <w:tr w:rsidR="00C1298A" w:rsidRPr="005E18EB" w14:paraId="10D0023B" w14:textId="77777777" w:rsidTr="009B5BF3">
        <w:tc>
          <w:tcPr>
            <w:tcBorders>
              <w:top w:val="none" w:sz="0" w:space="0" w:color="auto"/>
            </w:tcBorders>
          </w:tcPr>
          <w:p w14:paraId="0810368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tcPr>
            <w:tcBorders>
              <w:top w:val="none" w:sz="0" w:space="0" w:color="auto"/>
            </w:tcBorders>
          </w:tcPr>
          <w:p w14:paraId="71096762" w14:textId="77777777" w:rsidR="00C1298A" w:rsidRPr="005E18EB" w:rsidRDefault="00C1298A"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完全市场化</w:t>
            </w:r>
          </w:p>
        </w:tc>
      </w:tr>
    </w:tbl>
    <w:p w14:paraId="16F24D01" w14:textId="77777777" w:rsidR="00C1298A" w:rsidRPr="005E18EB" w:rsidRDefault="00C1298A" w:rsidP="00C1298A">
      <w:pPr>
        <w:topLinePunct/>
        <w:rPr/>
        <w:pStyle w:val="aff9"/>
      </w:pPr>
    </w:p>
    <w:p w14:paraId="6880E259" w14:textId="7716D015" w:rsidR="00C1298A" w:rsidRPr="005E18EB" w:rsidRDefault="004136C9" w:rsidP="00C1298A">
      <w:pPr>
        <w:topLinePunct/>
      </w:pPr>
      <w:r>
        <w:rPr>
          <w:rPrChange w:author="格式修订器" w:date="2023-04-26T11:14:45Z">
            <w:rPr>
              <w:sz w:val="24"/>
              <w:szCs w:val="24"/>
              <w:rFonts w:ascii="Times New Roman" w:eastAsia="宋体" w:hAnsi="Times New Roman" w:cs="Times New Roman"/>
              <w:b/>
              <w:bCs/>
            </w:rPr>
          </w:rPrChange>
        </w:rPr>
        <w:t>4</w:t>
      </w:r>
      <w:r w:rsidR="00C1298A" w:rsidRPr="005E18EB">
        <w:rPr>
          <w:rPrChange w:author="格式修订器" w:date="2023-04-26T11:14:45Z">
            <w:rPr>
              <w:rFonts w:ascii="Times New Roman" w:eastAsia="宋体" w:hAnsi="Times New Roman" w:cs="Times New Roman"/>
              <w:b/>
              <w:bCs/>
              <w:sz w:val="24"/>
              <w:szCs w:val="24"/>
            </w:rPr>
          </w:rPrChange>
        </w:rPr>
        <w:t>）</w:t>
      </w:r>
      <w:r w:rsidR="00C1298A" w:rsidRPr="005E18EB">
        <w:rPr>
          <w:rPrChange w:author="格式修订器" w:date="2023-04-26T11:14:45Z">
            <w:rPr>
              <w:rFonts w:ascii="Times New Roman" w:eastAsia="宋体" w:hAnsi="Times New Roman" w:cs="Times New Roman"/>
              <w:b/>
              <w:bCs/>
              <w:sz w:val="24"/>
              <w:szCs w:val="24"/>
            </w:rPr>
          </w:rPrChange>
        </w:rPr>
        <w:t>对利率市场化程度进行赋值</w:t>
      </w:r>
    </w:p>
    <w:p w14:paraId="33785902" w14:textId="439F0FAC" w:rsidR="00C1298A" w:rsidRPr="005E18EB" w:rsidRDefault="00C1298A" w:rsidP="00C1298A">
      <w:pPr>
        <w:topLinePunct/>
      </w:pPr>
      <w:r w:rsidRPr="005E18EB">
        <w:rPr/>
        <w:lastRenderedPageBreak/>
        <w:t>本文依据</w:t>
      </w:r>
      <w:r w:rsidR="004136C9">
        <w:rPr/>
        <w:t>附录</w:t>
      </w:r>
      <w:r w:rsidR="004136C9">
        <w:rPr/>
        <w:t>A</w:t>
      </w:r>
      <w:r w:rsidRPr="005E18EB">
        <w:rPr/>
        <w:t>中归纳整理的与我国利率市场化的相关政策或者重大事件，以及其他可能造成影响的政策与新闻，依据表</w:t>
      </w:r>
      <w:r w:rsidR="004136C9">
        <w:rPr/>
        <w:t>A</w:t>
      </w:r>
      <w:r w:rsidRPr="005E18EB">
        <w:rPr/>
        <w:t>-3</w:t>
      </w:r>
      <w:r w:rsidRPr="005E18EB">
        <w:rPr/>
        <w:t>中的标准，对各项指标进行赋值。由于我国目前仍然实施利率双轨制，未完全实现市场化，故对存贷款等利率选取接近</w:t>
      </w:r>
      <w:r w:rsidRPr="005E18EB">
        <w:rPr/>
        <w:t>1</w:t>
      </w:r>
      <w:r w:rsidRPr="005E18EB">
        <w:rPr/>
        <w:t>的数值来衡量，通过对</w:t>
      </w:r>
      <w:r w:rsidRPr="005E18EB">
        <w:rPr/>
        <w:t>25</w:t>
      </w:r>
      <w:r w:rsidRPr="005E18EB">
        <w:rPr/>
        <w:t>年的不同利率市场的程度进行赋值，可以更直观的了解这一进程。详细数据</w:t>
      </w:r>
      <w:commentRangeStart w:id="166"/>
      <w:r w:rsidRPr="005E18EB">
        <w:rPr/>
        <w:t>如下表</w:t>
      </w:r>
      <w:commentRangeEnd w:id="166"/>
      <w:r w:rsidR="00F1430F">
        <w:commentReference w:id="166"/>
      </w:r>
      <w:r w:rsidRPr="005E18EB">
        <w:rPr/>
        <w:t>所示：</w:t>
      </w:r>
    </w:p>
    <w:p w14:paraId="2AFB720D" w14:textId="77777777" w:rsidR="00C1298A" w:rsidRPr="005E18EB" w:rsidRDefault="00C1298A" w:rsidP="00C1298A">
      <w:pPr>
        <w:topLinePunct/>
        <w:rPr>
          <w:del w:id="989142" w:author="内容修订器" w:date="2023-04-26T11:14:50Z"/>
        </w:rPr>
      </w:pPr>
    </w:p>
    <w:p w14:paraId="0B532BC7" w14:textId="685EA2D0" w:rsidR="00C1298A" w:rsidRPr="005E18EB" w:rsidRDefault="00961485" w:rsidP="00C1298A">
      <w:pPr>
        <w:pStyle w:val="ct15"/>
        <w:topLinePunct/>
      </w:pPr>
      <w:bookmarkStart w:id="372126" w:name="_Toc686372126"/>
      <w:r>
        <w:rPr>
          <w:rPrChange w:author="格式修订器" w:date="2023-04-26T11:14:45Z">
            <w:rPr>
              <w:sz w:val="24"/>
              <w:szCs w:val="24"/>
              <w:rFonts w:ascii="Times New Roman" w:eastAsia="黑体" w:hAnsi="Times New Roman" w:cs="Times New Roman" w:hint="eastAsia"/>
            </w:rPr>
          </w:rPrChange>
        </w:rPr>
        <w:t>附表</w:t>
      </w:r>
      <w:ins w:id="989143" w:author="编号修订器" w:date="2023-04-26T11:14:43Z">
        <w:r>
          <w:rPr>
            <w:rPrChange w:author="格式修订器" w:date="2023-04-26T11:14:45Z">
              <w:rPr>
                <w:sz w:val="24"/>
                <w:szCs w:val="24"/>
                <w:rFonts w:ascii="Times New Roman" w:eastAsia="黑体" w:hAnsi="Times New Roman" w:cs="Times New Roman" w:hint="eastAsia"/>
              </w:rPr>
            </w:rPrChange>
          </w:rPr>
          <w:t>5.3-1</w:t>
        </w:r>
      </w:ins>
      <w:del w:id="989144" w:author="编号修订器" w:date="2023-04-26T11:14:53Z">
        <w:r w:rsidDel="007D325B">
          <w:rPr/>
          <w:delText>4</w:delText>
        </w:r>
      </w:del>
      <w:ins w:id="989145" w:author="表格排版器" w:date="2023-04-26T11:14:43Z">
        <w:r>
          <w:t xml:space="preserve">  </w:t>
        </w:r>
      </w:ins>
      <w:del w:id="989146" w:author="表格排版器" w:date="2023-04-26T11:14:49Z">
        <w:r w:rsidR="00C1298A" w:rsidRPr="005E18EB">
          <w:rPr/>
          <w:delText>:</w:delText>
        </w:r>
      </w:del>
      <w:r w:rsidR="00C1298A" w:rsidRPr="005E18EB">
        <w:rPr>
          <w:rPrChange w:author="格式修订器" w:date="2023-04-26T11:14:45Z">
            <w:rPr>
              <w:rFonts w:eastAsia="黑体" w:ascii="Times New Roman" w:hAnsi="Times New Roman" w:cs="Times New Roman"/>
              <w:sz w:val="24"/>
              <w:szCs w:val="24"/>
            </w:rPr>
          </w:rPrChange>
        </w:rPr>
        <w:t>不同年份利率市场化程度的赋值</w:t>
      </w:r>
      <w:bookmarkEnd w:id="372126"/>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515"/>
        <w:gridCol w:w="424"/>
        <w:gridCol w:w="424"/>
        <w:gridCol w:w="364"/>
        <w:gridCol w:w="364"/>
        <w:gridCol w:w="364"/>
        <w:gridCol w:w="364"/>
        <w:gridCol w:w="364"/>
        <w:gridCol w:w="364"/>
        <w:gridCol w:w="364"/>
        <w:gridCol w:w="364"/>
        <w:gridCol w:w="364"/>
        <w:gridCol w:w="364"/>
      </w:tblGrid>
      <w:tr w:rsidR="00C1298A" w:rsidRPr="005E18EB" w14:paraId="6E1C6ADF" w14:textId="77777777" w:rsidTr="009B5BF3">
        <w:trPr>
          <w:tblHeader/>
        </w:trPr>
        <w:tc>
          <w:tcPr>
            <w:tcBorders>
              <w:bottom w:val="single" w:sz="4" w:space="0" w:color="auto"/>
            </w:tcBorders>
          </w:tcPr>
          <w:p w14:paraId="10C3169C" w14:textId="77777777" w:rsidR="00C1298A" w:rsidRPr="005E18EB" w:rsidRDefault="00C1298A" w:rsidP="00C1298A">
            <w:pPr>
              <w:topLinePunct/>
              <w:rPr>
                <w:del w:id="989147" w:author="内容修订器" w:date="2023-04-26T11:14:50Z"/>
              </w:rPr>
            </w:pPr>
          </w:p>
          <w:p w14:paraId="274723AF"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时间</w:t>
            </w:r>
          </w:p>
        </w:tc>
        <w:tc>
          <w:tcPr>
            <w:tcBorders>
              <w:bottom w:val="single" w:sz="4" w:space="0" w:color="auto"/>
            </w:tcBorders>
          </w:tcPr>
          <w:p w14:paraId="6F30AF36"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人民币贷款</w:t>
            </w:r>
          </w:p>
        </w:tc>
        <w:tc>
          <w:tcPr>
            <w:tcBorders>
              <w:bottom w:val="single" w:sz="4" w:space="0" w:color="auto"/>
            </w:tcBorders>
          </w:tcPr>
          <w:p w14:paraId="39BEA520"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人民币存款</w:t>
            </w:r>
          </w:p>
        </w:tc>
        <w:tc>
          <w:tcPr>
            <w:tcBorders>
              <w:bottom w:val="single" w:sz="4" w:space="0" w:color="auto"/>
            </w:tcBorders>
          </w:tcPr>
          <w:p w14:paraId="61D195DD"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外币贷款</w:t>
            </w:r>
          </w:p>
        </w:tc>
        <w:tc>
          <w:tcPr>
            <w:tcBorders>
              <w:bottom w:val="single" w:sz="4" w:space="0" w:color="auto"/>
            </w:tcBorders>
          </w:tcPr>
          <w:p w14:paraId="406F25F0"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外币存款</w:t>
            </w:r>
          </w:p>
        </w:tc>
        <w:tc>
          <w:tcPr>
            <w:tcBorders>
              <w:bottom w:val="single" w:sz="4" w:space="0" w:color="auto"/>
            </w:tcBorders>
          </w:tcPr>
          <w:p w14:paraId="030F3C30"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同业拆借</w:t>
            </w:r>
          </w:p>
        </w:tc>
        <w:tc>
          <w:tcPr>
            <w:tcBorders>
              <w:bottom w:val="single" w:sz="4" w:space="0" w:color="auto"/>
            </w:tcBorders>
          </w:tcPr>
          <w:p w14:paraId="7A84A24D"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票据贴现</w:t>
            </w:r>
          </w:p>
        </w:tc>
        <w:tc>
          <w:tcPr>
            <w:tcBorders>
              <w:bottom w:val="single" w:sz="4" w:space="0" w:color="auto"/>
            </w:tcBorders>
          </w:tcPr>
          <w:p w14:paraId="4D534BE6"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债券发行</w:t>
            </w:r>
          </w:p>
        </w:tc>
        <w:tc>
          <w:tcPr>
            <w:tcBorders>
              <w:bottom w:val="single" w:sz="4" w:space="0" w:color="auto"/>
            </w:tcBorders>
          </w:tcPr>
          <w:p w14:paraId="0F93A4ED"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债券回购</w:t>
            </w:r>
          </w:p>
        </w:tc>
        <w:tc>
          <w:tcPr>
            <w:tcBorders>
              <w:bottom w:val="single" w:sz="4" w:space="0" w:color="auto"/>
            </w:tcBorders>
          </w:tcPr>
          <w:p w14:paraId="2E2AE0EE"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现券交易</w:t>
            </w:r>
          </w:p>
        </w:tc>
        <w:tc>
          <w:tcPr>
            <w:tcBorders>
              <w:bottom w:val="single" w:sz="4" w:space="0" w:color="auto"/>
            </w:tcBorders>
          </w:tcPr>
          <w:p w14:paraId="3E03D337"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银行理财</w:t>
            </w:r>
          </w:p>
        </w:tc>
        <w:tc>
          <w:tcPr>
            <w:tcBorders>
              <w:bottom w:val="single" w:sz="4" w:space="0" w:color="auto"/>
            </w:tcBorders>
          </w:tcPr>
          <w:p w14:paraId="33CACD22"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货币基金</w:t>
            </w:r>
          </w:p>
        </w:tc>
        <w:tc>
          <w:tcPr>
            <w:tcBorders>
              <w:bottom w:val="single" w:sz="4" w:space="0" w:color="auto"/>
            </w:tcBorders>
          </w:tcPr>
          <w:p w14:paraId="062C5743"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信托产品</w:t>
            </w:r>
          </w:p>
        </w:tc>
      </w:tr>
      <w:tr w:rsidR="00C1298A" w:rsidRPr="005E18EB" w14:paraId="3CF50BA9" w14:textId="77777777" w:rsidTr="009B5BF3">
        <w:tc>
          <w:p w14:paraId="533CDC6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2019</w:t>
            </w:r>
          </w:p>
        </w:tc>
        <w:tc>
          <w:p w14:paraId="60E145B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D3BA06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386122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972F72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A80414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755402E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3010D4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A67F64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160ABB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4A8206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0EF437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75FB18D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r>
      <w:tr w:rsidR="00C1298A" w:rsidRPr="005E18EB" w14:paraId="46E2BDA6" w14:textId="77777777" w:rsidTr="009B5BF3">
        <w:tc>
          <w:p w14:paraId="1FCD14B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2018</w:t>
            </w:r>
          </w:p>
        </w:tc>
        <w:tc>
          <w:p w14:paraId="19A0341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0.95</w:t>
            </w:r>
          </w:p>
        </w:tc>
        <w:tc>
          <w:p w14:paraId="31FAB25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0.95</w:t>
            </w:r>
          </w:p>
        </w:tc>
        <w:tc>
          <w:p w14:paraId="7997991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7D965D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0.95</w:t>
            </w:r>
          </w:p>
        </w:tc>
        <w:tc>
          <w:p w14:paraId="7A23E800"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E88497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D77A25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19CA9D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22C981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3D27A6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CAF6E8F"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1312EF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r>
      <w:tr w:rsidR="00C1298A" w:rsidRPr="005E18EB" w14:paraId="2E3E3DA4" w14:textId="77777777" w:rsidTr="009B5BF3">
        <w:tc>
          <w:p w14:paraId="03926AF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2017</w:t>
            </w:r>
          </w:p>
        </w:tc>
        <w:tc>
          <w:p w14:paraId="231D46A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w:t>
            </w:r>
          </w:p>
        </w:tc>
        <w:tc>
          <w:p w14:paraId="352CBA8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0.95</w:t>
            </w:r>
          </w:p>
        </w:tc>
        <w:tc>
          <w:p w14:paraId="0FFDA86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132A14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0.95</w:t>
            </w:r>
          </w:p>
        </w:tc>
        <w:tc>
          <w:p w14:paraId="5E62188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7453D6E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F68FA7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95CB1A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418C72F"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59E3CA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22899FB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4C03F0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r>
      <w:tr w:rsidR="00C1298A" w:rsidRPr="005E18EB" w14:paraId="4B9CC369" w14:textId="77777777" w:rsidTr="009B5BF3">
        <w:tc>
          <w:p w14:paraId="24CF977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2016</w:t>
            </w:r>
          </w:p>
        </w:tc>
        <w:tc>
          <w:p w14:paraId="4AF296B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w:t>
            </w:r>
          </w:p>
        </w:tc>
        <w:tc>
          <w:p w14:paraId="578D705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0.95</w:t>
            </w:r>
          </w:p>
        </w:tc>
        <w:tc>
          <w:p w14:paraId="681C268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AFEF03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w:t>
            </w:r>
          </w:p>
        </w:tc>
        <w:tc>
          <w:p w14:paraId="415272C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3092AD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61BDFE1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0CA36E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78A87D9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72E66BC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CC2C45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26F2CC8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r>
      <w:tr w:rsidR="00C1298A" w:rsidRPr="005E18EB" w14:paraId="7ECD2836" w14:textId="77777777" w:rsidTr="009B5BF3">
        <w:tc>
          <w:p w14:paraId="58017CB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2015</w:t>
            </w:r>
          </w:p>
        </w:tc>
        <w:tc>
          <w:p w14:paraId="4C1A760F"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0.85</w:t>
            </w:r>
          </w:p>
        </w:tc>
        <w:tc>
          <w:p w14:paraId="2E3007C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w:t>
            </w:r>
          </w:p>
        </w:tc>
        <w:tc>
          <w:p w14:paraId="03A7071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9C857E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w:t>
            </w:r>
          </w:p>
        </w:tc>
        <w:tc>
          <w:p w14:paraId="55E1CCA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2750D4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6F8BBBE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EB5707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71A7E7A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16E155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736264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367C3B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r>
      <w:tr w:rsidR="00C1298A" w:rsidRPr="005E18EB" w14:paraId="695F1584" w14:textId="77777777" w:rsidTr="009B5BF3">
        <w:tc>
          <w:p w14:paraId="1F8C97C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2014</w:t>
            </w:r>
          </w:p>
        </w:tc>
        <w:tc>
          <w:p w14:paraId="6FA87AC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0.8</w:t>
            </w:r>
          </w:p>
        </w:tc>
        <w:tc>
          <w:p w14:paraId="2D7BD07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0.75</w:t>
            </w:r>
          </w:p>
        </w:tc>
        <w:tc>
          <w:p w14:paraId="01F8E52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47C026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0.8</w:t>
            </w:r>
          </w:p>
        </w:tc>
        <w:tc>
          <w:p w14:paraId="6474FF3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776FAAA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1F1F7E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ABFED8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00805A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ECD6E3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A0A4E0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86081C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r>
      <w:tr w:rsidR="00C1298A" w:rsidRPr="005E18EB" w14:paraId="00746F1F" w14:textId="77777777" w:rsidTr="009B5BF3">
        <w:tc>
          <w:p w14:paraId="7FC9569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2013</w:t>
            </w:r>
          </w:p>
        </w:tc>
        <w:tc>
          <w:p w14:paraId="6A0B154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0.75</w:t>
            </w:r>
          </w:p>
        </w:tc>
        <w:tc>
          <w:p w14:paraId="463C108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095396D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66CE709F"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0.75</w:t>
            </w:r>
          </w:p>
        </w:tc>
        <w:tc>
          <w:p w14:paraId="18C37EA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EDE559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286269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7F82890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DCFB12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3CBF65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2B5506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70DA4420"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r>
      <w:tr w:rsidR="00C1298A" w:rsidRPr="005E18EB" w14:paraId="4DDB98AD" w14:textId="77777777" w:rsidTr="009B5BF3">
        <w:tc>
          <w:p w14:paraId="0DD7B68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2012</w:t>
            </w:r>
          </w:p>
        </w:tc>
        <w:tc>
          <w:p w14:paraId="278230B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w:t>
            </w:r>
          </w:p>
        </w:tc>
        <w:tc>
          <w:p w14:paraId="4893890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w:t>
            </w:r>
          </w:p>
        </w:tc>
        <w:tc>
          <w:p w14:paraId="5EFC97A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B52325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0.75</w:t>
            </w:r>
          </w:p>
        </w:tc>
        <w:tc>
          <w:p w14:paraId="3B6108B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497622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0E9CD1E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12C4D3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B9A7AA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0609D2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578DED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w:t>
            </w:r>
          </w:p>
        </w:tc>
        <w:tc>
          <w:p w14:paraId="190AC95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r>
      <w:tr w:rsidR="00C1298A" w:rsidRPr="005E18EB" w14:paraId="4819A6A6" w14:textId="77777777" w:rsidTr="009B5BF3">
        <w:tc>
          <w:p w14:paraId="7C7CFEE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2011</w:t>
            </w:r>
          </w:p>
        </w:tc>
        <w:tc>
          <w:p w14:paraId="624C173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0.65</w:t>
            </w:r>
          </w:p>
        </w:tc>
        <w:tc>
          <w:p w14:paraId="1C23B2D0"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0.25</w:t>
            </w:r>
          </w:p>
        </w:tc>
        <w:tc>
          <w:p w14:paraId="208F858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D01FC6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0.75</w:t>
            </w:r>
          </w:p>
        </w:tc>
        <w:tc>
          <w:p w14:paraId="103C16D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6C45FF4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545EAB8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EE6E2A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A9242F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281FC1D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w:t>
            </w:r>
          </w:p>
        </w:tc>
        <w:tc>
          <w:p w14:paraId="655C333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0.8</w:t>
            </w:r>
          </w:p>
        </w:tc>
        <w:tc>
          <w:p w14:paraId="1D25A43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w:t>
            </w:r>
          </w:p>
        </w:tc>
      </w:tr>
      <w:tr w:rsidR="00C1298A" w:rsidRPr="005E18EB" w14:paraId="5791D382" w14:textId="77777777" w:rsidTr="009B5BF3">
        <w:tc>
          <w:p w14:paraId="1B1B11E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2010</w:t>
            </w:r>
          </w:p>
        </w:tc>
        <w:tc>
          <w:p w14:paraId="7889F44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0.65</w:t>
            </w:r>
          </w:p>
        </w:tc>
        <w:tc>
          <w:p w14:paraId="5F6E08B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0.25</w:t>
            </w:r>
          </w:p>
        </w:tc>
        <w:tc>
          <w:p w14:paraId="1B5106C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E7D15C0"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0.75</w:t>
            </w:r>
          </w:p>
        </w:tc>
        <w:tc>
          <w:p w14:paraId="6FB80EF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323C82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0EC1EAD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05A105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A30F3B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2302190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0.8</w:t>
            </w:r>
          </w:p>
        </w:tc>
        <w:tc>
          <w:p w14:paraId="22871D2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w:t>
            </w:r>
          </w:p>
        </w:tc>
        <w:tc>
          <w:p w14:paraId="347715F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0.8</w:t>
            </w:r>
          </w:p>
        </w:tc>
      </w:tr>
      <w:tr w:rsidR="00C1298A" w:rsidRPr="005E18EB" w14:paraId="162C3C0E" w14:textId="77777777" w:rsidTr="009B5BF3">
        <w:tc>
          <w:p w14:paraId="106BFFF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2009</w:t>
            </w:r>
          </w:p>
        </w:tc>
        <w:tc>
          <w:p w14:paraId="1A476320"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0.65</w:t>
            </w:r>
          </w:p>
        </w:tc>
        <w:tc>
          <w:p w14:paraId="3FB2858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0.25</w:t>
            </w:r>
          </w:p>
        </w:tc>
        <w:tc>
          <w:p w14:paraId="3EB9BA7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7633AEC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0.75</w:t>
            </w:r>
          </w:p>
        </w:tc>
        <w:tc>
          <w:p w14:paraId="37C463E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4387E1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0649F98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EF7246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A3BAA1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6DF993D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w:t>
            </w:r>
          </w:p>
        </w:tc>
        <w:tc>
          <w:p w14:paraId="1AAA7F1F"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w:t>
            </w:r>
          </w:p>
        </w:tc>
        <w:tc>
          <w:p w14:paraId="19DB893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w:t>
            </w:r>
          </w:p>
        </w:tc>
      </w:tr>
      <w:tr w:rsidR="00C1298A" w:rsidRPr="005E18EB" w14:paraId="32185FD8" w14:textId="77777777" w:rsidTr="009B5BF3">
        <w:tc>
          <w:p w14:paraId="3A08B19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2008</w:t>
            </w:r>
          </w:p>
        </w:tc>
        <w:tc>
          <w:p w14:paraId="7A91B2C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0.65</w:t>
            </w:r>
          </w:p>
        </w:tc>
        <w:tc>
          <w:p w14:paraId="4284CD6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0.25</w:t>
            </w:r>
          </w:p>
        </w:tc>
        <w:tc>
          <w:p w14:paraId="7BC95A3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7696A95F"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0.75</w:t>
            </w:r>
          </w:p>
        </w:tc>
        <w:tc>
          <w:p w14:paraId="0CECA71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6DD3B1E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6D5D488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2EB554D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7D8398AF"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C856BB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w:t>
            </w:r>
          </w:p>
        </w:tc>
        <w:tc>
          <w:p w14:paraId="6581DB9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41D20BB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w:t>
            </w:r>
          </w:p>
        </w:tc>
      </w:tr>
      <w:tr w:rsidR="00C1298A" w:rsidRPr="005E18EB" w14:paraId="0CD7FCD9" w14:textId="77777777" w:rsidTr="009B5BF3">
        <w:tc>
          <w:p w14:paraId="6C21BEA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2007</w:t>
            </w:r>
          </w:p>
        </w:tc>
        <w:tc>
          <w:p w14:paraId="659CF18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0.55</w:t>
            </w:r>
          </w:p>
        </w:tc>
        <w:tc>
          <w:p w14:paraId="50EB8E0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0.25</w:t>
            </w:r>
          </w:p>
        </w:tc>
        <w:tc>
          <w:p w14:paraId="77B5952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C2748B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0.75</w:t>
            </w:r>
          </w:p>
        </w:tc>
        <w:tc>
          <w:p w14:paraId="5A1C743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0A3012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586FFE3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B78AE5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FC627F0"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2FF6E93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2E5DEAA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w:t>
            </w:r>
          </w:p>
        </w:tc>
        <w:tc>
          <w:p w14:paraId="6400C6D0"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r>
      <w:tr w:rsidR="00C1298A" w:rsidRPr="005E18EB" w14:paraId="65E6F276" w14:textId="77777777" w:rsidTr="009B5BF3">
        <w:tc>
          <w:p w14:paraId="550BB7C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2006</w:t>
            </w:r>
          </w:p>
        </w:tc>
        <w:tc>
          <w:p w14:paraId="3D96D1F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0.55</w:t>
            </w:r>
          </w:p>
        </w:tc>
        <w:tc>
          <w:p w14:paraId="5E01EE2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0.25</w:t>
            </w:r>
          </w:p>
        </w:tc>
        <w:tc>
          <w:p w14:paraId="0B1A774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15EDD9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0.75</w:t>
            </w:r>
          </w:p>
        </w:tc>
        <w:tc>
          <w:p w14:paraId="7F6710C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2FFB0A2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4CC1DAE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3F6B99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6B3B87A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65CF5C9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w:t>
            </w:r>
          </w:p>
        </w:tc>
        <w:tc>
          <w:p w14:paraId="5F21028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w:t>
            </w:r>
          </w:p>
        </w:tc>
        <w:tc>
          <w:p w14:paraId="106AA27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w:t>
            </w:r>
          </w:p>
        </w:tc>
      </w:tr>
      <w:tr w:rsidR="00C1298A" w:rsidRPr="005E18EB" w14:paraId="4B4541F9" w14:textId="77777777" w:rsidTr="009B5BF3">
        <w:tc>
          <w:p w14:paraId="67F08D2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2005</w:t>
            </w:r>
          </w:p>
        </w:tc>
        <w:tc>
          <w:p w14:paraId="12640DC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2371416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0.25</w:t>
            </w:r>
          </w:p>
        </w:tc>
        <w:tc>
          <w:p w14:paraId="4AE678B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6B1C0B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0.75</w:t>
            </w:r>
          </w:p>
        </w:tc>
        <w:tc>
          <w:p w14:paraId="6C3B548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B27427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6C2CE34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1173EA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3CA96C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E08416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w:t>
            </w:r>
          </w:p>
        </w:tc>
        <w:tc>
          <w:p w14:paraId="2DC16A0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w:t>
            </w:r>
          </w:p>
        </w:tc>
        <w:tc>
          <w:p w14:paraId="700D5A1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w:t>
            </w:r>
          </w:p>
        </w:tc>
      </w:tr>
      <w:tr w:rsidR="00C1298A" w:rsidRPr="005E18EB" w14:paraId="25E39BAC" w14:textId="77777777" w:rsidTr="009B5BF3">
        <w:tc>
          <w:p w14:paraId="3B00DAC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2004</w:t>
            </w:r>
          </w:p>
        </w:tc>
        <w:tc>
          <w:p w14:paraId="2AD5DEA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69CBAF1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0.15</w:t>
            </w:r>
          </w:p>
        </w:tc>
        <w:tc>
          <w:p w14:paraId="4609F4C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70153B0"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w:t>
            </w:r>
          </w:p>
        </w:tc>
        <w:tc>
          <w:p w14:paraId="58F43A0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2C6366D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7C6C9AA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6D759EA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454707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66B728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w:t>
            </w:r>
          </w:p>
        </w:tc>
        <w:tc>
          <w:p w14:paraId="2316659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w:t>
            </w:r>
          </w:p>
        </w:tc>
        <w:tc>
          <w:p w14:paraId="2D44079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w:t>
            </w:r>
          </w:p>
        </w:tc>
      </w:tr>
      <w:tr w:rsidR="00C1298A" w:rsidRPr="005E18EB" w14:paraId="29645D9A" w14:textId="77777777" w:rsidTr="009B5BF3">
        <w:tc>
          <w:p w14:paraId="27D7E65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2003</w:t>
            </w:r>
          </w:p>
        </w:tc>
        <w:tc>
          <w:p w14:paraId="20AC245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w:t>
            </w:r>
          </w:p>
        </w:tc>
        <w:tc>
          <w:p w14:paraId="06FB192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0.15</w:t>
            </w:r>
          </w:p>
        </w:tc>
        <w:tc>
          <w:p w14:paraId="6A0127E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964222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w:t>
            </w:r>
          </w:p>
        </w:tc>
        <w:tc>
          <w:p w14:paraId="21801C1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AC1C4D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06A85D7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41597E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B709F2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A96842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w:t>
            </w:r>
          </w:p>
        </w:tc>
        <w:tc>
          <w:p w14:paraId="3B58454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4466735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w:t>
            </w:r>
          </w:p>
        </w:tc>
      </w:tr>
      <w:tr w:rsidR="00C1298A" w:rsidRPr="005E18EB" w14:paraId="518393ED" w14:textId="77777777" w:rsidTr="009B5BF3">
        <w:tc>
          <w:p w14:paraId="0A6793DF"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2002</w:t>
            </w:r>
          </w:p>
        </w:tc>
        <w:tc>
          <w:p w14:paraId="42A08AF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w:t>
            </w:r>
          </w:p>
        </w:tc>
        <w:tc>
          <w:p w14:paraId="23FFB4A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0.15</w:t>
            </w:r>
          </w:p>
        </w:tc>
        <w:tc>
          <w:p w14:paraId="23C1D70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E635DD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2513FEB0"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B1E69E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28D16CB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545030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392B74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6E8E096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5A0C138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1C5705B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r>
      <w:tr w:rsidR="00C1298A" w:rsidRPr="005E18EB" w14:paraId="0830B5FD" w14:textId="77777777" w:rsidTr="009B5BF3">
        <w:tc>
          <w:p w14:paraId="3FCEBF6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2001</w:t>
            </w:r>
          </w:p>
        </w:tc>
        <w:tc>
          <w:p w14:paraId="7991466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0.25</w:t>
            </w:r>
          </w:p>
        </w:tc>
        <w:tc>
          <w:p w14:paraId="5547C16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w:t>
            </w:r>
          </w:p>
        </w:tc>
        <w:tc>
          <w:p w14:paraId="3CD3655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4E4453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0.45</w:t>
            </w:r>
          </w:p>
        </w:tc>
        <w:tc>
          <w:p w14:paraId="143F9A0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6704087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20C5402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A3AF53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2DEA2D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4219D3B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73DCFE5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0016DD3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r>
      <w:tr w:rsidR="00C1298A" w:rsidRPr="005E18EB" w14:paraId="01C114C5" w14:textId="77777777" w:rsidTr="009B5BF3">
        <w:tc>
          <w:p w14:paraId="4FC250D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2000</w:t>
            </w:r>
          </w:p>
        </w:tc>
        <w:tc>
          <w:p w14:paraId="6CA392B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w:t>
            </w:r>
          </w:p>
        </w:tc>
        <w:tc>
          <w:p w14:paraId="5A3FC1C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w:t>
            </w:r>
          </w:p>
        </w:tc>
        <w:tc>
          <w:p w14:paraId="5AFAE18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65AA4B1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w:t>
            </w:r>
          </w:p>
        </w:tc>
        <w:tc>
          <w:p w14:paraId="510F656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6B3100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2E7A483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24321D6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19E0E8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7A0D17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0F8FF24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204E954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r>
      <w:tr w:rsidR="00C1298A" w:rsidRPr="005E18EB" w14:paraId="2403B5E6" w14:textId="77777777" w:rsidTr="009B5BF3">
        <w:tc>
          <w:p w14:paraId="67466C7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1999</w:t>
            </w:r>
          </w:p>
        </w:tc>
        <w:tc>
          <w:p w14:paraId="13BC9D4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w:t>
            </w:r>
          </w:p>
        </w:tc>
        <w:tc>
          <w:p w14:paraId="45E986A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w:t>
            </w:r>
          </w:p>
        </w:tc>
        <w:tc>
          <w:p w14:paraId="2AE0804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01A6E19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7A28381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73FD927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61E8D43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C214A7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6432C24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A54BC3F"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6FC6802B"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2D2FF62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r>
      <w:tr w:rsidR="00C1298A" w:rsidRPr="005E18EB" w14:paraId="12D40A4C" w14:textId="77777777" w:rsidTr="009B5BF3">
        <w:tc>
          <w:p w14:paraId="3D66101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1998</w:t>
            </w:r>
          </w:p>
        </w:tc>
        <w:tc>
          <w:p w14:paraId="0F836260"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0.15</w:t>
            </w:r>
          </w:p>
        </w:tc>
        <w:tc>
          <w:p w14:paraId="3E61BC9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468BC94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7BB5E1B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0BA10E6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CB29F6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2B99C9F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w:t>
            </w:r>
          </w:p>
        </w:tc>
        <w:tc>
          <w:p w14:paraId="45E5241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02A6D57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5557C57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233E550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295090E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r>
      <w:tr w:rsidR="00C1298A" w:rsidRPr="005E18EB" w14:paraId="5BBD2507" w14:textId="77777777" w:rsidTr="009B5BF3">
        <w:tc>
          <w:p w14:paraId="6B9BBC4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1997</w:t>
            </w:r>
          </w:p>
        </w:tc>
        <w:tc>
          <w:p w14:paraId="5093ED1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w:t>
            </w:r>
          </w:p>
        </w:tc>
        <w:tc>
          <w:p w14:paraId="55FBE68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3BC7619F"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6AF8DA6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67E0038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17F5198F"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30E2348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7106E880"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31126A3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p w14:paraId="2A809EA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2353907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p w14:paraId="57D9DB41"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r>
      <w:tr w:rsidR="00C1298A" w:rsidRPr="005E18EB" w14:paraId="3DC4F857" w14:textId="77777777" w:rsidTr="009B5BF3">
        <w:tc>
          <w:tcPr>
            <w:tcBorders>
              <w:top w:val="none" w:sz="0" w:space="0" w:color="auto"/>
            </w:tcBorders>
          </w:tcPr>
          <w:p w14:paraId="0242644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1996</w:t>
            </w:r>
          </w:p>
        </w:tc>
        <w:tc>
          <w:tcPr>
            <w:tcBorders>
              <w:top w:val="none" w:sz="0" w:space="0" w:color="auto"/>
            </w:tcBorders>
          </w:tcPr>
          <w:p w14:paraId="480D860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w:t>
            </w:r>
          </w:p>
        </w:tc>
        <w:tc>
          <w:tcPr>
            <w:tcBorders>
              <w:top w:val="none" w:sz="0" w:space="0" w:color="auto"/>
            </w:tcBorders>
          </w:tcPr>
          <w:p w14:paraId="49DBA80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tcPr>
            <w:tcBorders>
              <w:top w:val="none" w:sz="0" w:space="0" w:color="auto"/>
            </w:tcBorders>
          </w:tcPr>
          <w:p w14:paraId="0AC97A66"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tcPr>
            <w:tcBorders>
              <w:top w:val="none" w:sz="0" w:space="0" w:color="auto"/>
            </w:tcBorders>
          </w:tcPr>
          <w:p w14:paraId="6E693F78"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tcPr>
            <w:tcBorders>
              <w:top w:val="none" w:sz="0" w:space="0" w:color="auto"/>
            </w:tcBorders>
          </w:tcPr>
          <w:p w14:paraId="56B4C312"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c>
          <w:tcPr>
            <w:tcBorders>
              <w:top w:val="none" w:sz="0" w:space="0" w:color="auto"/>
            </w:tcBorders>
          </w:tcPr>
          <w:p w14:paraId="6FAC79B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tcPr>
            <w:tcBorders>
              <w:top w:val="none" w:sz="0" w:space="0" w:color="auto"/>
            </w:tcBorders>
          </w:tcPr>
          <w:p w14:paraId="46C5EB5F"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tcPr>
            <w:tcBorders>
              <w:top w:val="none" w:sz="0" w:space="0" w:color="auto"/>
            </w:tcBorders>
          </w:tcPr>
          <w:p w14:paraId="31E3747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tcPr>
            <w:tcBorders>
              <w:top w:val="none" w:sz="0" w:space="0" w:color="auto"/>
            </w:tcBorders>
          </w:tcPr>
          <w:p w14:paraId="7DF750E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tcPr>
            <w:tcBorders>
              <w:top w:val="none" w:sz="0" w:space="0" w:color="auto"/>
            </w:tcBorders>
          </w:tcPr>
          <w:p w14:paraId="13E82BDA"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tcPr>
            <w:tcBorders>
              <w:top w:val="none" w:sz="0" w:space="0" w:color="auto"/>
            </w:tcBorders>
          </w:tcPr>
          <w:p w14:paraId="4CE71400"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c>
          <w:tcPr>
            <w:tcBorders>
              <w:top w:val="none" w:sz="0" w:space="0" w:color="auto"/>
            </w:tcBorders>
          </w:tcPr>
          <w:p w14:paraId="57F71A9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w:t>
            </w:r>
          </w:p>
        </w:tc>
      </w:tr>
    </w:tbl>
    <w:p w14:paraId="4877EC62" w14:textId="77777777" w:rsidR="00C1298A" w:rsidRPr="005E18EB" w:rsidRDefault="00C1298A" w:rsidP="00C1298A">
      <w:pPr>
        <w:topLinePunct/>
        <w:rPr/>
        <w:pStyle w:val="aff9"/>
      </w:pPr>
    </w:p>
    <w:p w14:paraId="3BB45015" w14:textId="6CEA4124" w:rsidR="00C1298A" w:rsidRPr="005E18EB" w:rsidRDefault="004136C9" w:rsidP="00C1298A">
      <w:pPr>
        <w:topLinePunct/>
      </w:pPr>
      <w:r>
        <w:rPr>
          <w:rPrChange w:author="格式修订器" w:date="2023-04-26T11:14:45Z">
            <w:rPr>
              <w:sz w:val="24"/>
              <w:szCs w:val="24"/>
              <w:rFonts w:ascii="Times New Roman" w:eastAsia="宋体" w:hAnsi="Times New Roman" w:cs="Times New Roman"/>
              <w:b/>
              <w:bCs/>
            </w:rPr>
          </w:rPrChange>
        </w:rPr>
        <w:t>5</w:t>
      </w:r>
      <w:r w:rsidR="00C1298A" w:rsidRPr="005E18EB">
        <w:rPr>
          <w:rPrChange w:author="格式修订器" w:date="2023-04-26T11:14:45Z">
            <w:rPr>
              <w:rFonts w:ascii="Times New Roman" w:eastAsia="宋体" w:hAnsi="Times New Roman" w:cs="Times New Roman"/>
              <w:b/>
              <w:bCs/>
              <w:sz w:val="24"/>
              <w:szCs w:val="24"/>
            </w:rPr>
          </w:rPrChange>
        </w:rPr>
        <w:t>）</w:t>
      </w:r>
      <w:r w:rsidR="00C1298A" w:rsidRPr="005E18EB">
        <w:rPr>
          <w:rPrChange w:author="格式修订器" w:date="2023-04-26T11:14:45Z">
            <w:rPr>
              <w:rFonts w:ascii="Times New Roman" w:eastAsia="宋体" w:hAnsi="Times New Roman" w:cs="Times New Roman"/>
              <w:b/>
              <w:bCs/>
              <w:sz w:val="24"/>
              <w:szCs w:val="24"/>
            </w:rPr>
          </w:rPrChange>
        </w:rPr>
        <w:t>权重计算</w:t>
      </w:r>
    </w:p>
    <w:p w14:paraId="0F70FF5D" w14:textId="00141839" w:rsidR="00C1298A" w:rsidRPr="005E18EB" w:rsidRDefault="00C1298A" w:rsidP="00C1298A">
      <w:pPr>
        <w:topLinePunct/>
      </w:pPr>
      <w:r w:rsidRPr="005E18EB">
        <w:rPr/>
        <w:t>本文依照层次分析法，</w:t>
      </w:r>
      <w:r w:rsidR="0020707A">
        <w:rPr/>
        <w:t>通过其不同业务的规模等赋值做比等方法</w:t>
      </w:r>
      <w:r w:rsidR="0020707A" w:rsidRPr="005E18EB">
        <w:rPr/>
        <w:t>，</w:t>
      </w:r>
      <w:r w:rsidRPr="005E18EB">
        <w:rPr/>
        <w:t>对各种利率的权重进行了计算得到如下结果：</w:t>
      </w:r>
    </w:p>
    <w:p w14:paraId="7D013C11" w14:textId="77777777" w:rsidR="00C1298A" w:rsidRPr="005E18EB" w:rsidRDefault="00C1298A" w:rsidP="00C1298A">
      <w:pPr>
        <w:topLinePunct/>
        <w:rPr>
          <w:del w:id="989148" w:author="内容修订器" w:date="2023-04-26T11:14:50Z"/>
        </w:rPr>
      </w:pPr>
    </w:p>
    <w:p w14:paraId="336A5B9A" w14:textId="31B0B93A" w:rsidR="00C1298A" w:rsidRPr="005E18EB" w:rsidRDefault="00961485" w:rsidP="00C1298A">
      <w:pPr>
        <w:pStyle w:val="ct15"/>
        <w:topLinePunct/>
      </w:pPr>
      <w:commentRangeStart w:id="168"/>
      <w:bookmarkStart w:id="372127" w:name="_Toc686372127"/>
      <w:r>
        <w:rPr>
          <w:rPrChange w:author="格式修订器" w:date="2023-04-26T11:14:45Z">
            <w:rPr>
              <w:sz w:val="24"/>
              <w:szCs w:val="24"/>
              <w:rFonts w:ascii="Times New Roman" w:eastAsia="黑体" w:hAnsi="Times New Roman" w:cs="Times New Roman" w:hint="eastAsia"/>
            </w:rPr>
          </w:rPrChange>
        </w:rPr>
        <w:lastRenderedPageBreak/>
        <w:t>附表</w:t>
      </w:r>
      <w:ins w:id="989149" w:author="编号修订器" w:date="2023-04-26T11:14:43Z">
        <w:r>
          <w:rPr>
            <w:rPrChange w:author="格式修订器" w:date="2023-04-26T11:14:45Z">
              <w:rPr>
                <w:sz w:val="24"/>
                <w:szCs w:val="24"/>
                <w:rFonts w:ascii="Times New Roman" w:eastAsia="黑体" w:hAnsi="Times New Roman" w:cs="Times New Roman" w:hint="eastAsia"/>
              </w:rPr>
            </w:rPrChange>
          </w:rPr>
          <w:t>5.3-1</w:t>
        </w:r>
      </w:ins>
      <w:del w:id="989150" w:author="编号修订器" w:date="2023-04-26T11:14:53Z">
        <w:r w:rsidDel="007D325B">
          <w:rPr/>
          <w:delText>5</w:delText>
        </w:r>
      </w:del>
      <w:ins w:id="989151" w:author="表格排版器" w:date="2023-04-26T11:14:43Z">
        <w:r>
          <w:t xml:space="preserve">  </w:t>
        </w:r>
      </w:ins>
      <w:del w:id="989152" w:author="表格排版器" w:date="2023-04-26T11:14:49Z">
        <w:r w:rsidR="00C1298A" w:rsidRPr="005E18EB">
          <w:rPr/>
          <w:delText>:</w:delText>
        </w:r>
      </w:del>
      <w:r w:rsidR="00C1298A" w:rsidRPr="005E18EB">
        <w:rPr>
          <w:rPrChange w:author="格式修订器" w:date="2023-04-26T11:14:45Z">
            <w:rPr>
              <w:rFonts w:eastAsia="黑体" w:ascii="Times New Roman" w:hAnsi="Times New Roman" w:cs="Times New Roman"/>
              <w:sz w:val="24"/>
              <w:szCs w:val="24"/>
            </w:rPr>
          </w:rPrChange>
        </w:rPr>
        <w:t>对不同评价指标的权重进行界定</w:t>
      </w:r>
      <w:bookmarkEnd w:id="372127"/>
      <w:commentRangeEnd w:id="168"/>
      <w:r w:rsidR="00F1430F">
        <w:commentReference w:id="168"/>
      </w:r>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1700"/>
        <w:gridCol w:w="800"/>
        <w:gridCol w:w="1700"/>
        <w:gridCol w:w="800"/>
      </w:tblGrid>
      <w:tr w:rsidR="00C1298A" w:rsidRPr="005E18EB" w14:paraId="0CB2462D" w14:textId="77777777" w:rsidTr="009B5BF3">
        <w:trPr>
          <w:tblHeader/>
        </w:trPr>
        <w:tc>
          <w:tcPr>
            <w:tcBorders>
              <w:bottom w:val="single" w:sz="4" w:space="0" w:color="auto"/>
            </w:tcBorders>
          </w:tcPr>
          <w:p w14:paraId="1248ED81" w14:textId="77777777" w:rsidR="00C1298A" w:rsidRPr="005E18EB" w:rsidRDefault="00C1298A" w:rsidP="00C1298A">
            <w:pPr>
              <w:topLinePunct/>
              <w:rPr>
                <w:del w:id="989153" w:author="内容修订器" w:date="2023-04-26T11:14:50Z"/>
              </w:rPr>
            </w:pPr>
          </w:p>
          <w:p w14:paraId="12CC1714"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指标</w:t>
            </w:r>
          </w:p>
        </w:tc>
        <w:tc>
          <w:tcPr>
            <w:tcBorders>
              <w:bottom w:val="single" w:sz="4" w:space="0" w:color="auto"/>
            </w:tcBorders>
          </w:tcPr>
          <w:p w14:paraId="3A9E09FF"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权重</w:t>
            </w:r>
          </w:p>
        </w:tc>
        <w:tc>
          <w:tcPr>
            <w:tcBorders>
              <w:bottom w:val="single" w:sz="4" w:space="0" w:color="auto"/>
            </w:tcBorders>
          </w:tcPr>
          <w:p w14:paraId="5BF24A29"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指标</w:t>
            </w:r>
          </w:p>
        </w:tc>
        <w:tc>
          <w:tcPr>
            <w:tcBorders>
              <w:bottom w:val="single" w:sz="4" w:space="0" w:color="auto"/>
            </w:tcBorders>
          </w:tcPr>
          <w:p w14:paraId="7913EE84" w14:textId="77777777" w:rsidR="00C1298A" w:rsidRPr="005E18EB" w:rsidRDefault="00C1298A"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权重</w:t>
            </w:r>
          </w:p>
        </w:tc>
      </w:tr>
      <w:tr w:rsidR="00C1298A" w:rsidRPr="005E18EB" w14:paraId="3B3485C3" w14:textId="77777777" w:rsidTr="009B5BF3">
        <w:tc>
          <w:tcPr>
            <w:vMerge/>
            <w:vMerge w:val="restart"/>
          </w:tcPr>
          <w:p w14:paraId="2E3AE884" w14:textId="77777777" w:rsidR="00C1298A" w:rsidRPr="005E18EB" w:rsidRDefault="00C1298A"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存贷款利率</w:t>
            </w:r>
          </w:p>
        </w:tc>
        <w:tc>
          <w:tcPr>
            <w:vMerge/>
            <w:vMerge w:val="restart"/>
          </w:tcPr>
          <w:p w14:paraId="24F6E453" w14:textId="51F6965E"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w:t>
            </w:r>
            <w:r w:rsidR="0075479A">
              <w:rPr/>
              <w:t>35</w:t>
            </w:r>
          </w:p>
        </w:tc>
        <w:tc>
          <w:p w14:paraId="2EA20BDC" w14:textId="77777777" w:rsidR="00C1298A" w:rsidRPr="005E18EB" w:rsidRDefault="00C1298A"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人民币贷款利率</w:t>
            </w:r>
          </w:p>
        </w:tc>
        <w:tc>
          <w:p w14:paraId="19ADCA3F" w14:textId="2C80C13A"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0.43</w:t>
            </w:r>
          </w:p>
        </w:tc>
      </w:tr>
      <w:tr w:rsidR="00C1298A" w:rsidRPr="005E18EB" w14:paraId="6CAC8DD9" w14:textId="77777777" w:rsidTr="009B5BF3">
        <w:tc>
          <w:tcPr>
            <w:vMerge/>
          </w:tcPr>
          <w:p w14:paraId="68FC707D" w14:textId="77777777" w:rsidR="00C1298A" w:rsidRPr="005E18EB" w:rsidRDefault="00C1298A" w:rsidP="009B5BF3">
            <w:pPr>
              <w:pStyle w:val="ct21"/>
              <w:topLinePunct/>
              <w:ind w:leftChars="0" w:left="0" w:rightChars="0" w:right="0" w:firstLineChars="0" w:firstLine="0"/>
            </w:pPr>
          </w:p>
        </w:tc>
        <w:tc>
          <w:tcPr>
            <w:vMerge/>
          </w:tcPr>
          <w:p w14:paraId="377465C5" w14:textId="77777777" w:rsidR="00C1298A" w:rsidRPr="005E18EB" w:rsidRDefault="00C1298A" w:rsidP="009B5BF3">
            <w:pPr>
              <w:pStyle w:val="ct12"/>
              <w:topLinePunct/>
              <w:ind w:leftChars="0" w:left="0" w:rightChars="0" w:right="0" w:firstLineChars="0" w:firstLine="0"/>
            </w:pPr>
          </w:p>
        </w:tc>
        <w:tc>
          <w:p w14:paraId="077101CC" w14:textId="77777777" w:rsidR="00C1298A" w:rsidRPr="005E18EB" w:rsidRDefault="00C1298A"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人民币存款利率</w:t>
            </w:r>
          </w:p>
        </w:tc>
        <w:tc>
          <w:p w14:paraId="155EB0AD" w14:textId="237DC289"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0.43</w:t>
            </w:r>
          </w:p>
        </w:tc>
      </w:tr>
      <w:tr w:rsidR="00C1298A" w:rsidRPr="005E18EB" w14:paraId="0CA23623" w14:textId="77777777" w:rsidTr="009B5BF3">
        <w:tc>
          <w:tcPr>
            <w:vMerge/>
          </w:tcPr>
          <w:p w14:paraId="32CAB618" w14:textId="77777777" w:rsidR="00C1298A" w:rsidRPr="005E18EB" w:rsidRDefault="00C1298A" w:rsidP="009B5BF3">
            <w:pPr>
              <w:pStyle w:val="ct21"/>
              <w:topLinePunct/>
              <w:ind w:leftChars="0" w:left="0" w:rightChars="0" w:right="0" w:firstLineChars="0" w:firstLine="0"/>
            </w:pPr>
          </w:p>
        </w:tc>
        <w:tc>
          <w:tcPr>
            <w:vMerge/>
          </w:tcPr>
          <w:p w14:paraId="25B87EBA" w14:textId="77777777" w:rsidR="00C1298A" w:rsidRPr="005E18EB" w:rsidRDefault="00C1298A" w:rsidP="009B5BF3">
            <w:pPr>
              <w:pStyle w:val="ct12"/>
              <w:topLinePunct/>
              <w:ind w:leftChars="0" w:left="0" w:rightChars="0" w:right="0" w:firstLineChars="0" w:firstLine="0"/>
            </w:pPr>
          </w:p>
        </w:tc>
        <w:tc>
          <w:p w14:paraId="31E26E67" w14:textId="77777777" w:rsidR="00C1298A" w:rsidRPr="005E18EB" w:rsidRDefault="00C1298A"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外币贷款利率</w:t>
            </w:r>
          </w:p>
        </w:tc>
        <w:tc>
          <w:p w14:paraId="56B22E2C" w14:textId="58F622A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w:t>
            </w:r>
            <w:r w:rsidR="0075479A">
              <w:rPr/>
              <w:t>7</w:t>
            </w:r>
          </w:p>
        </w:tc>
      </w:tr>
      <w:tr w:rsidR="00C1298A" w:rsidRPr="005E18EB" w14:paraId="4D6FB2A0" w14:textId="77777777" w:rsidTr="009B5BF3">
        <w:tc>
          <w:tcPr>
            <w:vMerge/>
          </w:tcPr>
          <w:p w14:paraId="4603A29F" w14:textId="77777777" w:rsidR="00C1298A" w:rsidRPr="005E18EB" w:rsidRDefault="00C1298A" w:rsidP="009B5BF3">
            <w:pPr>
              <w:pStyle w:val="ct21"/>
              <w:topLinePunct/>
              <w:ind w:leftChars="0" w:left="0" w:rightChars="0" w:right="0" w:firstLineChars="0" w:firstLine="0"/>
            </w:pPr>
          </w:p>
        </w:tc>
        <w:tc>
          <w:tcPr>
            <w:vMerge/>
          </w:tcPr>
          <w:p w14:paraId="148299A9" w14:textId="77777777" w:rsidR="00C1298A" w:rsidRPr="005E18EB" w:rsidRDefault="00C1298A" w:rsidP="009B5BF3">
            <w:pPr>
              <w:pStyle w:val="ct12"/>
              <w:topLinePunct/>
              <w:ind w:leftChars="0" w:left="0" w:rightChars="0" w:right="0" w:firstLineChars="0" w:firstLine="0"/>
            </w:pPr>
          </w:p>
        </w:tc>
        <w:tc>
          <w:p w14:paraId="714DB172" w14:textId="77777777" w:rsidR="00C1298A" w:rsidRPr="005E18EB" w:rsidRDefault="00C1298A"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外币存款利率</w:t>
            </w:r>
          </w:p>
        </w:tc>
        <w:tc>
          <w:p w14:paraId="4C9D6670" w14:textId="06D92F41"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w:t>
            </w:r>
            <w:r w:rsidR="0075479A">
              <w:rPr/>
              <w:t>7</w:t>
            </w:r>
          </w:p>
        </w:tc>
      </w:tr>
      <w:tr w:rsidR="00C1298A" w:rsidRPr="005E18EB" w14:paraId="4156D75E" w14:textId="77777777" w:rsidTr="009B5BF3">
        <w:tc>
          <w:tcPr>
            <w:vMerge/>
            <w:vMerge w:val="restart"/>
          </w:tcPr>
          <w:p w14:paraId="51247918" w14:textId="77777777" w:rsidR="00C1298A" w:rsidRPr="005E18EB" w:rsidRDefault="00C1298A"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货币市场利率</w:t>
            </w:r>
          </w:p>
        </w:tc>
        <w:tc>
          <w:tcPr>
            <w:vMerge/>
            <w:vMerge w:val="restart"/>
          </w:tcPr>
          <w:p w14:paraId="7F4666C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0.1847</w:t>
            </w:r>
          </w:p>
        </w:tc>
        <w:tc>
          <w:p w14:paraId="4AE2EBEA" w14:textId="77777777" w:rsidR="00C1298A" w:rsidRPr="005E18EB" w:rsidRDefault="00C1298A"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同业拆借利率</w:t>
            </w:r>
          </w:p>
        </w:tc>
        <w:tc>
          <w:p w14:paraId="7E814C3E"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0.75</w:t>
            </w:r>
          </w:p>
        </w:tc>
      </w:tr>
      <w:tr w:rsidR="00C1298A" w:rsidRPr="005E18EB" w14:paraId="4C0A421E" w14:textId="77777777" w:rsidTr="009B5BF3">
        <w:tc>
          <w:tcPr>
            <w:vMerge/>
          </w:tcPr>
          <w:p w14:paraId="3B90F9E8" w14:textId="77777777" w:rsidR="00C1298A" w:rsidRPr="005E18EB" w:rsidRDefault="00C1298A" w:rsidP="009B5BF3">
            <w:pPr>
              <w:pStyle w:val="ct21"/>
              <w:topLinePunct/>
              <w:ind w:leftChars="0" w:left="0" w:rightChars="0" w:right="0" w:firstLineChars="0" w:firstLine="0"/>
            </w:pPr>
          </w:p>
        </w:tc>
        <w:tc>
          <w:tcPr>
            <w:vMerge/>
          </w:tcPr>
          <w:p w14:paraId="43CFFB12" w14:textId="77777777" w:rsidR="00C1298A" w:rsidRPr="005E18EB" w:rsidRDefault="00C1298A" w:rsidP="009B5BF3">
            <w:pPr>
              <w:pStyle w:val="ct12"/>
              <w:topLinePunct/>
              <w:ind w:leftChars="0" w:left="0" w:rightChars="0" w:right="0" w:firstLineChars="0" w:firstLine="0"/>
            </w:pPr>
          </w:p>
        </w:tc>
        <w:tc>
          <w:p w14:paraId="1CDFA773" w14:textId="77777777" w:rsidR="00C1298A" w:rsidRPr="005E18EB" w:rsidRDefault="00C1298A"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票据贴现利率</w:t>
            </w:r>
          </w:p>
        </w:tc>
        <w:tc>
          <w:p w14:paraId="4B27AC4F"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0.25</w:t>
            </w:r>
          </w:p>
        </w:tc>
      </w:tr>
      <w:tr w:rsidR="00C1298A" w:rsidRPr="005E18EB" w14:paraId="7E53CDD0" w14:textId="77777777" w:rsidTr="009B5BF3">
        <w:tc>
          <w:tcPr>
            <w:vMerge/>
            <w:vMerge w:val="restart"/>
          </w:tcPr>
          <w:p w14:paraId="4097568F" w14:textId="77777777" w:rsidR="00C1298A" w:rsidRPr="005E18EB" w:rsidRDefault="00C1298A"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债券市场利率</w:t>
            </w:r>
          </w:p>
        </w:tc>
        <w:tc>
          <w:tcPr>
            <w:vMerge/>
            <w:vMerge w:val="restart"/>
          </w:tcPr>
          <w:p w14:paraId="08E087B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0.1074</w:t>
            </w:r>
          </w:p>
        </w:tc>
        <w:tc>
          <w:p w14:paraId="28C424B2" w14:textId="77777777" w:rsidR="00C1298A" w:rsidRPr="005E18EB" w:rsidRDefault="00C1298A"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债券发行利率</w:t>
            </w:r>
          </w:p>
        </w:tc>
        <w:tc>
          <w:p w14:paraId="07C07BA3"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w:t>
            </w:r>
          </w:p>
        </w:tc>
      </w:tr>
      <w:tr w:rsidR="00C1298A" w:rsidRPr="005E18EB" w14:paraId="585D694D" w14:textId="77777777" w:rsidTr="009B5BF3">
        <w:tc>
          <w:tcPr>
            <w:vMerge/>
          </w:tcPr>
          <w:p w14:paraId="700BAE34" w14:textId="77777777" w:rsidR="00C1298A" w:rsidRPr="005E18EB" w:rsidRDefault="00C1298A" w:rsidP="009B5BF3">
            <w:pPr>
              <w:pStyle w:val="ct21"/>
              <w:topLinePunct/>
              <w:ind w:leftChars="0" w:left="0" w:rightChars="0" w:right="0" w:firstLineChars="0" w:firstLine="0"/>
            </w:pPr>
          </w:p>
        </w:tc>
        <w:tc>
          <w:tcPr>
            <w:vMerge/>
          </w:tcPr>
          <w:p w14:paraId="0B26F4A9" w14:textId="77777777" w:rsidR="00C1298A" w:rsidRPr="005E18EB" w:rsidRDefault="00C1298A" w:rsidP="009B5BF3">
            <w:pPr>
              <w:pStyle w:val="ct12"/>
              <w:topLinePunct/>
              <w:ind w:leftChars="0" w:left="0" w:rightChars="0" w:right="0" w:firstLineChars="0" w:firstLine="0"/>
            </w:pPr>
          </w:p>
        </w:tc>
        <w:tc>
          <w:p w14:paraId="70849CEE" w14:textId="77777777" w:rsidR="00C1298A" w:rsidRPr="005E18EB" w:rsidRDefault="00C1298A"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债券回购利率</w:t>
            </w:r>
          </w:p>
        </w:tc>
        <w:tc>
          <w:p w14:paraId="2A8556BD"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w:t>
            </w:r>
          </w:p>
        </w:tc>
      </w:tr>
      <w:tr w:rsidR="00C1298A" w:rsidRPr="005E18EB" w14:paraId="22A95F01" w14:textId="77777777" w:rsidTr="009B5BF3">
        <w:tc>
          <w:tcPr>
            <w:vMerge/>
          </w:tcPr>
          <w:p w14:paraId="129D843F" w14:textId="77777777" w:rsidR="00C1298A" w:rsidRPr="005E18EB" w:rsidRDefault="00C1298A" w:rsidP="009B5BF3">
            <w:pPr>
              <w:pStyle w:val="ct21"/>
              <w:topLinePunct/>
              <w:ind w:leftChars="0" w:left="0" w:rightChars="0" w:right="0" w:firstLineChars="0" w:firstLine="0"/>
            </w:pPr>
          </w:p>
        </w:tc>
        <w:tc>
          <w:tcPr>
            <w:vMerge/>
          </w:tcPr>
          <w:p w14:paraId="3FE70D20" w14:textId="77777777" w:rsidR="00C1298A" w:rsidRPr="005E18EB" w:rsidRDefault="00C1298A" w:rsidP="009B5BF3">
            <w:pPr>
              <w:pStyle w:val="ct12"/>
              <w:topLinePunct/>
              <w:ind w:leftChars="0" w:left="0" w:rightChars="0" w:right="0" w:firstLineChars="0" w:firstLine="0"/>
            </w:pPr>
          </w:p>
        </w:tc>
        <w:tc>
          <w:p w14:paraId="1DEF4CDC" w14:textId="77777777" w:rsidR="00C1298A" w:rsidRPr="005E18EB" w:rsidRDefault="00C1298A"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现券交易利率</w:t>
            </w:r>
          </w:p>
        </w:tc>
        <w:tc>
          <w:p w14:paraId="00644B4C"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w:t>
            </w:r>
          </w:p>
        </w:tc>
      </w:tr>
      <w:tr w:rsidR="00C1298A" w:rsidRPr="005E18EB" w14:paraId="0914F00B" w14:textId="77777777" w:rsidTr="009B5BF3">
        <w:tc>
          <w:tcPr>
            <w:vMerge/>
            <w:vMerge w:val="restart"/>
          </w:tcPr>
          <w:p w14:paraId="56AE6C46" w14:textId="77777777" w:rsidR="00C1298A" w:rsidRPr="005E18EB" w:rsidRDefault="00C1298A"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理财产品收益率</w:t>
            </w:r>
          </w:p>
        </w:tc>
        <w:tc>
          <w:tcPr>
            <w:vMerge/>
            <w:vMerge w:val="restart"/>
          </w:tcPr>
          <w:p w14:paraId="7C7CA985"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0.0939</w:t>
            </w:r>
          </w:p>
        </w:tc>
        <w:tc>
          <w:p w14:paraId="55804954" w14:textId="77777777" w:rsidR="00C1298A" w:rsidRPr="005E18EB" w:rsidRDefault="00C1298A"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银行理财收益率</w:t>
            </w:r>
          </w:p>
        </w:tc>
        <w:tc>
          <w:p w14:paraId="3589F8A7"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0.537</w:t>
            </w:r>
          </w:p>
        </w:tc>
      </w:tr>
      <w:tr w:rsidR="00C1298A" w:rsidRPr="005E18EB" w14:paraId="24F06D3A" w14:textId="77777777" w:rsidTr="009B5BF3">
        <w:tc>
          <w:tcPr>
            <w:vMerge/>
          </w:tcPr>
          <w:p w14:paraId="03499384" w14:textId="77777777" w:rsidR="00C1298A" w:rsidRPr="005E18EB" w:rsidRDefault="00C1298A" w:rsidP="009B5BF3">
            <w:pPr>
              <w:pStyle w:val="ct21"/>
              <w:topLinePunct/>
              <w:ind w:leftChars="0" w:left="0" w:rightChars="0" w:right="0" w:firstLineChars="0" w:firstLine="0"/>
            </w:pPr>
          </w:p>
        </w:tc>
        <w:tc>
          <w:tcPr>
            <w:vMerge/>
          </w:tcPr>
          <w:p w14:paraId="38ACE74D" w14:textId="77777777" w:rsidR="00C1298A" w:rsidRPr="005E18EB" w:rsidRDefault="00C1298A" w:rsidP="009B5BF3">
            <w:pPr>
              <w:pStyle w:val="ct12"/>
              <w:topLinePunct/>
              <w:ind w:leftChars="0" w:left="0" w:rightChars="0" w:right="0" w:firstLineChars="0" w:firstLine="0"/>
            </w:pPr>
          </w:p>
        </w:tc>
        <w:tc>
          <w:p w14:paraId="5C323F3A" w14:textId="77777777" w:rsidR="00C1298A" w:rsidRPr="005E18EB" w:rsidRDefault="00C1298A"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货币基金收益率</w:t>
            </w:r>
          </w:p>
        </w:tc>
        <w:tc>
          <w:p w14:paraId="0EB08524"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0.2047</w:t>
            </w:r>
          </w:p>
        </w:tc>
      </w:tr>
      <w:tr w:rsidR="00C1298A" w:rsidRPr="005E18EB" w14:paraId="458BA3C0" w14:textId="77777777" w:rsidTr="009B5BF3">
        <w:tc>
          <w:tcPr>
            <w:vMerge/>
            <w:tcBorders>
              <w:top w:val="none" w:sz="0" w:space="0" w:color="auto"/>
            </w:tcBorders>
          </w:tcPr>
          <w:p w14:paraId="369B17EC" w14:textId="77777777" w:rsidR="00C1298A" w:rsidRPr="005E18EB" w:rsidRDefault="00C1298A" w:rsidP="009B5BF3">
            <w:pPr>
              <w:pStyle w:val="ct21"/>
              <w:topLinePunct/>
              <w:ind w:leftChars="0" w:left="0" w:rightChars="0" w:right="0" w:firstLineChars="0" w:firstLine="0"/>
            </w:pPr>
          </w:p>
        </w:tc>
        <w:tc>
          <w:tcPr>
            <w:vMerge/>
            <w:tcBorders>
              <w:top w:val="none" w:sz="0" w:space="0" w:color="auto"/>
            </w:tcBorders>
          </w:tcPr>
          <w:p w14:paraId="76F18801" w14:textId="77777777" w:rsidR="00C1298A" w:rsidRPr="005E18EB" w:rsidRDefault="00C1298A" w:rsidP="009B5BF3">
            <w:pPr>
              <w:pStyle w:val="aff0"/>
              <w:topLinePunct/>
              <w:ind w:leftChars="0" w:left="0" w:rightChars="0" w:right="0" w:firstLineChars="0" w:firstLine="0"/>
            </w:pPr>
          </w:p>
        </w:tc>
        <w:tc>
          <w:tcPr>
            <w:tcBorders>
              <w:top w:val="none" w:sz="0" w:space="0" w:color="auto"/>
            </w:tcBorders>
          </w:tcPr>
          <w:p w14:paraId="2AFB9550" w14:textId="77777777" w:rsidR="00C1298A" w:rsidRPr="005E18EB" w:rsidRDefault="00C1298A" w:rsidP="009B5BF3">
            <w:pPr>
              <w:pStyle w:val="aff0"/>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信托产品收益率</w:t>
            </w:r>
          </w:p>
        </w:tc>
        <w:tc>
          <w:tcPr>
            <w:tcBorders>
              <w:top w:val="none" w:sz="0" w:space="0" w:color="auto"/>
            </w:tcBorders>
          </w:tcPr>
          <w:p w14:paraId="109BD6C9" w14:textId="77777777" w:rsidR="00C1298A" w:rsidRPr="005E18EB" w:rsidRDefault="00C1298A"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0.2583</w:t>
            </w:r>
          </w:p>
        </w:tc>
      </w:tr>
    </w:tbl>
    <w:p w14:paraId="1915E893" w14:textId="77777777" w:rsidR="00C1298A" w:rsidRDefault="00C1298A" w:rsidP="00C1298A">
      <w:pPr>
        <w:topLinePunct/>
        <w:rPr/>
        <w:pStyle w:val="aff9"/>
      </w:pPr>
    </w:p>
    <w:p w14:paraId="7888117C" w14:textId="77777777" w:rsidR="00C1298A" w:rsidRPr="005E18EB" w:rsidRDefault="00C1298A" w:rsidP="00C1298A">
      <w:pPr>
        <w:topLinePunct/>
      </w:pPr>
      <w:r w:rsidRPr="005E18EB">
        <w:rPr/>
        <w:t>根据上述构建利率市场化指数的过程，本文对这一变量进行了计算，并通过折线图可视化了我国利率市场化的进程，</w:t>
      </w:r>
      <w:commentRangeStart w:id="150"/>
      <w:r w:rsidRPr="005E18EB">
        <w:rPr/>
        <w:t>如下图</w:t>
      </w:r>
      <w:commentRangeEnd w:id="150"/>
      <w:r w:rsidR="00F1430F">
        <w:commentReference w:id="150"/>
      </w:r>
      <w:r w:rsidRPr="005E18EB">
        <w:rPr/>
        <w:t>所示：</w:t>
      </w:r>
    </w:p>
    <w:p w14:paraId="1713CA32" w14:textId="77777777" w:rsidR="00C1298A" w:rsidRPr="005E18EB" w:rsidRDefault="00897957" w:rsidP="00C1298A">
      <w:pPr>
        <w:pStyle w:val="affff4"/>
        <w:keepNext/>
        <w:topLinePunct/>
      </w:pPr>
      <w:r>
        <w:rPr/>
        <w:pict w14:anchorId="7E7753CE">
          <v:shape id="图片 1" o:spid="_x0000_i1034" type="#_x0000_t75" style="width:328.8pt;height:199.2pt;visibility:visible">
            <v:imagedata r:id="rId23" o:title=""/>
          </v:shape>
        </w:pict>
      </w:r>
    </w:p>
    <w:p w14:paraId="6D409549" w14:textId="752BCDC8" w:rsidR="00C1298A" w:rsidRPr="005E18EB" w:rsidRDefault="00961485" w:rsidP="00C1298A">
      <w:pPr>
        <w:pStyle w:val="ct16"/>
        <w:topLinePunct/>
      </w:pPr>
      <w:r>
        <w:rPr/>
        <w:t>附</w:t>
      </w:r>
      <w:r w:rsidR="00C1298A" w:rsidRPr="005E18EB">
        <w:rPr/>
        <w:t>图</w:t>
      </w:r>
      <w:ins w:id="989154" w:author="编号修订器" w:date="2023-04-26T11:14:43Z">
        <w:r w:rsidR="00C1298A" w:rsidRPr="005E18EB">
          <w:rPr>
            <w:rPrChange w:author="格式修订器" w:date="2023-04-26T11:14:45Z">
              <w:rPr>
                <w:rFonts w:eastAsia="黑体" w:ascii="Times New Roman" w:hAnsi="Times New Roman" w:cs="Times New Roman"/>
                <w:sz w:val="24"/>
                <w:szCs w:val="24"/>
              </w:rPr>
            </w:rPrChange>
          </w:rPr>
          <w:t>5-1</w:t>
        </w:r>
      </w:ins>
      <w:del w:id="989155" w:author="编号修订器" w:date="2023-04-26T11:14:53Z">
        <w:r w:rsidDel="007D325B">
          <w:rPr/>
          <w:delText>1</w:delText>
        </w:r>
      </w:del>
      <w:ins w:id="989156" w:author="图示排版器" w:date="2023-04-26T11:14:43Z">
        <w:r>
          <w:t xml:space="preserve">  </w:t>
        </w:r>
      </w:ins>
      <w:del w:id="989157" w:author="图示排版器" w:date="2023-04-26T11:14:49Z">
        <w:r w:rsidR="00C1298A" w:rsidRPr="005E18EB">
          <w:rPr/>
          <w:delText>:</w:delText>
        </w:r>
      </w:del>
      <w:r w:rsidR="00C1298A" w:rsidRPr="005E18EB">
        <w:rPr>
          <w:rPrChange w:author="格式修订器" w:date="2023-04-26T11:14:45Z">
            <w:rPr>
              <w:rFonts w:eastAsia="黑体" w:ascii="Times New Roman" w:hAnsi="Times New Roman" w:cs="Times New Roman"/>
              <w:sz w:val="24"/>
              <w:szCs w:val="24"/>
            </w:rPr>
          </w:rPrChange>
        </w:rPr>
        <w:t>我国利率市场化程度随时间变化图</w:t>
      </w:r>
    </w:p>
    <w:p w14:paraId="2C561BDA" w14:textId="77777777" w:rsidR="00C1298A" w:rsidRPr="00C1298A" w:rsidRDefault="00C1298A" w:rsidP="00C1298A">
      <w:spacing w:beforeLines="0" w:before="0" w:afterLines="0" w:after="0" w:line="440" w:lineRule="auto"/>
      <w:pPr>
        <w:topLinePunct/>
        <w:rPr>
          <w:del w:id="989158" w:author="内容修订器" w:date="2023-04-26T11:14:50Z"/>
        </w:rPr>
        <w:sectPr w:rsidR="000211C1">
          <w:footerReference w:type="first" r:id="rId114"/>
          <w:footerReference w:type="default" r:id="rId115"/>
          <w:footerReference w:type="even" r:id="rId116"/>
          <w:headerReference w:type="first" r:id="rId117"/>
          <w:headerReference w:type="default" r:id="rId118"/>
          <w:headerReference w:type="even" r:id="rId119"/>
          <w:pgSz w:w="11906" w:h="16838" w:code="9"/>
          <w:pgMar w:top="1418" w:right="1134" w:bottom="1134" w:left="1418" w:header="851" w:footer="907" w:gutter="0"/>
          <w:cols w:space="720"/>
          <w:docGrid w:type="lines" w:linePitch="326"/>
        </w:sectPr>
      </w:pPr>
    </w:p>
    <w:p w14:paraId="683AF9F8" w14:textId="77777777" w:rsidR="00074C8C" w:rsidRDefault="00074C8C" w:rsidP="00074C8C">
      <w:pPr>
        <w:widowControl w:val="0"/>
        <w:snapToGrid w:val="1"/>
        <w:spacing w:beforeLines="0" w:before="0" w:afterLines="0" w:after="0" w:line="240" w:lineRule="auto"/>
        <w:ind w:firstLineChars="0" w:firstLine="0" w:leftChars="0" w:left="0"/>
        <w:jc w:val="both"/>
        <w:pBdr>
          <w:bottom w:val="none" w:sz="0" w:space="0" w:color="auto"/>
        </w:pBdr>
        <w:rPr>
          <w:kern w:val="2"/>
          <w:sz w:val="32"/>
          <w:szCs w:val="21"/>
          <w:rFonts w:ascii="Times New Roman" w:eastAsia="宋体" w:hAnsi="Times New Roman" w:cs="Times New Roman"/>
        </w:rPr>
      </w:pPr>
      <w:r>
        <w:rPr>
          <w:kern w:val="2"/>
          <w:sz w:val="21"/>
          <w:szCs w:val="21"/>
          <w:rFonts w:ascii="Times New Roman" w:eastAsia="宋体" w:hAnsi="Times New Roman" w:cs="Times New Roman"/>
        </w:rPr>
        <w:br w:type="page"/>
      </w:r>
    </w:p>
    <w:p w14:paraId="39948D64" w14:textId="77777777" w:rsidR="00074C8C" w:rsidRDefault="00074C8C" w:rsidP="00074C8C">
      <w:pPr>
        <w:widowControl w:val="0"/>
        <w:snapToGrid w:val="1"/>
        <w:spacing w:beforeLines="0" w:before="0" w:afterLines="0" w:after="0" w:line="240" w:lineRule="auto"/>
        <w:ind w:firstLineChars="0" w:firstLine="0" w:leftChars="0" w:left="0"/>
        <w:jc w:val="center"/>
        <w:pBdr>
          <w:bottom w:val="none" w:sz="0" w:space="0" w:color="auto"/>
        </w:pBdr>
        <w:rPr>
          <w:kern w:val="0"/>
          <w:sz w:val="21"/>
          <w:szCs w:val="21"/>
          <w:rFonts w:ascii="Times New Roman" w:eastAsia="宋体" w:hAnsi="宋体" w:cs="Times New Roman"/>
        </w:rPr>
      </w:pPr>
      <w:r>
        <w:rPr>
          <w:sz w:val="21"/>
          <w:szCs w:val="21"/>
          <w:rFonts w:hAnsi="宋体" w:ascii="Times New Roman" w:eastAsia="宋体" w:cs="Times New Roman"/>
          <w:kern w:val="0"/>
        </w:rPr>
        <w:object w:dxaOrig="3165" w:dyaOrig="719" w14:anchorId="1777C130">
          <v:shape id="_x0000_i1035" type="#_x0000_t75" style="width:205.8pt;height:46.2pt;mso-position-horizontal-relative:page;mso-position-vertical-relative:page" o:ole="" filled="t">
            <v:imagedata r:id="rId8" o:title="" grayscale="t" bilevel="t"/>
          </v:shape>
          <o:OLEObject Type="Embed" ProgID="Word.Picture.8" ShapeID="_x0000_i1035" DrawAspect="Content" ObjectID="_1716635210" r:id="rId24"/>
        </w:object>
      </w:r>
    </w:p>
    <w:p w14:paraId="1300F731" w14:textId="77777777" w:rsidR="00074C8C" w:rsidRDefault="00074C8C" w:rsidP="00074C8C">
      <w:pPr>
        <w:widowControl w:val="0"/>
        <w:snapToGrid w:val="1"/>
        <w:spacing w:beforeLines="0" w:before="0" w:afterLines="0" w:after="0" w:line="240" w:lineRule="auto"/>
        <w:ind w:firstLineChars="0" w:firstLine="0" w:leftChars="0" w:left="0"/>
        <w:jc w:val="center"/>
        <w:pBdr>
          <w:bottom w:val="none" w:sz="0" w:space="0" w:color="auto"/>
        </w:pBdr>
        <w:rPr>
          <w:kern w:val="2"/>
          <w:sz w:val="44"/>
          <w:szCs w:val="21"/>
          <w:rFonts w:ascii="Times New Roman" w:eastAsia="STXingkai" w:hAnsi="Times New Roman" w:cs="Times New Roman"/>
        </w:rPr>
      </w:pPr>
    </w:p>
    <w:p w14:paraId="2717DFAE" w14:textId="77777777" w:rsidR="00074C8C" w:rsidRDefault="00074C8C" w:rsidP="00074C8C">
      <w:pPr>
        <w:widowControl w:val="0"/>
        <w:snapToGrid w:val="1"/>
        <w:spacing w:beforeLines="0" w:before="0" w:afterLines="0" w:after="0" w:line="240" w:lineRule="auto"/>
        <w:ind w:firstLineChars="0" w:firstLine="0" w:leftChars="0" w:left="0"/>
        <w:jc w:val="center"/>
        <w:tabs>
          <w:tab w:val="left" w:pos="0"/>
        </w:tabs>
        <w:pBdr>
          <w:bottom w:val="none" w:sz="0" w:space="0" w:color="auto"/>
        </w:pBdr>
        <w:rPr>
          <w:kern w:val="0"/>
          <w:sz w:val="44"/>
          <w:szCs w:val="44"/>
          <w:rFonts w:ascii="STZhongsong" w:eastAsia="STZhongsong" w:hAnsi="STZhongsong" w:cs="Times New Roman"/>
          <w:b/>
          <w:bCs/>
        </w:rPr>
      </w:pPr>
      <w:r>
        <w:rPr>
          <w:rFonts w:ascii="STZhongsong" w:eastAsia="STZhongsong" w:hAnsi="STZhongsong" w:hint="eastAsia" w:cs="Times New Roman"/>
          <w:b/>
          <w:bCs/>
          <w:kern w:val="0"/>
          <w:sz w:val="44"/>
          <w:szCs w:val="44"/>
        </w:rPr>
        <w:t>本科毕业设计（论文）任务书</w:t>
      </w:r>
    </w:p>
    <w:p w14:paraId="59ECD79F" w14:textId="77777777" w:rsidR="00074C8C" w:rsidRDefault="00074C8C" w:rsidP="00074C8C">
      <w:pPr>
        <w:widowControl w:val="0"/>
        <w:snapToGrid w:val="1"/>
        <w:spacing w:beforeLines="0" w:before="0" w:afterLines="0" w:after="0" w:line="240" w:lineRule="auto"/>
        <w:ind w:firstLineChars="0" w:firstLine="0" w:leftChars="0" w:left="0"/>
        <w:jc w:val="both"/>
        <w:pBdr>
          <w:bottom w:val="none" w:sz="0" w:space="0" w:color="auto"/>
        </w:pBdr>
        <w:rPr>
          <w:kern w:val="2"/>
          <w:sz w:val="32"/>
          <w:szCs w:val="21"/>
          <w:rFonts w:ascii="Times New Roman" w:eastAsia="宋体" w:hAnsi="Times New Roman" w:cs="Times New Roman"/>
        </w:rPr>
      </w:pPr>
    </w:p>
    <w:p w14:paraId="6E18DE8D" w14:textId="67254AFF" w:rsidR="00074C8C" w:rsidRDefault="00074C8C" w:rsidP="00074C8C">
      <w:pPr>
        <w:widowControl w:val="0"/>
        <w:snapToGrid w:val="1"/>
        <w:spacing w:beforeLines="0" w:before="0" w:afterLines="0" w:after="0" w:line="240" w:lineRule="auto"/>
        <w:ind w:firstLineChars="0" w:firstLine="0" w:leftChars="0" w:left="0"/>
        <w:jc w:val="both"/>
        <w:pBdr>
          <w:bottom w:val="none" w:sz="0" w:space="0" w:color="auto"/>
        </w:pBdr>
        <w:rPr>
          <w:kern w:val="2"/>
          <w:sz w:val="32"/>
          <w:szCs w:val="21"/>
          <w:rFonts w:ascii="Times New Roman" w:eastAsia="仿宋_GB2312" w:hAnsi="Times New Roman" w:cs="Times New Roman"/>
          <w:u w:val="single"/>
        </w:rPr>
      </w:pPr>
      <w:r>
        <w:rPr>
          <w:kern w:val="2"/>
          <w:szCs w:val="21"/>
          <w:rFonts w:ascii="Times New Roman" w:eastAsia="宋体" w:hAnsi="Times New Roman" w:cs="Times New Roman"/>
          <w:sz w:val="32"/>
        </w:rPr>
        <w:t xml:space="preserve">    </w:t>
      </w:r>
      <w:r>
        <w:rPr>
          <w:kern w:val="2"/>
          <w:szCs w:val="21"/>
          <w:rFonts w:ascii="STZhongsong" w:eastAsia="STZhongsong" w:hAnsi="STZhongsong" w:hint="eastAsia" w:cs="Times New Roman"/>
          <w:bCs/>
          <w:sz w:val="32"/>
        </w:rPr>
        <w:t>题</w:t>
      </w:r>
      <w:r>
        <w:rPr>
          <w:kern w:val="2"/>
          <w:szCs w:val="21"/>
          <w:rFonts w:ascii="STZhongsong" w:eastAsia="STZhongsong" w:hAnsi="STZhongsong" w:cs="Times New Roman"/>
          <w:bCs/>
          <w:sz w:val="32"/>
        </w:rPr>
        <w:t xml:space="preserve">    </w:t>
      </w:r>
      <w:r>
        <w:rPr>
          <w:kern w:val="2"/>
          <w:szCs w:val="21"/>
          <w:rFonts w:ascii="STZhongsong" w:eastAsia="STZhongsong" w:hAnsi="STZhongsong" w:hint="eastAsia" w:cs="Times New Roman"/>
          <w:bCs/>
          <w:sz w:val="32"/>
        </w:rPr>
        <w:t>目</w:t>
      </w:r>
      <w:r>
        <w:rPr>
          <w:kern w:val="2"/>
          <w:szCs w:val="21"/>
          <w:rFonts w:eastAsia="仿宋_GB2312" w:ascii="Times New Roman" w:hAnsi="Times New Roman" w:cs="Times New Roman"/>
          <w:sz w:val="32"/>
          <w:u w:val="single"/>
        </w:rPr>
        <w:t xml:space="preserve">    </w:t>
      </w:r>
      <w:r w:rsidRPr="00D01131">
        <w:rPr>
          <w:kern w:val="2"/>
          <w:szCs w:val="21"/>
          <w:rFonts w:eastAsia="仿宋_GB2312" w:hint="eastAsia" w:ascii="Times New Roman" w:hAnsi="Times New Roman" w:cs="Times New Roman"/>
          <w:sz w:val="32"/>
          <w:u w:val="single"/>
        </w:rPr>
        <w:t>互联网金融、利率市场化</w:t>
      </w:r>
      <w:r w:rsidR="00372686">
        <w:rPr>
          <w:kern w:val="2"/>
          <w:szCs w:val="21"/>
          <w:rFonts w:eastAsia="仿宋_GB2312" w:hint="eastAsia" w:ascii="Times New Roman" w:hAnsi="Times New Roman" w:cs="Times New Roman"/>
          <w:sz w:val="32"/>
          <w:u w:val="single"/>
        </w:rPr>
        <w:t>对</w:t>
      </w:r>
      <w:r w:rsidRPr="00D01131">
        <w:rPr>
          <w:kern w:val="2"/>
          <w:szCs w:val="21"/>
          <w:rFonts w:eastAsia="仿宋_GB2312" w:hint="eastAsia" w:ascii="Times New Roman" w:hAnsi="Times New Roman" w:cs="Times New Roman"/>
          <w:sz w:val="32"/>
          <w:u w:val="single"/>
        </w:rPr>
        <w:t>商业银行盈利能力的实证研究</w:t>
      </w:r>
      <w:r>
        <w:rPr>
          <w:kern w:val="2"/>
          <w:szCs w:val="21"/>
          <w:rFonts w:eastAsia="仿宋_GB2312" w:ascii="Times New Roman" w:hAnsi="Times New Roman" w:cs="Times New Roman"/>
          <w:sz w:val="32"/>
          <w:u w:val="single"/>
        </w:rPr>
        <w:t xml:space="preserve">                              </w:t>
      </w:r>
    </w:p>
    <w:p w14:paraId="4B1EC7B9" w14:textId="77777777" w:rsidR="00074C8C" w:rsidRDefault="00074C8C" w:rsidP="00074C8C">
      <w:pPr>
        <w:widowControl w:val="0"/>
        <w:snapToGrid w:val="1"/>
        <w:spacing w:beforeLines="0" w:before="0" w:afterLines="0" w:after="0" w:line="720" w:lineRule="auto"/>
        <w:ind w:firstLineChars="0" w:firstLine="0" w:leftChars="0" w:left="0"/>
        <w:jc w:val="center"/>
        <w:pBdr>
          <w:bottom w:val="none" w:sz="0" w:space="0" w:color="auto"/>
        </w:pBdr>
        <w:rPr>
          <w:kern w:val="2"/>
          <w:sz w:val="24"/>
          <w:szCs w:val="21"/>
          <w:rFonts w:ascii="STZhongsong" w:eastAsia="STZhongsong" w:hAnsi="STZhongsong" w:cs="Times New Roman"/>
          <w:bCs/>
        </w:rPr>
      </w:pPr>
      <w:r>
        <w:rPr>
          <w:kern w:val="2"/>
          <w:szCs w:val="21"/>
          <w:rFonts w:ascii="STZhongsong" w:eastAsia="STZhongsong" w:hAnsi="STZhongsong" w:hint="eastAsia" w:cs="Times New Roman"/>
          <w:bCs/>
          <w:sz w:val="24"/>
        </w:rPr>
        <w:t>（任务起止日期：</w:t>
      </w:r>
      <w:r>
        <w:rPr>
          <w:kern w:val="2"/>
          <w:szCs w:val="21"/>
          <w:rFonts w:ascii="STZhongsong" w:eastAsia="STZhongsong" w:hAnsi="STZhongsong" w:cs="Times New Roman"/>
          <w:bCs/>
          <w:sz w:val="24"/>
        </w:rPr>
        <w:t>2021</w:t>
      </w:r>
      <w:r>
        <w:rPr>
          <w:kern w:val="2"/>
          <w:szCs w:val="21"/>
          <w:rFonts w:ascii="STZhongsong" w:eastAsia="STZhongsong" w:hAnsi="STZhongsong" w:hint="eastAsia" w:cs="Times New Roman"/>
          <w:bCs/>
          <w:sz w:val="24"/>
        </w:rPr>
        <w:t>年</w:t>
      </w:r>
      <w:r>
        <w:rPr>
          <w:kern w:val="2"/>
          <w:szCs w:val="21"/>
          <w:rFonts w:ascii="STZhongsong" w:eastAsia="STZhongsong" w:hAnsi="STZhongsong" w:cs="Times New Roman"/>
          <w:bCs/>
          <w:sz w:val="24"/>
        </w:rPr>
        <w:t>11</w:t>
      </w:r>
      <w:r>
        <w:rPr>
          <w:kern w:val="2"/>
          <w:szCs w:val="21"/>
          <w:rFonts w:ascii="STZhongsong" w:eastAsia="STZhongsong" w:hAnsi="STZhongsong" w:hint="eastAsia" w:cs="Times New Roman"/>
          <w:bCs/>
          <w:sz w:val="24"/>
        </w:rPr>
        <w:t>月</w:t>
      </w:r>
      <w:r>
        <w:rPr>
          <w:kern w:val="2"/>
          <w:szCs w:val="21"/>
          <w:rFonts w:ascii="STZhongsong" w:eastAsia="STZhongsong" w:hAnsi="STZhongsong" w:cs="Times New Roman"/>
          <w:bCs/>
          <w:sz w:val="24"/>
        </w:rPr>
        <w:t xml:space="preserve"> 2</w:t>
      </w:r>
      <w:r>
        <w:rPr>
          <w:kern w:val="2"/>
          <w:szCs w:val="21"/>
          <w:rFonts w:ascii="STZhongsong" w:eastAsia="STZhongsong" w:hAnsi="STZhongsong" w:hint="eastAsia" w:cs="Times New Roman"/>
          <w:bCs/>
          <w:sz w:val="24"/>
        </w:rPr>
        <w:t>日～20</w:t>
      </w:r>
      <w:r>
        <w:rPr>
          <w:kern w:val="2"/>
          <w:szCs w:val="21"/>
          <w:rFonts w:ascii="STZhongsong" w:eastAsia="STZhongsong" w:hAnsi="STZhongsong" w:cs="Times New Roman"/>
          <w:bCs/>
          <w:sz w:val="24"/>
        </w:rPr>
        <w:t>22</w:t>
      </w:r>
      <w:r>
        <w:rPr>
          <w:kern w:val="2"/>
          <w:szCs w:val="21"/>
          <w:rFonts w:ascii="STZhongsong" w:eastAsia="STZhongsong" w:hAnsi="STZhongsong" w:hint="eastAsia" w:cs="Times New Roman"/>
          <w:bCs/>
          <w:sz w:val="24"/>
        </w:rPr>
        <w:t>年</w:t>
      </w:r>
      <w:r>
        <w:rPr>
          <w:kern w:val="2"/>
          <w:szCs w:val="21"/>
          <w:rFonts w:ascii="STZhongsong" w:eastAsia="STZhongsong" w:hAnsi="STZhongsong" w:cs="Times New Roman"/>
          <w:bCs/>
          <w:sz w:val="24"/>
        </w:rPr>
        <w:t xml:space="preserve"> 6</w:t>
      </w:r>
      <w:r>
        <w:rPr>
          <w:kern w:val="2"/>
          <w:szCs w:val="21"/>
          <w:rFonts w:ascii="STZhongsong" w:eastAsia="STZhongsong" w:hAnsi="STZhongsong" w:hint="eastAsia" w:cs="Times New Roman"/>
          <w:bCs/>
          <w:sz w:val="24"/>
        </w:rPr>
        <w:t>月</w:t>
      </w:r>
      <w:r>
        <w:rPr>
          <w:kern w:val="2"/>
          <w:szCs w:val="21"/>
          <w:rFonts w:ascii="STZhongsong" w:eastAsia="STZhongsong" w:hAnsi="STZhongsong" w:cs="Times New Roman"/>
          <w:bCs/>
          <w:sz w:val="24"/>
        </w:rPr>
        <w:t>5</w:t>
      </w:r>
      <w:r>
        <w:rPr>
          <w:kern w:val="2"/>
          <w:szCs w:val="21"/>
          <w:rFonts w:ascii="STZhongsong" w:eastAsia="STZhongsong" w:hAnsi="STZhongsong" w:hint="eastAsia" w:cs="Times New Roman"/>
          <w:bCs/>
          <w:sz w:val="24"/>
        </w:rPr>
        <w:t>日）</w:t>
      </w:r>
    </w:p>
    <w:p w14:paraId="76E0F1D3" w14:textId="77777777" w:rsidR="00074C8C" w:rsidRDefault="00074C8C" w:rsidP="00074C8C">
      <w:pPr>
        <w:widowControl w:val="0"/>
        <w:snapToGrid w:val="1"/>
        <w:spacing w:beforeLines="0" w:before="0" w:afterLines="0" w:after="0" w:line="720" w:lineRule="auto"/>
        <w:ind w:firstLineChars="0" w:firstLine="0" w:leftChars="0" w:left="0"/>
        <w:jc w:val="center"/>
        <w:pBdr>
          <w:bottom w:val="none" w:sz="0" w:space="0" w:color="auto"/>
        </w:pBdr>
        <w:rPr>
          <w:kern w:val="0"/>
          <w:sz w:val="32"/>
          <w:szCs w:val="32"/>
          <w:rFonts w:ascii="STZhongsong" w:eastAsia="STZhongsong" w:hAnsi="STZhongsong" w:cs="Times New Roman"/>
        </w:rPr>
      </w:pPr>
    </w:p>
    <w:p w14:paraId="2EAA21E4" w14:textId="77777777" w:rsidR="00074C8C" w:rsidRDefault="00074C8C" w:rsidP="00074C8C">
      <w:pPr>
        <w:widowControl w:val="0"/>
        <w:snapToGrid w:val="1"/>
        <w:spacing w:beforeLines="0" w:before="0" w:afterLines="0" w:after="0" w:line="720" w:lineRule="auto"/>
        <w:ind w:leftChars="0" w:left="0" w:firstLineChars="500" w:firstLine="1600"/>
        <w:jc w:val="left"/>
        <w:pBdr>
          <w:bottom w:val="none" w:sz="0" w:space="0" w:color="auto"/>
        </w:pBdr>
        <w:rPr>
          <w:kern w:val="0"/>
          <w:sz w:val="32"/>
          <w:szCs w:val="32"/>
          <w:rFonts w:ascii="STZhongsong" w:eastAsia="STZhongsong" w:hAnsi="STZhongsong" w:cs="Times New Roman"/>
        </w:rPr>
      </w:pPr>
      <w:r>
        <w:rPr>
          <w:rFonts w:ascii="STZhongsong" w:eastAsia="STZhongsong" w:hAnsi="STZhongsong" w:hint="eastAsia" w:cs="Times New Roman"/>
          <w:kern w:val="0"/>
          <w:sz w:val="32"/>
          <w:szCs w:val="32"/>
        </w:rPr>
        <w:t xml:space="preserve">院    系 </w:t>
      </w:r>
      <w:r>
        <w:rPr>
          <w:rFonts w:ascii="STZhongsong" w:eastAsia="STZhongsong" w:hAnsi="STZhongsong" w:cs="Times New Roman"/>
          <w:kern w:val="0"/>
          <w:sz w:val="32"/>
          <w:szCs w:val="32"/>
          <w:u w:val="single"/>
        </w:rPr>
        <w:t xml:space="preserve">         </w:t>
      </w:r>
      <w:r>
        <w:rPr>
          <w:rFonts w:ascii="STZhongsong" w:eastAsia="STZhongsong" w:hAnsi="STZhongsong" w:hint="eastAsia" w:cs="Times New Roman"/>
          <w:kern w:val="0"/>
          <w:sz w:val="32"/>
          <w:szCs w:val="32"/>
          <w:u w:val="single"/>
        </w:rPr>
        <w:t>管理学院</w:t>
      </w:r>
      <w:r>
        <w:rPr>
          <w:rFonts w:ascii="STZhongsong" w:eastAsia="STZhongsong" w:hAnsi="STZhongsong" w:cs="Times New Roman"/>
          <w:kern w:val="0"/>
          <w:sz w:val="32"/>
          <w:szCs w:val="32"/>
          <w:u w:val="single"/>
        </w:rPr>
        <w:t xml:space="preserve">        </w:t>
      </w:r>
    </w:p>
    <w:p w14:paraId="4FE2F394" w14:textId="77777777" w:rsidR="00074C8C" w:rsidRDefault="00074C8C" w:rsidP="00074C8C">
      <w:pPr>
        <w:widowControl w:val="0"/>
        <w:snapToGrid w:val="1"/>
        <w:spacing w:beforeLines="0" w:before="0" w:afterLines="0" w:after="0" w:line="720" w:lineRule="auto"/>
        <w:ind w:leftChars="0" w:left="0" w:firstLineChars="500" w:firstLine="1600"/>
        <w:jc w:val="left"/>
        <w:pBdr>
          <w:bottom w:val="none" w:sz="0" w:space="0" w:color="auto"/>
        </w:pBdr>
        <w:rPr>
          <w:kern w:val="0"/>
          <w:sz w:val="32"/>
          <w:szCs w:val="32"/>
          <w:rFonts w:ascii="STZhongsong" w:eastAsia="STZhongsong" w:hAnsi="STZhongsong" w:cs="Times New Roman"/>
        </w:rPr>
      </w:pPr>
      <w:r>
        <w:rPr>
          <w:rFonts w:ascii="STZhongsong" w:eastAsia="STZhongsong" w:hAnsi="STZhongsong" w:hint="eastAsia" w:cs="Times New Roman"/>
          <w:kern w:val="0"/>
          <w:sz w:val="32"/>
          <w:szCs w:val="32"/>
        </w:rPr>
        <w:t xml:space="preserve">专业班级 </w:t>
      </w:r>
      <w:r>
        <w:rPr>
          <w:rFonts w:ascii="STZhongsong" w:eastAsia="STZhongsong" w:hAnsi="STZhongsong" w:cs="Times New Roman"/>
          <w:kern w:val="0"/>
          <w:sz w:val="32"/>
          <w:szCs w:val="32"/>
          <w:u w:val="single"/>
        </w:rPr>
        <w:t xml:space="preserve">       </w:t>
      </w:r>
      <w:r>
        <w:rPr>
          <w:rFonts w:ascii="STZhongsong" w:eastAsia="STZhongsong" w:hAnsi="STZhongsong" w:hint="eastAsia" w:cs="Times New Roman"/>
          <w:kern w:val="0"/>
          <w:sz w:val="32"/>
          <w:szCs w:val="32"/>
          <w:u w:val="single"/>
        </w:rPr>
        <w:t>财务1</w:t>
      </w:r>
      <w:r>
        <w:rPr>
          <w:rFonts w:ascii="STZhongsong" w:eastAsia="STZhongsong" w:hAnsi="STZhongsong" w:cs="Times New Roman"/>
          <w:kern w:val="0"/>
          <w:sz w:val="32"/>
          <w:szCs w:val="32"/>
          <w:u w:val="single"/>
        </w:rPr>
        <w:t>801</w:t>
      </w:r>
      <w:r>
        <w:rPr>
          <w:rFonts w:ascii="STZhongsong" w:eastAsia="STZhongsong" w:hAnsi="STZhongsong" w:hint="eastAsia" w:cs="Times New Roman"/>
          <w:kern w:val="0"/>
          <w:sz w:val="32"/>
          <w:szCs w:val="32"/>
          <w:u w:val="single"/>
        </w:rPr>
        <w:t>班</w:t>
      </w:r>
      <w:r>
        <w:rPr>
          <w:rFonts w:ascii="STZhongsong" w:eastAsia="STZhongsong" w:hAnsi="STZhongsong" w:cs="Times New Roman"/>
          <w:kern w:val="0"/>
          <w:sz w:val="32"/>
          <w:szCs w:val="32"/>
          <w:u w:val="single"/>
        </w:rPr>
        <w:t xml:space="preserve">      </w:t>
      </w:r>
    </w:p>
    <w:p w14:paraId="50A7671B" w14:textId="77777777" w:rsidR="00074C8C" w:rsidRDefault="00074C8C" w:rsidP="00074C8C">
      <w:pPr>
        <w:widowControl w:val="0"/>
        <w:snapToGrid w:val="1"/>
        <w:spacing w:beforeLines="0" w:before="0" w:afterLines="0" w:after="0" w:line="720" w:lineRule="auto"/>
        <w:ind w:leftChars="0" w:left="0" w:firstLineChars="500" w:firstLine="1600"/>
        <w:jc w:val="left"/>
        <w:pBdr>
          <w:bottom w:val="none" w:sz="0" w:space="0" w:color="auto"/>
        </w:pBdr>
        <w:rPr>
          <w:kern w:val="0"/>
          <w:sz w:val="32"/>
          <w:szCs w:val="32"/>
          <w:rFonts w:ascii="STZhongsong" w:eastAsia="STZhongsong" w:hAnsi="STZhongsong" w:cs="Times New Roman"/>
          <w:u w:val="single"/>
        </w:rPr>
      </w:pPr>
      <w:r>
        <w:rPr>
          <w:rFonts w:ascii="STZhongsong" w:eastAsia="STZhongsong" w:hAnsi="STZhongsong" w:hint="eastAsia" w:cs="Times New Roman"/>
          <w:kern w:val="0"/>
          <w:sz w:val="32"/>
          <w:szCs w:val="32"/>
        </w:rPr>
        <w:t xml:space="preserve">姓    名 </w:t>
      </w:r>
      <w:r>
        <w:rPr>
          <w:rFonts w:ascii="STZhongsong" w:eastAsia="STZhongsong" w:hAnsi="STZhongsong" w:cs="Times New Roman"/>
          <w:kern w:val="0"/>
          <w:sz w:val="32"/>
          <w:szCs w:val="32"/>
          <w:u w:val="single"/>
        </w:rPr>
        <w:t xml:space="preserve">           </w:t>
      </w:r>
      <w:r>
        <w:rPr>
          <w:rFonts w:ascii="STZhongsong" w:eastAsia="STZhongsong" w:hAnsi="STZhongsong" w:hint="eastAsia" w:cs="Times New Roman"/>
          <w:kern w:val="0"/>
          <w:sz w:val="32"/>
          <w:szCs w:val="32"/>
          <w:u w:val="single"/>
        </w:rPr>
        <w:t>刘经纬</w:t>
      </w:r>
      <w:r>
        <w:rPr>
          <w:rFonts w:ascii="STZhongsong" w:eastAsia="STZhongsong" w:hAnsi="STZhongsong" w:cs="Times New Roman"/>
          <w:kern w:val="0"/>
          <w:sz w:val="32"/>
          <w:szCs w:val="32"/>
          <w:u w:val="single"/>
        </w:rPr>
        <w:t xml:space="preserve">        </w:t>
      </w:r>
    </w:p>
    <w:p w14:paraId="412B57B1" w14:textId="77777777" w:rsidR="00074C8C" w:rsidRDefault="00074C8C" w:rsidP="00074C8C">
      <w:pPr>
        <w:widowControl w:val="0"/>
        <w:snapToGrid w:val="1"/>
        <w:spacing w:beforeLines="0" w:before="0" w:afterLines="0" w:after="0" w:line="720" w:lineRule="auto"/>
        <w:ind w:leftChars="0" w:left="0" w:firstLineChars="500" w:firstLine="1600"/>
        <w:jc w:val="left"/>
        <w:pBdr>
          <w:bottom w:val="none" w:sz="0" w:space="0" w:color="auto"/>
        </w:pBdr>
        <w:rPr>
          <w:kern w:val="0"/>
          <w:sz w:val="32"/>
          <w:szCs w:val="32"/>
          <w:rFonts w:ascii="STZhongsong" w:eastAsia="STZhongsong" w:hAnsi="STZhongsong" w:cs="Times New Roman"/>
          <w:u w:val="single"/>
        </w:rPr>
      </w:pPr>
      <w:r>
        <w:rPr>
          <w:rFonts w:ascii="STZhongsong" w:eastAsia="STZhongsong" w:hAnsi="STZhongsong" w:hint="eastAsia" w:cs="Times New Roman"/>
          <w:kern w:val="0"/>
          <w:sz w:val="32"/>
          <w:szCs w:val="32"/>
        </w:rPr>
        <w:t xml:space="preserve">学    号 </w:t>
      </w:r>
      <w:r>
        <w:rPr>
          <w:rFonts w:ascii="STZhongsong" w:eastAsia="STZhongsong" w:hAnsi="STZhongsong" w:cs="Times New Roman"/>
          <w:kern w:val="0"/>
          <w:sz w:val="32"/>
          <w:szCs w:val="32"/>
          <w:u w:val="single"/>
        </w:rPr>
        <w:t xml:space="preserve">       </w:t>
      </w:r>
      <w:r w:rsidRPr="00B921FB">
        <w:rPr>
          <w:rFonts w:ascii="STZhongsong" w:eastAsia="STZhongsong" w:hAnsi="STZhongsong" w:hint="eastAsia" w:cs="Times New Roman"/>
          <w:kern w:val="0"/>
          <w:sz w:val="32"/>
          <w:szCs w:val="32"/>
          <w:u w:val="single"/>
        </w:rPr>
        <w:t>U</w:t>
      </w:r>
      <w:r>
        <w:rPr>
          <w:rFonts w:ascii="STZhongsong" w:eastAsia="STZhongsong" w:hAnsi="STZhongsong" w:cs="Times New Roman"/>
          <w:kern w:val="0"/>
          <w:sz w:val="32"/>
          <w:szCs w:val="32"/>
          <w:u w:val="single"/>
        </w:rPr>
        <w:t xml:space="preserve">201812093     </w:t>
      </w:r>
    </w:p>
    <w:p w14:paraId="36CFF5D2" w14:textId="77777777" w:rsidR="00074C8C" w:rsidRDefault="00074C8C" w:rsidP="00074C8C">
      <w:pPr>
        <w:widowControl w:val="0"/>
        <w:snapToGrid w:val="1"/>
        <w:spacing w:beforeLines="0" w:before="0" w:afterLines="0" w:after="0" w:line="720" w:lineRule="auto"/>
        <w:ind w:leftChars="0" w:left="0" w:firstLineChars="500" w:firstLine="1600"/>
        <w:jc w:val="left"/>
        <w:pBdr>
          <w:bottom w:val="none" w:sz="0" w:space="0" w:color="auto"/>
        </w:pBdr>
        <w:rPr>
          <w:kern w:val="0"/>
          <w:sz w:val="32"/>
          <w:szCs w:val="32"/>
          <w:rFonts w:ascii="STZhongsong" w:eastAsia="STZhongsong" w:hAnsi="STZhongsong" w:cs="Times New Roman"/>
          <w:u w:val="single"/>
        </w:rPr>
      </w:pPr>
      <w:r>
        <w:rPr>
          <w:rFonts w:ascii="STZhongsong" w:eastAsia="STZhongsong" w:hAnsi="STZhongsong" w:hint="eastAsia" w:cs="Times New Roman"/>
          <w:kern w:val="0"/>
          <w:sz w:val="32"/>
          <w:szCs w:val="32"/>
        </w:rPr>
        <w:t xml:space="preserve">指导教师 </w:t>
      </w:r>
      <w:r>
        <w:rPr>
          <w:rFonts w:ascii="STZhongsong" w:eastAsia="STZhongsong" w:hAnsi="STZhongsong" w:cs="Times New Roman"/>
          <w:kern w:val="0"/>
          <w:sz w:val="32"/>
          <w:szCs w:val="32"/>
          <w:u w:val="single"/>
        </w:rPr>
        <w:t xml:space="preserve">           </w:t>
      </w:r>
      <w:r>
        <w:rPr>
          <w:rFonts w:ascii="STZhongsong" w:eastAsia="STZhongsong" w:hAnsi="STZhongsong" w:hint="eastAsia" w:cs="Times New Roman"/>
          <w:kern w:val="0"/>
          <w:sz w:val="32"/>
          <w:szCs w:val="32"/>
          <w:u w:val="single"/>
        </w:rPr>
        <w:t xml:space="preserve">刘高峡 </w:t>
      </w:r>
      <w:r>
        <w:rPr>
          <w:rFonts w:ascii="STZhongsong" w:eastAsia="STZhongsong" w:hAnsi="STZhongsong" w:cs="Times New Roman"/>
          <w:kern w:val="0"/>
          <w:sz w:val="32"/>
          <w:szCs w:val="32"/>
          <w:u w:val="single"/>
        </w:rPr>
        <w:t xml:space="preserve">       </w:t>
      </w:r>
    </w:p>
    <w:p w14:paraId="63164EEE" w14:textId="77777777" w:rsidR="00074C8C" w:rsidRPr="00D01131" w:rsidRDefault="00074C8C" w:rsidP="00074C8C">
      <w:pPr>
        <w:widowControl w:val="0"/>
        <w:snapToGrid w:val="1"/>
        <w:spacing w:beforeLines="0" w:before="0" w:afterLines="0" w:after="0" w:line="240" w:lineRule="auto"/>
        <w:ind w:firstLineChars="0" w:firstLine="0" w:leftChars="0" w:left="0"/>
        <w:jc w:val="center"/>
        <w:pBdr>
          <w:bottom w:val="none" w:sz="0" w:space="0" w:color="auto"/>
        </w:pBdr>
        <w:rPr>
          <w:kern w:val="2"/>
          <w:sz w:val="24"/>
          <w:szCs w:val="21"/>
          <w:rFonts w:ascii="STZhongsong" w:eastAsia="STZhongsong" w:hAnsi="STZhongsong" w:cs="Times New Roman"/>
          <w:bCs/>
        </w:rPr>
      </w:pPr>
    </w:p>
    <w:p w14:paraId="69DEF1E6" w14:textId="77777777" w:rsidR="00074C8C" w:rsidRDefault="00074C8C" w:rsidP="00074C8C">
      <w:pPr>
        <w:widowControl w:val="0"/>
        <w:snapToGrid w:val="1"/>
        <w:spacing w:beforeLines="0" w:before="0" w:afterLines="0" w:after="0" w:line="600" w:lineRule="exact"/>
        <w:ind w:firstLineChars="0" w:firstLine="0" w:leftChars="0" w:left="0"/>
        <w:jc w:val="center"/>
        <w:pBdr>
          <w:bottom w:val="none" w:sz="0" w:space="0" w:color="auto"/>
        </w:pBdr>
        <w:rPr>
          <w:kern w:val="2"/>
          <w:sz w:val="30"/>
          <w:szCs w:val="30"/>
          <w:rFonts w:ascii="Times New Roman" w:eastAsia="仿宋_GB2312" w:hAnsi="Times New Roman" w:cs="Times New Roman"/>
          <w:bCs/>
        </w:rPr>
      </w:pPr>
      <w:r>
        <w:rPr>
          <w:kern w:val="2"/>
          <w:rFonts w:ascii="STZhongsong" w:eastAsia="STZhongsong" w:hAnsi="STZhongsong" w:hint="eastAsia" w:cs="Times New Roman"/>
          <w:bCs/>
          <w:spacing w:val="-20"/>
          <w:sz w:val="30"/>
          <w:szCs w:val="30"/>
        </w:rPr>
        <w:t>教研室（系、所）负责人</w:t>
      </w:r>
      <w:r>
        <w:rPr>
          <w:kern w:val="2"/>
          <w:szCs w:val="21"/>
          <w:rFonts w:eastAsia="仿宋_GB2312" w:ascii="Times New Roman" w:hAnsi="Times New Roman" w:cs="Times New Roman"/>
          <w:sz w:val="32"/>
          <w:u w:val="single"/>
        </w:rPr>
        <w:t xml:space="preserve">               </w:t>
      </w:r>
      <w:r>
        <w:rPr>
          <w:kern w:val="2"/>
          <w:rFonts w:ascii="STZhongsong" w:eastAsia="STZhongsong" w:hAnsi="STZhongsong" w:cs="Times New Roman"/>
          <w:bCs/>
          <w:spacing w:val="-20"/>
          <w:sz w:val="30"/>
          <w:szCs w:val="30"/>
        </w:rPr>
        <w:t>2021</w:t>
      </w:r>
      <w:r>
        <w:rPr>
          <w:kern w:val="2"/>
          <w:rFonts w:ascii="STZhongsong" w:eastAsia="STZhongsong" w:hAnsi="STZhongsong" w:hint="eastAsia" w:cs="Times New Roman"/>
          <w:bCs/>
          <w:spacing w:val="-20"/>
          <w:sz w:val="30"/>
          <w:szCs w:val="30"/>
        </w:rPr>
        <w:t>年</w:t>
      </w:r>
      <w:r>
        <w:rPr>
          <w:kern w:val="2"/>
          <w:rFonts w:ascii="STZhongsong" w:eastAsia="STZhongsong" w:hAnsi="STZhongsong" w:cs="Times New Roman"/>
          <w:bCs/>
          <w:spacing w:val="-20"/>
          <w:sz w:val="30"/>
          <w:szCs w:val="30"/>
        </w:rPr>
        <w:t xml:space="preserve"> 10</w:t>
      </w:r>
      <w:r>
        <w:rPr>
          <w:kern w:val="2"/>
          <w:rFonts w:ascii="STZhongsong" w:eastAsia="STZhongsong" w:hAnsi="STZhongsong" w:hint="eastAsia" w:cs="Times New Roman"/>
          <w:bCs/>
          <w:spacing w:val="-20"/>
          <w:sz w:val="30"/>
          <w:szCs w:val="30"/>
        </w:rPr>
        <w:t>月</w:t>
      </w:r>
      <w:r>
        <w:rPr>
          <w:kern w:val="2"/>
          <w:rFonts w:ascii="STZhongsong" w:eastAsia="STZhongsong" w:hAnsi="STZhongsong" w:cs="Times New Roman"/>
          <w:bCs/>
          <w:spacing w:val="-20"/>
          <w:sz w:val="30"/>
          <w:szCs w:val="30"/>
        </w:rPr>
        <w:t xml:space="preserve"> 28</w:t>
      </w:r>
      <w:r>
        <w:rPr>
          <w:kern w:val="2"/>
          <w:rFonts w:ascii="STZhongsong" w:eastAsia="STZhongsong" w:hAnsi="STZhongsong" w:hint="eastAsia" w:cs="Times New Roman"/>
          <w:bCs/>
          <w:spacing w:val="-20"/>
          <w:sz w:val="30"/>
          <w:szCs w:val="30"/>
        </w:rPr>
        <w:t>日审查</w:t>
      </w:r>
    </w:p>
    <w:p w14:paraId="28F304E9" w14:textId="77777777" w:rsidR="00074C8C" w:rsidRDefault="00074C8C" w:rsidP="00074C8C">
      <w:pPr>
        <w:widowControl w:val="0"/>
        <w:snapToGrid w:val="1"/>
        <w:spacing w:beforeLines="0" w:before="0" w:afterLines="0" w:after="0" w:line="600" w:lineRule="exact"/>
        <w:ind w:firstLineChars="0" w:firstLine="0" w:leftChars="0" w:left="0"/>
        <w:jc w:val="center"/>
        <w:pBdr>
          <w:bottom w:val="none" w:sz="0" w:space="0" w:color="auto"/>
        </w:pBdr>
        <w:rPr>
          <w:kern w:val="2"/>
          <w:sz w:val="30"/>
          <w:szCs w:val="30"/>
          <w:rFonts w:ascii="STZhongsong" w:eastAsia="STZhongsong" w:hAnsi="STZhongsong" w:cs="Times New Roman"/>
          <w:bCs/>
          <w:spacing w:val="-20"/>
        </w:rPr>
      </w:pPr>
      <w:r>
        <w:rPr>
          <w:kern w:val="2"/>
          <w:rFonts w:ascii="STZhongsong" w:eastAsia="STZhongsong" w:hAnsi="STZhongsong" w:hint="eastAsia" w:cs="Times New Roman"/>
          <w:bCs/>
          <w:spacing w:val="-20"/>
          <w:sz w:val="30"/>
          <w:szCs w:val="30"/>
        </w:rPr>
        <w:t>院（系）负责人</w:t>
      </w:r>
      <w:r>
        <w:rPr>
          <w:kern w:val="2"/>
          <w:szCs w:val="21"/>
          <w:rFonts w:eastAsia="仿宋_GB2312" w:ascii="Times New Roman" w:hAnsi="Times New Roman" w:cs="Times New Roman"/>
          <w:sz w:val="32"/>
          <w:u w:val="single"/>
        </w:rPr>
        <w:t xml:space="preserve">                     </w:t>
      </w:r>
      <w:r>
        <w:rPr>
          <w:kern w:val="2"/>
          <w:rFonts w:ascii="STZhongsong" w:eastAsia="STZhongsong" w:hAnsi="STZhongsong" w:cs="Times New Roman"/>
          <w:bCs/>
          <w:spacing w:val="-20"/>
          <w:sz w:val="30"/>
          <w:szCs w:val="30"/>
        </w:rPr>
        <w:t>2021</w:t>
      </w:r>
      <w:r>
        <w:rPr>
          <w:kern w:val="2"/>
          <w:rFonts w:ascii="STZhongsong" w:eastAsia="STZhongsong" w:hAnsi="STZhongsong" w:hint="eastAsia" w:cs="Times New Roman"/>
          <w:bCs/>
          <w:spacing w:val="-20"/>
          <w:sz w:val="30"/>
          <w:szCs w:val="30"/>
        </w:rPr>
        <w:t>年</w:t>
      </w:r>
      <w:r>
        <w:rPr>
          <w:kern w:val="2"/>
          <w:rFonts w:ascii="STZhongsong" w:eastAsia="STZhongsong" w:hAnsi="STZhongsong" w:cs="Times New Roman"/>
          <w:bCs/>
          <w:spacing w:val="-20"/>
          <w:sz w:val="30"/>
          <w:szCs w:val="30"/>
        </w:rPr>
        <w:t xml:space="preserve"> 11</w:t>
      </w:r>
      <w:r>
        <w:rPr>
          <w:kern w:val="2"/>
          <w:rFonts w:ascii="STZhongsong" w:eastAsia="STZhongsong" w:hAnsi="STZhongsong" w:hint="eastAsia" w:cs="Times New Roman"/>
          <w:bCs/>
          <w:spacing w:val="-20"/>
          <w:sz w:val="30"/>
          <w:szCs w:val="30"/>
        </w:rPr>
        <w:t>月</w:t>
      </w:r>
      <w:r>
        <w:rPr>
          <w:kern w:val="2"/>
          <w:rFonts w:ascii="STZhongsong" w:eastAsia="STZhongsong" w:hAnsi="STZhongsong" w:cs="Times New Roman"/>
          <w:bCs/>
          <w:spacing w:val="-20"/>
          <w:sz w:val="30"/>
          <w:szCs w:val="30"/>
        </w:rPr>
        <w:t xml:space="preserve">  2</w:t>
      </w:r>
      <w:r>
        <w:rPr>
          <w:kern w:val="2"/>
          <w:rFonts w:ascii="STZhongsong" w:eastAsia="STZhongsong" w:hAnsi="STZhongsong" w:hint="eastAsia" w:cs="Times New Roman"/>
          <w:bCs/>
          <w:spacing w:val="-20"/>
          <w:sz w:val="30"/>
          <w:szCs w:val="30"/>
        </w:rPr>
        <w:t>日批准</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38"/>
      </w:tblGrid>
      <w:tr w:rsidR="00074C8C" w14:paraId="4C7E5A6B" w14:textId="77777777" w:rsidTr="00CB49E4">
        <w:trPr>
          <w:trHeight w:val="3884"/>
        </w:trPr>
        <w:tc>
          <w:tcPr>
            <w:tcW w:w="7938" w:type="dxa"/>
          </w:tcPr>
          <w:p w14:paraId="0E1017E5" w14:textId="77777777" w:rsidR="00074C8C"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28"/>
                <w:szCs w:val="21"/>
                <w:rFonts w:ascii="STZhongsong" w:eastAsia="STZhongsong" w:hAnsi="Times New Roman" w:cs="Times New Roman"/>
                <w:bCs/>
              </w:rPr>
            </w:pPr>
            <w:r>
              <w:rPr>
                <w:kern w:val="2"/>
                <w:szCs w:val="21"/>
                <w:rFonts w:ascii="STZhongsong" w:eastAsia="STZhongsong" w:hint="eastAsia" w:hAnsi="Times New Roman" w:cs="Times New Roman"/>
                <w:bCs/>
                <w:sz w:val="28"/>
              </w:rPr>
              <w:lastRenderedPageBreak/>
              <w:t>课题内容：</w:t>
            </w:r>
          </w:p>
          <w:p w14:paraId="1A7156FA" w14:textId="77777777" w:rsidR="00074C8C" w:rsidRDefault="00074C8C" w:rsidP="00CB49E4">
            <w:pPr>
              <w:widowControl w:val="0"/>
              <w:snapToGrid w:val="1"/>
              <w:spacing w:beforeLines="0" w:before="0" w:afterLines="0" w:after="0" w:line="240" w:lineRule="auto"/>
              <w:ind w:leftChars="0" w:left="0" w:firstLineChars="200" w:firstLine="340"/>
              <w:jc w:val="left"/>
              <w:pBdr>
                <w:bottom w:val="none" w:sz="0" w:space="0" w:color="auto"/>
              </w:pBdr>
              <w:rPr>
                <w:kern w:val="2"/>
                <w:sz w:val="21"/>
                <w:szCs w:val="21"/>
                <w:rFonts w:ascii="STZhongsong" w:eastAsia="STZhongsong" w:hAnsi="STZhongsong" w:cs="Times New Roman"/>
                <w:bCs/>
                <w:spacing w:val="-20"/>
              </w:rPr>
            </w:pPr>
            <w:r w:rsidRPr="00D01131">
              <w:rPr>
                <w:kern w:val="2"/>
                <w:sz w:val="21"/>
                <w:rFonts w:ascii="STZhongsong" w:eastAsia="STZhongsong" w:hAnsi="STZhongsong" w:hint="eastAsia" w:cs="Times New Roman"/>
                <w:bCs/>
                <w:spacing w:val="-20"/>
                <w:szCs w:val="21"/>
              </w:rPr>
              <w:t>实现资金的合理配置始终是国家金融行业的重要目标之一，而商业银行作为国内金融行业中的基石，相对而言具有较为全面的业务体系，除了传统的存款、贷款业务外，还有诸如资产管理、投行、担保、支付结算等其他业务。此外，银行还具有较为完善的风险控制机制以及信用评级体系。</w:t>
            </w:r>
          </w:p>
          <w:p w14:paraId="092283CC" w14:textId="77777777" w:rsidR="00074C8C" w:rsidRDefault="00074C8C" w:rsidP="00CB49E4">
            <w:pPr>
              <w:widowControl w:val="0"/>
              <w:snapToGrid w:val="1"/>
              <w:spacing w:beforeLines="0" w:before="0" w:afterLines="0" w:after="0" w:line="240" w:lineRule="auto"/>
              <w:ind w:leftChars="0" w:left="0" w:firstLineChars="200" w:firstLine="340"/>
              <w:jc w:val="left"/>
              <w:pBdr>
                <w:bottom w:val="none" w:sz="0" w:space="0" w:color="auto"/>
              </w:pBdr>
              <w:rPr>
                <w:kern w:val="2"/>
                <w:sz w:val="21"/>
                <w:szCs w:val="21"/>
                <w:rFonts w:ascii="STZhongsong" w:eastAsia="STZhongsong" w:hAnsi="STZhongsong" w:cs="Times New Roman"/>
                <w:bCs/>
                <w:spacing w:val="-20"/>
              </w:rPr>
            </w:pPr>
          </w:p>
          <w:p w14:paraId="0C26EDD2" w14:textId="77777777" w:rsidR="00074C8C" w:rsidRPr="0037463F" w:rsidRDefault="00074C8C" w:rsidP="00CB49E4">
            <w:pPr>
              <w:widowControl w:val="0"/>
              <w:snapToGrid w:val="1"/>
              <w:spacing w:beforeLines="0" w:before="0" w:afterLines="0" w:after="0" w:line="240" w:lineRule="auto"/>
              <w:ind w:leftChars="0" w:left="0" w:firstLineChars="200" w:firstLine="340"/>
              <w:jc w:val="left"/>
              <w:pBdr>
                <w:bottom w:val="none" w:sz="0" w:space="0" w:color="auto"/>
              </w:pBdr>
              <w:rPr>
                <w:kern w:val="2"/>
                <w:sz w:val="21"/>
                <w:szCs w:val="21"/>
                <w:rFonts w:ascii="STZhongsong" w:eastAsia="STZhongsong" w:hAnsi="STZhongsong" w:cs="Times New Roman"/>
                <w:bCs/>
                <w:spacing w:val="-20"/>
              </w:rPr>
            </w:pPr>
            <w:r w:rsidRPr="00D01131">
              <w:rPr>
                <w:kern w:val="2"/>
                <w:sz w:val="21"/>
                <w:rFonts w:ascii="STZhongsong" w:eastAsia="STZhongsong" w:hAnsi="STZhongsong" w:hint="eastAsia" w:cs="Times New Roman"/>
                <w:bCs/>
                <w:spacing w:val="-20"/>
                <w:szCs w:val="21"/>
              </w:rPr>
              <w:t>作为实现资金融通的中介机构，商业银行的经营状况与盈利水平对国家的资本市场有着重要影响。商业银行开展业务所关注的原则有交易安全与风险规避、资金的流动性水平以及银行业务的盈利能力，而这其中“业务的盈利能力”则是商业银行在经营中追求的首要目标。因此，在此基础下探究本文题目的两种情形对于商业银行盈利水平的影响具有重要意义。</w:t>
            </w:r>
          </w:p>
        </w:tc>
      </w:tr>
      <w:tr w:rsidR="00074C8C" w14:paraId="1A368443" w14:textId="77777777" w:rsidTr="00CB49E4">
        <w:trPr>
          <w:trHeight w:val="3236"/>
        </w:trPr>
        <w:tc>
          <w:tcPr>
            <w:tcW w:w="7938" w:type="dxa"/>
          </w:tcPr>
          <w:p w14:paraId="265F9F80" w14:textId="77777777" w:rsidR="00074C8C"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21"/>
                <w:szCs w:val="21"/>
                <w:rFonts w:ascii="STZhongsong" w:eastAsia="STZhongsong" w:hAnsi="STZhongsong" w:cs="Times New Roman"/>
                <w:bCs/>
                <w:spacing w:val="-20"/>
              </w:rPr>
            </w:pPr>
            <w:r>
              <w:rPr>
                <w:kern w:val="2"/>
                <w:szCs w:val="21"/>
                <w:rFonts w:ascii="STZhongsong" w:eastAsia="STZhongsong" w:hint="eastAsia" w:hAnsi="Times New Roman" w:cs="Times New Roman"/>
                <w:bCs/>
                <w:sz w:val="28"/>
              </w:rPr>
              <w:t>课题任务要求：</w:t>
            </w:r>
          </w:p>
          <w:p w14:paraId="3D76C92B" w14:textId="77777777" w:rsidR="00074C8C" w:rsidRPr="00304ACC"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21"/>
                <w:szCs w:val="21"/>
                <w:rFonts w:ascii="STZhongsong" w:eastAsia="STZhongsong" w:hAnsi="STZhongsong" w:cs="Times New Roman"/>
                <w:bCs/>
                <w:spacing w:val="-20"/>
              </w:rPr>
            </w:pPr>
            <w:r w:rsidRPr="00304ACC">
              <w:rPr>
                <w:kern w:val="2"/>
                <w:sz w:val="21"/>
                <w:rFonts w:ascii="STZhongsong" w:eastAsia="STZhongsong" w:hAnsi="STZhongsong" w:hint="eastAsia" w:cs="Times New Roman"/>
                <w:bCs/>
                <w:spacing w:val="-20"/>
                <w:szCs w:val="21"/>
              </w:rPr>
              <w:t>1）利率市场化进程对于商业银行盈利水平产生的影响</w:t>
            </w:r>
          </w:p>
          <w:p w14:paraId="11103E08" w14:textId="77777777" w:rsidR="00074C8C" w:rsidRPr="00304ACC"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21"/>
                <w:szCs w:val="21"/>
                <w:rFonts w:ascii="STZhongsong" w:eastAsia="STZhongsong" w:hAnsi="STZhongsong" w:cs="Times New Roman"/>
                <w:bCs/>
                <w:spacing w:val="-20"/>
              </w:rPr>
            </w:pPr>
            <w:r w:rsidRPr="00304ACC">
              <w:rPr>
                <w:kern w:val="2"/>
                <w:sz w:val="21"/>
                <w:rFonts w:ascii="STZhongsong" w:eastAsia="STZhongsong" w:hAnsi="STZhongsong" w:hint="eastAsia" w:cs="Times New Roman"/>
                <w:bCs/>
                <w:spacing w:val="-20"/>
                <w:szCs w:val="21"/>
              </w:rPr>
              <w:t>本文主要通过探究商业银行的收入来源以阐述二者之间的影响机制，同时通过实证分析验证市场化程度以及其他控制变量对商业银行获取收益水平的影响。</w:t>
            </w:r>
          </w:p>
          <w:p w14:paraId="3728705B" w14:textId="77777777" w:rsidR="00074C8C" w:rsidRPr="00304ACC"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21"/>
                <w:szCs w:val="21"/>
                <w:rFonts w:ascii="STZhongsong" w:eastAsia="STZhongsong" w:hAnsi="STZhongsong" w:cs="Times New Roman"/>
                <w:bCs/>
                <w:spacing w:val="-20"/>
              </w:rPr>
            </w:pPr>
            <w:r w:rsidRPr="00304ACC">
              <w:rPr>
                <w:kern w:val="2"/>
                <w:sz w:val="21"/>
                <w:rFonts w:ascii="STZhongsong" w:eastAsia="STZhongsong" w:hAnsi="STZhongsong" w:hint="eastAsia" w:cs="Times New Roman"/>
                <w:bCs/>
                <w:spacing w:val="-20"/>
                <w:szCs w:val="21"/>
              </w:rPr>
              <w:t>2）互联网金融发展对于商业银行盈利水平产生的影响</w:t>
            </w:r>
          </w:p>
          <w:p w14:paraId="256B166C" w14:textId="77777777" w:rsidR="00074C8C" w:rsidRPr="00304ACC"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21"/>
                <w:szCs w:val="21"/>
                <w:rFonts w:ascii="STZhongsong" w:eastAsia="STZhongsong" w:hAnsi="STZhongsong" w:cs="Times New Roman"/>
                <w:bCs/>
                <w:spacing w:val="-20"/>
              </w:rPr>
            </w:pPr>
            <w:r w:rsidRPr="00304ACC">
              <w:rPr>
                <w:kern w:val="2"/>
                <w:sz w:val="21"/>
                <w:rFonts w:ascii="STZhongsong" w:eastAsia="STZhongsong" w:hAnsi="STZhongsong" w:hint="eastAsia" w:cs="Times New Roman"/>
                <w:bCs/>
                <w:spacing w:val="-20"/>
                <w:szCs w:val="21"/>
              </w:rPr>
              <w:t>对于商业银行的经营状况与收获利润的水平会造成一定的影响，因此本文希望能够通过实证研究，验证互联网金融的发展对于商业银行盈利能力造成的影响。</w:t>
            </w:r>
          </w:p>
          <w:p w14:paraId="1847EC07" w14:textId="77777777" w:rsidR="00074C8C"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30"/>
                <w:szCs w:val="30"/>
                <w:rFonts w:ascii="STZhongsong" w:eastAsia="STZhongsong" w:hAnsi="STZhongsong" w:cs="Times New Roman"/>
                <w:bCs/>
                <w:spacing w:val="-20"/>
              </w:rPr>
            </w:pPr>
          </w:p>
        </w:tc>
      </w:tr>
      <w:tr w:rsidR="00074C8C" w14:paraId="51373157" w14:textId="77777777" w:rsidTr="00CB49E4">
        <w:trPr>
          <w:trHeight w:val="2965"/>
        </w:trPr>
        <w:tc>
          <w:tcPr>
            <w:tcW w:w="7938" w:type="dxa"/>
          </w:tcPr>
          <w:p w14:paraId="387CCF43" w14:textId="77777777" w:rsidR="00074C8C"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21"/>
                <w:szCs w:val="21"/>
                <w:rFonts w:ascii="STZhongsong" w:eastAsia="STZhongsong" w:hAnsi="STZhongsong" w:cs="Times New Roman"/>
                <w:bCs/>
                <w:spacing w:val="-20"/>
              </w:rPr>
            </w:pPr>
            <w:r>
              <w:rPr>
                <w:kern w:val="2"/>
                <w:szCs w:val="21"/>
                <w:rFonts w:ascii="STZhongsong" w:eastAsia="STZhongsong" w:hint="eastAsia" w:hAnsi="Times New Roman" w:cs="Times New Roman"/>
                <w:bCs/>
                <w:sz w:val="28"/>
              </w:rPr>
              <w:t>主要参考文献（由指导教师选定）：</w:t>
            </w:r>
          </w:p>
          <w:p w14:paraId="27281DC6" w14:textId="77777777" w:rsidR="00074C8C" w:rsidRPr="002875BF"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21"/>
                <w:szCs w:val="21"/>
                <w:rFonts w:ascii="STZhongsong" w:eastAsia="STZhongsong" w:hAnsi="STZhongsong" w:cs="Times New Roman"/>
                <w:bCs/>
                <w:spacing w:val="-20"/>
              </w:rPr>
            </w:pPr>
            <w:r w:rsidRPr="002875BF">
              <w:rPr>
                <w:kern w:val="2"/>
                <w:sz w:val="21"/>
                <w:rFonts w:ascii="STZhongsong" w:eastAsia="STZhongsong" w:hAnsi="STZhongsong" w:hint="eastAsia" w:cs="Times New Roman"/>
                <w:bCs/>
                <w:spacing w:val="-20"/>
                <w:szCs w:val="21"/>
              </w:rPr>
              <w:t>[1]</w:t>
            </w:r>
            <w:r w:rsidRPr="002875BF">
              <w:rPr>
                <w:kern w:val="2"/>
                <w:sz w:val="21"/>
                <w:rFonts w:ascii="STZhongsong" w:eastAsia="STZhongsong" w:hAnsi="STZhongsong" w:hint="eastAsia" w:cs="Times New Roman"/>
                <w:bCs/>
                <w:spacing w:val="-20"/>
                <w:szCs w:val="21"/>
              </w:rPr>
              <w:tab/>
              <w:t>陈振宇.利率市场化对我国商业银行盈利能力的影响研究[J].经营与管理,2021(02):48-51.</w:t>
            </w:r>
          </w:p>
          <w:p w14:paraId="490B0600" w14:textId="77777777" w:rsidR="00074C8C" w:rsidRPr="002875BF"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21"/>
                <w:szCs w:val="21"/>
                <w:rFonts w:ascii="STZhongsong" w:eastAsia="STZhongsong" w:hAnsi="STZhongsong" w:cs="Times New Roman"/>
                <w:bCs/>
                <w:spacing w:val="-20"/>
              </w:rPr>
            </w:pPr>
            <w:r w:rsidRPr="002875BF">
              <w:rPr>
                <w:kern w:val="2"/>
                <w:sz w:val="21"/>
                <w:rFonts w:ascii="STZhongsong" w:eastAsia="STZhongsong" w:hAnsi="STZhongsong" w:hint="eastAsia" w:cs="Times New Roman"/>
                <w:bCs/>
                <w:spacing w:val="-20"/>
                <w:szCs w:val="21"/>
              </w:rPr>
              <w:t>[2]</w:t>
            </w:r>
            <w:r w:rsidRPr="002875BF">
              <w:rPr>
                <w:kern w:val="2"/>
                <w:sz w:val="21"/>
                <w:rFonts w:ascii="STZhongsong" w:eastAsia="STZhongsong" w:hAnsi="STZhongsong" w:hint="eastAsia" w:cs="Times New Roman"/>
                <w:bCs/>
                <w:spacing w:val="-20"/>
                <w:szCs w:val="21"/>
              </w:rPr>
              <w:tab/>
              <w:t>程小丽.利率市场化：现状与未来[J].中国储运,2021(07):109-110.</w:t>
            </w:r>
          </w:p>
          <w:p w14:paraId="46F21C5F" w14:textId="77777777" w:rsidR="00074C8C" w:rsidRPr="002875BF"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21"/>
                <w:szCs w:val="21"/>
                <w:rFonts w:ascii="STZhongsong" w:eastAsia="STZhongsong" w:hAnsi="STZhongsong" w:cs="Times New Roman"/>
                <w:bCs/>
                <w:spacing w:val="-20"/>
              </w:rPr>
            </w:pPr>
            <w:r w:rsidRPr="002875BF">
              <w:rPr>
                <w:kern w:val="2"/>
                <w:sz w:val="21"/>
                <w:rFonts w:ascii="STZhongsong" w:eastAsia="STZhongsong" w:hAnsi="STZhongsong" w:hint="eastAsia" w:cs="Times New Roman"/>
                <w:bCs/>
                <w:spacing w:val="-20"/>
                <w:szCs w:val="21"/>
              </w:rPr>
              <w:t>[3]</w:t>
            </w:r>
            <w:r w:rsidRPr="002875BF">
              <w:rPr>
                <w:kern w:val="2"/>
                <w:sz w:val="21"/>
                <w:rFonts w:ascii="STZhongsong" w:eastAsia="STZhongsong" w:hAnsi="STZhongsong" w:hint="eastAsia" w:cs="Times New Roman"/>
                <w:bCs/>
                <w:spacing w:val="-20"/>
                <w:szCs w:val="21"/>
              </w:rPr>
              <w:tab/>
              <w:t>付静.利率市场化下商业银行盈利能力影响因素分析——以我国13家上市商业银行为例[J].商业经济,2020(05):176-178</w:t>
            </w:r>
          </w:p>
        </w:tc>
      </w:tr>
      <w:tr w:rsidR="00074C8C" w14:paraId="139AB955" w14:textId="77777777" w:rsidTr="00CB49E4">
        <w:trPr>
          <w:trHeight w:val="1974"/>
        </w:trPr>
        <w:tc>
          <w:tcPr>
            <w:tcW w:w="7938" w:type="dxa"/>
          </w:tcPr>
          <w:p w14:paraId="4D6CC5B9" w14:textId="77777777" w:rsidR="00074C8C"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28"/>
                <w:szCs w:val="21"/>
                <w:rFonts w:ascii="STZhongsong" w:eastAsia="STZhongsong" w:hAnsi="Times New Roman" w:cs="Times New Roman"/>
                <w:bCs/>
              </w:rPr>
            </w:pPr>
            <w:r>
              <w:rPr>
                <w:kern w:val="2"/>
                <w:szCs w:val="21"/>
                <w:rFonts w:ascii="STZhongsong" w:eastAsia="STZhongsong" w:hint="eastAsia" w:hAnsi="Times New Roman" w:cs="Times New Roman"/>
                <w:bCs/>
                <w:sz w:val="28"/>
              </w:rPr>
              <w:t>同组设计者：</w:t>
            </w:r>
          </w:p>
          <w:p w14:paraId="60EA325B" w14:textId="77777777" w:rsidR="00074C8C" w:rsidRPr="002875BF"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21"/>
                <w:szCs w:val="21"/>
                <w:rFonts w:ascii="STZhongsong" w:eastAsia="STZhongsong" w:hAnsi="STZhongsong" w:cs="Times New Roman"/>
                <w:bCs/>
                <w:spacing w:val="-20"/>
              </w:rPr>
            </w:pPr>
            <w:r>
              <w:rPr>
                <w:kern w:val="2"/>
                <w:szCs w:val="21"/>
                <w:rFonts w:ascii="STZhongsong" w:eastAsia="STZhongsong" w:hint="eastAsia" w:hAnsi="Times New Roman" w:cs="Times New Roman"/>
                <w:bCs/>
                <w:sz w:val="28"/>
              </w:rPr>
              <w:t>无</w:t>
            </w:r>
          </w:p>
        </w:tc>
      </w:tr>
      <w:tr w:rsidR="00074C8C" w14:paraId="0D7D3FFA" w14:textId="77777777" w:rsidTr="00CB49E4">
        <w:trPr>
          <w:trHeight w:val="983"/>
        </w:trPr>
        <w:tc>
          <w:tcPr>
            <w:tcW w:w="7938" w:type="dxa"/>
          </w:tcPr>
          <w:p w14:paraId="31C4B76A" w14:textId="77777777" w:rsidR="00074C8C"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28"/>
                <w:szCs w:val="21"/>
                <w:rFonts w:ascii="STZhongsong" w:eastAsia="STZhongsong" w:hAnsi="Times New Roman" w:cs="Times New Roman"/>
                <w:bCs/>
              </w:rPr>
            </w:pPr>
            <w:r>
              <w:rPr>
                <w:kern w:val="2"/>
                <w:szCs w:val="21"/>
                <w:rFonts w:ascii="STZhongsong" w:eastAsia="STZhongsong" w:hint="eastAsia" w:hAnsi="Times New Roman" w:cs="Times New Roman"/>
                <w:bCs/>
                <w:sz w:val="28"/>
              </w:rPr>
              <w:t>指导教师签名：</w:t>
            </w:r>
          </w:p>
          <w:p w14:paraId="62BD2690" w14:textId="77777777" w:rsidR="00074C8C" w:rsidRDefault="00074C8C" w:rsidP="00CB49E4">
            <w:pPr>
              <w:widowControl w:val="0"/>
              <w:snapToGrid w:val="1"/>
              <w:spacing w:beforeLines="0" w:before="0" w:afterLines="0" w:after="0" w:line="240" w:lineRule="auto"/>
              <w:ind w:firstLineChars="0" w:firstLine="0" w:leftChars="0" w:left="0"/>
              <w:jc w:val="left"/>
              <w:pBdr>
                <w:bottom w:val="none" w:sz="0" w:space="0" w:color="auto"/>
              </w:pBdr>
              <w:rPr>
                <w:kern w:val="2"/>
                <w:sz w:val="28"/>
                <w:szCs w:val="21"/>
                <w:rFonts w:ascii="STZhongsong" w:eastAsia="STZhongsong" w:hAnsi="Times New Roman" w:cs="Times New Roman"/>
                <w:bCs/>
              </w:rPr>
            </w:pPr>
            <w:r>
              <w:rPr>
                <w:kern w:val="2"/>
                <w:szCs w:val="21"/>
                <w:rFonts w:ascii="STZhongsong" w:eastAsia="STZhongsong" w:hint="eastAsia" w:hAnsi="Times New Roman" w:cs="Times New Roman"/>
                <w:bCs/>
                <w:sz w:val="28"/>
              </w:rPr>
              <w:t xml:space="preserve"> </w:t>
            </w:r>
            <w:r>
              <w:rPr>
                <w:kern w:val="2"/>
                <w:szCs w:val="21"/>
                <w:rFonts w:ascii="STZhongsong" w:eastAsia="STZhongsong" w:hAnsi="Times New Roman" w:cs="Times New Roman"/>
                <w:bCs/>
                <w:sz w:val="28"/>
              </w:rPr>
              <w:t xml:space="preserve">                                      </w:t>
            </w:r>
            <w:r>
              <w:rPr>
                <w:kern w:val="2"/>
                <w:szCs w:val="21"/>
                <w:rFonts w:ascii="STZhongsong" w:eastAsia="STZhongsong" w:hint="eastAsia" w:hAnsi="Times New Roman" w:cs="Times New Roman"/>
                <w:bCs/>
                <w:sz w:val="28"/>
              </w:rPr>
              <w:t xml:space="preserve">年 </w:t>
            </w:r>
            <w:r>
              <w:rPr>
                <w:kern w:val="2"/>
                <w:szCs w:val="21"/>
                <w:rFonts w:ascii="STZhongsong" w:eastAsia="STZhongsong" w:hAnsi="Times New Roman" w:cs="Times New Roman"/>
                <w:bCs/>
                <w:sz w:val="28"/>
              </w:rPr>
              <w:t xml:space="preserve">   </w:t>
            </w:r>
            <w:r>
              <w:rPr>
                <w:kern w:val="2"/>
                <w:szCs w:val="21"/>
                <w:rFonts w:ascii="STZhongsong" w:eastAsia="STZhongsong" w:hint="eastAsia" w:hAnsi="Times New Roman" w:cs="Times New Roman"/>
                <w:bCs/>
                <w:sz w:val="28"/>
              </w:rPr>
              <w:t xml:space="preserve">月 </w:t>
            </w:r>
            <w:r>
              <w:rPr>
                <w:kern w:val="2"/>
                <w:szCs w:val="21"/>
                <w:rFonts w:ascii="STZhongsong" w:eastAsia="STZhongsong" w:hAnsi="Times New Roman" w:cs="Times New Roman"/>
                <w:bCs/>
                <w:sz w:val="28"/>
              </w:rPr>
              <w:t xml:space="preserve">   </w:t>
            </w:r>
            <w:r>
              <w:rPr>
                <w:kern w:val="2"/>
                <w:szCs w:val="21"/>
                <w:rFonts w:ascii="STZhongsong" w:eastAsia="STZhongsong" w:hint="eastAsia" w:hAnsi="Times New Roman" w:cs="Times New Roman"/>
                <w:bCs/>
                <w:sz w:val="28"/>
              </w:rPr>
              <w:t>日</w:t>
            </w:r>
          </w:p>
        </w:tc>
      </w:tr>
    </w:tbl>
    <w:p w14:paraId="190C0F3F" w14:textId="77777777" w:rsidR="00074C8C" w:rsidRDefault="00074C8C" w:rsidP="00074C8C">
      <w:pPr>
        <w:widowControl w:val="0"/>
        <w:snapToGrid w:val="1"/>
        <w:spacing w:beforeLines="0" w:before="0" w:afterLines="0" w:after="0" w:line="240" w:lineRule="auto"/>
        <w:ind w:firstLineChars="0" w:firstLine="0" w:leftChars="0" w:left="0"/>
        <w:jc w:val="both"/>
        <w:pBdr>
          <w:bottom w:val="none" w:sz="0" w:space="0" w:color="auto"/>
        </w:pBdr>
      </w:pPr>
      <w:rPr>
        <w:kern w:val="2"/>
        <w:sz w:val="21"/>
        <w:szCs w:val="21"/>
        <w:rFonts w:ascii="Times New Roman" w:eastAsia="宋体" w:hAnsi="Times New Roman" w:cs="Times New Roman"/>
      </w:rPr>
    </w:p>
    <w:p w14:paraId="092ACF1D" w14:textId="7EB1AAEA" w:rsidR="003C2678" w:rsidRPr="003C2678" w:rsidRDefault="003C2678" w:rsidP="003C2678">
      <w:pPr>
        <w:widowControl w:val="0"/>
        <w:snapToGrid w:val="1"/>
        <w:spacing w:beforeLines="0" w:before="0" w:afterLines="0" w:after="0" w:line="240" w:lineRule="auto"/>
        <w:ind w:firstLineChars="0" w:firstLine="0" w:leftChars="0" w:left="0"/>
        <w:jc w:val="both"/>
        <w:pBdr>
          <w:bottom w:val="none" w:sz="0" w:space="0" w:color="auto"/>
        </w:pBdr>
      </w:pPr>
      <w:rPr>
        <w:kern w:val="2"/>
        <w:sz w:val="21"/>
        <w:szCs w:val="21"/>
        <w:rFonts w:ascii="Times New Roman" w:eastAsia="宋体" w:hAnsi="Times New Roman" w:cs="Times New Roman"/>
      </w:rPr>
    </w:p>
    <w:sectPr w:rsidR="000211C1">
      <w:footerReference w:type="first" r:id="rId120"/>
      <w:footerReference w:type="default" r:id="rId121"/>
      <w:footerReference w:type="even" r:id="rId122"/>
      <w:headerReference w:type="first" r:id="rId123"/>
      <w:headerReference w:type="default" r:id="rId124"/>
      <w:headerReference w:type="even" r:id="rId125"/>
      <w:pgSz w:w="11906" w:h="16838" w:code="9"/>
      <w:pgMar w:top="1418" w:right="1134" w:bottom="1134" w:left="1418" w:header="851" w:footer="907" w:gutter="0"/>
      <w:cols w:space="720"/>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排版检查器" w:date="2023-04-26T11:14:54Z" w:initials="排版问题">
    <w:p w:rsidR="00F1430F">
      <w:r w:rsidR="00E577A5">
        <w:t>拒绝修订时，可能会丢失编号：[1]	</w:t>
      </w:r>
    </w:p>
  </w:comment>
  <w:comment w:id="2" w:author="排版检查器" w:date="2023-04-26T11:14:54Z" w:initials="排版问题">
    <w:p w:rsidR="00F1430F">
      <w:r w:rsidR="00E577A5">
        <w:t>拒绝修订时，可能会丢失编号：[2]	</w:t>
      </w:r>
    </w:p>
  </w:comment>
  <w:comment w:id="3" w:author="排版检查器" w:date="2023-04-26T11:14:54Z" w:initials="排版问题">
    <w:p w:rsidR="00F1430F">
      <w:r w:rsidR="00E577A5">
        <w:t>拒绝修订时，可能会丢失编号：[3]	</w:t>
      </w:r>
    </w:p>
  </w:comment>
  <w:comment w:id="4" w:author="排版检查器" w:date="2023-04-26T11:14:54Z" w:initials="排版问题">
    <w:p w:rsidR="00F1430F">
      <w:r w:rsidR="00E577A5">
        <w:t>拒绝修订时，可能会丢失编号：[4]	</w:t>
      </w:r>
    </w:p>
  </w:comment>
  <w:comment w:id="5" w:author="排版检查器" w:date="2023-04-26T11:14:54Z" w:initials="排版问题">
    <w:p w:rsidR="00F1430F">
      <w:r w:rsidR="00E577A5">
        <w:t>拒绝修订时，可能会丢失编号：[5]	</w:t>
      </w:r>
    </w:p>
  </w:comment>
  <w:comment w:id="6" w:author="排版检查器" w:date="2023-04-26T11:14:54Z" w:initials="排版问题">
    <w:p w:rsidR="00F1430F">
      <w:r w:rsidR="00E577A5">
        <w:t>拒绝修订时，可能会丢失编号：[6]	</w:t>
      </w:r>
    </w:p>
  </w:comment>
  <w:comment w:id="7" w:author="排版检查器" w:date="2023-04-26T11:14:54Z" w:initials="排版问题">
    <w:p w:rsidR="00F1430F">
      <w:r w:rsidR="00E577A5">
        <w:t>拒绝修订时，可能会丢失编号：[7]	</w:t>
      </w:r>
    </w:p>
  </w:comment>
  <w:comment w:id="8" w:author="排版检查器" w:date="2023-04-26T11:14:54Z" w:initials="排版问题">
    <w:p w:rsidR="00F1430F">
      <w:r w:rsidR="00E577A5">
        <w:t>拒绝修订时，可能会丢失编号：[8]	</w:t>
      </w:r>
    </w:p>
  </w:comment>
  <w:comment w:id="9" w:author="排版检查器" w:date="2023-04-26T11:14:54Z" w:initials="排版问题">
    <w:p w:rsidR="00F1430F">
      <w:r w:rsidR="00E577A5">
        <w:t>拒绝修订时，可能会丢失编号：[9]	</w:t>
      </w:r>
    </w:p>
  </w:comment>
  <w:comment w:id="10" w:author="排版检查器" w:date="2023-04-26T11:14:54Z" w:initials="排版问题">
    <w:p w:rsidR="00F1430F">
      <w:r w:rsidR="00E577A5">
        <w:t>拒绝修订时，可能会丢失编号：[10]	</w:t>
      </w:r>
    </w:p>
  </w:comment>
  <w:comment w:id="11" w:author="排版检查器" w:date="2023-04-26T11:14:54Z" w:initials="排版问题">
    <w:p w:rsidR="00F1430F">
      <w:r w:rsidR="00E577A5">
        <w:t>拒绝修订时，可能会丢失编号：[11]	</w:t>
      </w:r>
    </w:p>
  </w:comment>
  <w:comment w:id="12" w:author="排版检查器" w:date="2023-04-26T11:14:54Z" w:initials="排版问题">
    <w:p w:rsidR="00F1430F">
      <w:r w:rsidR="00E577A5">
        <w:t>拒绝修订时，可能会丢失编号：[12]	</w:t>
      </w:r>
    </w:p>
  </w:comment>
  <w:comment w:id="13" w:author="排版检查器" w:date="2023-04-26T11:14:54Z" w:initials="排版问题">
    <w:p w:rsidR="00F1430F">
      <w:r w:rsidR="00E577A5">
        <w:t>拒绝修订时，可能会丢失编号：[13]	</w:t>
      </w:r>
    </w:p>
  </w:comment>
  <w:comment w:id="14" w:author="排版检查器" w:date="2023-04-26T11:14:54Z" w:initials="排版问题">
    <w:p w:rsidR="00F1430F">
      <w:r w:rsidR="00E577A5">
        <w:t>拒绝修订时，可能会丢失编号：[14]	</w:t>
      </w:r>
    </w:p>
  </w:comment>
  <w:comment w:id="15" w:author="排版检查器" w:date="2023-04-26T11:14:54Z" w:initials="排版问题">
    <w:p w:rsidR="00F1430F">
      <w:r w:rsidR="00E577A5">
        <w:t>拒绝修订时，可能会丢失编号：[15]	</w:t>
      </w:r>
    </w:p>
  </w:comment>
  <w:comment w:id="16" w:author="排版检查器" w:date="2023-04-26T11:14:54Z" w:initials="排版问题">
    <w:p w:rsidR="00F1430F">
      <w:r w:rsidR="00E577A5">
        <w:t>拒绝修订时，可能会丢失编号：[16]	</w:t>
      </w:r>
    </w:p>
  </w:comment>
  <w:comment w:id="17" w:author="排版检查器" w:date="2023-04-26T11:14:54Z" w:initials="排版问题">
    <w:p w:rsidR="00F1430F">
      <w:r w:rsidR="00E577A5">
        <w:t>拒绝修订时，可能会丢失编号：[17]	</w:t>
      </w:r>
    </w:p>
  </w:comment>
  <w:comment w:id="18" w:author="排版检查器" w:date="2023-04-26T11:14:54Z" w:initials="排版问题">
    <w:p w:rsidR="00F1430F">
      <w:r w:rsidR="00E577A5">
        <w:t>拒绝修订时，可能会丢失编号：[18]	</w:t>
      </w:r>
    </w:p>
  </w:comment>
  <w:comment w:id="19" w:author="排版检查器" w:date="2023-04-26T11:14:54Z" w:initials="排版问题">
    <w:p w:rsidR="00F1430F">
      <w:r w:rsidR="00E577A5">
        <w:t>拒绝修订时，可能会丢失编号：[19]	</w:t>
      </w:r>
    </w:p>
  </w:comment>
  <w:comment w:id="20" w:author="排版检查器" w:date="2023-04-26T11:14:54Z" w:initials="排版问题">
    <w:p w:rsidR="00F1430F">
      <w:r w:rsidR="00E577A5">
        <w:t>拒绝修订时，可能会丢失编号：[20]	</w:t>
      </w:r>
    </w:p>
  </w:comment>
  <w:comment w:id="21" w:author="排版检查器" w:date="2023-04-26T11:14:54Z" w:initials="排版问题">
    <w:p w:rsidR="00F1430F">
      <w:r w:rsidR="00E577A5">
        <w:t>拒绝修订时，可能会丢失编号：[21]	</w:t>
      </w:r>
    </w:p>
  </w:comment>
  <w:comment w:id="22" w:author="排版检查器" w:date="2023-04-26T11:14:54Z" w:initials="排版问题">
    <w:p w:rsidR="00F1430F">
      <w:r w:rsidR="00E577A5">
        <w:t>拒绝修订时，可能会丢失编号：[22]	</w:t>
      </w:r>
    </w:p>
  </w:comment>
  <w:comment w:id="23" w:author="排版检查器" w:date="2023-04-26T11:14:54Z" w:initials="排版问题">
    <w:p w:rsidR="00F1430F">
      <w:r w:rsidR="00E577A5">
        <w:t>拒绝修订时，可能会丢失编号：[23]	</w:t>
      </w:r>
    </w:p>
  </w:comment>
  <w:comment w:id="24" w:author="排版检查器" w:date="2023-04-26T11:14:54Z" w:initials="排版问题">
    <w:p w:rsidR="00F1430F">
      <w:r w:rsidR="00E577A5">
        <w:t>拒绝修订时，可能会丢失编号：[24]	</w:t>
      </w:r>
    </w:p>
  </w:comment>
  <w:comment w:id="25" w:author="排版检查器" w:date="2023-04-26T11:14:54Z" w:initials="排版问题">
    <w:p w:rsidR="00F1430F">
      <w:r w:rsidR="00E577A5">
        <w:t>拒绝修订时，可能会丢失编号：[25]	</w:t>
      </w:r>
    </w:p>
  </w:comment>
  <w:comment w:id="26" w:author="排版检查器" w:date="2023-04-26T11:14:54Z" w:initials="排版问题">
    <w:p w:rsidR="00F1430F">
      <w:r w:rsidR="00E577A5">
        <w:t>拒绝修订时，可能会丢失编号：[26]	</w:t>
      </w:r>
    </w:p>
  </w:comment>
  <w:comment w:id="27" w:author="排版检查器" w:date="2023-04-26T11:14:54Z" w:initials="排版问题">
    <w:p w:rsidR="00F1430F">
      <w:r w:rsidR="00E577A5">
        <w:t>拒绝修订时，可能会丢失编号：[27]	</w:t>
      </w:r>
    </w:p>
  </w:comment>
  <w:comment w:id="28" w:author="排版检查器" w:date="2023-04-26T11:14:54Z" w:initials="排版问题">
    <w:p w:rsidR="00F1430F">
      <w:r w:rsidR="00E577A5">
        <w:t>拒绝修订时，可能会丢失编号：[28]	</w:t>
      </w:r>
    </w:p>
  </w:comment>
  <w:comment w:id="29" w:author="排版检查器" w:date="2023-04-26T11:14:54Z" w:initials="排版问题">
    <w:p w:rsidR="00F1430F">
      <w:r w:rsidR="00E577A5">
        <w:t>拒绝修订时，可能会丢失编号：[29]	</w:t>
      </w:r>
    </w:p>
  </w:comment>
  <w:comment w:id="30" w:author="排版检查器" w:date="2023-04-26T11:14:54Z" w:initials="排版问题">
    <w:p w:rsidR="00F1430F">
      <w:r w:rsidR="00E577A5">
        <w:t>拒绝修订时，可能会丢失编号：[30]	</w:t>
      </w:r>
    </w:p>
  </w:comment>
  <w:comment w:id="31" w:author="排版检查器" w:date="2023-04-26T11:14:54Z" w:initials="排版问题">
    <w:p w:rsidR="00F1430F">
      <w:r w:rsidR="00E577A5">
        <w:t>拒绝修订时，可能会丢失编号：[31]	</w:t>
      </w:r>
    </w:p>
  </w:comment>
  <w:comment w:id="32" w:author="排版检查器" w:date="2023-04-26T11:14:54Z" w:initials="排版问题">
    <w:p w:rsidR="00F1430F">
      <w:r w:rsidR="00E577A5">
        <w:t>拒绝修订时，可能会丢失编号：[32]	</w:t>
      </w:r>
    </w:p>
  </w:comment>
  <w:comment w:id="33" w:author="排版检查器" w:date="2023-04-26T11:14:54Z" w:initials="排版问题">
    <w:p w:rsidR="00F1430F">
      <w:r w:rsidR="00E577A5">
        <w:t>拒绝修订时，可能会丢失编号：[33]	</w:t>
      </w:r>
    </w:p>
  </w:comment>
  <w:comment w:id="34" w:author="排版检查器" w:date="2023-04-26T11:14:54Z" w:initials="排版问题">
    <w:p w:rsidR="00F1430F">
      <w:r w:rsidR="00E577A5">
        <w:t>拒绝修订时，可能会丢失编号：[34]	</w:t>
      </w:r>
    </w:p>
  </w:comment>
  <w:comment w:id="35" w:author="排版检查器" w:date="2023-04-26T11:14:54Z" w:initials="排版问题">
    <w:p w:rsidR="00F1430F">
      <w:r w:rsidR="00E577A5">
        <w:t>拒绝修订时，可能会丢失编号：[35]	</w:t>
      </w:r>
    </w:p>
  </w:comment>
  <w:comment w:id="36" w:author="排版检查器" w:date="2023-04-26T11:14:54Z" w:initials="排版问题">
    <w:p w:rsidR="00F1430F">
      <w:r w:rsidR="00E577A5">
        <w:t>拒绝修订时，可能会丢失编号：[36]	</w:t>
      </w:r>
    </w:p>
  </w:comment>
  <w:comment w:id="37" w:author="排版检查器" w:date="2023-04-26T11:14:54Z" w:initials="排版问题">
    <w:p w:rsidR="00F1430F">
      <w:r w:rsidR="00E577A5">
        <w:t>拒绝修订时，可能会丢失编号：[37]	</w:t>
      </w:r>
    </w:p>
  </w:comment>
  <w:comment w:id="38" w:author="排版检查器" w:date="2023-04-26T11:14:54Z" w:initials="排版问题">
    <w:p w:rsidR="00F1430F">
      <w:r w:rsidR="00E577A5">
        <w:t>拒绝修订时，可能会丢失编号：[38]	</w:t>
      </w:r>
    </w:p>
  </w:comment>
  <w:comment w:id="39" w:author="排版检查器" w:date="2023-04-26T11:14:54Z" w:initials="排版问题">
    <w:p w:rsidR="00F1430F">
      <w:r w:rsidR="00E577A5">
        <w:t>拒绝修订时，可能会丢失编号：[39]	</w:t>
      </w:r>
    </w:p>
  </w:comment>
  <w:comment w:id="40" w:author="排版检查器" w:date="2023-04-26T11:14:54Z" w:initials="排版问题">
    <w:p w:rsidR="00F1430F">
      <w:r w:rsidR="00E577A5">
        <w:t>拒绝修订时，可能会丢失编号：[40]	</w:t>
      </w:r>
    </w:p>
  </w:comment>
  <w:comment w:id="41" w:author="排版检查器" w:date="2023-04-26T11:14:54Z" w:initials="排版问题">
    <w:p w:rsidR="00F1430F">
      <w:r w:rsidR="00E577A5">
        <w:t>拒绝修订时，可能会丢失编号：[41]	</w:t>
      </w:r>
    </w:p>
  </w:comment>
  <w:comment w:id="42" w:author="结构检查器" w:date="2023-04-26T11:14:54Z" w:initials="结构问题">
    <w:p w:rsidR="00F1430F">
      <w:r w:rsidR="00E577A5">
        <w:t>中文摘要部分字数为：“491”，请检查是否符合摘要字数规定的最少“500”个字的限制</w:t>
      </w:r>
    </w:p>
  </w:comment>
  <w:comment w:id="43" w:author="内容检查器" w:date="2023-04-26T11:14:54Z" w:initials="内容问题">
    <w:p w:rsidR="00F1430F">
      <w:r w:rsidR="00E577A5">
        <w:t>研究背景描述过长</w:t>
      </w:r>
    </w:p>
  </w:comment>
  <w:comment w:id="44" w:author="表达检查器" w:date="2023-04-26T11:14:54Z" w:initials="表达问题">
    <w:p w:rsidR="00F1430F">
      <w:r w:rsidR="00E577A5">
        <w:t>去掉类似“本文”，“笔者”等表述，使表达更精炼！</w:t>
      </w:r>
    </w:p>
  </w:comment>
  <w:comment w:id="45" w:author="编号检查器" w:date="2023-04-26T11:14:54Z" w:initials="编号问题">
    <w:p w:rsidR="00F1430F">
      <w:r w:rsidR="00E577A5">
        <w:t>多级标题后的列表存在多种不同表达形式，需要统一表达规则</w:t>
      </w:r>
    </w:p>
  </w:comment>
  <w:comment w:id="46" w:author="表达检查器" w:date="2023-04-26T11:14:54Z" w:initials="表达问题">
    <w:p w:rsidR="00F1430F">
      <w:r w:rsidR="00E577A5">
        <w:t>不要用空段控制版面或者行距</w:t>
      </w:r>
    </w:p>
  </w:comment>
  <w:comment w:id="47" w:author="表达检查器" w:date="2023-04-26T11:14:54Z" w:initials="表达问题">
    <w:p w:rsidR="00F1430F">
      <w:r w:rsidR="00E577A5">
        <w:t>不要用空段控制版面或者行距</w:t>
      </w:r>
    </w:p>
  </w:comment>
  <w:comment w:id="48" w:author="表达检查器" w:date="2023-04-26T11:14:54Z" w:initials="表达问题">
    <w:p w:rsidR="00F1430F">
      <w:r w:rsidR="00E577A5">
        <w:t>不要用空段控制版面或者行距</w:t>
      </w:r>
    </w:p>
  </w:comment>
  <w:comment w:id="49" w:author="表达检查器" w:date="2023-04-26T11:14:54Z" w:initials="表达问题">
    <w:p w:rsidR="00F1430F">
      <w:r w:rsidR="00E577A5">
        <w:t>不要用空段控制版面或者行距，建议删除这2个空段</w:t>
      </w:r>
    </w:p>
  </w:comment>
  <w:comment w:id="50" w:author="表达检查器" w:date="2023-04-26T11:14:54Z" w:initials="表达问题">
    <w:p w:rsidR="00F1430F">
      <w:r w:rsidR="00E577A5">
        <w:t>不要用空段控制版面或者行距</w:t>
      </w:r>
    </w:p>
  </w:comment>
  <w:comment w:id="51" w:author="表达检查器" w:date="2023-04-26T11:14:54Z" w:initials="表达问题">
    <w:p w:rsidR="00F1430F">
      <w:r w:rsidR="00E577A5">
        <w:t>不要用空段控制版面或者行距</w:t>
      </w:r>
    </w:p>
  </w:comment>
  <w:comment w:id="52" w:author="表达检查器" w:date="2023-04-26T11:14:54Z" w:initials="表达问题">
    <w:p w:rsidR="00F1430F">
      <w:r w:rsidR="00E577A5">
        <w:t>不要用空段控制版面或者行距</w:t>
      </w:r>
    </w:p>
  </w:comment>
  <w:comment w:id="53" w:author="表达检查器" w:date="2023-04-26T11:14:54Z" w:initials="表达问题">
    <w:p w:rsidR="00F1430F">
      <w:r w:rsidR="00E577A5">
        <w:t>不要用空段控制版面或者行距</w:t>
      </w:r>
    </w:p>
  </w:comment>
  <w:comment w:id="54" w:author="表达检查器" w:date="2023-04-26T11:14:54Z" w:initials="表达问题">
    <w:p w:rsidR="00F1430F">
      <w:r w:rsidR="00E577A5">
        <w:t>不要用空段控制版面或者行距</w:t>
      </w:r>
    </w:p>
  </w:comment>
  <w:comment w:id="55" w:author="表达检查器" w:date="2023-04-26T11:14:54Z" w:initials="表达问题">
    <w:p w:rsidR="00F1430F">
      <w:r w:rsidR="00E577A5">
        <w:t>不要用空段控制版面或者行距</w:t>
      </w:r>
    </w:p>
  </w:comment>
  <w:comment w:id="56" w:author="表达检查器" w:date="2023-04-26T11:14:54Z" w:initials="表达问题">
    <w:p w:rsidR="00F1430F">
      <w:r w:rsidR="00E577A5">
        <w:t>不要用空段控制版面或者行距</w:t>
      </w:r>
    </w:p>
  </w:comment>
  <w:comment w:id="57" w:author="表达检查器" w:date="2023-04-26T11:14:54Z" w:initials="表达问题">
    <w:p w:rsidR="00F1430F">
      <w:r w:rsidR="00E577A5">
        <w:t>不要用空段控制版面或者行距</w:t>
      </w:r>
    </w:p>
  </w:comment>
  <w:comment w:id="58" w:author="表达检查器" w:date="2023-04-26T11:14:54Z" w:initials="表达问题">
    <w:p w:rsidR="00F1430F">
      <w:r w:rsidR="00E577A5">
        <w:t>不要用空段控制版面或者行距</w:t>
      </w:r>
    </w:p>
  </w:comment>
  <w:comment w:id="59" w:author="表达检查器" w:date="2023-04-26T11:14:54Z" w:initials="表达问题">
    <w:p w:rsidR="00F1430F">
      <w:r w:rsidR="00E577A5">
        <w:t>不要用空段控制版面或者行距</w:t>
      </w:r>
    </w:p>
  </w:comment>
  <w:comment w:id="60" w:author="表达检查器" w:date="2023-04-26T11:14:54Z" w:initials="表达问题">
    <w:p w:rsidR="00F1430F">
      <w:r w:rsidR="00E577A5">
        <w:t>不要用空段控制版面或者行距</w:t>
      </w:r>
    </w:p>
  </w:comment>
  <w:comment w:id="61" w:author="表达检查器" w:date="2023-04-26T11:14:54Z" w:initials="表达问题">
    <w:p w:rsidR="00F1430F">
      <w:r w:rsidR="00E577A5">
        <w:t>不要用空段控制版面或者行距</w:t>
      </w:r>
    </w:p>
  </w:comment>
  <w:comment w:id="62" w:author="表达检查器" w:date="2023-04-26T11:14:54Z" w:initials="表达问题">
    <w:p w:rsidR="00F1430F">
      <w:r w:rsidR="00E577A5">
        <w:t>不要用空段控制版面或者行距</w:t>
      </w:r>
    </w:p>
  </w:comment>
  <w:comment w:id="63" w:author="表达检查器" w:date="2023-04-26T11:14:54Z" w:initials="表达问题">
    <w:p w:rsidR="00F1430F">
      <w:r w:rsidR="00E577A5">
        <w:t>不要用空段控制版面或者行距</w:t>
      </w:r>
    </w:p>
  </w:comment>
  <w:comment w:id="64" w:author="表达检查器" w:date="2023-04-26T11:14:54Z" w:initials="表达问题">
    <w:p w:rsidR="00F1430F">
      <w:r w:rsidR="00E577A5">
        <w:t>不要用空段控制版面或者行距</w:t>
      </w:r>
    </w:p>
  </w:comment>
  <w:comment w:id="65" w:author="表达检查器" w:date="2023-04-26T11:14:54Z" w:initials="表达问题">
    <w:p w:rsidR="00F1430F">
      <w:r w:rsidR="00E577A5">
        <w:t>不要用空段控制版面或者行距</w:t>
      </w:r>
    </w:p>
  </w:comment>
  <w:comment w:id="66" w:author="表达检查器" w:date="2023-04-26T11:14:54Z" w:initials="表达问题">
    <w:p w:rsidR="00F1430F">
      <w:r w:rsidR="00E577A5">
        <w:t>不要用空段控制版面或者行距</w:t>
      </w:r>
    </w:p>
  </w:comment>
  <w:comment w:id="67" w:author="表达检查器" w:date="2023-04-26T11:14:54Z" w:initials="表达问题">
    <w:p w:rsidR="00F1430F">
      <w:r w:rsidR="00E577A5">
        <w:t>不要用空段控制版面或者行距</w:t>
      </w:r>
    </w:p>
  </w:comment>
  <w:comment w:id="68" w:author="表达检查器" w:date="2023-04-26T11:14:54Z" w:initials="表达问题">
    <w:p w:rsidR="00F1430F">
      <w:r w:rsidR="00E577A5">
        <w:t>不要用空段控制版面或者行距</w:t>
      </w:r>
    </w:p>
  </w:comment>
  <w:comment w:id="69" w:author="表达检查器" w:date="2023-04-26T11:14:54Z" w:initials="表达问题">
    <w:p w:rsidR="00F1430F">
      <w:r w:rsidR="00E577A5">
        <w:t>不要用空段控制版面或者行距</w:t>
      </w:r>
    </w:p>
  </w:comment>
  <w:comment w:id="70" w:author="表达检查器" w:date="2023-04-26T11:14:54Z" w:initials="表达问题">
    <w:p w:rsidR="00F1430F">
      <w:r w:rsidR="00E577A5">
        <w:t>不要用空段控制版面或者行距</w:t>
      </w:r>
    </w:p>
  </w:comment>
  <w:comment w:id="71" w:author="表达检查器" w:date="2023-04-26T11:14:54Z" w:initials="表达问题">
    <w:p w:rsidR="00F1430F">
      <w:r w:rsidR="00E577A5">
        <w:t>不要用空段控制版面或者行距</w:t>
      </w:r>
    </w:p>
  </w:comment>
  <w:comment w:id="72" w:author="表达检查器" w:date="2023-04-26T11:14:54Z" w:initials="表达问题">
    <w:p w:rsidR="00F1430F">
      <w:r w:rsidR="00E577A5">
        <w:t>不要用空段控制版面或者行距</w:t>
      </w:r>
    </w:p>
  </w:comment>
  <w:comment w:id="73" w:author="表达检查器" w:date="2023-04-26T11:14:54Z" w:initials="表达问题">
    <w:p w:rsidR="00F1430F">
      <w:r w:rsidR="00E577A5">
        <w:t>不要用空段控制版面或者行距</w:t>
      </w:r>
    </w:p>
  </w:comment>
  <w:comment w:id="74" w:author="表达检查器" w:date="2023-04-26T11:14:54Z" w:initials="表达问题">
    <w:p w:rsidR="00F1430F">
      <w:r w:rsidR="00E577A5">
        <w:t>不要用空段控制版面或者行距</w:t>
      </w:r>
    </w:p>
  </w:comment>
  <w:comment w:id="75" w:author="表达检查器" w:date="2023-04-26T11:14:54Z" w:initials="表达问题">
    <w:p w:rsidR="00F1430F">
      <w:r w:rsidR="00E577A5">
        <w:t>不要用空段控制版面或者行距</w:t>
      </w:r>
    </w:p>
  </w:comment>
  <w:comment w:id="76" w:author="表达检查器" w:date="2023-04-26T11:14:54Z" w:initials="表达问题">
    <w:p w:rsidR="00F1430F">
      <w:r w:rsidR="00E577A5">
        <w:t>不要用空段控制版面或者行距</w:t>
      </w:r>
    </w:p>
  </w:comment>
  <w:comment w:id="77" w:author="表达检查器" w:date="2023-04-26T11:14:54Z" w:initials="表达问题">
    <w:p w:rsidR="00F1430F">
      <w:r w:rsidR="00E577A5">
        <w:t>不要用空段控制版面或者行距</w:t>
      </w:r>
    </w:p>
  </w:comment>
  <w:comment w:id="78" w:author="表达检查器" w:date="2023-04-26T11:14:54Z" w:initials="表达问题">
    <w:p w:rsidR="00F1430F">
      <w:r w:rsidR="00E577A5">
        <w:t>不要用空段控制版面或者行距</w:t>
      </w:r>
    </w:p>
  </w:comment>
  <w:comment w:id="79" w:author="表达检查器" w:date="2023-04-26T11:14:54Z" w:initials="表达问题">
    <w:p w:rsidR="00F1430F">
      <w:r w:rsidR="00E577A5">
        <w:t>不要用空段控制版面或者行距</w:t>
      </w:r>
    </w:p>
  </w:comment>
  <w:comment w:id="80" w:author="表达检查器" w:date="2023-04-26T11:14:54Z" w:initials="表达问题">
    <w:p w:rsidR="00F1430F">
      <w:r w:rsidR="00E577A5">
        <w:t>不要用空段控制版面或者行距</w:t>
      </w:r>
    </w:p>
  </w:comment>
  <w:comment w:id="81" w:author="表达检查器" w:date="2023-04-26T11:14:54Z" w:initials="表达问题">
    <w:p w:rsidR="00F1430F">
      <w:r w:rsidR="00E577A5">
        <w:t>不要用空段控制版面或者行距</w:t>
      </w:r>
    </w:p>
  </w:comment>
  <w:comment w:id="82" w:author="表达检查器" w:date="2023-04-26T11:14:54Z" w:initials="表达问题">
    <w:p w:rsidR="00F1430F">
      <w:r w:rsidR="00E577A5">
        <w:t>不要用空段控制版面或者行距</w:t>
      </w:r>
    </w:p>
  </w:comment>
  <w:comment w:id="83" w:author="表达检查器" w:date="2023-04-26T11:14:54Z" w:initials="表达问题">
    <w:p w:rsidR="00F1430F">
      <w:r w:rsidR="00E577A5">
        <w:t>不要用空段控制版面或者行距</w:t>
      </w:r>
    </w:p>
  </w:comment>
  <w:comment w:id="84" w:author="表达检查器" w:date="2023-04-26T11:14:54Z" w:initials="表达问题">
    <w:p w:rsidR="00F1430F">
      <w:r w:rsidR="00E577A5">
        <w:t>不要用空段控制版面或者行距</w:t>
      </w:r>
    </w:p>
  </w:comment>
  <w:comment w:id="85" w:author="表达检查器" w:date="2023-04-26T11:14:54Z" w:initials="表达问题">
    <w:p w:rsidR="00F1430F">
      <w:r w:rsidR="00E577A5">
        <w:t>不要用空段控制版面或者行距</w:t>
      </w:r>
    </w:p>
  </w:comment>
  <w:comment w:id="86" w:author="表达检查器" w:date="2023-04-26T11:14:54Z" w:initials="表达问题">
    <w:p w:rsidR="00F1430F">
      <w:r w:rsidR="00E577A5">
        <w:t>不要用空段控制版面或者行距</w:t>
      </w:r>
    </w:p>
  </w:comment>
  <w:comment w:id="87" w:author="表达检查器" w:date="2023-04-26T11:14:54Z" w:initials="表达问题">
    <w:p w:rsidR="00F1430F">
      <w:r w:rsidR="00E577A5">
        <w:t>不要用空段控制版面或者行距</w:t>
      </w:r>
    </w:p>
  </w:comment>
  <w:comment w:id="88" w:author="表达检查器" w:date="2023-04-26T11:14:54Z" w:initials="表达问题">
    <w:p w:rsidR="00F1430F">
      <w:r w:rsidR="00E577A5">
        <w:t>不要用空段控制版面或者行距</w:t>
      </w:r>
    </w:p>
  </w:comment>
  <w:comment w:id="89" w:author="表达检查器" w:date="2023-04-26T11:14:54Z" w:initials="表达问题">
    <w:p w:rsidR="00F1430F">
      <w:r w:rsidR="00E577A5">
        <w:t>不要用空段控制版面或者行距</w:t>
      </w:r>
    </w:p>
  </w:comment>
  <w:comment w:id="90" w:author="表达检查器" w:date="2023-04-26T11:14:54Z" w:initials="表达问题">
    <w:p w:rsidR="00F1430F">
      <w:r w:rsidR="00E577A5">
        <w:t>不要用空段控制版面或者行距</w:t>
      </w:r>
    </w:p>
  </w:comment>
  <w:comment w:id="91" w:author="表达检查器" w:date="2023-04-26T11:14:54Z" w:initials="表达问题">
    <w:p w:rsidR="00F1430F">
      <w:r w:rsidR="00E577A5">
        <w:t>不要用空段控制版面或者行距</w:t>
      </w:r>
    </w:p>
  </w:comment>
  <w:comment w:id="92" w:author="表达检查器" w:date="2023-04-26T11:14:54Z" w:initials="表达问题">
    <w:p w:rsidR="00F1430F">
      <w:r w:rsidR="00E577A5">
        <w:t>不要用空段控制版面或者行距</w:t>
      </w:r>
    </w:p>
  </w:comment>
  <w:comment w:id="93" w:author="表达检查器" w:date="2023-04-26T11:14:54Z" w:initials="表达问题">
    <w:p w:rsidR="00F1430F">
      <w:r w:rsidR="00E577A5">
        <w:t>不要用空段控制版面或者行距</w:t>
      </w:r>
    </w:p>
  </w:comment>
  <w:comment w:id="94" w:author="表达检查器" w:date="2023-04-26T11:14:54Z" w:initials="表达问题">
    <w:p w:rsidR="00F1430F">
      <w:r w:rsidR="00E577A5">
        <w:t>不要用空段控制版面或者行距</w:t>
      </w:r>
    </w:p>
  </w:comment>
  <w:comment w:id="95" w:author="表达检查器" w:date="2023-04-26T11:14:54Z" w:initials="表达问题">
    <w:p w:rsidR="00F1430F">
      <w:r w:rsidR="00E577A5">
        <w:t>不要用空段控制版面或者行距</w:t>
      </w:r>
    </w:p>
  </w:comment>
  <w:comment w:id="96" w:author="表达检查器" w:date="2023-04-26T11:14:54Z" w:initials="表达问题">
    <w:p w:rsidR="00F1430F">
      <w:r w:rsidR="00E577A5">
        <w:t>不要用空段控制版面或者行距</w:t>
      </w:r>
    </w:p>
  </w:comment>
  <w:comment w:id="97" w:author="表达检查器" w:date="2023-04-26T11:14:54Z" w:initials="表达问题">
    <w:p w:rsidR="00F1430F">
      <w:r w:rsidR="00E577A5">
        <w:t>不要用空段控制版面或者行距</w:t>
      </w:r>
    </w:p>
  </w:comment>
  <w:comment w:id="98" w:author="表达检查器" w:date="2023-04-26T11:14:54Z" w:initials="表达问题">
    <w:p w:rsidR="00F1430F">
      <w:r w:rsidR="00E577A5">
        <w:t>不要用空段控制版面或者行距</w:t>
      </w:r>
    </w:p>
  </w:comment>
  <w:comment w:id="99" w:author="表达检查器" w:date="2023-04-26T11:14:54Z" w:initials="表达问题">
    <w:p w:rsidR="00F1430F">
      <w:r w:rsidR="00E577A5">
        <w:t>不要用空段控制版面或者行距</w:t>
      </w:r>
    </w:p>
  </w:comment>
  <w:comment w:id="100" w:author="表达检查器" w:date="2023-04-26T11:14:54Z" w:initials="表达问题">
    <w:p w:rsidR="00F1430F">
      <w:r w:rsidR="00E577A5">
        <w:t>不要用空段控制版面或者行距</w:t>
      </w:r>
    </w:p>
  </w:comment>
  <w:comment w:id="101" w:author="表达检查器" w:date="2023-04-26T11:14:54Z" w:initials="表达问题">
    <w:p w:rsidR="00F1430F">
      <w:r w:rsidR="00E577A5">
        <w:t>不要用空段控制版面或者行距</w:t>
      </w:r>
    </w:p>
  </w:comment>
  <w:comment w:id="102" w:author="表达检查器" w:date="2023-04-26T11:14:54Z" w:initials="表达问题">
    <w:p w:rsidR="00F1430F">
      <w:r w:rsidR="00E577A5">
        <w:t>不要用空段控制版面或者行距</w:t>
      </w:r>
    </w:p>
  </w:comment>
  <w:comment w:id="103" w:author="表达检查器" w:date="2023-04-26T11:14:54Z" w:initials="表达问题">
    <w:p w:rsidR="00F1430F">
      <w:r w:rsidR="00E577A5">
        <w:t>不要用空段控制版面或者行距</w:t>
      </w:r>
    </w:p>
  </w:comment>
  <w:comment w:id="104" w:author="表达检查器" w:date="2023-04-26T11:14:54Z" w:initials="表达问题">
    <w:p w:rsidR="00F1430F">
      <w:r w:rsidR="00E577A5">
        <w:t>不要用空段控制版面或者行距</w:t>
      </w:r>
    </w:p>
  </w:comment>
  <w:comment w:id="105" w:author="表达检查器" w:date="2023-04-26T11:14:54Z" w:initials="表达问题">
    <w:p w:rsidR="00F1430F">
      <w:r w:rsidR="00E577A5">
        <w:t>不要用空段控制版面或者行距</w:t>
      </w:r>
    </w:p>
  </w:comment>
  <w:comment w:id="106" w:author="表达检查器" w:date="2023-04-26T11:14:54Z" w:initials="表达问题">
    <w:p w:rsidR="00F1430F">
      <w:r w:rsidR="00E577A5">
        <w:t>不要用空段控制版面或者行距</w:t>
      </w:r>
    </w:p>
  </w:comment>
  <w:comment w:id="107" w:author="表达检查器" w:date="2023-04-26T11:14:54Z" w:initials="表达问题">
    <w:p w:rsidR="00F1430F">
      <w:r w:rsidR="00E577A5">
        <w:t>不要用空段控制版面或者行距</w:t>
      </w:r>
    </w:p>
  </w:comment>
  <w:comment w:id="108" w:author="表达检查器" w:date="2023-04-26T11:14:54Z" w:initials="表达问题">
    <w:p w:rsidR="00F1430F">
      <w:r w:rsidR="00E577A5">
        <w:t>不要用空段控制版面或者行距</w:t>
      </w:r>
    </w:p>
  </w:comment>
  <w:comment w:id="109" w:author="内容检查器" w:date="2023-04-26T11:14:54Z" w:initials="内容问题">
    <w:p w:rsidR="00F1430F">
      <w:r w:rsidR="00E577A5">
        <w:t>英文句首字母要大写</w:t>
      </w:r>
    </w:p>
  </w:comment>
  <w:comment w:id="110" w:author="内容检查器" w:date="2023-04-26T11:14:54Z" w:initials="内容问题">
    <w:p w:rsidR="00F1430F">
      <w:r w:rsidR="00E577A5">
        <w:t>英文句首字母要大写</w:t>
      </w:r>
    </w:p>
  </w:comment>
  <w:comment w:id="111" w:author="内容检查器" w:date="2023-04-26T11:14:54Z" w:initials="内容问题">
    <w:p w:rsidR="00F1430F">
      <w:r w:rsidR="00E577A5">
        <w:t>英文句首字母要大写</w:t>
      </w:r>
    </w:p>
  </w:comment>
  <w:comment w:id="112" w:author="内容检查器" w:date="2023-04-26T11:14:54Z" w:initials="内容问题">
    <w:p w:rsidR="00F1430F">
      <w:r w:rsidR="00E577A5">
        <w:t>英文句首字母要大写</w:t>
      </w:r>
    </w:p>
  </w:comment>
  <w:comment w:id="113" w:author="结构检查器" w:date="2023-04-26T11:14:54Z" w:initials="结构问题">
    <w:p w:rsidR="00F1430F">
      <w:r w:rsidR="00E577A5">
        <w:t>此章末尾需要补充“本章小结”部分（建议100-600字）</w:t>
      </w:r>
    </w:p>
  </w:comment>
  <w:comment w:id="114" w:author="结构检查器" w:date="2023-04-26T11:14:54Z" w:initials="结构问题">
    <w:p w:rsidR="00F1430F">
      <w:r w:rsidR="00E577A5">
        <w:t>此章末尾需要补充“本章小结”部分（建议100-600字）</w:t>
      </w:r>
    </w:p>
  </w:comment>
  <w:comment w:id="115" w:author="结构检查器" w:date="2023-04-26T11:14:54Z" w:initials="结构问题">
    <w:p w:rsidR="00F1430F">
      <w:r w:rsidR="00E577A5">
        <w:t>此章末尾需要补充“本章小结”部分（建议100-600字）</w:t>
      </w:r>
    </w:p>
  </w:comment>
  <w:comment w:id="116" w:author="编号检查器" w:date="2023-04-26T11:14:54Z" w:initials="编号问题">
    <w:p w:rsidR="00F1430F">
      <w:r w:rsidR="00E577A5">
        <w:t>图题编号：“附图1”不符合标示要求，需要修改为：“附图5-1”</w:t>
      </w:r>
    </w:p>
  </w:comment>
  <w:comment w:id="117" w:author="编号检查器" w:date="2023-04-26T11:14:54Z" w:initials="编号问题">
    <w:p w:rsidR="00F1430F">
      <w:r w:rsidR="00E577A5">
        <w:t>表题编号：“附表5”不符合标示要求，需要修改为：“附表5.3-1”</w:t>
      </w:r>
    </w:p>
  </w:comment>
  <w:comment w:id="118" w:author="编号检查器" w:date="2023-04-26T11:14:54Z" w:initials="编号问题">
    <w:p w:rsidR="00F1430F">
      <w:r w:rsidR="00E577A5">
        <w:t>表题编号：“附表4”不符合标示要求，需要修改为：“附表5.3-1”</w:t>
      </w:r>
    </w:p>
  </w:comment>
  <w:comment w:id="119" w:author="编号检查器" w:date="2023-04-26T11:14:54Z" w:initials="编号问题">
    <w:p w:rsidR="00F1430F">
      <w:r w:rsidR="00E577A5">
        <w:t>表题编号：“附表3”不符合标示要求，需要修改为：“附表5.3-1”</w:t>
      </w:r>
    </w:p>
  </w:comment>
  <w:comment w:id="120" w:author="编号检查器" w:date="2023-04-26T11:14:54Z" w:initials="编号问题">
    <w:p w:rsidR="00F1430F">
      <w:r w:rsidR="00E577A5">
        <w:t>表题编号：“附表2”不符合标示要求，需要修改为：“附表5.3-1”</w:t>
      </w:r>
    </w:p>
  </w:comment>
  <w:comment w:id="121" w:author="编号检查器" w:date="2023-04-26T11:14:54Z" w:initials="编号问题">
    <w:p w:rsidR="00F1430F">
      <w:r w:rsidR="00E577A5">
        <w:t>表题编号：“附表1”不符合标示要求，需要修改为：“附表5.3-1”</w:t>
      </w:r>
    </w:p>
  </w:comment>
  <w:comment w:id="122" w:author="编号检查器" w:date="2023-04-26T11:14:54Z" w:initials="编号问题">
    <w:p w:rsidR="00F1430F">
      <w:r w:rsidR="00E577A5">
        <w:t>表题编号：“表5-3-2”不符合标示要求，需要修改为：“表5.3-2”</w:t>
      </w:r>
    </w:p>
  </w:comment>
  <w:comment w:id="123" w:author="编号检查器" w:date="2023-04-26T11:14:54Z" w:initials="编号问题">
    <w:p w:rsidR="00F1430F">
      <w:r w:rsidR="00E577A5">
        <w:t>表题编号：“表5-3-1”不符合标示要求，需要修改为：“表5.3-1”</w:t>
      </w:r>
    </w:p>
  </w:comment>
  <w:comment w:id="124" w:author="编号检查器" w:date="2023-04-26T11:14:54Z" w:initials="编号问题">
    <w:p w:rsidR="00F1430F">
      <w:r w:rsidR="00E577A5">
        <w:t>表题编号：“表5-2-3”不符合标示要求，需要修改为：“表5.2-3”</w:t>
      </w:r>
    </w:p>
  </w:comment>
  <w:comment w:id="125" w:author="编号检查器" w:date="2023-04-26T11:14:54Z" w:initials="编号问题">
    <w:p w:rsidR="00F1430F">
      <w:r w:rsidR="00E577A5">
        <w:t>表题编号：“表5-2-2”不符合标示要求，需要修改为：“表5.2-2”</w:t>
      </w:r>
    </w:p>
  </w:comment>
  <w:comment w:id="126" w:author="编号检查器" w:date="2023-04-26T11:14:54Z" w:initials="编号问题">
    <w:p w:rsidR="00F1430F">
      <w:r w:rsidR="00E577A5">
        <w:t>表题编号：“表5-2-1”不符合标示要求，需要修改为：“表5.2-1”</w:t>
      </w:r>
    </w:p>
  </w:comment>
  <w:comment w:id="127" w:author="编号检查器" w:date="2023-04-26T11:14:54Z" w:initials="编号问题">
    <w:p w:rsidR="00F1430F">
      <w:r w:rsidR="00E577A5">
        <w:t>表题编号：“表5-1”不符合标示要求，需要修改为：“表5.1-1”</w:t>
      </w:r>
    </w:p>
  </w:comment>
  <w:comment w:id="128" w:author="编号检查器" w:date="2023-04-26T11:14:54Z" w:initials="编号问题">
    <w:p w:rsidR="00F1430F">
      <w:r w:rsidR="00E577A5">
        <w:t>表题编号：“表4-3”不符合标示要求，需要修改为：“表4.2-3”</w:t>
      </w:r>
    </w:p>
  </w:comment>
  <w:comment w:id="129" w:author="编号检查器" w:date="2023-04-26T11:14:54Z" w:initials="编号问题">
    <w:p w:rsidR="00F1430F">
      <w:r w:rsidR="00E577A5">
        <w:t>表题编号：“表4-2”不符合标示要求，需要修改为：“表4.2-2”</w:t>
      </w:r>
    </w:p>
  </w:comment>
  <w:comment w:id="130" w:author="编号检查器" w:date="2023-04-26T11:14:54Z" w:initials="编号问题">
    <w:p w:rsidR="00F1430F">
      <w:r w:rsidR="00E577A5">
        <w:t>表题编号：“表4-1”不符合标示要求，需要修改为：“表4.2-1”</w:t>
      </w:r>
    </w:p>
  </w:comment>
  <w:comment w:id="131" w:author="标点检查器" w:date="2023-04-26T11:14:54Z" w:initials="标点问题">
    <w:p w:rsidR="00F1430F">
      <w:r w:rsidR="00E577A5">
        <w:t>段落尾部字符“…”，不是表结束的标点，请检查</w:t>
      </w:r>
    </w:p>
  </w:comment>
  <w:comment w:id="132" w:author="表达检查器" w:date="2023-04-26T11:14:54Z" w:initials="表达问题">
    <w:p w:rsidR="00F1430F">
      <w:r w:rsidR="00E577A5">
        <w:t>此处：“如火如荼”为口语化表达，需要修改为书面语</w:t>
      </w:r>
    </w:p>
  </w:comment>
  <w:comment w:id="133" w:author="表达检查器" w:date="2023-04-26T11:14:54Z" w:initials="表达问题">
    <w:p w:rsidR="00F1430F">
      <w:r w:rsidR="00E577A5">
        <w:t>此处：“近年”为口语化表达，需要修改为书面语</w:t>
      </w:r>
    </w:p>
  </w:comment>
  <w:comment w:id="134" w:author="表达检查器" w:date="2023-04-26T11:14:54Z" w:initials="表达问题">
    <w:p w:rsidR="00F1430F">
      <w:r w:rsidR="00E577A5">
        <w:t>此处：“近年”为口语化表达，需要修改为书面语</w:t>
      </w:r>
    </w:p>
  </w:comment>
  <w:comment w:id="135" w:author="表达检查器" w:date="2023-04-26T11:14:54Z" w:initials="表达问题">
    <w:p w:rsidR="00F1430F">
      <w:r w:rsidR="00E577A5">
        <w:t>此处：“近年”为口语化表达，需要修改为书面语</w:t>
      </w:r>
    </w:p>
  </w:comment>
  <w:comment w:id="136" w:author="表达检查器" w:date="2023-04-26T11:14:54Z" w:initials="表达问题">
    <w:p w:rsidR="00F1430F">
      <w:r w:rsidR="00E577A5">
        <w:t>此处：“近年”为口语化表达，需要修改为书面语</w:t>
      </w:r>
    </w:p>
  </w:comment>
  <w:comment w:id="137" w:author="表达检查器" w:date="2023-04-26T11:14:54Z" w:initials="表达问题">
    <w:p w:rsidR="00F1430F">
      <w:r w:rsidR="00E577A5">
        <w:t>此处：“近年”为口语化表达，需要修改为书面语</w:t>
      </w:r>
    </w:p>
  </w:comment>
  <w:comment w:id="138" w:author="表达检查器" w:date="2023-04-26T11:14:54Z" w:initials="表达问题">
    <w:p w:rsidR="00F1430F">
      <w:r w:rsidR="00E577A5">
        <w:t>此处：“近年”为口语化表达，需要修改为书面语</w:t>
      </w:r>
    </w:p>
  </w:comment>
  <w:comment w:id="139" w:author="表达检查器" w:date="2023-04-26T11:14:54Z" w:initials="表达问题">
    <w:p w:rsidR="00F1430F">
      <w:r w:rsidR="00E577A5">
        <w:t>此处：“时候”为口语化表达，需要修改为书面语</w:t>
      </w:r>
    </w:p>
  </w:comment>
  <w:comment w:id="140" w:author="" w:date="2023-04-26T11:14:54Z" w:initials="">
    <w:p w:rsidR="00F1430F">
      <w:r w:rsidR="00E577A5">
        <w:t>需在正文中标注此参考文献的引用</w:t>
      </w:r>
    </w:p>
  </w:comment>
  <w:comment w:id="141" w:author="" w:date="2023-04-26T11:14:54Z" w:initials="">
    <w:p w:rsidR="00F1430F">
      <w:r w:rsidR="00E577A5">
        <w:t>需在正文中标注此参考文献的引用</w:t>
      </w:r>
    </w:p>
  </w:comment>
  <w:comment w:id="142" w:author="" w:date="2023-04-26T11:14:54Z" w:initials="">
    <w:p w:rsidR="00F1430F">
      <w:r w:rsidR="00E577A5">
        <w:t>需在正文中标注此参考文献的引用</w:t>
      </w:r>
    </w:p>
  </w:comment>
  <w:comment w:id="143" w:author="" w:date="2023-04-26T11:14:54Z" w:initials="">
    <w:p w:rsidR="00F1430F">
      <w:r w:rsidR="00E577A5">
        <w:t>需在正文中标注此参考文献的引用</w:t>
      </w:r>
    </w:p>
  </w:comment>
  <w:comment w:id="144" w:author="" w:date="2023-04-26T11:14:54Z" w:initials="">
    <w:p w:rsidR="00F1430F">
      <w:r w:rsidR="00E577A5">
        <w:t>需在正文中标注此参考文献的引用</w:t>
      </w:r>
    </w:p>
  </w:comment>
  <w:comment w:id="145" w:author="引用检查器" w:date="2023-04-26T11:14:54Z" w:initials="引用问题">
    <w:p w:rsidR="00F1430F">
      <w:r w:rsidR="00E577A5">
        <w:t>参考文献有41个，其中有5篇文献没有被引用，未发现“顺序编码制”引用参考文献，发现“著者出版年制”标注的参考文献38处</w:t>
      </w:r>
    </w:p>
  </w:comment>
  <w:comment w:id="146" w:author="结构检查器" w:date="2023-04-26T11:14:54Z" w:initials="结构问题">
    <w:p w:rsidR="00F1430F">
      <w:r w:rsidR="00E577A5">
        <w:t>参考文献大部分应该集中在文档前半部分中的理论基础或者综述章节中</w:t>
      </w:r>
    </w:p>
  </w:comment>
  <w:comment w:id="147" w:author="引用检查器" w:date="2023-04-26T11:14:54Z" w:initials="引用问题">
    <w:p w:rsidR="00F1430F">
      <w:r w:rsidR="00E577A5">
        <w:t>参考文献只有8个英文文献，低于百分之40</w:t>
      </w:r>
    </w:p>
  </w:comment>
  <w:comment w:id="148" w:author="引用检查器" w:date="2023-04-26T11:14:54Z" w:initials="引用问题">
    <w:p w:rsidR="00F1430F">
      <w:r w:rsidR="00E577A5">
        <w:t>参考文献不是使用“顺序编码制”引用参考文献，文献需要按照英文字母与汉字拼音排序，已经自动排序处理</w:t>
      </w:r>
    </w:p>
  </w:comment>
  <w:comment w:id="149" w:author="引用检查器" w:date="2023-04-26T11:14:54Z" w:initials="引用问题">
    <w:p w:rsidR="00F1430F">
      <w:r w:rsidR="00E577A5">
        <w:t>需修改类似“如下图”的表达为“如图3-1”的精确表达方式</w:t>
      </w:r>
    </w:p>
  </w:comment>
  <w:comment w:id="150" w:author="引用检查器" w:date="2023-04-26T11:14:54Z" w:initials="引用问题">
    <w:p w:rsidR="00F1430F">
      <w:r w:rsidR="00E577A5">
        <w:t>需修改类似“如下图”的表达为“如附图1”的精确表达方式</w:t>
      </w:r>
    </w:p>
  </w:comment>
  <w:comment w:id="151" w:author="引用检查器" w:date="2023-04-26T11:14:54Z" w:initials="引用问题">
    <w:p w:rsidR="00F1430F">
      <w:r w:rsidR="00E577A5">
        <w:t>没有对原编号“图3-2”的引用</w:t>
      </w:r>
    </w:p>
  </w:comment>
  <w:comment w:id="152" w:author="引用检查器" w:date="2023-04-26T11:14:54Z" w:initials="引用问题">
    <w:p w:rsidR="00F1430F">
      <w:r w:rsidR="00E577A5">
        <w:t>没有对原编号“图3-3”的引用</w:t>
      </w:r>
    </w:p>
  </w:comment>
  <w:comment w:id="153" w:author="引用检查器" w:date="2023-04-26T11:14:54Z" w:initials="引用问题">
    <w:p w:rsidR="00F1430F">
      <w:r w:rsidR="00E577A5">
        <w:t>没有对原编号“图3-4”的引用</w:t>
      </w:r>
    </w:p>
  </w:comment>
  <w:comment w:id="154" w:author="引用检查器" w:date="2023-04-26T11:14:54Z" w:initials="引用问题">
    <w:p w:rsidR="00F1430F">
      <w:r w:rsidR="00E577A5">
        <w:t>图示需要添加图序和图题</w:t>
      </w:r>
    </w:p>
  </w:comment>
  <w:comment w:id="155" w:author="引用检查器" w:date="2023-04-26T11:14:54Z" w:initials="引用问题">
    <w:p w:rsidR="00F1430F">
      <w:r w:rsidR="00E577A5">
        <w:t>图示需要添加图序和图题</w:t>
      </w:r>
    </w:p>
  </w:comment>
  <w:comment w:id="156" w:author="引用检查器" w:date="2023-04-26T11:14:54Z" w:initials="引用问题">
    <w:p w:rsidR="00F1430F">
      <w:r w:rsidR="00E577A5">
        <w:t>图示需要添加图序和图题</w:t>
      </w:r>
    </w:p>
  </w:comment>
  <w:comment w:id="157" w:author="引用检查器" w:date="2023-04-26T11:14:54Z" w:initials="引用问题">
    <w:p w:rsidR="00F1430F">
      <w:r w:rsidR="00E577A5">
        <w:t>图示需要添加图序和图题</w:t>
      </w:r>
    </w:p>
  </w:comment>
  <w:comment w:id="158" w:author="引用检查器" w:date="2023-04-26T11:14:54Z" w:initials="引用问题">
    <w:p w:rsidR="00F1430F">
      <w:r w:rsidR="00E577A5">
        <w:t>需修改类似“如下表”的表达为“如表4-1”的精确表达方式</w:t>
      </w:r>
    </w:p>
  </w:comment>
  <w:comment w:id="159" w:author="引用检查器" w:date="2023-04-26T11:14:54Z" w:initials="引用问题">
    <w:p w:rsidR="00F1430F">
      <w:r w:rsidR="00E577A5">
        <w:t>需修改类似“如下表”的表达为“如表4-2”的精确表达方式</w:t>
      </w:r>
    </w:p>
  </w:comment>
  <w:comment w:id="160" w:author="引用检查器" w:date="2023-04-26T11:14:54Z" w:initials="引用问题">
    <w:p w:rsidR="00F1430F">
      <w:r w:rsidR="00E577A5">
        <w:t>需修改类似“如下表”的表达为“如表4-3”的精确表达方式</w:t>
      </w:r>
    </w:p>
  </w:comment>
  <w:comment w:id="161" w:author="引用检查器" w:date="2023-04-26T11:14:54Z" w:initials="引用问题">
    <w:p w:rsidR="00F1430F">
      <w:r w:rsidR="00E577A5">
        <w:t>需修改类似“如下表”的表达为“如表5-2-3”的精确表达方式</w:t>
      </w:r>
    </w:p>
  </w:comment>
  <w:comment w:id="162" w:author="引用检查器" w:date="2023-04-26T11:14:54Z" w:initials="引用问题">
    <w:p w:rsidR="00F1430F">
      <w:r w:rsidR="00E577A5">
        <w:t>需修改类似“如下表”的表达为“如表5-3-1”的精确表达方式</w:t>
      </w:r>
    </w:p>
  </w:comment>
  <w:comment w:id="163" w:author="引用检查器" w:date="2023-04-26T11:14:54Z" w:initials="引用问题">
    <w:p w:rsidR="00F1430F">
      <w:r w:rsidR="00E577A5">
        <w:t>需修改类似“如下表”的表达为“如附表1”的精确表达方式</w:t>
      </w:r>
    </w:p>
  </w:comment>
  <w:comment w:id="164" w:author="引用检查器" w:date="2023-04-26T11:14:54Z" w:initials="引用问题">
    <w:p w:rsidR="00F1430F">
      <w:r w:rsidR="00E577A5">
        <w:t>需修改类似“如下表”的表达为“如附表2”的精确表达方式</w:t>
      </w:r>
    </w:p>
  </w:comment>
  <w:comment w:id="165" w:author="引用检查器" w:date="2023-04-26T11:14:54Z" w:initials="引用问题">
    <w:p w:rsidR="00F1430F">
      <w:r w:rsidR="00E577A5">
        <w:t>需修改类似“如下表”的表达为“如附表3”的精确表达方式</w:t>
      </w:r>
    </w:p>
  </w:comment>
  <w:comment w:id="166" w:author="引用检查器" w:date="2023-04-26T11:14:54Z" w:initials="引用问题">
    <w:p w:rsidR="00F1430F">
      <w:r w:rsidR="00E577A5">
        <w:t>需修改类似“如下表”的表达为“如附表4”的精确表达方式</w:t>
      </w:r>
    </w:p>
  </w:comment>
  <w:comment w:id="167" w:author="引用检查器" w:date="2023-04-26T11:14:54Z" w:initials="引用问题">
    <w:p w:rsidR="00F1430F">
      <w:r w:rsidR="00E577A5">
        <w:t>没有对原编号“表5-3-2”的引用</w:t>
      </w:r>
    </w:p>
  </w:comment>
  <w:comment w:id="168" w:author="引用检查器" w:date="2023-04-26T11:14:54Z" w:initials="引用问题">
    <w:p w:rsidR="00F1430F">
      <w:r w:rsidR="00E577A5">
        <w:t>没有对原编号“附表5”的引用</w:t>
      </w:r>
    </w:p>
  </w:comment>
  <w:comment w:id="169" w:author="引用检查器" w:date="2023-04-26T11:14:54Z" w:initials="引用问题">
    <w:p w:rsidR="00F1430F">
      <w:r w:rsidR="00E577A5">
        <w:t>“一节”缺少引用源</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9628" w14:textId="77777777" w:rsidR="00210245" w:rsidRDefault="00210245">
      <w:r>
        <w:separator/>
      </w:r>
    </w:p>
  </w:endnote>
  <w:endnote w:type="continuationSeparator" w:id="0">
    <w:p w14:paraId="3EF0D0BA" w14:textId="77777777" w:rsidR="00210245" w:rsidRDefault="0021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80E0000" w:usb2="00000000" w:usb3="00000000" w:csb0="00040000" w:csb1="00000000"/>
  </w:font>
  <w:font w:name="STZhongsong">
    <w:altName w:val="华文中宋"/>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TXingkai">
    <w:altName w:val="华文行楷"/>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1A52" w14:textId="77777777" w:rsidR="004912D7" w:rsidRDefault="004912D7">
    <w:pPr>
      <w:pStyle w:val="cw4"/>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E03056" w14:paraId="6350F7E9" w14:textId="77777777">
      <w:trPr>
        <w:trHeight w:val="151"/>
      </w:trPr>
      <w:tc>
        <w:tcPr>
          <w:tcW w:w="2250" w:type="pct"/>
          <w:tcBorders>
            <w:bottom w:val="single" w:sz="4" w:space="0" w:color="4F81BD"/>
          </w:tcBorders>
        </w:tcPr>
        <w:p w14:paraId="050FED46" w14:textId="77777777" w:rsidR="00E03056" w:rsidRDefault="00E03056">
          <w:pPr>
            <w:pStyle w:val="cw5"/>
            <w:rPr>
              <w:rFonts w:ascii="Cambria" w:hAnsi="Cambria"/>
              <w:b/>
              <w:bCs/>
            </w:rPr>
          </w:pPr>
        </w:p>
      </w:tc>
      <w:tc>
        <w:tcPr>
          <w:tcW w:w="500" w:type="pct"/>
          <w:vMerge w:val="restart"/>
          <w:noWrap/>
          <w:vAlign w:val="center"/>
        </w:tcPr>
        <w:p w14:paraId="4F0E57B1" w14:textId="5765A5DC" w:rsidR="00E03056" w:rsidRPr="00E6681E" w:rsidRDefault="00A9657E">
          <w:pPr>
            <w:pStyle w:val="a8"/>
            <w:jc w:val="center"/>
            <w:rPr>
              <w:rFonts w:ascii="Times New Roman" w:hAnsi="Times New Roman"/>
              <w:color w:val="000000"/>
            </w:rPr>
          </w:pPr>
          <w:r w:rsidRPr="00E6681E">
            <w:rPr>
              <w:rFonts w:ascii="Times New Roman" w:hAnsi="Times New Roman"/>
              <w:color w:val="000000"/>
            </w:rPr>
            <w:fldChar w:fldCharType="begin"/>
          </w:r>
          <w:r w:rsidRPr="00E6681E">
            <w:rPr>
              <w:rFonts w:ascii="Times New Roman" w:hAnsi="Times New Roman"/>
              <w:color w:val="000000"/>
            </w:rPr>
            <w:instrText>PAGE  \* ROMAN  \* MERGEFORMAT</w:instrText>
          </w:r>
          <w:r w:rsidRPr="00E6681E">
            <w:rPr>
              <w:rFonts w:ascii="Times New Roman" w:hAnsi="Times New Roman"/>
              <w:color w:val="000000"/>
            </w:rPr>
            <w:fldChar w:fldCharType="separate"/>
          </w:r>
          <w:r w:rsidRPr="00E6681E">
            <w:rPr>
              <w:rFonts w:ascii="Times New Roman" w:hAnsi="Times New Roman"/>
              <w:color w:val="000000"/>
              <w:sz w:val="28"/>
              <w:szCs w:val="28"/>
              <w:lang w:val="zh-CN"/>
            </w:rPr>
            <w:t>I</w:t>
          </w:r>
          <w:r w:rsidRPr="00E6681E">
            <w:rPr>
              <w:rFonts w:ascii="Times New Roman" w:hAnsi="Times New Roman"/>
              <w:color w:val="000000"/>
              <w:sz w:val="28"/>
              <w:szCs w:val="28"/>
            </w:rPr>
            <w:fldChar w:fldCharType="end"/>
          </w:r>
        </w:p>
      </w:tc>
      <w:tc>
        <w:tcPr>
          <w:tcW w:w="2250" w:type="pct"/>
          <w:tcBorders>
            <w:bottom w:val="single" w:sz="4" w:space="0" w:color="4F81BD"/>
          </w:tcBorders>
        </w:tcPr>
        <w:p w14:paraId="74470327" w14:textId="77777777" w:rsidR="00E03056" w:rsidRDefault="00E03056">
          <w:pPr>
            <w:pStyle w:val="cw5"/>
            <w:rPr>
              <w:rFonts w:ascii="Cambria" w:hAnsi="Cambria"/>
              <w:b/>
              <w:bCs/>
            </w:rPr>
          </w:pPr>
        </w:p>
      </w:tc>
    </w:tr>
    <w:tr w:rsidR="00E03056" w14:paraId="40032C86" w14:textId="77777777">
      <w:trPr>
        <w:trHeight w:val="150"/>
      </w:trPr>
      <w:tc>
        <w:tcPr>
          <w:tcW w:w="2250" w:type="pct"/>
          <w:tcBorders>
            <w:top w:val="single" w:sz="4" w:space="0" w:color="4F81BD"/>
          </w:tcBorders>
        </w:tcPr>
        <w:p w14:paraId="34439284" w14:textId="77777777" w:rsidR="00E03056" w:rsidRDefault="00E03056">
          <w:pPr>
            <w:pStyle w:val="cw5"/>
            <w:rPr>
              <w:rFonts w:ascii="Cambria" w:hAnsi="Cambria"/>
              <w:b/>
              <w:bCs/>
            </w:rPr>
          </w:pPr>
        </w:p>
      </w:tc>
      <w:tc>
        <w:tcPr>
          <w:tcW w:w="500" w:type="pct"/>
          <w:vMerge/>
        </w:tcPr>
        <w:p w14:paraId="1F58A8DF" w14:textId="77777777" w:rsidR="00E03056" w:rsidRDefault="00E03056">
          <w:pPr>
            <w:pStyle w:val="cw5"/>
            <w:jc w:val="center"/>
            <w:rPr>
              <w:rFonts w:ascii="Cambria" w:hAnsi="Cambria"/>
              <w:b/>
              <w:bCs/>
            </w:rPr>
          </w:pPr>
        </w:p>
      </w:tc>
      <w:tc>
        <w:tcPr>
          <w:tcW w:w="2250" w:type="pct"/>
          <w:tcBorders>
            <w:top w:val="single" w:sz="4" w:space="0" w:color="4F81BD"/>
          </w:tcBorders>
        </w:tcPr>
        <w:p w14:paraId="27534177" w14:textId="77777777" w:rsidR="00E03056" w:rsidRDefault="00E03056">
          <w:pPr>
            <w:pStyle w:val="cw5"/>
            <w:rPr>
              <w:rFonts w:ascii="Cambria" w:hAnsi="Cambria"/>
              <w:b/>
              <w:bCs/>
            </w:rPr>
          </w:pPr>
        </w:p>
      </w:tc>
    </w:tr>
  </w:tbl>
  <w:p w14:paraId="54CFF6A8" w14:textId="77777777" w:rsidR="00E03056" w:rsidRDefault="00E03056">
    <w:pPr>
      <w:pStyle w:val="cw4"/>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A118" w14:textId="77777777" w:rsidR="00A150FE" w:rsidRDefault="00A150FE">
    <w:pPr>
      <w:pStyle w:val="cw4"/>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150FE" w14:paraId="57B782A2" w14:textId="77777777">
      <w:trPr>
        <w:trHeight w:val="151"/>
      </w:trPr>
      <w:tc>
        <w:tcPr>
          <w:tcW w:w="2250" w:type="pct"/>
          <w:tcBorders>
            <w:bottom w:val="single" w:sz="4" w:space="0" w:color="4F81BD"/>
          </w:tcBorders>
        </w:tcPr>
        <w:p w14:paraId="47E0757E" w14:textId="77777777" w:rsidR="00A150FE" w:rsidRDefault="00A150FE">
          <w:pPr>
            <w:pStyle w:val="cw5"/>
            <w:rPr>
              <w:rFonts w:ascii="Cambria" w:hAnsi="Cambria"/>
              <w:b/>
              <w:bCs/>
            </w:rPr>
          </w:pPr>
        </w:p>
      </w:tc>
      <w:tc>
        <w:tcPr>
          <w:tcW w:w="500" w:type="pct"/>
          <w:vMerge w:val="restart"/>
          <w:noWrap/>
          <w:vAlign w:val="center"/>
        </w:tcPr>
        <w:p w14:paraId="090847EE" w14:textId="77777777" w:rsidR="00A150FE" w:rsidRPr="00A150FE" w:rsidRDefault="00A150FE">
          <w:pPr>
            <w:pStyle w:val="a8"/>
            <w:jc w:val="center"/>
            <w:rPr>
              <w:rFonts w:ascii="Times New Roman" w:hAnsi="Times New Roman"/>
              <w:color w:val="000000"/>
            </w:rPr>
          </w:pPr>
          <w:r w:rsidRPr="00A150FE">
            <w:rPr>
              <w:rFonts w:ascii="Times New Roman" w:hAnsi="Times New Roman"/>
              <w:color w:val="000000"/>
            </w:rPr>
            <w:fldChar w:fldCharType="begin"/>
          </w:r>
          <w:r w:rsidRPr="00A150FE">
            <w:rPr>
              <w:rFonts w:ascii="Times New Roman" w:hAnsi="Times New Roman"/>
              <w:color w:val="000000"/>
            </w:rPr>
            <w:instrText>PAGE   \* MERGEFORMAT</w:instrText>
          </w:r>
          <w:r w:rsidRPr="00A150FE">
            <w:rPr>
              <w:rFonts w:ascii="Times New Roman" w:hAnsi="Times New Roman"/>
              <w:color w:val="000000"/>
            </w:rPr>
            <w:fldChar w:fldCharType="separate"/>
          </w:r>
          <w:r w:rsidRPr="00A150FE">
            <w:rPr>
              <w:rFonts w:ascii="Times New Roman" w:hAnsi="Times New Roman"/>
              <w:color w:val="000000"/>
              <w:lang w:val="zh-CN"/>
            </w:rPr>
            <w:t>1</w:t>
          </w:r>
          <w:r w:rsidRPr="00A150FE">
            <w:rPr>
              <w:rFonts w:ascii="Times New Roman" w:hAnsi="Times New Roman"/>
              <w:color w:val="000000"/>
            </w:rPr>
            <w:fldChar w:fldCharType="end"/>
          </w:r>
        </w:p>
      </w:tc>
      <w:tc>
        <w:tcPr>
          <w:tcW w:w="2250" w:type="pct"/>
          <w:tcBorders>
            <w:bottom w:val="single" w:sz="4" w:space="0" w:color="4F81BD"/>
          </w:tcBorders>
        </w:tcPr>
        <w:p w14:paraId="1DBC312E" w14:textId="77777777" w:rsidR="00A150FE" w:rsidRDefault="00A150FE">
          <w:pPr>
            <w:pStyle w:val="cw5"/>
            <w:rPr>
              <w:rFonts w:ascii="Cambria" w:hAnsi="Cambria"/>
              <w:b/>
              <w:bCs/>
            </w:rPr>
          </w:pPr>
        </w:p>
      </w:tc>
    </w:tr>
    <w:tr w:rsidR="00A150FE" w14:paraId="71AEDAE6" w14:textId="77777777">
      <w:trPr>
        <w:trHeight w:val="150"/>
      </w:trPr>
      <w:tc>
        <w:tcPr>
          <w:tcW w:w="2250" w:type="pct"/>
          <w:tcBorders>
            <w:top w:val="single" w:sz="4" w:space="0" w:color="4F81BD"/>
          </w:tcBorders>
        </w:tcPr>
        <w:p w14:paraId="361B6149" w14:textId="77777777" w:rsidR="00A150FE" w:rsidRDefault="00A150FE">
          <w:pPr>
            <w:pStyle w:val="cw5"/>
            <w:rPr>
              <w:rFonts w:ascii="Cambria" w:hAnsi="Cambria"/>
              <w:b/>
              <w:bCs/>
            </w:rPr>
          </w:pPr>
        </w:p>
      </w:tc>
      <w:tc>
        <w:tcPr>
          <w:tcW w:w="500" w:type="pct"/>
          <w:vMerge/>
        </w:tcPr>
        <w:p w14:paraId="536FFE97" w14:textId="77777777" w:rsidR="00A150FE" w:rsidRDefault="00A150FE">
          <w:pPr>
            <w:pStyle w:val="cw5"/>
            <w:jc w:val="center"/>
            <w:rPr>
              <w:rFonts w:ascii="Cambria" w:hAnsi="Cambria"/>
              <w:b/>
              <w:bCs/>
            </w:rPr>
          </w:pPr>
        </w:p>
      </w:tc>
      <w:tc>
        <w:tcPr>
          <w:tcW w:w="2250" w:type="pct"/>
          <w:tcBorders>
            <w:top w:val="single" w:sz="4" w:space="0" w:color="4F81BD"/>
          </w:tcBorders>
        </w:tcPr>
        <w:p w14:paraId="0A86D53A" w14:textId="77777777" w:rsidR="00A150FE" w:rsidRDefault="00A150FE">
          <w:pPr>
            <w:pStyle w:val="cw5"/>
            <w:rPr>
              <w:rFonts w:ascii="Cambria" w:hAnsi="Cambria"/>
              <w:b/>
              <w:bCs/>
            </w:rPr>
          </w:pPr>
        </w:p>
      </w:tc>
    </w:tr>
  </w:tbl>
  <w:p w14:paraId="5C1098AC" w14:textId="77777777" w:rsidR="00A150FE" w:rsidRDefault="00A150FE">
    <w:pPr>
      <w:pStyle w:val="cw4"/>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0799" w14:textId="77777777" w:rsidR="00210245" w:rsidRDefault="00210245">
      <w:r>
        <w:separator/>
      </w:r>
    </w:p>
  </w:footnote>
  <w:footnote w:type="continuationSeparator" w:id="0">
    <w:p w14:paraId="62F78AD5" w14:textId="77777777" w:rsidR="00210245" w:rsidRDefault="00210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6C3D" w14:textId="77777777" w:rsidR="004912D7" w:rsidRDefault="004912D7">
    <w:pPr>
      <w:pStyle w:val="cw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7C0F1CA0" w14:textId="77777777" w:rsidR="004912D7" w:rsidRDefault="004912D7">
    <w:pPr>
      <w:pStyle w:val="cw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2C45" w14:textId="77777777" w:rsidR="00A150FE" w:rsidRDefault="00A150FE">
    <w:pPr>
      <w:pStyle w:val="cw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316CFE73" w14:textId="77777777" w:rsidR="00A150FE" w:rsidRDefault="00A150FE">
    <w:pPr>
      <w:pStyle w:val="cw5"/>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2C45" w14:textId="77777777" w:rsidR="00A150FE" w:rsidRDefault="00A150FE">
    <w:pPr>
      <w:pStyle w:val="cw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316CFE73" w14:textId="77777777" w:rsidR="00A150FE" w:rsidRDefault="00A150FE">
    <w:pPr>
      <w:pStyle w:val="cw5"/>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923D7"/>
    <w:multiLevelType w:val="hybridMultilevel"/>
    <w:tmpl w:val="9698F162"/>
    <w:lvl w:ilvl="0" w:tplc="18F02C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54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footnoteLayoutLikeWW8/>
  <w:revisionView w:markup="0"/>
  <w:bordersDoNotSurroundHeader/>
  <w:bordersDoNotSurroundFooter/>
  <w:stylePaneFormatFilter w:val="10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25"/>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03A5"/>
    <w:rsid w:val="000111DC"/>
    <w:rsid w:val="0001193D"/>
    <w:rsid w:val="00015328"/>
    <w:rsid w:val="00021654"/>
    <w:rsid w:val="00021AD0"/>
    <w:rsid w:val="00024B25"/>
    <w:rsid w:val="00026996"/>
    <w:rsid w:val="00027653"/>
    <w:rsid w:val="0003250A"/>
    <w:rsid w:val="00032799"/>
    <w:rsid w:val="00034252"/>
    <w:rsid w:val="0003575B"/>
    <w:rsid w:val="000364C7"/>
    <w:rsid w:val="000414A1"/>
    <w:rsid w:val="0004262D"/>
    <w:rsid w:val="000430AB"/>
    <w:rsid w:val="00043DF9"/>
    <w:rsid w:val="0004554D"/>
    <w:rsid w:val="000463F0"/>
    <w:rsid w:val="00046442"/>
    <w:rsid w:val="00051DDF"/>
    <w:rsid w:val="00052567"/>
    <w:rsid w:val="0005301A"/>
    <w:rsid w:val="00054D52"/>
    <w:rsid w:val="00054ECF"/>
    <w:rsid w:val="000639DE"/>
    <w:rsid w:val="00064472"/>
    <w:rsid w:val="00064F41"/>
    <w:rsid w:val="0006684E"/>
    <w:rsid w:val="00072306"/>
    <w:rsid w:val="00072EA0"/>
    <w:rsid w:val="00073087"/>
    <w:rsid w:val="00073782"/>
    <w:rsid w:val="000744B9"/>
    <w:rsid w:val="00074C8C"/>
    <w:rsid w:val="00074D3E"/>
    <w:rsid w:val="000757F6"/>
    <w:rsid w:val="000759E0"/>
    <w:rsid w:val="00075D81"/>
    <w:rsid w:val="00076040"/>
    <w:rsid w:val="00076289"/>
    <w:rsid w:val="0007680E"/>
    <w:rsid w:val="000818EE"/>
    <w:rsid w:val="0008462F"/>
    <w:rsid w:val="0008470E"/>
    <w:rsid w:val="00084B29"/>
    <w:rsid w:val="00084C89"/>
    <w:rsid w:val="0008568E"/>
    <w:rsid w:val="0008715A"/>
    <w:rsid w:val="000968B1"/>
    <w:rsid w:val="000A07FC"/>
    <w:rsid w:val="000A1B46"/>
    <w:rsid w:val="000A6426"/>
    <w:rsid w:val="000A706F"/>
    <w:rsid w:val="000B2923"/>
    <w:rsid w:val="000B2DF4"/>
    <w:rsid w:val="000B49E4"/>
    <w:rsid w:val="000C1328"/>
    <w:rsid w:val="000C13D0"/>
    <w:rsid w:val="000C2DD5"/>
    <w:rsid w:val="000C56BF"/>
    <w:rsid w:val="000D07EB"/>
    <w:rsid w:val="000D08A4"/>
    <w:rsid w:val="000D60E4"/>
    <w:rsid w:val="000E0690"/>
    <w:rsid w:val="000E3AEA"/>
    <w:rsid w:val="000E769F"/>
    <w:rsid w:val="000E7EC1"/>
    <w:rsid w:val="000F1EA8"/>
    <w:rsid w:val="000F4F8C"/>
    <w:rsid w:val="000F7195"/>
    <w:rsid w:val="00100EFF"/>
    <w:rsid w:val="00101F5D"/>
    <w:rsid w:val="00103C50"/>
    <w:rsid w:val="001055B5"/>
    <w:rsid w:val="00115D43"/>
    <w:rsid w:val="00116745"/>
    <w:rsid w:val="0011755A"/>
    <w:rsid w:val="00117C54"/>
    <w:rsid w:val="00120BD1"/>
    <w:rsid w:val="0012219D"/>
    <w:rsid w:val="001224FE"/>
    <w:rsid w:val="001234FB"/>
    <w:rsid w:val="00127C02"/>
    <w:rsid w:val="001310DE"/>
    <w:rsid w:val="001325FF"/>
    <w:rsid w:val="0013711F"/>
    <w:rsid w:val="00146AE4"/>
    <w:rsid w:val="00147757"/>
    <w:rsid w:val="00150550"/>
    <w:rsid w:val="00151FA6"/>
    <w:rsid w:val="00152193"/>
    <w:rsid w:val="00154171"/>
    <w:rsid w:val="001574BC"/>
    <w:rsid w:val="00162E8E"/>
    <w:rsid w:val="00163D66"/>
    <w:rsid w:val="00166B4B"/>
    <w:rsid w:val="00172A27"/>
    <w:rsid w:val="0017400F"/>
    <w:rsid w:val="0017446B"/>
    <w:rsid w:val="00175472"/>
    <w:rsid w:val="00180A53"/>
    <w:rsid w:val="001829E2"/>
    <w:rsid w:val="001851A2"/>
    <w:rsid w:val="001856B8"/>
    <w:rsid w:val="00190C85"/>
    <w:rsid w:val="001933FF"/>
    <w:rsid w:val="0019440B"/>
    <w:rsid w:val="00195CCD"/>
    <w:rsid w:val="00196464"/>
    <w:rsid w:val="001A1349"/>
    <w:rsid w:val="001A14D7"/>
    <w:rsid w:val="001A596F"/>
    <w:rsid w:val="001A59F7"/>
    <w:rsid w:val="001B764C"/>
    <w:rsid w:val="001C01E7"/>
    <w:rsid w:val="001C01EE"/>
    <w:rsid w:val="001C0665"/>
    <w:rsid w:val="001C6F44"/>
    <w:rsid w:val="001C706A"/>
    <w:rsid w:val="001D0536"/>
    <w:rsid w:val="001D06BC"/>
    <w:rsid w:val="001D141C"/>
    <w:rsid w:val="001D45C8"/>
    <w:rsid w:val="001E1982"/>
    <w:rsid w:val="001F0F14"/>
    <w:rsid w:val="001F2DD6"/>
    <w:rsid w:val="001F43A7"/>
    <w:rsid w:val="001F4915"/>
    <w:rsid w:val="001F509C"/>
    <w:rsid w:val="001F5943"/>
    <w:rsid w:val="001F6F32"/>
    <w:rsid w:val="001F7379"/>
    <w:rsid w:val="001F7BFE"/>
    <w:rsid w:val="0020138E"/>
    <w:rsid w:val="00203F63"/>
    <w:rsid w:val="00204BB4"/>
    <w:rsid w:val="00204C55"/>
    <w:rsid w:val="00205089"/>
    <w:rsid w:val="002059AB"/>
    <w:rsid w:val="002067B6"/>
    <w:rsid w:val="0020707A"/>
    <w:rsid w:val="002076E7"/>
    <w:rsid w:val="00207F00"/>
    <w:rsid w:val="00210024"/>
    <w:rsid w:val="00210245"/>
    <w:rsid w:val="0021043A"/>
    <w:rsid w:val="00211D4E"/>
    <w:rsid w:val="002134A9"/>
    <w:rsid w:val="0021515A"/>
    <w:rsid w:val="002160AE"/>
    <w:rsid w:val="0021759D"/>
    <w:rsid w:val="0022283B"/>
    <w:rsid w:val="002231C6"/>
    <w:rsid w:val="00224E3A"/>
    <w:rsid w:val="002255F4"/>
    <w:rsid w:val="0022624E"/>
    <w:rsid w:val="00226780"/>
    <w:rsid w:val="00227045"/>
    <w:rsid w:val="0022763D"/>
    <w:rsid w:val="00230FDE"/>
    <w:rsid w:val="00233C61"/>
    <w:rsid w:val="00233CB5"/>
    <w:rsid w:val="002343C6"/>
    <w:rsid w:val="00240122"/>
    <w:rsid w:val="00242F71"/>
    <w:rsid w:val="002466E4"/>
    <w:rsid w:val="0025105D"/>
    <w:rsid w:val="00252186"/>
    <w:rsid w:val="002541AD"/>
    <w:rsid w:val="002615C5"/>
    <w:rsid w:val="00262F3B"/>
    <w:rsid w:val="00270B48"/>
    <w:rsid w:val="0027331F"/>
    <w:rsid w:val="00273365"/>
    <w:rsid w:val="00273A6F"/>
    <w:rsid w:val="0027402F"/>
    <w:rsid w:val="00274EF7"/>
    <w:rsid w:val="002811EB"/>
    <w:rsid w:val="002847DF"/>
    <w:rsid w:val="00285BD9"/>
    <w:rsid w:val="00285FEA"/>
    <w:rsid w:val="002862F3"/>
    <w:rsid w:val="0028731D"/>
    <w:rsid w:val="00293534"/>
    <w:rsid w:val="002956C2"/>
    <w:rsid w:val="002957E0"/>
    <w:rsid w:val="002A04AD"/>
    <w:rsid w:val="002A0B2B"/>
    <w:rsid w:val="002A60F3"/>
    <w:rsid w:val="002A6A06"/>
    <w:rsid w:val="002A7639"/>
    <w:rsid w:val="002B05B7"/>
    <w:rsid w:val="002B197E"/>
    <w:rsid w:val="002B2E78"/>
    <w:rsid w:val="002B3902"/>
    <w:rsid w:val="002B4B14"/>
    <w:rsid w:val="002B4F9E"/>
    <w:rsid w:val="002C0798"/>
    <w:rsid w:val="002C0C17"/>
    <w:rsid w:val="002C0C2E"/>
    <w:rsid w:val="002C0E5C"/>
    <w:rsid w:val="002C2062"/>
    <w:rsid w:val="002C20DF"/>
    <w:rsid w:val="002C72BE"/>
    <w:rsid w:val="002C7D14"/>
    <w:rsid w:val="002D0281"/>
    <w:rsid w:val="002D0858"/>
    <w:rsid w:val="002D1395"/>
    <w:rsid w:val="002D1CDF"/>
    <w:rsid w:val="002D2C59"/>
    <w:rsid w:val="002E1342"/>
    <w:rsid w:val="002E2B07"/>
    <w:rsid w:val="002E2CEA"/>
    <w:rsid w:val="002E3F95"/>
    <w:rsid w:val="002E48E2"/>
    <w:rsid w:val="002E66A0"/>
    <w:rsid w:val="002E680C"/>
    <w:rsid w:val="002E71C2"/>
    <w:rsid w:val="002F0C07"/>
    <w:rsid w:val="002F1D03"/>
    <w:rsid w:val="002F28D2"/>
    <w:rsid w:val="002F4003"/>
    <w:rsid w:val="002F61EC"/>
    <w:rsid w:val="002F7578"/>
    <w:rsid w:val="002F76BA"/>
    <w:rsid w:val="00300600"/>
    <w:rsid w:val="00301028"/>
    <w:rsid w:val="00306B1B"/>
    <w:rsid w:val="0031423C"/>
    <w:rsid w:val="003145C2"/>
    <w:rsid w:val="003149EF"/>
    <w:rsid w:val="00316FEC"/>
    <w:rsid w:val="00317AFC"/>
    <w:rsid w:val="0032030C"/>
    <w:rsid w:val="00320A84"/>
    <w:rsid w:val="003212F7"/>
    <w:rsid w:val="00323428"/>
    <w:rsid w:val="00331154"/>
    <w:rsid w:val="00331177"/>
    <w:rsid w:val="00331D28"/>
    <w:rsid w:val="00333027"/>
    <w:rsid w:val="003336F3"/>
    <w:rsid w:val="003349D7"/>
    <w:rsid w:val="00337BC6"/>
    <w:rsid w:val="00342094"/>
    <w:rsid w:val="00344089"/>
    <w:rsid w:val="00344375"/>
    <w:rsid w:val="00346987"/>
    <w:rsid w:val="00347396"/>
    <w:rsid w:val="00351FBB"/>
    <w:rsid w:val="003526E9"/>
    <w:rsid w:val="0035271A"/>
    <w:rsid w:val="00352A9C"/>
    <w:rsid w:val="00352C33"/>
    <w:rsid w:val="00352F47"/>
    <w:rsid w:val="00357370"/>
    <w:rsid w:val="003618D9"/>
    <w:rsid w:val="00363B11"/>
    <w:rsid w:val="003641EA"/>
    <w:rsid w:val="0037022F"/>
    <w:rsid w:val="00372686"/>
    <w:rsid w:val="00374A61"/>
    <w:rsid w:val="00377E96"/>
    <w:rsid w:val="00381116"/>
    <w:rsid w:val="00381BC3"/>
    <w:rsid w:val="00386D63"/>
    <w:rsid w:val="00390B4D"/>
    <w:rsid w:val="00392A48"/>
    <w:rsid w:val="00392F1F"/>
    <w:rsid w:val="003935AA"/>
    <w:rsid w:val="00394927"/>
    <w:rsid w:val="0039529A"/>
    <w:rsid w:val="003956E0"/>
    <w:rsid w:val="003A1548"/>
    <w:rsid w:val="003A26D3"/>
    <w:rsid w:val="003A404A"/>
    <w:rsid w:val="003A488F"/>
    <w:rsid w:val="003A5103"/>
    <w:rsid w:val="003A603F"/>
    <w:rsid w:val="003B2C84"/>
    <w:rsid w:val="003B47CD"/>
    <w:rsid w:val="003B554B"/>
    <w:rsid w:val="003B64E0"/>
    <w:rsid w:val="003C14C9"/>
    <w:rsid w:val="003C1B55"/>
    <w:rsid w:val="003C1FBE"/>
    <w:rsid w:val="003C22CE"/>
    <w:rsid w:val="003C2678"/>
    <w:rsid w:val="003C3785"/>
    <w:rsid w:val="003C5E24"/>
    <w:rsid w:val="003C6DB9"/>
    <w:rsid w:val="003C6F98"/>
    <w:rsid w:val="003D02A6"/>
    <w:rsid w:val="003D6C09"/>
    <w:rsid w:val="003E421B"/>
    <w:rsid w:val="003E7282"/>
    <w:rsid w:val="003F09C0"/>
    <w:rsid w:val="003F179F"/>
    <w:rsid w:val="003F439B"/>
    <w:rsid w:val="003F5C22"/>
    <w:rsid w:val="003F7587"/>
    <w:rsid w:val="00400080"/>
    <w:rsid w:val="00401487"/>
    <w:rsid w:val="00403A4A"/>
    <w:rsid w:val="00404BF2"/>
    <w:rsid w:val="00406D24"/>
    <w:rsid w:val="00407C9B"/>
    <w:rsid w:val="004105E4"/>
    <w:rsid w:val="004116A5"/>
    <w:rsid w:val="00413231"/>
    <w:rsid w:val="00413626"/>
    <w:rsid w:val="004136C9"/>
    <w:rsid w:val="00415EB6"/>
    <w:rsid w:val="00421F4D"/>
    <w:rsid w:val="00422918"/>
    <w:rsid w:val="004237E1"/>
    <w:rsid w:val="00423FF8"/>
    <w:rsid w:val="0042400C"/>
    <w:rsid w:val="004250DF"/>
    <w:rsid w:val="0042562F"/>
    <w:rsid w:val="00427BAB"/>
    <w:rsid w:val="00430543"/>
    <w:rsid w:val="004318F4"/>
    <w:rsid w:val="00434963"/>
    <w:rsid w:val="00435559"/>
    <w:rsid w:val="004365DF"/>
    <w:rsid w:val="00436FEC"/>
    <w:rsid w:val="00437845"/>
    <w:rsid w:val="004432ED"/>
    <w:rsid w:val="00444720"/>
    <w:rsid w:val="004453EE"/>
    <w:rsid w:val="00450486"/>
    <w:rsid w:val="00452902"/>
    <w:rsid w:val="0045360F"/>
    <w:rsid w:val="00453D82"/>
    <w:rsid w:val="00455327"/>
    <w:rsid w:val="00456248"/>
    <w:rsid w:val="0046000B"/>
    <w:rsid w:val="00462ABF"/>
    <w:rsid w:val="0046575C"/>
    <w:rsid w:val="004700A2"/>
    <w:rsid w:val="00471679"/>
    <w:rsid w:val="004808BF"/>
    <w:rsid w:val="00481793"/>
    <w:rsid w:val="004822E2"/>
    <w:rsid w:val="00482ECF"/>
    <w:rsid w:val="00483515"/>
    <w:rsid w:val="00487315"/>
    <w:rsid w:val="004912D7"/>
    <w:rsid w:val="004916A0"/>
    <w:rsid w:val="00492EE0"/>
    <w:rsid w:val="00493119"/>
    <w:rsid w:val="00493753"/>
    <w:rsid w:val="00496251"/>
    <w:rsid w:val="00497452"/>
    <w:rsid w:val="00497D16"/>
    <w:rsid w:val="004A2598"/>
    <w:rsid w:val="004A305D"/>
    <w:rsid w:val="004A4BEB"/>
    <w:rsid w:val="004A5E6A"/>
    <w:rsid w:val="004A7472"/>
    <w:rsid w:val="004A776F"/>
    <w:rsid w:val="004B01A8"/>
    <w:rsid w:val="004B2227"/>
    <w:rsid w:val="004B6BA5"/>
    <w:rsid w:val="004C160A"/>
    <w:rsid w:val="004C3585"/>
    <w:rsid w:val="004C35EC"/>
    <w:rsid w:val="004C740A"/>
    <w:rsid w:val="004D175F"/>
    <w:rsid w:val="004D20A7"/>
    <w:rsid w:val="004D3DF4"/>
    <w:rsid w:val="004D6F87"/>
    <w:rsid w:val="004E0EF7"/>
    <w:rsid w:val="004E15AE"/>
    <w:rsid w:val="004E50FE"/>
    <w:rsid w:val="004E532C"/>
    <w:rsid w:val="004E6CCB"/>
    <w:rsid w:val="004E7021"/>
    <w:rsid w:val="004F047F"/>
    <w:rsid w:val="004F2016"/>
    <w:rsid w:val="004F3072"/>
    <w:rsid w:val="004F37CA"/>
    <w:rsid w:val="0050023C"/>
    <w:rsid w:val="00500FF1"/>
    <w:rsid w:val="0050139C"/>
    <w:rsid w:val="00504350"/>
    <w:rsid w:val="00510D30"/>
    <w:rsid w:val="005121EF"/>
    <w:rsid w:val="00512882"/>
    <w:rsid w:val="00513B1F"/>
    <w:rsid w:val="005142C0"/>
    <w:rsid w:val="00514A7C"/>
    <w:rsid w:val="00514D8B"/>
    <w:rsid w:val="00515548"/>
    <w:rsid w:val="00515F93"/>
    <w:rsid w:val="00516F91"/>
    <w:rsid w:val="005172C7"/>
    <w:rsid w:val="0052707E"/>
    <w:rsid w:val="00527DFA"/>
    <w:rsid w:val="00533C17"/>
    <w:rsid w:val="00534DBA"/>
    <w:rsid w:val="00534ED6"/>
    <w:rsid w:val="00536B24"/>
    <w:rsid w:val="00542078"/>
    <w:rsid w:val="0054349C"/>
    <w:rsid w:val="00544FC3"/>
    <w:rsid w:val="00546842"/>
    <w:rsid w:val="00551323"/>
    <w:rsid w:val="00551522"/>
    <w:rsid w:val="00551A18"/>
    <w:rsid w:val="00553211"/>
    <w:rsid w:val="00556089"/>
    <w:rsid w:val="0055763F"/>
    <w:rsid w:val="005628D6"/>
    <w:rsid w:val="00562C97"/>
    <w:rsid w:val="005642B1"/>
    <w:rsid w:val="0056654E"/>
    <w:rsid w:val="005671BA"/>
    <w:rsid w:val="00570925"/>
    <w:rsid w:val="00571B40"/>
    <w:rsid w:val="00571D74"/>
    <w:rsid w:val="0058084D"/>
    <w:rsid w:val="00585E8D"/>
    <w:rsid w:val="00591E5C"/>
    <w:rsid w:val="00591EF9"/>
    <w:rsid w:val="005960C3"/>
    <w:rsid w:val="005968D6"/>
    <w:rsid w:val="00597890"/>
    <w:rsid w:val="005A32FF"/>
    <w:rsid w:val="005B05D9"/>
    <w:rsid w:val="005B1413"/>
    <w:rsid w:val="005B1970"/>
    <w:rsid w:val="005B3E0D"/>
    <w:rsid w:val="005B431E"/>
    <w:rsid w:val="005B491A"/>
    <w:rsid w:val="005B4AB7"/>
    <w:rsid w:val="005B5BCD"/>
    <w:rsid w:val="005B683E"/>
    <w:rsid w:val="005B6BD9"/>
    <w:rsid w:val="005C0837"/>
    <w:rsid w:val="005C4EC7"/>
    <w:rsid w:val="005C77BC"/>
    <w:rsid w:val="005D0485"/>
    <w:rsid w:val="005D0538"/>
    <w:rsid w:val="005D0DB3"/>
    <w:rsid w:val="005D1769"/>
    <w:rsid w:val="005D2DFF"/>
    <w:rsid w:val="005E01C4"/>
    <w:rsid w:val="005E020B"/>
    <w:rsid w:val="005E0409"/>
    <w:rsid w:val="005E0A3F"/>
    <w:rsid w:val="005E1486"/>
    <w:rsid w:val="005E18EB"/>
    <w:rsid w:val="005E3913"/>
    <w:rsid w:val="005E4574"/>
    <w:rsid w:val="005E733C"/>
    <w:rsid w:val="005E7CF5"/>
    <w:rsid w:val="005E7F45"/>
    <w:rsid w:val="005F3519"/>
    <w:rsid w:val="0060387B"/>
    <w:rsid w:val="00605B8E"/>
    <w:rsid w:val="0061015E"/>
    <w:rsid w:val="00612E6A"/>
    <w:rsid w:val="00614D87"/>
    <w:rsid w:val="00616917"/>
    <w:rsid w:val="00616983"/>
    <w:rsid w:val="00617A51"/>
    <w:rsid w:val="0062153D"/>
    <w:rsid w:val="00623757"/>
    <w:rsid w:val="00623810"/>
    <w:rsid w:val="0062528E"/>
    <w:rsid w:val="00625C3F"/>
    <w:rsid w:val="0062635F"/>
    <w:rsid w:val="00631ECC"/>
    <w:rsid w:val="00632B48"/>
    <w:rsid w:val="0063370D"/>
    <w:rsid w:val="006349C1"/>
    <w:rsid w:val="00636181"/>
    <w:rsid w:val="00640156"/>
    <w:rsid w:val="006408CD"/>
    <w:rsid w:val="00642AF9"/>
    <w:rsid w:val="0064380D"/>
    <w:rsid w:val="006440BE"/>
    <w:rsid w:val="00646E7F"/>
    <w:rsid w:val="006470DA"/>
    <w:rsid w:val="00647A6D"/>
    <w:rsid w:val="00651B2E"/>
    <w:rsid w:val="00653025"/>
    <w:rsid w:val="006573F1"/>
    <w:rsid w:val="006609A4"/>
    <w:rsid w:val="006642F3"/>
    <w:rsid w:val="00664588"/>
    <w:rsid w:val="006702A4"/>
    <w:rsid w:val="0067059E"/>
    <w:rsid w:val="006712BF"/>
    <w:rsid w:val="00672712"/>
    <w:rsid w:val="00672BBB"/>
    <w:rsid w:val="00677C00"/>
    <w:rsid w:val="00677E32"/>
    <w:rsid w:val="00681751"/>
    <w:rsid w:val="006831FF"/>
    <w:rsid w:val="00686E32"/>
    <w:rsid w:val="0068738D"/>
    <w:rsid w:val="00690269"/>
    <w:rsid w:val="00690A99"/>
    <w:rsid w:val="0069188B"/>
    <w:rsid w:val="00695230"/>
    <w:rsid w:val="006A5873"/>
    <w:rsid w:val="006B0726"/>
    <w:rsid w:val="006B0BCF"/>
    <w:rsid w:val="006B0D61"/>
    <w:rsid w:val="006B0EE6"/>
    <w:rsid w:val="006B2CA5"/>
    <w:rsid w:val="006B3DFA"/>
    <w:rsid w:val="006B5D12"/>
    <w:rsid w:val="006B7356"/>
    <w:rsid w:val="006C01A8"/>
    <w:rsid w:val="006C03FE"/>
    <w:rsid w:val="006C0BD1"/>
    <w:rsid w:val="006C14EF"/>
    <w:rsid w:val="006C18C5"/>
    <w:rsid w:val="006C4226"/>
    <w:rsid w:val="006C45C2"/>
    <w:rsid w:val="006C4655"/>
    <w:rsid w:val="006C4D13"/>
    <w:rsid w:val="006C6C09"/>
    <w:rsid w:val="006C6E76"/>
    <w:rsid w:val="006D038E"/>
    <w:rsid w:val="006D5347"/>
    <w:rsid w:val="006D7443"/>
    <w:rsid w:val="006E0096"/>
    <w:rsid w:val="006E0451"/>
    <w:rsid w:val="006E6B92"/>
    <w:rsid w:val="006E7989"/>
    <w:rsid w:val="006F246C"/>
    <w:rsid w:val="006F5D24"/>
    <w:rsid w:val="006F6C16"/>
    <w:rsid w:val="00700720"/>
    <w:rsid w:val="00703FA0"/>
    <w:rsid w:val="00704AD6"/>
    <w:rsid w:val="007113F7"/>
    <w:rsid w:val="007137CC"/>
    <w:rsid w:val="00715535"/>
    <w:rsid w:val="00715A8A"/>
    <w:rsid w:val="00716A05"/>
    <w:rsid w:val="00717622"/>
    <w:rsid w:val="00717F34"/>
    <w:rsid w:val="00720737"/>
    <w:rsid w:val="00722869"/>
    <w:rsid w:val="00723275"/>
    <w:rsid w:val="00725BD3"/>
    <w:rsid w:val="0073335E"/>
    <w:rsid w:val="00735661"/>
    <w:rsid w:val="00744853"/>
    <w:rsid w:val="0074551D"/>
    <w:rsid w:val="0074783E"/>
    <w:rsid w:val="00752ADF"/>
    <w:rsid w:val="00752EF6"/>
    <w:rsid w:val="00752F37"/>
    <w:rsid w:val="0075479A"/>
    <w:rsid w:val="00754E28"/>
    <w:rsid w:val="00757875"/>
    <w:rsid w:val="00757A58"/>
    <w:rsid w:val="00761A58"/>
    <w:rsid w:val="00761DCB"/>
    <w:rsid w:val="00764B1B"/>
    <w:rsid w:val="00766454"/>
    <w:rsid w:val="00770302"/>
    <w:rsid w:val="00776172"/>
    <w:rsid w:val="007761F6"/>
    <w:rsid w:val="00776C3C"/>
    <w:rsid w:val="00781097"/>
    <w:rsid w:val="00782D30"/>
    <w:rsid w:val="0078512F"/>
    <w:rsid w:val="007860C9"/>
    <w:rsid w:val="00786FB3"/>
    <w:rsid w:val="00791112"/>
    <w:rsid w:val="00791AA0"/>
    <w:rsid w:val="00792491"/>
    <w:rsid w:val="0079483D"/>
    <w:rsid w:val="0079486D"/>
    <w:rsid w:val="00794939"/>
    <w:rsid w:val="00795EA6"/>
    <w:rsid w:val="00796C8B"/>
    <w:rsid w:val="007973A0"/>
    <w:rsid w:val="007A2802"/>
    <w:rsid w:val="007A6177"/>
    <w:rsid w:val="007B0E86"/>
    <w:rsid w:val="007B3552"/>
    <w:rsid w:val="007B3C98"/>
    <w:rsid w:val="007B6692"/>
    <w:rsid w:val="007C589E"/>
    <w:rsid w:val="007C64F0"/>
    <w:rsid w:val="007D2FD2"/>
    <w:rsid w:val="007D6B95"/>
    <w:rsid w:val="007E3609"/>
    <w:rsid w:val="007E4345"/>
    <w:rsid w:val="007F0B1D"/>
    <w:rsid w:val="007F136B"/>
    <w:rsid w:val="007F1436"/>
    <w:rsid w:val="00800F6D"/>
    <w:rsid w:val="00800FF2"/>
    <w:rsid w:val="00806B35"/>
    <w:rsid w:val="00806EDC"/>
    <w:rsid w:val="00811D41"/>
    <w:rsid w:val="00815BDC"/>
    <w:rsid w:val="008174ED"/>
    <w:rsid w:val="00821A24"/>
    <w:rsid w:val="00823295"/>
    <w:rsid w:val="00823A30"/>
    <w:rsid w:val="008247B1"/>
    <w:rsid w:val="008260C9"/>
    <w:rsid w:val="008330A9"/>
    <w:rsid w:val="0084211A"/>
    <w:rsid w:val="008442CB"/>
    <w:rsid w:val="00844F00"/>
    <w:rsid w:val="00847F78"/>
    <w:rsid w:val="00851F4E"/>
    <w:rsid w:val="00860A1E"/>
    <w:rsid w:val="008642B1"/>
    <w:rsid w:val="008649E5"/>
    <w:rsid w:val="00864C34"/>
    <w:rsid w:val="0086660A"/>
    <w:rsid w:val="00866D3E"/>
    <w:rsid w:val="00870452"/>
    <w:rsid w:val="00870659"/>
    <w:rsid w:val="0087247E"/>
    <w:rsid w:val="00872F81"/>
    <w:rsid w:val="00875325"/>
    <w:rsid w:val="0088042C"/>
    <w:rsid w:val="00886730"/>
    <w:rsid w:val="008921B0"/>
    <w:rsid w:val="00892CF1"/>
    <w:rsid w:val="00894E51"/>
    <w:rsid w:val="00897957"/>
    <w:rsid w:val="008A11AD"/>
    <w:rsid w:val="008A3A08"/>
    <w:rsid w:val="008A40A0"/>
    <w:rsid w:val="008A7ED5"/>
    <w:rsid w:val="008B05CB"/>
    <w:rsid w:val="008B112C"/>
    <w:rsid w:val="008B16F2"/>
    <w:rsid w:val="008B584E"/>
    <w:rsid w:val="008B6B39"/>
    <w:rsid w:val="008B6DED"/>
    <w:rsid w:val="008B74DF"/>
    <w:rsid w:val="008B762E"/>
    <w:rsid w:val="008C00C4"/>
    <w:rsid w:val="008C02FA"/>
    <w:rsid w:val="008C48BE"/>
    <w:rsid w:val="008C5409"/>
    <w:rsid w:val="008C698C"/>
    <w:rsid w:val="008D1D04"/>
    <w:rsid w:val="008D1DDA"/>
    <w:rsid w:val="008D74E6"/>
    <w:rsid w:val="008E0CA0"/>
    <w:rsid w:val="008E158B"/>
    <w:rsid w:val="008E30BF"/>
    <w:rsid w:val="008E3327"/>
    <w:rsid w:val="008E3934"/>
    <w:rsid w:val="008E4BEE"/>
    <w:rsid w:val="008E766D"/>
    <w:rsid w:val="008F083D"/>
    <w:rsid w:val="008F2708"/>
    <w:rsid w:val="008F5430"/>
    <w:rsid w:val="008F7B8C"/>
    <w:rsid w:val="009037AD"/>
    <w:rsid w:val="0090387E"/>
    <w:rsid w:val="009058F6"/>
    <w:rsid w:val="00905AB2"/>
    <w:rsid w:val="00906F03"/>
    <w:rsid w:val="00906F66"/>
    <w:rsid w:val="00907CAE"/>
    <w:rsid w:val="00907F61"/>
    <w:rsid w:val="009123B7"/>
    <w:rsid w:val="00917E38"/>
    <w:rsid w:val="00921768"/>
    <w:rsid w:val="00923396"/>
    <w:rsid w:val="00924E41"/>
    <w:rsid w:val="009300BB"/>
    <w:rsid w:val="00936DB3"/>
    <w:rsid w:val="00940466"/>
    <w:rsid w:val="009449AF"/>
    <w:rsid w:val="009509B9"/>
    <w:rsid w:val="00951FCB"/>
    <w:rsid w:val="00953C59"/>
    <w:rsid w:val="00955E44"/>
    <w:rsid w:val="0096064E"/>
    <w:rsid w:val="00960CC1"/>
    <w:rsid w:val="00961485"/>
    <w:rsid w:val="00966866"/>
    <w:rsid w:val="0096748E"/>
    <w:rsid w:val="009678B8"/>
    <w:rsid w:val="009703A1"/>
    <w:rsid w:val="00970DD3"/>
    <w:rsid w:val="0098277E"/>
    <w:rsid w:val="009832F7"/>
    <w:rsid w:val="00990971"/>
    <w:rsid w:val="009917CB"/>
    <w:rsid w:val="009919E7"/>
    <w:rsid w:val="009928C3"/>
    <w:rsid w:val="00995009"/>
    <w:rsid w:val="00995101"/>
    <w:rsid w:val="00996A55"/>
    <w:rsid w:val="00996E45"/>
    <w:rsid w:val="009A008A"/>
    <w:rsid w:val="009A0B37"/>
    <w:rsid w:val="009A2E40"/>
    <w:rsid w:val="009A397F"/>
    <w:rsid w:val="009A7C28"/>
    <w:rsid w:val="009B0DCD"/>
    <w:rsid w:val="009B22C1"/>
    <w:rsid w:val="009B4B3D"/>
    <w:rsid w:val="009B67C0"/>
    <w:rsid w:val="009C05F1"/>
    <w:rsid w:val="009C109C"/>
    <w:rsid w:val="009C11B4"/>
    <w:rsid w:val="009C18B3"/>
    <w:rsid w:val="009C4097"/>
    <w:rsid w:val="009D060F"/>
    <w:rsid w:val="009D0F14"/>
    <w:rsid w:val="009D3AD5"/>
    <w:rsid w:val="009D4E13"/>
    <w:rsid w:val="009D711A"/>
    <w:rsid w:val="009D7E6A"/>
    <w:rsid w:val="009E4D7B"/>
    <w:rsid w:val="009E50A4"/>
    <w:rsid w:val="009E5926"/>
    <w:rsid w:val="009F0BE3"/>
    <w:rsid w:val="009F45CC"/>
    <w:rsid w:val="009F7284"/>
    <w:rsid w:val="009F75D7"/>
    <w:rsid w:val="009F7E3E"/>
    <w:rsid w:val="00A01AE6"/>
    <w:rsid w:val="00A07AC8"/>
    <w:rsid w:val="00A10504"/>
    <w:rsid w:val="00A11691"/>
    <w:rsid w:val="00A150FE"/>
    <w:rsid w:val="00A234E7"/>
    <w:rsid w:val="00A23A95"/>
    <w:rsid w:val="00A23FFF"/>
    <w:rsid w:val="00A243C0"/>
    <w:rsid w:val="00A247F7"/>
    <w:rsid w:val="00A25685"/>
    <w:rsid w:val="00A26226"/>
    <w:rsid w:val="00A27AF8"/>
    <w:rsid w:val="00A3133A"/>
    <w:rsid w:val="00A3287D"/>
    <w:rsid w:val="00A32B6F"/>
    <w:rsid w:val="00A34565"/>
    <w:rsid w:val="00A34CA7"/>
    <w:rsid w:val="00A4425C"/>
    <w:rsid w:val="00A449B0"/>
    <w:rsid w:val="00A46373"/>
    <w:rsid w:val="00A46F3E"/>
    <w:rsid w:val="00A55316"/>
    <w:rsid w:val="00A57170"/>
    <w:rsid w:val="00A6117E"/>
    <w:rsid w:val="00A61C89"/>
    <w:rsid w:val="00A61DF2"/>
    <w:rsid w:val="00A63CD2"/>
    <w:rsid w:val="00A63EB0"/>
    <w:rsid w:val="00A658A8"/>
    <w:rsid w:val="00A65D3B"/>
    <w:rsid w:val="00A67B3B"/>
    <w:rsid w:val="00A7129B"/>
    <w:rsid w:val="00A71792"/>
    <w:rsid w:val="00A72F12"/>
    <w:rsid w:val="00A74E0B"/>
    <w:rsid w:val="00A8289E"/>
    <w:rsid w:val="00A94235"/>
    <w:rsid w:val="00A94C4E"/>
    <w:rsid w:val="00A9657E"/>
    <w:rsid w:val="00A96CE4"/>
    <w:rsid w:val="00AA0562"/>
    <w:rsid w:val="00AA156E"/>
    <w:rsid w:val="00AA2D89"/>
    <w:rsid w:val="00AA2EDB"/>
    <w:rsid w:val="00AA4CD6"/>
    <w:rsid w:val="00AA5B5A"/>
    <w:rsid w:val="00AB0148"/>
    <w:rsid w:val="00AB08B5"/>
    <w:rsid w:val="00AB242E"/>
    <w:rsid w:val="00AC2F10"/>
    <w:rsid w:val="00AC69ED"/>
    <w:rsid w:val="00AD14F3"/>
    <w:rsid w:val="00AD1F8E"/>
    <w:rsid w:val="00AD271A"/>
    <w:rsid w:val="00AD4105"/>
    <w:rsid w:val="00AD5DAA"/>
    <w:rsid w:val="00AE1577"/>
    <w:rsid w:val="00AE1987"/>
    <w:rsid w:val="00AE3A8F"/>
    <w:rsid w:val="00AE3BAF"/>
    <w:rsid w:val="00AE6290"/>
    <w:rsid w:val="00AE748C"/>
    <w:rsid w:val="00AF014F"/>
    <w:rsid w:val="00AF4630"/>
    <w:rsid w:val="00B00CF0"/>
    <w:rsid w:val="00B02652"/>
    <w:rsid w:val="00B067D0"/>
    <w:rsid w:val="00B06CF2"/>
    <w:rsid w:val="00B113ED"/>
    <w:rsid w:val="00B14DA6"/>
    <w:rsid w:val="00B14F66"/>
    <w:rsid w:val="00B2062E"/>
    <w:rsid w:val="00B215CB"/>
    <w:rsid w:val="00B21A02"/>
    <w:rsid w:val="00B2494B"/>
    <w:rsid w:val="00B25D49"/>
    <w:rsid w:val="00B27353"/>
    <w:rsid w:val="00B30772"/>
    <w:rsid w:val="00B31FE1"/>
    <w:rsid w:val="00B35A2E"/>
    <w:rsid w:val="00B40E05"/>
    <w:rsid w:val="00B413ED"/>
    <w:rsid w:val="00B421C0"/>
    <w:rsid w:val="00B44A75"/>
    <w:rsid w:val="00B4552C"/>
    <w:rsid w:val="00B46727"/>
    <w:rsid w:val="00B46D8C"/>
    <w:rsid w:val="00B5032D"/>
    <w:rsid w:val="00B50478"/>
    <w:rsid w:val="00B50768"/>
    <w:rsid w:val="00B54025"/>
    <w:rsid w:val="00B5553B"/>
    <w:rsid w:val="00B557ED"/>
    <w:rsid w:val="00B55CEA"/>
    <w:rsid w:val="00B61403"/>
    <w:rsid w:val="00B62D49"/>
    <w:rsid w:val="00B63625"/>
    <w:rsid w:val="00B63982"/>
    <w:rsid w:val="00B66D41"/>
    <w:rsid w:val="00B71A37"/>
    <w:rsid w:val="00B728B0"/>
    <w:rsid w:val="00B738C4"/>
    <w:rsid w:val="00B73E2E"/>
    <w:rsid w:val="00B7445D"/>
    <w:rsid w:val="00B74611"/>
    <w:rsid w:val="00B74A01"/>
    <w:rsid w:val="00B77FDE"/>
    <w:rsid w:val="00B85D68"/>
    <w:rsid w:val="00B86268"/>
    <w:rsid w:val="00B86773"/>
    <w:rsid w:val="00B86F38"/>
    <w:rsid w:val="00B872B4"/>
    <w:rsid w:val="00B87C54"/>
    <w:rsid w:val="00B87E7D"/>
    <w:rsid w:val="00B916FB"/>
    <w:rsid w:val="00B945E9"/>
    <w:rsid w:val="00B95D0B"/>
    <w:rsid w:val="00B96B13"/>
    <w:rsid w:val="00BA4F0F"/>
    <w:rsid w:val="00BB1399"/>
    <w:rsid w:val="00BB20CE"/>
    <w:rsid w:val="00BB2C1C"/>
    <w:rsid w:val="00BB3F4C"/>
    <w:rsid w:val="00BB4A53"/>
    <w:rsid w:val="00BB59D1"/>
    <w:rsid w:val="00BB6595"/>
    <w:rsid w:val="00BB6722"/>
    <w:rsid w:val="00BC1C7E"/>
    <w:rsid w:val="00BC27A5"/>
    <w:rsid w:val="00BC5D32"/>
    <w:rsid w:val="00BD0D8E"/>
    <w:rsid w:val="00BD3F5A"/>
    <w:rsid w:val="00BD43BA"/>
    <w:rsid w:val="00BD7EB1"/>
    <w:rsid w:val="00BE2678"/>
    <w:rsid w:val="00BE30CC"/>
    <w:rsid w:val="00BE30FB"/>
    <w:rsid w:val="00BF299B"/>
    <w:rsid w:val="00BF5DD5"/>
    <w:rsid w:val="00BF7433"/>
    <w:rsid w:val="00C001BF"/>
    <w:rsid w:val="00C01E2D"/>
    <w:rsid w:val="00C03574"/>
    <w:rsid w:val="00C037E8"/>
    <w:rsid w:val="00C04E72"/>
    <w:rsid w:val="00C0635E"/>
    <w:rsid w:val="00C078F2"/>
    <w:rsid w:val="00C1257E"/>
    <w:rsid w:val="00C1298A"/>
    <w:rsid w:val="00C12D5D"/>
    <w:rsid w:val="00C1323A"/>
    <w:rsid w:val="00C15828"/>
    <w:rsid w:val="00C16A75"/>
    <w:rsid w:val="00C16EC8"/>
    <w:rsid w:val="00C22924"/>
    <w:rsid w:val="00C24550"/>
    <w:rsid w:val="00C31484"/>
    <w:rsid w:val="00C31D5D"/>
    <w:rsid w:val="00C338F6"/>
    <w:rsid w:val="00C33BF9"/>
    <w:rsid w:val="00C35ADE"/>
    <w:rsid w:val="00C4276D"/>
    <w:rsid w:val="00C4353E"/>
    <w:rsid w:val="00C44517"/>
    <w:rsid w:val="00C45A42"/>
    <w:rsid w:val="00C45BC8"/>
    <w:rsid w:val="00C46FED"/>
    <w:rsid w:val="00C50F9F"/>
    <w:rsid w:val="00C5609E"/>
    <w:rsid w:val="00C62723"/>
    <w:rsid w:val="00C629D1"/>
    <w:rsid w:val="00C62F14"/>
    <w:rsid w:val="00C63B64"/>
    <w:rsid w:val="00C64C53"/>
    <w:rsid w:val="00C65119"/>
    <w:rsid w:val="00C67475"/>
    <w:rsid w:val="00C71D31"/>
    <w:rsid w:val="00C71D90"/>
    <w:rsid w:val="00C72547"/>
    <w:rsid w:val="00C73388"/>
    <w:rsid w:val="00C7371F"/>
    <w:rsid w:val="00C8048C"/>
    <w:rsid w:val="00C830AB"/>
    <w:rsid w:val="00C85430"/>
    <w:rsid w:val="00C864BD"/>
    <w:rsid w:val="00C91533"/>
    <w:rsid w:val="00C92658"/>
    <w:rsid w:val="00C93ABD"/>
    <w:rsid w:val="00CA1161"/>
    <w:rsid w:val="00CA147F"/>
    <w:rsid w:val="00CA3A35"/>
    <w:rsid w:val="00CB0A6D"/>
    <w:rsid w:val="00CB0C42"/>
    <w:rsid w:val="00CB12FC"/>
    <w:rsid w:val="00CB29F2"/>
    <w:rsid w:val="00CB3FCB"/>
    <w:rsid w:val="00CC043B"/>
    <w:rsid w:val="00CC30D7"/>
    <w:rsid w:val="00CC401D"/>
    <w:rsid w:val="00CC4A81"/>
    <w:rsid w:val="00CC60A7"/>
    <w:rsid w:val="00CC7A88"/>
    <w:rsid w:val="00CC7D57"/>
    <w:rsid w:val="00CD0C27"/>
    <w:rsid w:val="00CD2829"/>
    <w:rsid w:val="00CD6CCD"/>
    <w:rsid w:val="00CE1965"/>
    <w:rsid w:val="00CE3854"/>
    <w:rsid w:val="00CE427F"/>
    <w:rsid w:val="00CE67F5"/>
    <w:rsid w:val="00CE7177"/>
    <w:rsid w:val="00CE7FAE"/>
    <w:rsid w:val="00CF15D4"/>
    <w:rsid w:val="00CF177E"/>
    <w:rsid w:val="00CF42CF"/>
    <w:rsid w:val="00D0061F"/>
    <w:rsid w:val="00D01913"/>
    <w:rsid w:val="00D05048"/>
    <w:rsid w:val="00D05F75"/>
    <w:rsid w:val="00D071DF"/>
    <w:rsid w:val="00D075AB"/>
    <w:rsid w:val="00D1002F"/>
    <w:rsid w:val="00D10167"/>
    <w:rsid w:val="00D10AB6"/>
    <w:rsid w:val="00D14E39"/>
    <w:rsid w:val="00D15172"/>
    <w:rsid w:val="00D1663F"/>
    <w:rsid w:val="00D20C30"/>
    <w:rsid w:val="00D235AC"/>
    <w:rsid w:val="00D24712"/>
    <w:rsid w:val="00D24C36"/>
    <w:rsid w:val="00D320BE"/>
    <w:rsid w:val="00D336DC"/>
    <w:rsid w:val="00D343DF"/>
    <w:rsid w:val="00D37846"/>
    <w:rsid w:val="00D42B58"/>
    <w:rsid w:val="00D462F4"/>
    <w:rsid w:val="00D57B93"/>
    <w:rsid w:val="00D6005E"/>
    <w:rsid w:val="00D622CB"/>
    <w:rsid w:val="00D640DB"/>
    <w:rsid w:val="00D64BCB"/>
    <w:rsid w:val="00D725E9"/>
    <w:rsid w:val="00D744D6"/>
    <w:rsid w:val="00D74BF9"/>
    <w:rsid w:val="00D776A3"/>
    <w:rsid w:val="00D77B09"/>
    <w:rsid w:val="00D804E2"/>
    <w:rsid w:val="00D844F5"/>
    <w:rsid w:val="00D877A7"/>
    <w:rsid w:val="00D879D5"/>
    <w:rsid w:val="00D902F3"/>
    <w:rsid w:val="00D9059A"/>
    <w:rsid w:val="00D953C1"/>
    <w:rsid w:val="00D968D4"/>
    <w:rsid w:val="00DA0E9A"/>
    <w:rsid w:val="00DA1185"/>
    <w:rsid w:val="00DA1F9C"/>
    <w:rsid w:val="00DA5AD0"/>
    <w:rsid w:val="00DA627E"/>
    <w:rsid w:val="00DA7BCD"/>
    <w:rsid w:val="00DB2328"/>
    <w:rsid w:val="00DB23EE"/>
    <w:rsid w:val="00DB3307"/>
    <w:rsid w:val="00DB40BF"/>
    <w:rsid w:val="00DB43CD"/>
    <w:rsid w:val="00DB5DA3"/>
    <w:rsid w:val="00DB6553"/>
    <w:rsid w:val="00DB7BF4"/>
    <w:rsid w:val="00DC1238"/>
    <w:rsid w:val="00DD47C4"/>
    <w:rsid w:val="00DD4C45"/>
    <w:rsid w:val="00DE0D68"/>
    <w:rsid w:val="00DE2B3E"/>
    <w:rsid w:val="00DE79F0"/>
    <w:rsid w:val="00DF5D37"/>
    <w:rsid w:val="00E03056"/>
    <w:rsid w:val="00E04538"/>
    <w:rsid w:val="00E056B7"/>
    <w:rsid w:val="00E11503"/>
    <w:rsid w:val="00E12DE7"/>
    <w:rsid w:val="00E15B25"/>
    <w:rsid w:val="00E1658E"/>
    <w:rsid w:val="00E17651"/>
    <w:rsid w:val="00E20FDD"/>
    <w:rsid w:val="00E2428B"/>
    <w:rsid w:val="00E24698"/>
    <w:rsid w:val="00E26903"/>
    <w:rsid w:val="00E30426"/>
    <w:rsid w:val="00E32CE7"/>
    <w:rsid w:val="00E3654D"/>
    <w:rsid w:val="00E41FC9"/>
    <w:rsid w:val="00E42B20"/>
    <w:rsid w:val="00E4768A"/>
    <w:rsid w:val="00E502C8"/>
    <w:rsid w:val="00E503C2"/>
    <w:rsid w:val="00E561A3"/>
    <w:rsid w:val="00E56889"/>
    <w:rsid w:val="00E56BB5"/>
    <w:rsid w:val="00E57A69"/>
    <w:rsid w:val="00E62334"/>
    <w:rsid w:val="00E652D5"/>
    <w:rsid w:val="00E6572E"/>
    <w:rsid w:val="00E6681E"/>
    <w:rsid w:val="00E672A0"/>
    <w:rsid w:val="00E72FBC"/>
    <w:rsid w:val="00E75B11"/>
    <w:rsid w:val="00E77034"/>
    <w:rsid w:val="00E81C57"/>
    <w:rsid w:val="00E83F9B"/>
    <w:rsid w:val="00E8585A"/>
    <w:rsid w:val="00E872A4"/>
    <w:rsid w:val="00E922E0"/>
    <w:rsid w:val="00E92E70"/>
    <w:rsid w:val="00E9445A"/>
    <w:rsid w:val="00E94712"/>
    <w:rsid w:val="00E96BF6"/>
    <w:rsid w:val="00E9709A"/>
    <w:rsid w:val="00EA0174"/>
    <w:rsid w:val="00EA0C04"/>
    <w:rsid w:val="00EA19F9"/>
    <w:rsid w:val="00EA30A3"/>
    <w:rsid w:val="00EA4B2D"/>
    <w:rsid w:val="00EA5BBA"/>
    <w:rsid w:val="00EA7D42"/>
    <w:rsid w:val="00EB2087"/>
    <w:rsid w:val="00EB5134"/>
    <w:rsid w:val="00EB762B"/>
    <w:rsid w:val="00EC0167"/>
    <w:rsid w:val="00EC0F17"/>
    <w:rsid w:val="00EC132A"/>
    <w:rsid w:val="00EC2BA5"/>
    <w:rsid w:val="00EC3DF4"/>
    <w:rsid w:val="00EC3F30"/>
    <w:rsid w:val="00EC3FF1"/>
    <w:rsid w:val="00EC6271"/>
    <w:rsid w:val="00EC6BC2"/>
    <w:rsid w:val="00EC787B"/>
    <w:rsid w:val="00EC7B3C"/>
    <w:rsid w:val="00ED0978"/>
    <w:rsid w:val="00ED148B"/>
    <w:rsid w:val="00ED3524"/>
    <w:rsid w:val="00ED75CA"/>
    <w:rsid w:val="00EE1E5D"/>
    <w:rsid w:val="00EE3ED8"/>
    <w:rsid w:val="00EE4B3C"/>
    <w:rsid w:val="00EF0AD1"/>
    <w:rsid w:val="00EF0D5B"/>
    <w:rsid w:val="00EF12E4"/>
    <w:rsid w:val="00EF336C"/>
    <w:rsid w:val="00EF385A"/>
    <w:rsid w:val="00EF3AD8"/>
    <w:rsid w:val="00EF41EB"/>
    <w:rsid w:val="00EF505B"/>
    <w:rsid w:val="00EF77BB"/>
    <w:rsid w:val="00F0046D"/>
    <w:rsid w:val="00F01151"/>
    <w:rsid w:val="00F03737"/>
    <w:rsid w:val="00F0406E"/>
    <w:rsid w:val="00F04AD9"/>
    <w:rsid w:val="00F06FE8"/>
    <w:rsid w:val="00F11012"/>
    <w:rsid w:val="00F14FFB"/>
    <w:rsid w:val="00F1690E"/>
    <w:rsid w:val="00F17034"/>
    <w:rsid w:val="00F21B69"/>
    <w:rsid w:val="00F22ECE"/>
    <w:rsid w:val="00F23CC4"/>
    <w:rsid w:val="00F2726D"/>
    <w:rsid w:val="00F325C8"/>
    <w:rsid w:val="00F35163"/>
    <w:rsid w:val="00F36233"/>
    <w:rsid w:val="00F3655A"/>
    <w:rsid w:val="00F40272"/>
    <w:rsid w:val="00F403CC"/>
    <w:rsid w:val="00F41FFD"/>
    <w:rsid w:val="00F44B3C"/>
    <w:rsid w:val="00F46E0A"/>
    <w:rsid w:val="00F47A6B"/>
    <w:rsid w:val="00F528DF"/>
    <w:rsid w:val="00F52FC0"/>
    <w:rsid w:val="00F55E59"/>
    <w:rsid w:val="00F569A0"/>
    <w:rsid w:val="00F56BE5"/>
    <w:rsid w:val="00F57E15"/>
    <w:rsid w:val="00F64CF9"/>
    <w:rsid w:val="00F64FFD"/>
    <w:rsid w:val="00F65378"/>
    <w:rsid w:val="00F65F93"/>
    <w:rsid w:val="00F673B8"/>
    <w:rsid w:val="00F679C5"/>
    <w:rsid w:val="00F706CC"/>
    <w:rsid w:val="00F80BA6"/>
    <w:rsid w:val="00F82929"/>
    <w:rsid w:val="00F85521"/>
    <w:rsid w:val="00F86615"/>
    <w:rsid w:val="00F87843"/>
    <w:rsid w:val="00F87A36"/>
    <w:rsid w:val="00F87C58"/>
    <w:rsid w:val="00F94155"/>
    <w:rsid w:val="00F962BF"/>
    <w:rsid w:val="00F97197"/>
    <w:rsid w:val="00FA373A"/>
    <w:rsid w:val="00FA455A"/>
    <w:rsid w:val="00FA530A"/>
    <w:rsid w:val="00FB009F"/>
    <w:rsid w:val="00FB0527"/>
    <w:rsid w:val="00FB09F7"/>
    <w:rsid w:val="00FB17EB"/>
    <w:rsid w:val="00FB232D"/>
    <w:rsid w:val="00FB2EEA"/>
    <w:rsid w:val="00FB302F"/>
    <w:rsid w:val="00FB58E0"/>
    <w:rsid w:val="00FB7595"/>
    <w:rsid w:val="00FC0568"/>
    <w:rsid w:val="00FC058A"/>
    <w:rsid w:val="00FC1720"/>
    <w:rsid w:val="00FC2913"/>
    <w:rsid w:val="00FC37EB"/>
    <w:rsid w:val="00FC789D"/>
    <w:rsid w:val="00FD030F"/>
    <w:rsid w:val="00FD50F2"/>
    <w:rsid w:val="00FD5196"/>
    <w:rsid w:val="00FD711C"/>
    <w:rsid w:val="00FE6C22"/>
    <w:rsid w:val="00FF0B74"/>
    <w:rsid w:val="00FF3D1D"/>
    <w:rsid w:val="00FF4759"/>
    <w:rsid w:val="00FF4C63"/>
    <w:rsid w:val="00FF5C0D"/>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25"/>
    </o:shapedefaults>
    <o:shapelayout v:ext="edit">
      <o:idmap v:ext="edit" data="2"/>
    </o:shapelayout>
  </w:shapeDefaults>
  <w:decimalSymbol w:val="."/>
  <w:listSeparator w:val=","/>
  <w14:docId w14:val="20AEF142"/>
  <w15:chartTrackingRefBased/>
  <w15:docId w15:val="{A7BEFD6D-5429-44C1-A6B0-CC3D05CF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rsid w:val="0007141A"/>
    <w:pPr>
      <w:widowControl w:val="0"/>
      <w:topLinePunct/>
      <w:adjustRightInd w:val="0"/>
      <w:snapToGrid w:val="0"/>
      <w:spacing w:line="360" w:lineRule="auto"/>
      <w:ind w:firstLineChars="200" w:firstLine="200"/>
      <w:jc w:val="both"/>
      <w:textAlignment w:val="baseline"/>
    </w:pPr>
    <w:rPr>
      <w:kern w:val="2"/>
      <w:sz w:val="24"/>
      <w:szCs w:val="24"/>
    </w:rPr>
  </w:style>
  <w:style w:type="paragraph" w:styleId="1">
    <w:name w:val="heading 1"/>
    <w:link w:val="ct23"/>
    <w:autoRedefine/>
    <w:qFormat/>
    <w:rsid w:val="00544E17"/>
    <w:pPr>
      <w:keepNext/>
      <w:keepLines/>
      <w:pageBreakBefore/>
      <w:tabs>
        <w:tab w:val="left" w:pos="425"/>
      </w:tabs>
      <w:topLinePunct/>
      <w:snapToGrid w:val="0"/>
      <w:spacing w:beforeLines="50" w:before="163" w:afterLines="50" w:after="163"/>
      <w:jc w:val="center"/>
      <w:textAlignment w:val="baseline"/>
      <w:outlineLvl w:val="0"/>
      <w:widowControl/>
    </w:pPr>
    <w:rPr>
      <w:rFonts w:eastAsia="黑体"/>
      <w:b/>
      <w:bCs/>
      <w:kern w:val="2"/>
      <w:sz w:val="36"/>
      <w:szCs w:val="24"/>
    </w:rPr>
  </w:style>
  <w:style w:type="paragraph" w:styleId="2">
    <w:name w:val="heading 2"/>
    <w:link w:val="ct18"/>
    <w:autoRedefine/>
    <w:qFormat/>
    <w:rsid w:val="00544E17"/>
    <w:pPr>
      <w:keepNext/>
      <w:keepLines/>
      <w:topLinePunct/>
      <w:snapToGrid w:val="0"/>
      <w:spacing w:beforeLines="50" w:before="163" w:afterLines="50" w:after="163"/>
      <w:jc w:val="both"/>
      <w:textAlignment w:val="baseline"/>
      <w:outlineLvl w:val="1"/>
      <w:widowControl/>
    </w:pPr>
    <w:rPr>
      <w:rFonts w:eastAsia="黑体"/>
      <w:b/>
      <w:bCs/>
      <w:kern w:val="2"/>
      <w:sz w:val="28"/>
      <w:szCs w:val="28"/>
    </w:rPr>
  </w:style>
  <w:style w:type="paragraph" w:styleId="3">
    <w:name w:val="heading 3"/>
    <w:link w:val="ct19"/>
    <w:autoRedefine/>
    <w:qFormat/>
    <w:rsid w:val="00024CCC"/>
    <w:pPr>
      <w:keepLines/>
      <w:tabs>
        <w:tab w:val="left" w:pos="730"/>
      </w:tabs>
      <w:topLinePunct/>
      <w:snapToGrid w:val="0"/>
      <w:spacing w:line="480" w:lineRule="auto"/>
      <w:jc w:val="both"/>
      <w:textAlignment w:val="baseline"/>
      <w:outlineLvl w:val="2"/>
      <w:keepNext/>
      <w:widowControl/>
    </w:pPr>
    <w:rPr>
      <w:rFonts w:eastAsia="黑体"/>
      <w:b/>
      <w:kern w:val="2"/>
      <w:sz w:val="24"/>
      <w:szCs w:val="24"/>
    </w:rPr>
  </w:style>
  <w:style w:type="character" w:default="1" w:styleId="a0">
    <w:name w:val="Default Paragraph Font"/>
    <w:uiPriority w:val="1"/>
    <w:semiHidden/>
  </w:style>
  <w:style w:type="table" w:default="1" w:styleId="a1">
    <w:name w:val="Normal Table"/>
    <w:uiPriority w:val="99"/>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styleId="a3">
    <w:name w:val="footer"/>
    <w:link w:val="afff8"/>
    <w:autoRedefine/>
    <w:semiHidden/>
    <w:unhideWhenUsed/>
    <w:qFormat/>
    <w:rsid w:val="0007141A"/>
    <w:pPr>
      <w:spacing w:line="240" w:lineRule="atLeast"/>
      <w:jc w:val="left"/>
      <w:widowControl w:val="0"/>
      <w:topLinePunct/>
      <w:adjustRightInd w:val="0"/>
      <w:snapToGrid w:val="0"/>
      <w:ind w:firstLineChars="200" w:firstLine="200"/>
      <w:textAlignment w:val="baseline"/>
      <w:tabs>
        <w:tab w:val="center" w:pos="4153"/>
        <w:tab w:val="right" w:pos="8306"/>
      </w:tabs>
    </w:pPr>
    <w:rPr>
      <w:sz w:val="18"/>
      <w:szCs w:val="18"/>
      <w:kern w:val="2"/>
    </w:rPr>
  </w:style>
  <w:style w:type="character" w:customStyle="1" w:styleId="a4">
    <w:name w:val="页脚 字符"/>
    <w:link w:val="a3"/>
    <w:semiHidden/>
    <w:uiPriority w:val="1"/>
    <w:unhideWhenUsed/>
    <w:rPr>
      <w:kern w:val="2"/>
      <w:sz w:val="18"/>
      <w:szCs w:val="18"/>
    </w:rPr>
  </w:style>
  <w:style w:type="paragraph" w:styleId="a5">
    <w:autoRedefine/>
    <w:name w:val="header"/>
    <w:link w:val="afffb"/>
    <w:uiPriority w:val="99"/>
    <w:semiHidden/>
    <w:unhideWhenUsed/>
    <w:qFormat/>
    <w:rsid w:val="0007141A"/>
    <w:pPr>
      <w:spacing w:line="240" w:lineRule="atLeast"/>
      <w:jc w:val="center"/>
      <w:widowControl w:val="0"/>
      <w:topLinePunct/>
      <w:adjustRightInd w:val="0"/>
      <w:snapToGrid w:val="0"/>
      <w:ind w:firstLineChars="200" w:firstLine="200"/>
      <w:textAlignment w:val="baseline"/>
      <w:tabs>
        <w:tab w:val="center" w:pos="4153"/>
        <w:tab w:val="right" w:pos="8306"/>
      </w:tabs>
    </w:pPr>
    <w:rPr>
      <w:sz w:val="18"/>
      <w:szCs w:val="18"/>
      <w:kern w:val="2"/>
    </w:rPr>
  </w:style>
  <w:style w:type="character" w:customStyle="1" w:styleId="a6">
    <w:name w:val="页眉 字符"/>
    <w:link w:val="a5"/>
    <w:uiPriority w:val="99"/>
    <w:semiHidden/>
    <w:unhideWhenUsed/>
    <w:rPr>
      <w:kern w:val="2"/>
      <w:sz w:val="18"/>
      <w:szCs w:val="18"/>
    </w:rPr>
  </w:style>
  <w:style w:type="paragraph" w:styleId="TOC1">
    <w:name w:val="toc 1"/>
    <w:autoRedefine/>
    <w:uiPriority w:val="39"/>
    <w:rsid w:val="00EF6922"/>
    <w:pPr>
      <w:keepLines/>
      <w:tabs>
        <w:tab w:val="right" w:leader="dot" w:pos="9299"/>
      </w:tabs>
      <w:topLinePunct/>
      <w:adjustRightInd w:val="0"/>
      <w:snapToGrid w:val="0"/>
      <w:spacing w:line="360" w:lineRule="auto"/>
      <w:jc w:val="both"/>
      <w:textAlignment w:val="baseline"/>
      <w:keepNext/>
      <w:widowControl/>
    </w:pPr>
    <w:rPr>
      <w:b/>
      <w:kern w:val="2"/>
      <w:sz w:val="28"/>
      <w:szCs w:val="28"/>
    </w:rPr>
  </w:style>
  <w:style w:type="character" w:styleId="a7">
    <w:name w:val="Hyperlink"/>
    <w:uiPriority w:val="99"/>
    <w:rPr>
      <w:color w:val="000000"/>
      <w:u w:val="single"/>
    </w:rPr>
  </w:style>
  <w:style w:type="paragraph" w:styleId="a8">
    <w:autoRedefine/>
    <w:name w:val="No Spacing"/>
    <w:link w:val="afffc"/>
    <w:uiPriority w:val="1"/>
    <w:qFormat/>
    <w:rPr>
      <w:rFonts w:ascii="Calibri" w:hAnsi="Calibri"/>
      <w:sz w:val="22"/>
      <w:szCs w:val="22"/>
    </w:rPr>
  </w:style>
  <w:style w:type="character" w:customStyle="1" w:styleId="a9">
    <w:name w:val="无间隔 字符"/>
    <w:link w:val="a8"/>
    <w:uiPriority w:val="1"/>
    <w:rPr>
      <w:rFonts w:ascii="Calibri" w:hAnsi="Calibri"/>
      <w:sz w:val="22"/>
      <w:szCs w:val="22"/>
    </w:rPr>
    <w:semiHidden/>
    <w:unhideWhenUsed/>
  </w:style>
  <w:style w:type="character" w:styleId="ab">
    <w:name w:val="Placeholder Text"/>
    <w:uiPriority w:val="99"/>
    <w:semiHidden/>
    <w:rsid w:val="00B35A2E"/>
    <w:rPr>
      <w:color w:val="808080"/>
    </w:rPr>
  </w:style>
  <w:style w:type="character" w:customStyle="1" w:styleId="10">
    <w:name w:val="标题 1 字符"/>
    <w:link w:val="1"/>
    <w:rsid w:val="00544E17"/>
    <w:uiPriority w:val="1"/>
    <w:semiHidden/>
    <w:unhideWhenUsed/>
    <w:rPr>
      <w:rFonts w:eastAsia="黑体"/>
      <w:b/>
      <w:bCs/>
      <w:kern w:val="2"/>
      <w:sz w:val="36"/>
      <w:szCs w:val="24"/>
    </w:rPr>
  </w:style>
  <w:style w:type="paragraph" w:styleId="ac">
    <w:name w:val="Title"/>
    <w:next w:val="a"/>
    <w:link w:val="afff"/>
    <w:autoRedefine/>
    <w:semiHidden/>
    <w:qFormat/>
    <w:rsid w:val="0007141A"/>
    <w:pPr>
      <w:spacing w:before="240" w:after="60" w:line="360" w:lineRule="auto"/>
      <w:jc w:val="center"/>
      <w:outlineLvl w:val="0"/>
      <w:widowControl w:val="0"/>
      <w:topLinePunct/>
      <w:adjustRightInd w:val="0"/>
      <w:snapToGrid w:val="0"/>
      <w:ind w:firstLineChars="200" w:firstLine="200"/>
      <w:textAlignment w:val="baseline"/>
    </w:pPr>
    <w:rPr>
      <w:rFonts w:asciiTheme="majorHAnsi" w:hAnsiTheme="majorHAnsi" w:cstheme="majorBidi"/>
      <w:b/>
      <w:bCs/>
      <w:sz w:val="32"/>
      <w:szCs w:val="32"/>
      <w:kern w:val="2"/>
    </w:rPr>
  </w:style>
  <w:style w:type="character" w:customStyle="1" w:styleId="ad">
    <w:name w:val="标题 字符"/>
    <w:link w:val="ac"/>
    <w:semiHidden/>
    <w:uiPriority w:val="1"/>
    <w:unhideWhenUsed/>
    <w:rPr>
      <w:rFonts w:asciiTheme="majorHAnsi" w:hAnsiTheme="majorHAnsi" w:cstheme="majorBidi"/>
      <w:b/>
      <w:bCs/>
      <w:kern w:val="2"/>
      <w:sz w:val="32"/>
      <w:szCs w:val="32"/>
    </w:rPr>
  </w:style>
  <w:style w:type="paragraph" w:styleId="TOC2">
    <w:name w:val="toc 2"/>
    <w:autoRedefine/>
    <w:uiPriority w:val="39"/>
    <w:rsid w:val="00EF6922"/>
    <w:pPr>
      <w:tabs>
        <w:tab w:val="right" w:leader="dot" w:pos="9299"/>
      </w:tabs>
      <w:topLinePunct/>
      <w:adjustRightInd w:val="0"/>
      <w:snapToGrid w:val="0"/>
      <w:spacing w:line="360" w:lineRule="auto"/>
      <w:jc w:val="both"/>
      <w:textAlignment w:val="baseline"/>
      <w:keepNext/>
      <w:keepLines/>
      <w:widowControl/>
    </w:pPr>
    <w:rPr>
      <w:kern w:val="2"/>
      <w:sz w:val="24"/>
      <w:szCs w:val="28"/>
    </w:rPr>
  </w:style>
  <w:style w:type="character" w:customStyle="1" w:styleId="20">
    <w:name w:val="标题 2 字符"/>
    <w:link w:val="2"/>
    <w:semiHidden/>
    <w:unhideWhenUsed/>
    <w:rsid w:val="00544E17"/>
    <w:rPr>
      <w:rFonts w:eastAsia="黑体"/>
      <w:b/>
      <w:bCs/>
      <w:kern w:val="2"/>
      <w:sz w:val="28"/>
      <w:szCs w:val="28"/>
    </w:rPr>
  </w:style>
  <w:style w:type="character" w:customStyle="1" w:styleId="30">
    <w:name w:val="标题 3 字符"/>
    <w:link w:val="3"/>
    <w:semiHidden/>
    <w:unhideWhenUsed/>
    <w:rsid w:val="00024CCC"/>
    <w:rPr>
      <w:rFonts w:eastAsia="黑体"/>
      <w:b/>
      <w:kern w:val="2"/>
      <w:sz w:val="24"/>
      <w:szCs w:val="24"/>
    </w:rPr>
  </w:style>
  <w:style w:type="paragraph" w:styleId="4">
    <w:name w:val="heading 4"/>
    <w:link w:val="40"/>
    <w:autoRedefine/>
    <w:semiHidden/>
    <w:unhideWhenUsed/>
    <w:qFormat/>
    <w:rsid w:val="00544E17"/>
    <w:pPr>
      <w:keepLines/>
      <w:topLinePunct/>
      <w:adjustRightInd w:val="0"/>
      <w:snapToGrid w:val="0"/>
      <w:spacing w:line="480" w:lineRule="auto"/>
      <w:jc w:val="both"/>
      <w:textAlignment w:val="baseline"/>
      <w:outlineLvl w:val="3"/>
      <w:keepNext/>
      <w:widowControl/>
    </w:pPr>
    <w:rPr>
      <w:rFonts w:eastAsia="黑体"/>
      <w:b/>
      <w:bCs/>
      <w:kern w:val="2"/>
      <w:sz w:val="24"/>
      <w:szCs w:val="24"/>
    </w:rPr>
  </w:style>
  <w:style w:type="paragraph" w:styleId="5">
    <w:name w:val="heading 5"/>
    <w:link w:val="50"/>
    <w:autoRedefine/>
    <w:semiHidden/>
    <w:unhideWhenUsed/>
    <w:qFormat/>
    <w:rsid w:val="006B54AB"/>
    <w:pPr>
      <w:keepLines/>
      <w:topLinePunct/>
      <w:snapToGrid w:val="0"/>
      <w:spacing w:line="360" w:lineRule="auto"/>
      <w:ind w:firstLineChars="200" w:firstLine="480"/>
      <w:jc w:val="both"/>
      <w:textAlignment w:val="baseline"/>
      <w:outlineLvl w:val="4"/>
    </w:pPr>
    <w:rPr>
      <w:bCs/>
      <w:kern w:val="2"/>
      <w:sz w:val="24"/>
      <w:szCs w:val="24"/>
    </w:rPr>
  </w:style>
  <w:style w:type="paragraph" w:styleId="6">
    <w:name w:val="heading 6"/>
    <w:link w:val="60"/>
    <w:autoRedefine/>
    <w:semiHidden/>
    <w:unhideWhenUsed/>
    <w:qFormat/>
    <w:rsid w:val="00544E17"/>
    <w:pPr>
      <w:topLinePunct/>
      <w:snapToGrid w:val="0"/>
      <w:spacing w:line="360" w:lineRule="auto"/>
      <w:ind w:firstLineChars="200" w:firstLine="480"/>
      <w:jc w:val="both"/>
      <w:textAlignment w:val="baseline"/>
      <w:outlineLvl w:val="5"/>
      <w:keepLines/>
    </w:pPr>
    <w:rPr>
      <w:kern w:val="2"/>
      <w:sz w:val="24"/>
      <w:szCs w:val="24"/>
    </w:rPr>
  </w:style>
  <w:style w:type="paragraph" w:styleId="7">
    <w:name w:val="heading 7"/>
    <w:next w:val="a"/>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Chars="0" w:firstLine="480"/>
      <w:jc w:val="both"/>
      <w:outlineLvl w:val="8"/>
    </w:pPr>
    <w:rPr>
      <w:kern w:val="2"/>
      <w:sz w:val="24"/>
      <w:szCs w:val="21"/>
    </w:rPr>
  </w:style>
  <w:style w:type="paragraph" w:styleId="TOC3">
    <w:name w:val="toc 3"/>
    <w:autoRedefine/>
    <w:uiPriority w:val="39"/>
    <w:rsid w:val="00EF6922"/>
    <w:pPr>
      <w:tabs>
        <w:tab w:val="right" w:leader="dot" w:pos="9299"/>
      </w:tabs>
      <w:topLinePunct/>
      <w:snapToGrid w:val="0"/>
      <w:spacing w:line="360" w:lineRule="auto"/>
      <w:jc w:val="both"/>
      <w:textAlignment w:val="baseline"/>
    </w:pPr>
    <w:rPr>
      <w:noProof/>
      <w:kern w:val="2"/>
      <w:sz w:val="24"/>
      <w:szCs w:val="24"/>
    </w:rPr>
  </w:style>
  <w:style w:type="paragraph" w:customStyle="1" w:styleId="ct10">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ct11">
    <w:name w:val="附录标题"/>
    <w:autoRedefine/>
    <w:qFormat/>
    <w:rsid w:val="00742E5A"/>
    <w:pPr>
      <w:keepNext/>
      <w:keepLines/>
      <w:pageBreakBefore/>
      <w:snapToGrid w:val="0"/>
      <w:spacing w:beforeLines="50" w:before="50" w:afterLines="50" w:after="50"/>
      <w:jc w:val="center"/>
      <w:outlineLvl w:val="0"/>
    </w:pPr>
    <w:rPr>
      <w:rFonts w:eastAsia="黑体"/>
      <w:b/>
      <w:bCs/>
      <w:kern w:val="2"/>
      <w:sz w:val="36"/>
      <w:szCs w:val="24"/>
    </w:rPr>
  </w:style>
  <w:style w:type="paragraph" w:customStyle="1" w:styleId="ct12">
    <w:name w:val="表内段落"/>
    <w:autoRedefine/>
    <w:qFormat/>
    <w:rsid w:val="00B40E76"/>
    <w:pPr>
      <w:topLinePunct/>
      <w:snapToGrid w:val="0"/>
      <w:spacing w:before="120" w:after="120"/>
      <w:jc w:val="center"/>
      <w:textAlignment w:val="baseline"/>
    </w:pPr>
    <w:rPr>
      <w:kern w:val="2"/>
      <w:sz w:val="21"/>
      <w:szCs w:val="24"/>
    </w:rPr>
  </w:style>
  <w:style w:type="paragraph" w:customStyle="1" w:styleId="ct13">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sid w:val="00544E17"/>
    <w:rPr>
      <w:rFonts w:eastAsia="黑体"/>
      <w:b/>
      <w:bCs/>
      <w:kern w:val="2"/>
      <w:sz w:val="24"/>
      <w:szCs w:val="24"/>
    </w:rPr>
  </w:style>
  <w:style w:type="paragraph" w:customStyle="1" w:styleId="ct14">
    <w:name w:val="表头段落"/>
    <w:autoRedefine/>
    <w:qFormat/>
    <w:pPr>
      <w:topLinePunct/>
      <w:snapToGrid w:val="0"/>
      <w:spacing w:line="300" w:lineRule="atLeast"/>
      <w:jc w:val="center"/>
      <w:textAlignment w:val="baseline"/>
    </w:pPr>
    <w:rPr>
      <w:b/>
      <w:kern w:val="2"/>
      <w:sz w:val="21"/>
      <w:szCs w:val="24"/>
    </w:rPr>
  </w:style>
  <w:style w:type="paragraph" w:customStyle="1" w:styleId="ct15">
    <w:name w:val="表格标题"/>
    <w:autoRedefine/>
    <w:qFormat/>
    <w:rsid w:val="00181DE3"/>
    <w:pPr>
      <w:keepNext/>
      <w:topLinePunct/>
      <w:adjustRightInd w:val="0"/>
      <w:snapToGrid w:val="0"/>
      <w:spacing w:before="120" w:after="120"/>
      <w:ind w:leftChars="0" w:left="50" w:hangingChars="50" w:hanging="50"/>
      <w:jc w:val="center"/>
      <w:textAlignment w:val="baseline"/>
      <w:keepLines/>
    </w:pPr>
    <w:rPr>
      <w:rFonts w:eastAsia="黑体"/>
      <w:kern w:val="2"/>
      <w:sz w:val="24"/>
      <w:szCs w:val="24"/>
    </w:rPr>
  </w:style>
  <w:style w:type="paragraph" w:customStyle="1" w:styleId="ct16">
    <w:name w:val="图示标题"/>
    <w:autoRedefine/>
    <w:qFormat/>
    <w:rsid w:val="006B54AB"/>
    <w:pPr>
      <w:keepLines/>
      <w:topLinePunct/>
      <w:spacing w:before="120" w:after="120"/>
      <w:ind w:leftChars="0" w:left="50" w:hangingChars="50" w:hanging="50"/>
      <w:jc w:val="center"/>
      <w:textAlignment w:val="baseline"/>
    </w:pPr>
    <w:rPr>
      <w:rFonts w:eastAsia="黑体"/>
      <w:kern w:val="2"/>
      <w:sz w:val="24"/>
      <w:szCs w:val="24"/>
    </w:rPr>
  </w:style>
  <w:style w:type="paragraph" w:styleId="TOC4">
    <w:name w:val="toc 4"/>
    <w:autoRedefine/>
    <w:uiPriority w:val="39"/>
    <w:semiHidden/>
    <w:unhideWhenUsed/>
    <w:rsid w:val="00EF6922"/>
    <w:pPr>
      <w:tabs>
        <w:tab w:val="right" w:leader="middleDot" w:pos="9120"/>
      </w:tabs>
      <w:topLinePunct/>
      <w:snapToGrid w:val="0"/>
      <w:spacing w:line="360" w:lineRule="auto"/>
      <w:jc w:val="both"/>
      <w:textAlignment w:val="baseline"/>
    </w:pPr>
    <w:rPr>
      <w:noProof/>
      <w:kern w:val="2"/>
      <w:sz w:val="24"/>
      <w:szCs w:val="24"/>
    </w:rPr>
  </w:style>
  <w:style w:type="paragraph" w:customStyle="1" w:styleId="ct17">
    <w:name w:val="标题附加"/>
    <w:autoRedefine/>
    <w:qFormat/>
    <w:pPr>
      <w:keepLines/>
      <w:pageBreakBefore/>
      <w:topLinePunct/>
      <w:adjustRightInd w:val="0"/>
      <w:snapToGrid w:val="0"/>
      <w:spacing w:before="231" w:after="156" w:line="500" w:lineRule="atLeast"/>
      <w:jc w:val="center"/>
      <w:textAlignment w:val="baseline"/>
      <w:outlineLvl w:val="0"/>
      <w:keepNext/>
      <w:widowControl/>
    </w:pPr>
    <w:rPr>
      <w:rFonts w:eastAsia="黑体"/>
      <w:b/>
      <w:bCs/>
      <w:kern w:val="2"/>
      <w:sz w:val="36"/>
      <w:szCs w:val="24"/>
    </w:rPr>
  </w:style>
  <w:style w:type="character" w:customStyle="1" w:styleId="50">
    <w:name w:val="标题 5 字符"/>
    <w:link w:val="5"/>
    <w:semiHidden/>
    <w:unhideWhenUsed/>
    <w:rsid w:val="006B54AB"/>
    <w:rPr>
      <w:bCs/>
      <w:kern w:val="2"/>
      <w:sz w:val="24"/>
      <w:szCs w:val="24"/>
    </w:rPr>
  </w:style>
  <w:style w:type="character" w:customStyle="1" w:styleId="60">
    <w:name w:val="标题 6 字符"/>
    <w:link w:val="6"/>
    <w:semiHidden/>
    <w:unhideWhenUsed/>
    <w:rsid w:val="00544E17"/>
    <w:rPr>
      <w:kern w:val="2"/>
      <w:sz w:val="24"/>
      <w:szCs w:val="24"/>
    </w:rPr>
  </w:style>
  <w:style w:type="paragraph" w:customStyle="1" w:styleId="ct20">
    <w:name w:val="文献段落"/>
    <w:autoRedefine/>
    <w:unhideWhenUsed/>
    <w:qFormat/>
    <w:rsid w:val="00742E5A"/>
    <w:pPr>
      <w:topLinePunct/>
      <w:autoSpaceDE w:val="0"/>
      <w:autoSpaceDN w:val="0"/>
      <w:adjustRightInd w:val="0"/>
      <w:snapToGrid w:val="0"/>
      <w:spacing w:line="360" w:lineRule="auto"/>
      <w:ind w:leftChars="0" w:left="200" w:hangingChars="200" w:hanging="200"/>
      <w:contextualSpacing/>
      <w:jc w:val="both"/>
      <w:textAlignment w:val="baseline"/>
    </w:pPr>
    <w:rPr>
      <w:kern w:val="2"/>
      <w:sz w:val="24"/>
      <w:szCs w:val="24"/>
    </w:rPr>
  </w:style>
  <w:style w:type="paragraph" w:customStyle="1" w:styleId="ct21">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ct22">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unhideWhenUsed/>
    <w:qFormat/>
    <w:rsid w:val="00EF6922"/>
    <w:pPr>
      <w:tabs>
        <w:tab w:val="right" w:leader="dot" w:pos="9299"/>
      </w:tabs>
      <w:topLinePunct/>
      <w:snapToGrid w:val="0"/>
      <w:spacing w:line="360" w:lineRule="auto"/>
      <w:jc w:val="both"/>
      <w:textAlignment w:val="baseline"/>
      <w:keepLines/>
    </w:pPr>
    <w:rPr>
      <w:rFonts w:eastAsia="黑体"/>
      <w:kern w:val="2"/>
      <w:sz w:val="28"/>
      <w:szCs w:val="24"/>
    </w:rPr>
  </w:style>
  <w:style w:type="paragraph" w:customStyle="1" w:styleId="af4">
    <w:name w:val="表题目录"/>
    <w:autoRedefine/>
    <w:unhideWhenUsed/>
    <w:qFormat/>
    <w:rsid w:val="00AF63B7"/>
    <w:pPr>
      <w:tabs>
        <w:tab w:val="right" w:leader="dot" w:pos="9299"/>
      </w:tabs>
      <w:topLinePunct/>
      <w:snapToGrid w:val="0"/>
      <w:spacing w:before="120" w:after="120"/>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a"/>
    <w:autoRedefine/>
    <w:qFormat/>
    <w:rsid w:val="00EB288B"/>
    <w:pPr>
      <w:keepLines/>
      <w:pageBreakBefore/>
      <w:snapToGrid w:val="0"/>
      <w:spacing w:before="310" w:after="280" w:line="360" w:lineRule="auto"/>
      <w:jc w:val="center"/>
      <w:outlineLvl w:val="0"/>
      <w:keepNext/>
      <w:widowControl/>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7">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8">
    <w:name w:val="非正文页脚"/>
    <w:autoRedefine/>
    <w:qFormat/>
    <w:pPr>
      <w:spacing w:line="280" w:lineRule="atLeast"/>
      <w:jc w:val="center"/>
    </w:pPr>
    <w:rPr>
      <w:kern w:val="2"/>
      <w:sz w:val="21"/>
      <w:szCs w:val="24"/>
    </w:rPr>
    <w:semiHidden/>
    <w:unhideWhenUsed/>
  </w:style>
  <w:style w:type="paragraph" w:customStyle="1" w:styleId="af9">
    <w:name w:val="正文页脚"/>
    <w:autoRedefine/>
    <w:qFormat/>
    <w:pPr>
      <w:spacing w:line="280" w:lineRule="atLeast"/>
      <w:jc w:val="center"/>
    </w:pPr>
    <w:rPr>
      <w:kern w:val="2"/>
      <w:sz w:val="21"/>
      <w:szCs w:val="21"/>
    </w:rPr>
    <w:semiHidden/>
    <w:unhideWhenUsed/>
  </w:style>
  <w:style w:type="paragraph" w:customStyle="1" w:styleId="afa">
    <w:name w:val="附录内容"/>
    <w:autoRedefine/>
    <w:qFormat/>
    <w:rsid w:val="00742E5A"/>
    <w:pPr>
      <w:snapToGrid w:val="0"/>
      <w:spacing w:line="360" w:lineRule="auto"/>
      <w:ind w:firstLineChars="200" w:firstLine="200"/>
      <w:jc w:val="both"/>
    </w:pPr>
    <w:rPr>
      <w:kern w:val="2"/>
      <w:sz w:val="24"/>
      <w:szCs w:val="24"/>
    </w:rPr>
    <w:semiHidden/>
    <w:unhideWhenUsed/>
  </w:style>
  <w:style w:type="paragraph" w:customStyle="1" w:styleId="afb">
    <w:name w:val="英文摘要"/>
    <w:autoRedefine/>
    <w:qFormat/>
    <w:rsid w:val="006E1944"/>
    <w:pPr>
      <w:snapToGrid w:val="0"/>
      <w:spacing w:line="360" w:lineRule="auto"/>
      <w:ind w:firstLineChars="200" w:firstLine="200"/>
      <w:jc w:val="both"/>
    </w:pPr>
    <w:rPr>
      <w:kern w:val="2"/>
      <w:sz w:val="24"/>
      <w:szCs w:val="24"/>
    </w:rPr>
  </w:style>
  <w:style w:type="paragraph" w:customStyle="1" w:styleId="afc">
    <w:name w:val="致谢内容"/>
    <w:autoRedefine/>
    <w:qFormat/>
    <w:rsid w:val="00B40E76"/>
    <w:pPr>
      <w:snapToGrid w:val="0"/>
      <w:spacing w:line="360" w:lineRule="auto"/>
      <w:ind w:firstLineChars="200" w:firstLine="200"/>
      <w:jc w:val="both"/>
    </w:pPr>
    <w:rPr>
      <w:kern w:val="2"/>
      <w:sz w:val="24"/>
      <w:szCs w:val="24"/>
    </w:rPr>
    <w:semiHidden/>
    <w:unhideWhenUsed/>
  </w:style>
  <w:style w:type="character" w:customStyle="1" w:styleId="afd">
    <w:name w:val="关键词头"/>
    <w:uiPriority w:val="1"/>
    <w:qFormat/>
    <w:rPr>
      <w:rFonts w:ascii="Times New Roman" w:eastAsia="黑体" w:hAnsi="Times New Roman" w:cs="Times New Roman"/>
      <w:b/>
      <w:sz w:val="28"/>
    </w:rPr>
  </w:style>
  <w:style w:type="paragraph" w:customStyle="1" w:styleId="afe">
    <w:name w:val="关键词段落"/>
    <w:autoRedefine/>
    <w:qFormat/>
    <w:rsid w:val="001B1E68"/>
    <w:pPr>
      <w:snapToGrid w:val="0"/>
      <w:spacing w:beforeLines="100" w:before="326" w:line="360" w:lineRule="auto"/>
      <w:ind w:leftChars="0" w:left="960" w:hangingChars="400" w:hanging="960"/>
    </w:pPr>
    <w:rPr>
      <w:bCs/>
      <w:kern w:val="2"/>
      <w:sz w:val="24"/>
      <w:szCs w:val="24"/>
    </w:rPr>
  </w:style>
  <w:style w:type="paragraph" w:customStyle="1" w:styleId="aff">
    <w:name w:val="中文摘要"/>
    <w:autoRedefine/>
    <w:qFormat/>
    <w:rsid w:val="006E1944"/>
    <w:pPr>
      <w:snapToGrid w:val="0"/>
      <w:spacing w:line="360" w:lineRule="auto"/>
      <w:ind w:firstLineChars="200" w:firstLine="200"/>
      <w:jc w:val="both"/>
    </w:pPr>
    <w:rPr>
      <w:kern w:val="2"/>
      <w:sz w:val="24"/>
      <w:szCs w:val="24"/>
    </w:rPr>
  </w:style>
  <w:style w:type="paragraph" w:customStyle="1" w:styleId="aff0">
    <w:name w:val="表底段落"/>
    <w:autoRedefine/>
    <w:qFormat/>
    <w:pPr>
      <w:snapToGrid w:val="0"/>
      <w:spacing w:line="300" w:lineRule="atLeast"/>
      <w:jc w:val="center"/>
    </w:pPr>
    <w:rPr>
      <w:kern w:val="2"/>
      <w:sz w:val="21"/>
      <w:szCs w:val="24"/>
    </w:rPr>
  </w:style>
  <w:style w:type="paragraph" w:customStyle="1" w:styleId="aff1">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2">
    <w:name w:val="表格注解"/>
    <w:autoRedefine/>
    <w:qFormat/>
    <w:pPr>
      <w:snapToGrid w:val="0"/>
      <w:spacing w:line="240" w:lineRule="atLeast"/>
      <w:ind w:firstLineChars="0" w:firstLine="360"/>
      <w:jc w:val="both"/>
    </w:pPr>
    <w:rPr>
      <w:kern w:val="2"/>
      <w:sz w:val="18"/>
      <w:szCs w:val="21"/>
    </w:rPr>
  </w:style>
  <w:style w:type="character" w:customStyle="1" w:styleId="aff3">
    <w:name w:val="摘要词头"/>
    <w:uiPriority w:val="1"/>
    <w:qFormat/>
    <w:semiHidden/>
    <w:unhideWhenUsed/>
    <w:rPr>
      <w:rFonts w:eastAsia="黑体"/>
      <w:sz w:val="28"/>
    </w:rPr>
  </w:style>
  <w:style w:type="paragraph" w:customStyle="1" w:styleId="aff4">
    <w:name w:val="附加标题"/>
    <w:next w:val="a"/>
    <w:autoRedefine/>
    <w:qFormat/>
    <w:pPr>
      <w:snapToGrid w:val="0"/>
      <w:ind w:firstLineChars="800" w:firstLine="800"/>
      <w:jc w:val="center"/>
    </w:pPr>
    <w:rPr>
      <w:kern w:val="2"/>
      <w:sz w:val="30"/>
      <w:szCs w:val="24"/>
    </w:rPr>
    <w:semiHidden/>
    <w:unhideWhenUsed/>
  </w:style>
  <w:style w:type="paragraph" w:customStyle="1" w:styleId="aff5">
    <w:name w:val="表前空段"/>
    <w:autoRedefine/>
    <w:qFormat/>
    <w:pPr>
      <w:spacing w:line="180" w:lineRule="exact"/>
      <w:jc w:val="both"/>
    </w:pPr>
    <w:rPr>
      <w:kern w:val="2"/>
      <w:sz w:val="21"/>
      <w:szCs w:val="21"/>
    </w:rPr>
    <w:semiHidden/>
    <w:unhideWhenUsed/>
  </w:style>
  <w:style w:type="paragraph" w:customStyle="1" w:styleId="aff6">
    <w:name w:val="独图段落"/>
    <w:autoRedefine/>
    <w:qFormat/>
    <w:pPr>
      <w:adjustRightInd w:val="0"/>
      <w:snapToGrid w:val="0"/>
      <w:spacing w:line="360" w:lineRule="auto"/>
      <w:jc w:val="center"/>
    </w:pPr>
    <w:rPr>
      <w:kern w:val="2"/>
      <w:sz w:val="24"/>
      <w:szCs w:val="24"/>
    </w:rPr>
  </w:style>
  <w:style w:type="paragraph" w:customStyle="1" w:styleId="aff7">
    <w:name w:val="作者单位"/>
    <w:autoRedefine/>
    <w:qFormat/>
    <w:pPr>
      <w:snapToGrid w:val="0"/>
      <w:spacing w:line="280" w:lineRule="atLeast"/>
      <w:jc w:val="center"/>
    </w:pPr>
    <w:rPr>
      <w:kern w:val="2"/>
      <w:sz w:val="21"/>
      <w:szCs w:val="24"/>
    </w:rPr>
    <w:semiHidden/>
    <w:unhideWhenUsed/>
  </w:style>
  <w:style w:type="paragraph" w:customStyle="1" w:styleId="aff8">
    <w:name w:val="论文作者"/>
    <w:autoRedefine/>
    <w:qFormat/>
    <w:rsid w:val="00A27641"/>
    <w:pPr>
      <w:snapToGrid w:val="0"/>
      <w:spacing w:line="280" w:lineRule="atLeast"/>
      <w:jc w:val="center"/>
    </w:pPr>
    <w:rPr>
      <w:kern w:val="2"/>
      <w:sz w:val="21"/>
      <w:szCs w:val="24"/>
    </w:rPr>
    <w:semiHidden/>
    <w:unhideWhenUsed/>
  </w:style>
  <w:style w:type="paragraph" w:customStyle="1" w:styleId="aff9">
    <w:name w:val="表后空段"/>
    <w:autoRedefine/>
    <w:qFormat/>
    <w:pPr>
      <w:snapToGrid w:val="0"/>
      <w:spacing w:line="180" w:lineRule="exact"/>
      <w:jc w:val="both"/>
    </w:pPr>
    <w:rPr>
      <w:kern w:val="2"/>
      <w:sz w:val="21"/>
      <w:szCs w:val="21"/>
    </w:rPr>
    <w:semiHidden/>
    <w:unhideWhenUsed/>
  </w:style>
  <w:style w:type="paragraph" w:customStyle="1" w:styleId="affa">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b">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c">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d">
    <w:name w:val="目录标题"/>
    <w:autoRedefine/>
    <w:qFormat/>
    <w:pPr>
      <w:pageBreakBefore/>
      <w:snapToGrid w:val="0"/>
      <w:spacing w:before="231" w:after="156" w:line="500" w:lineRule="atLeast"/>
      <w:jc w:val="center"/>
      <w:keepNext/>
      <w:keepLines/>
      <w:widowControl/>
    </w:pPr>
    <w:rPr>
      <w:rFonts w:eastAsia="黑体"/>
      <w:b/>
      <w:bCs/>
      <w:kern w:val="2"/>
      <w:sz w:val="36"/>
      <w:szCs w:val="24"/>
    </w:rPr>
    <w:semiHidden/>
    <w:unhideWhenUsed/>
  </w:style>
  <w:style w:type="paragraph" w:customStyle="1" w:styleId="afff0">
    <w:name w:val="文献标题"/>
    <w:autoRedefine/>
    <w:qFormat/>
    <w:rsid w:val="00B04BF0"/>
    <w:pPr>
      <w:keepNext/>
      <w:pageBreakBefore/>
      <w:snapToGrid w:val="0"/>
      <w:spacing w:beforeLines="50" w:before="163" w:afterLines="50" w:after="163"/>
      <w:jc w:val="center"/>
      <w:outlineLvl w:val="0"/>
    </w:pPr>
    <w:rPr>
      <w:rFonts w:eastAsia="黑体"/>
      <w:b/>
      <w:bCs/>
      <w:kern w:val="2"/>
      <w:sz w:val="36"/>
      <w:szCs w:val="24"/>
    </w:rPr>
  </w:style>
  <w:style w:type="paragraph" w:customStyle="1" w:styleId="afff1">
    <w:name w:val="英文摘要标题"/>
    <w:autoRedefine/>
    <w:qFormat/>
    <w:rsid w:val="00E201E6"/>
    <w:pPr>
      <w:keepLines/>
      <w:pageBreakBefore/>
      <w:snapToGrid w:val="0"/>
      <w:spacing w:before="310" w:after="280" w:line="360" w:lineRule="auto"/>
      <w:jc w:val="center"/>
      <w:outlineLvl w:val="0"/>
      <w:keepNext/>
      <w:widowControl/>
    </w:pPr>
    <w:rPr>
      <w:rFonts w:eastAsia="黑体"/>
      <w:b/>
      <w:kern w:val="2"/>
      <w:sz w:val="36"/>
      <w:szCs w:val="24"/>
    </w:rPr>
  </w:style>
  <w:style w:type="paragraph" w:styleId="afff2">
    <w:name w:val="footnote text"/>
    <w:link w:val="afff3"/>
    <w:autoRedefine/>
    <w:semiHidden/>
    <w:unhideWhenUsed/>
    <w:qFormat/>
    <w:rsid w:val="0007141A"/>
    <w:pPr>
      <w:widowControl w:val="0"/>
      <w:topLinePunct/>
      <w:adjustRightInd w:val="0"/>
      <w:snapToGrid w:val="0"/>
      <w:spacing w:line="360" w:lineRule="auto"/>
      <w:ind w:firstLineChars="200" w:firstLine="200"/>
      <w:jc w:val="both"/>
      <w:textAlignment w:val="baseline"/>
    </w:pPr>
    <w:rPr>
      <w:sz w:val="18"/>
      <w:szCs w:val="18"/>
      <w:kern w:val="2"/>
    </w:rPr>
  </w:style>
  <w:style w:type="character" w:customStyle="1" w:styleId="afff3">
    <w:name w:val="脚注文本 字符"/>
    <w:link w:val="afff2"/>
    <w:semiHidden/>
    <w:uiPriority w:val="1"/>
    <w:unhideWhenUsed/>
    <w:rPr>
      <w:kern w:val="2"/>
      <w:sz w:val="18"/>
      <w:szCs w:val="18"/>
    </w:rPr>
  </w:style>
  <w:style w:type="character" w:customStyle="1" w:styleId="afff6">
    <w:name w:val="文档结构图 字符"/>
    <w:link w:val="afff5"/>
    <w:semiHidden/>
    <w:uiPriority w:val="1"/>
    <w:unhideWhenUsed/>
    <w:rPr>
      <w:rFonts w:ascii="宋体"/>
      <w:kern w:val="2"/>
      <w:sz w:val="18"/>
      <w:szCs w:val="18"/>
    </w:rPr>
  </w:style>
  <w:style w:type="paragraph" w:customStyle="1" w:styleId="afff9">
    <w:name w:val="非正文页眉"/>
    <w:autoRedefine/>
    <w:qFormat/>
    <w:pPr>
      <w:spacing w:line="280" w:lineRule="atLeast"/>
      <w:jc w:val="center"/>
      <w:pBdr>
        <w:bottom w:val="single" w:sz="4" w:space="1" w:color="auto"/>
      </w:pBdr>
    </w:pPr>
    <w:rPr>
      <w:kern w:val="2"/>
      <w:sz w:val="21"/>
      <w:szCs w:val="21"/>
    </w:rPr>
    <w:semiHidden/>
    <w:unhideWhenUsed/>
  </w:style>
  <w:style w:type="paragraph" w:customStyle="1" w:styleId="afffe">
    <w:name w:val="题附段落"/>
    <w:link w:val="affff"/>
    <w:autoRedefine/>
    <w:semiHidden/>
    <w:unhideWhenUsed/>
    <w:qFormat/>
    <w:rsid w:val="0007141A"/>
    <w:pPr>
      <w:jc w:val="center"/>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
    <w:name w:val="题附段落 字符"/>
    <w:link w:val="afffe"/>
    <w:uiPriority w:val="1"/>
    <w:semiHidden/>
    <w:unhideWhenUsed/>
    <w:rPr>
      <w:kern w:val="2"/>
      <w:sz w:val="24"/>
      <w:szCs w:val="24"/>
    </w:rPr>
  </w:style>
  <w:style w:type="paragraph" w:customStyle="1" w:styleId="affff0">
    <w:name w:val="图下说明"/>
    <w:link w:val="affff1"/>
    <w:autoRedefine/>
    <w:semiHidden/>
    <w:unhideWhenUsed/>
    <w:qFormat/>
    <w:rsid w:val="0007141A"/>
    <w:pPr>
      <w:jc w:val="left"/>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1">
    <w:name w:val="图下说明 字符"/>
    <w:link w:val="affff0"/>
    <w:uiPriority w:val="1"/>
    <w:semiHidden/>
    <w:unhideWhenUsed/>
    <w:rPr>
      <w:kern w:val="2"/>
      <w:sz w:val="24"/>
      <w:szCs w:val="24"/>
    </w:rPr>
  </w:style>
  <w:style w:type="paragraph" w:customStyle="1" w:styleId="affff2">
    <w:name w:val="无编号标题"/>
    <w:link w:val="affff3"/>
    <w:autoRedefine/>
    <w:semiHidden/>
    <w:unhideWhenUsed/>
    <w:qFormat/>
    <w:rsid w:val="0007141A"/>
    <w:pPr>
      <w:jc w:val="center"/>
      <w:widowControl w:val="0"/>
      <w:topLinePunct/>
      <w:adjustRightInd w:val="0"/>
      <w:snapToGrid w:val="0"/>
      <w:spacing w:line="360" w:lineRule="auto"/>
      <w:ind w:firstLineChars="200" w:firstLine="200"/>
      <w:textAlignment w:val="baseline"/>
      <w:outlineLvl w:val="3"/>
    </w:pPr>
    <w:rPr>
      <w:b/>
      <w:kern w:val="2"/>
      <w:sz w:val="24"/>
      <w:szCs w:val="24"/>
    </w:rPr>
  </w:style>
  <w:style w:type="character" w:customStyle="1" w:styleId="affff3">
    <w:name w:val="无编号标题 字符"/>
    <w:link w:val="affff2"/>
    <w:uiPriority w:val="1"/>
    <w:semiHidden/>
    <w:unhideWhenUsed/>
    <w:rPr>
      <w:b/>
      <w:kern w:val="2"/>
      <w:sz w:val="24"/>
      <w:szCs w:val="24"/>
    </w:rPr>
  </w:style>
  <w:style w:type="paragraph" w:customStyle="1" w:styleId="affff4">
    <w:name w:val="有图题图"/>
    <w:link w:val="affff5"/>
    <w:autoRedefine/>
    <w:unhideWhenUsed/>
    <w:qFormat/>
    <w:rsid w:val="0007141A"/>
    <w:pPr>
      <w:jc w:val="center"/>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5">
    <w:name w:val="有图题图 字符"/>
    <w:link w:val="affff4"/>
    <w:uiPriority w:val="1"/>
    <w:semiHidden/>
    <w:unhideWhenUsed/>
    <w:rPr>
      <w:kern w:val="2"/>
      <w:sz w:val="24"/>
      <w:szCs w:val="24"/>
    </w:rPr>
  </w:style>
  <w:style w:type="paragraph" w:customStyle="1" w:styleId="affff6">
    <w:name w:val="表单位段"/>
    <w:link w:val="affff7"/>
    <w:autoRedefine/>
    <w:semiHidden/>
    <w:unhideWhenUsed/>
    <w:qFormat/>
    <w:rsid w:val="0007141A"/>
    <w:pPr>
      <w:jc w:val="right"/>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7">
    <w:name w:val="表单位段 字符"/>
    <w:link w:val="affff6"/>
    <w:uiPriority w:val="1"/>
    <w:semiHidden/>
    <w:unhideWhenUsed/>
    <w:rPr>
      <w:kern w:val="2"/>
      <w:sz w:val="24"/>
      <w:szCs w:val="24"/>
    </w:rPr>
  </w:style>
  <w:style w:type="paragraph" w:customStyle="1" w:styleId="affff8">
    <w:name w:val="表内数值段"/>
    <w:link w:val="affff9"/>
    <w:autoRedefine/>
    <w:unhideWhenUsed/>
    <w:qFormat/>
    <w:rsid w:val="0007141A"/>
    <w:pPr>
      <w:jc w:val="center"/>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9">
    <w:name w:val="表内数值段 字符"/>
    <w:link w:val="affff8"/>
    <w:uiPriority w:val="1"/>
    <w:semiHidden/>
    <w:unhideWhenUsed/>
    <w:rPr>
      <w:kern w:val="2"/>
      <w:sz w:val="24"/>
      <w:szCs w:val="24"/>
    </w:rPr>
  </w:style>
  <w:style w:type="paragraph" w:customStyle="1" w:styleId="affffa">
    <w:name w:val="斜表头首段"/>
    <w:link w:val="affffb"/>
    <w:autoRedefine/>
    <w:semiHidden/>
    <w:unhideWhenUsed/>
    <w:qFormat/>
    <w:rsid w:val="0007141A"/>
    <w:pPr>
      <w:jc w:val="right"/>
      <w:widowControl w:val="0"/>
      <w:topLinePunct/>
      <w:adjustRightInd w:val="0"/>
      <w:snapToGrid w:val="0"/>
      <w:spacing w:line="360" w:lineRule="auto"/>
      <w:ind w:firstLineChars="200" w:firstLine="200"/>
      <w:textAlignment w:val="baseline"/>
    </w:pPr>
    <w:rPr>
      <w:sz w:val="21"/>
      <w:kern w:val="2"/>
      <w:szCs w:val="24"/>
    </w:rPr>
  </w:style>
  <w:style w:type="character" w:customStyle="1" w:styleId="affffb">
    <w:name w:val="斜表头首段 字符"/>
    <w:link w:val="affffa"/>
    <w:uiPriority w:val="1"/>
    <w:semiHidden/>
    <w:unhideWhenUsed/>
    <w:rPr>
      <w:kern w:val="2"/>
      <w:sz w:val="21"/>
      <w:szCs w:val="24"/>
    </w:rPr>
  </w:style>
  <w:style w:type="paragraph" w:customStyle="1" w:styleId="affffc">
    <w:name w:val="斜表头尾段"/>
    <w:link w:val="affffd"/>
    <w:autoRedefine/>
    <w:semiHidden/>
    <w:unhideWhenUsed/>
    <w:qFormat/>
    <w:rsid w:val="0007141A"/>
    <w:pPr>
      <w:jc w:val="left"/>
      <w:widowControl w:val="0"/>
      <w:topLinePunct/>
      <w:adjustRightInd w:val="0"/>
      <w:snapToGrid w:val="0"/>
      <w:spacing w:line="360" w:lineRule="auto"/>
      <w:ind w:firstLineChars="200" w:firstLine="200"/>
      <w:textAlignment w:val="baseline"/>
    </w:pPr>
    <w:rPr>
      <w:sz w:val="21"/>
      <w:kern w:val="2"/>
      <w:szCs w:val="24"/>
    </w:rPr>
  </w:style>
  <w:style w:type="character" w:customStyle="1" w:styleId="affffd">
    <w:name w:val="斜表头尾段 字符"/>
    <w:link w:val="affffc"/>
    <w:uiPriority w:val="1"/>
    <w:semiHidden/>
    <w:unhideWhenUsed/>
    <w:rPr>
      <w:kern w:val="2"/>
      <w:sz w:val="21"/>
      <w:szCs w:val="24"/>
    </w:rPr>
  </w:style>
  <w:style w:type="paragraph" w:customStyle="1" w:styleId="affffe">
    <w:name w:val="文献子类段"/>
    <w:link w:val="afffff"/>
    <w:autoRedefine/>
    <w:semiHidden/>
    <w:unhideWhenUsed/>
    <w:qFormat/>
    <w:rsid w:val="0007141A"/>
    <w:pPr>
      <w:ind w:firstLineChars="0" w:firstLine="0"/>
      <w:jc w:val="left"/>
      <w:widowControl w:val="0"/>
      <w:topLinePunct/>
      <w:adjustRightInd w:val="0"/>
      <w:snapToGrid w:val="0"/>
      <w:spacing w:line="360" w:lineRule="auto"/>
      <w:textAlignment w:val="baseline"/>
    </w:pPr>
    <w:rPr>
      <w:kern w:val="2"/>
      <w:sz w:val="24"/>
      <w:szCs w:val="24"/>
    </w:rPr>
  </w:style>
  <w:style w:type="character" w:customStyle="1" w:styleId="afffff">
    <w:name w:val="文献子类段 字符"/>
    <w:link w:val="affffe"/>
    <w:uiPriority w:val="1"/>
    <w:semiHidden/>
    <w:unhideWhenUsed/>
    <w:rPr>
      <w:kern w:val="2"/>
      <w:sz w:val="24"/>
      <w:szCs w:val="24"/>
    </w:rPr>
  </w:style>
  <w:style w:type="paragraph" w:customStyle="1" w:styleId="afffff0">
    <w:name w:val="主标题"/>
    <w:link w:val="afffff1"/>
    <w:autoRedefine/>
    <w:semiHidden/>
    <w:unhideWhenUsed/>
    <w:qFormat/>
    <w:rsid w:val="0007141A"/>
    <w:pPr>
      <w:keepNext/>
      <w:keepLines/>
      <w:pageBreakBefore/>
      <w:widowControl w:val="0"/>
      <w:adjustRightInd w:val="0"/>
      <w:spacing w:before="231" w:after="156" w:line="500" w:lineRule="atLeast"/>
      <w:ind w:firstLineChars="0" w:firstLine="0"/>
      <w:jc w:val="center"/>
      <w:outlineLvl w:val="0"/>
      <w:topLinePunct/>
      <w:snapToGrid w:val="0"/>
      <w:textAlignment w:val="baseline"/>
    </w:pPr>
    <w:rPr>
      <w:rFonts w:eastAsia="黑体"/>
      <w:b/>
      <w:sz w:val="36"/>
      <w:kern w:val="2"/>
      <w:szCs w:val="24"/>
    </w:rPr>
  </w:style>
  <w:style w:type="character" w:customStyle="1" w:styleId="afffff1">
    <w:name w:val="主标题 字符"/>
    <w:link w:val="afffff0"/>
    <w:uiPriority w:val="1"/>
    <w:semiHidden/>
    <w:unhideWhenUsed/>
    <w:rPr>
      <w:rFonts w:eastAsia="黑体"/>
      <w:b/>
      <w:kern w:val="2"/>
      <w:sz w:val="36"/>
      <w:szCs w:val="24"/>
    </w:rPr>
  </w:style>
  <w:style w:type="paragraph" w:customStyle="1" w:styleId="afffff2">
    <w:name w:val="图表目录标题"/>
    <w:autoRedefine/>
    <w:qFormat/>
    <w:rsid w:val="00D13858"/>
    <w:pPr>
      <w:keepNext/>
      <w:keepLines/>
      <w:pageBreakBefore/>
      <w:spacing w:beforeLines="50" w:before="163" w:afterLines="50" w:after="163" w:line="240" w:lineRule="auto"/>
      <w:snapToGrid w:val="0"/>
      <w:jc w:val="center"/>
    </w:pPr>
    <w:rPr>
      <w:rFonts w:eastAsia="黑体"/>
      <w:b/>
      <w:sz w:val="36"/>
      <w:kern w:val="2"/>
      <w:szCs w:val="24"/>
    </w:rPr>
  </w:style>
  <w:style w:type="paragraph" w:customStyle="1" w:styleId="afffff3">
    <w:name w:val="英文关键词段落"/>
    <w:autoRedefine/>
    <w:qFormat/>
    <w:rsid w:val="00405D95"/>
    <w:pPr>
      <w:spacing w:beforeLines="100" w:before="100" w:line="360" w:lineRule="auto"/>
      <w:ind w:leftChars="0" w:left="540" w:hangingChars="540" w:hanging="540"/>
    </w:pPr>
    <w:rPr>
      <w:rFonts w:eastAsia="Times New Roman"/>
      <w:bCs/>
      <w:kern w:val="2"/>
      <w:sz w:val="24"/>
      <w:szCs w:val="24"/>
    </w:rPr>
  </w:style>
  <w:style w:type="paragraph" w:styleId="cw1">
    <w:autoRedefine/>
    <w:name w:val="旧标题 1"/>
    <w:oldname w:val="heading 1"/>
    <w:oldId w:val="1"/>
    <w:semiHidden/>
    <w:pPr>
      <w:widowControl w:val="0"/>
      <w:snapToGrid w:val="1"/>
      <w:spacing w:line="240" w:lineRule="auto" w:beforeLines="50" w:before="50" w:afterLines="50" w:after="50"/>
      <w:ind w:firstLineChars="0" w:firstLine="0" w:leftChars="0" w:left="0"/>
      <w:jc w:val="center"/>
      <w:keepNext/>
      <w:keepLines/>
      <w:outlineLvl w:val="0"/>
      <w:pBdr>
        <w:bottom w:val="none" w:sz="0" w:space="0" w:color="auto"/>
      </w:pBdr>
    </w:pPr>
    <w:rPr>
      <w:kern w:val="44"/>
      <w:sz w:val="36"/>
      <w:szCs w:val="44"/>
      <w:rFonts w:ascii="Times New Roman" w:eastAsia="黑体" w:hAnsi="Times New Roman" w:cs="Times New Roman"/>
      <w:b/>
      <w:bCs/>
    </w:rPr>
  </w:style>
  <w:style w:type="paragraph" w:styleId="cw4">
    <w:autoRedefine/>
    <w:name w:val="旧页脚"/>
    <w:oldname w:val="footer"/>
    <w:oldId w:val="a3"/>
    <w:semiHidden/>
    <w:pPr>
      <w:widowControl w:val="0"/>
      <w:snapToGrid w:val="0"/>
      <w:spacing w:beforeLines="0" w:before="0" w:afterLines="0" w:after="0" w:line="240" w:lineRule="auto"/>
      <w:ind w:firstLineChars="0" w:firstLine="0" w:leftChars="0" w:left="0"/>
      <w:jc w:val="left"/>
      <w:pBdr>
        <w:bottom w:val="none" w:sz="0" w:space="0" w:color="auto"/>
      </w:pBdr>
      <w:tabs>
        <w:tab w:val="center" w:pos="4153"/>
        <w:tab w:val="right" w:pos="8306"/>
      </w:tabs>
    </w:pPr>
    <w:rPr>
      <w:kern w:val="2"/>
      <w:sz w:val="18"/>
      <w:szCs w:val="21"/>
      <w:rFonts w:ascii="Times New Roman" w:eastAsia="宋体" w:hAnsi="Times New Roman" w:cs="Times New Roman"/>
    </w:rPr>
  </w:style>
  <w:style w:type="paragraph" w:styleId="cw5">
    <w:autoRedefine/>
    <w:name w:val="旧页眉"/>
    <w:oldname w:val="header"/>
    <w:oldId w:val="a5"/>
    <w:semiHidden/>
    <w:pPr>
      <w:widowControl w:val="0"/>
      <w:snapToGrid w:val="0"/>
      <w:spacing w:beforeLines="0" w:before="0" w:afterLines="0" w:after="0" w:line="240" w:lineRule="auto"/>
      <w:ind w:firstLineChars="0" w:firstLine="0" w:leftChars="0" w:left="0"/>
      <w:jc w:val="both"/>
      <w:pBdr>
        <w:bottom w:val="none" w:sz="0" w:space="1" w:color="auto"/>
        <w:top w:val="none" w:sz="0" w:space="1" w:color="auto"/>
        <w:left w:val="none" w:sz="0" w:space="4" w:color="auto"/>
        <w:right w:val="none" w:sz="0" w:space="4" w:color="auto"/>
      </w:pBdr>
      <w:tabs>
        <w:tab w:val="center" w:pos="4153"/>
        <w:tab w:val="right" w:pos="8306"/>
      </w:tabs>
    </w:pPr>
    <w:rPr>
      <w:kern w:val="2"/>
      <w:sz w:val="18"/>
      <w:szCs w:val="21"/>
      <w:rFonts w:ascii="Times New Roman" w:eastAsia="宋体" w:hAnsi="Times New Roman" w:cs="Times New Roman"/>
    </w:rPr>
  </w:style>
  <w:style w:type="paragraph" w:styleId="cw6">
    <w:autoRedefine/>
    <w:name w:val="旧目录 1"/>
    <w:oldname w:val="toc 1"/>
    <w:oldId w:val="TOC1"/>
    <w:semiHidden/>
    <w:pPr>
      <w:widowControl w:val="0"/>
      <w:snapToGrid w:val="1"/>
      <w:spacing w:beforeLines="0" w:before="0" w:afterLines="0" w:after="0" w:line="360" w:lineRule="auto"/>
      <w:ind w:firstLineChars="0" w:firstLine="0" w:leftChars="0" w:left="0"/>
      <w:jc w:val="left"/>
      <w:pBdr>
        <w:bottom w:val="none" w:sz="0" w:space="0" w:color="auto"/>
      </w:pBdr>
      <w:tabs>
        <w:tab w:val="right" w:leader="dot" w:pos="9180"/>
        <w:tab w:val="right" w:leader="middleDot" w:pos="9240"/>
      </w:tabs>
    </w:pPr>
    <w:rPr>
      <w:kern w:val="2"/>
      <w:sz w:val="24"/>
      <w:szCs w:val="24"/>
      <w:rFonts w:ascii="Times New Roman" w:eastAsia="宋体" w:hAnsi="Times New Roman" w:cs="Times New Roman"/>
      <w:b/>
      <w:color w:val="000000"/>
    </w:rPr>
  </w:style>
  <w:style w:type="paragraph" w:customStyle="1" w:styleId="cw12">
    <w:autoRedefine/>
    <w:name w:val="论文标题"/>
    <w:basedOn w:val="a"/>
    <w:rsid w:val="00AB18CF"/>
    <w:pPr>
      <w:widowControl/>
    </w:pPr>
    <w:rPr>
      <w:bCs/>
    </w:rPr>
    <w:semiHidden/>
    <w:unhideWhenUsed/>
  </w:style>
  <w:style w:type="paragraph" w:customStyle="1" w:styleId="cw13">
    <w:autoRedefine/>
    <w:name w:val="英文大标题"/>
    <w:basedOn w:val="a"/>
    <w:rsid w:val="00AB18CF"/>
    <w:pPr>
      <w:widowControl/>
    </w:pPr>
    <w:rPr>
      <w:bCs/>
    </w:rPr>
    <w:semiHidden/>
    <w:unhideWhenUsed/>
  </w:style>
  <w:style w:type="paragraph" w:customStyle="1" w:styleId="cw14">
    <w:autoRedefine/>
    <w:name w:val="英文副标题"/>
    <w:basedOn w:val="a"/>
    <w:rsid w:val="00AB18CF"/>
    <w:pPr>
      <w:widowControl/>
    </w:pPr>
    <w:rPr>
      <w:bCs/>
    </w:rPr>
    <w:semiHidden/>
    <w:unhideWhenUsed/>
  </w:style>
  <w:style w:type="paragraph" w:customStyle="1" w:styleId="cw15">
    <w:autoRedefine/>
    <w:name w:val="英文作者段"/>
    <w:basedOn w:val="a"/>
    <w:rsid w:val="00AB18CF"/>
    <w:pPr>
      <w:widowControl/>
    </w:pPr>
    <w:rPr>
      <w:bCs/>
    </w:rPr>
    <w:semiHidden/>
    <w:unhideWhenUsed/>
  </w:style>
  <w:style w:type="paragraph" w:customStyle="1" w:styleId="cw16">
    <w:autoRedefine/>
    <w:name w:val="英文单位段"/>
    <w:basedOn w:val="a"/>
    <w:rsid w:val="00AB18CF"/>
    <w:pPr>
      <w:widowControl/>
    </w:pPr>
    <w:rPr>
      <w:bCs/>
    </w:rPr>
    <w:semiHidden/>
    <w:unhideWhenUsed/>
  </w:style>
  <w:style w:type="paragraph" w:customStyle="1" w:styleId="cw17">
    <w:autoRedefine/>
    <w:name w:val="辅文献段落"/>
    <w:basedOn w:val="a"/>
    <w:rsid w:val="00AB18CF"/>
    <w:pPr>
      <w:widowControl/>
    </w:pPr>
    <w:rPr>
      <w:bCs/>
    </w:rPr>
    <w:semiHidden/>
    <w:unhideWhenUsed/>
  </w:style>
  <w:style w:type="paragraph" w:customStyle="1" w:styleId="cw18">
    <w:autoRedefine/>
    <w:name w:val="多图段落"/>
    <w:basedOn w:val="a"/>
    <w:rsid w:val="00AB18CF"/>
    <w:pPr>
      <w:widowControl/>
    </w:pPr>
    <w:rPr>
      <w:bCs/>
    </w:rPr>
    <w:semiHidden/>
    <w:unhideWhenUsed/>
  </w:style>
  <w:style w:type="paragraph" w:customStyle="1" w:styleId="cw19">
    <w:autoRedefine/>
    <w:name w:val="英文图题"/>
    <w:basedOn w:val="a"/>
    <w:rsid w:val="00AB18CF"/>
    <w:pPr>
      <w:widowControl/>
    </w:pPr>
    <w:rPr>
      <w:bCs/>
    </w:rPr>
    <w:semiHidden/>
    <w:unhideWhenUsed/>
  </w:style>
  <w:style w:type="paragraph" w:customStyle="1" w:styleId="cw20">
    <w:autoRedefine/>
    <w:name w:val="英文表题"/>
    <w:basedOn w:val="a"/>
    <w:rsid w:val="00AB18CF"/>
    <w:pPr>
      <w:widowControl/>
    </w:pPr>
    <w:rPr>
      <w:bCs/>
    </w:rPr>
    <w:semiHidden/>
    <w:unhideWhenUsed/>
  </w:style>
  <w:style w:type="paragraph" w:customStyle="1" w:styleId="cw21">
    <w:autoRedefine/>
    <w:name w:val="引用段落"/>
    <w:basedOn w:val="a"/>
    <w:rsid w:val="00AB18CF"/>
    <w:pPr>
      <w:widowControl/>
    </w:pPr>
    <w:rPr>
      <w:bCs/>
    </w:rPr>
    <w:semiHidden/>
    <w:unhideWhenUsed/>
  </w:style>
  <w:style w:type="paragraph" w:customStyle="1" w:styleId="cw22">
    <w:autoRedefine/>
    <w:name w:val="说明段落"/>
    <w:basedOn w:val="a"/>
    <w:rsid w:val="00AB18CF"/>
    <w:pPr>
      <w:widowControl/>
    </w:pPr>
    <w:rPr>
      <w:bCs/>
    </w:rPr>
    <w:semiHidden/>
    <w:unhideWhenUsed/>
  </w:style>
  <w:style w:type="paragraph" w:customStyle="1" w:styleId="cw23">
    <w:autoRedefine/>
    <w:name w:val="单级列表"/>
    <w:basedOn w:val="a"/>
    <w:rsid w:val="00AB18CF"/>
    <w:pPr>
      <w:widowControl/>
    </w:pPr>
    <w:rPr>
      <w:bCs/>
    </w:rPr>
  </w:style>
  <w:style w:type="paragraph" w:customStyle="1" w:styleId="cw24">
    <w:autoRedefine/>
    <w:name w:val="项目列表"/>
    <w:basedOn w:val="a"/>
    <w:rsid w:val="00AB18CF"/>
    <w:pPr>
      <w:widowControl/>
    </w:pPr>
    <w:rPr>
      <w:bCs/>
    </w:rPr>
    <w:semiHidden/>
    <w:unhideWhenUsed/>
  </w:style>
  <w:style w:type="character" w:customStyle="1" w:styleId="cw25">
    <w:name w:val="内文突出"/>
    <w:basedOn w:val="a"/>
    <w:rsid w:val="00AB18CF"/>
    <w:pPr>
      <w:widowControl/>
    </w:pPr>
    <w:rPr>
      <w:bCs/>
    </w:rPr>
    <w:semiHidden/>
    <w:unhideWhenUsed/>
  </w:style>
  <w:style w:type="character" w:customStyle="1" w:styleId="cw26">
    <w:name w:val="公式样式"/>
    <w:basedOn w:val="a"/>
    <w:rsid w:val="00AB18CF"/>
    <w:pPr>
      <w:widowControl/>
    </w:pPr>
    <w:rPr>
      <w:bCs/>
    </w:rPr>
    <w:semiHidden/>
    <w:unhideWhenUsed/>
  </w:style>
  <w:style w:type="character" w:customStyle="1" w:styleId="cw27">
    <w:name w:val="脚注编号"/>
    <w:basedOn w:val="a"/>
    <w:rsid w:val="00AB18CF"/>
    <w:pPr>
      <w:widowControl/>
    </w:pPr>
    <w:rPr>
      <w:bCs/>
    </w:rPr>
    <w:semiHidden/>
    <w:unhideWhenUsed/>
  </w:style>
  <w:style w:type="character" w:customStyle="1" w:styleId="cw28">
    <w:name w:val="标题括号内容"/>
    <w:basedOn w:val="a"/>
    <w:rsid w:val="00AB18CF"/>
    <w:pPr>
      <w:widowControl/>
    </w:pPr>
    <w:rPr>
      <w:bCs/>
    </w:rPr>
    <w:semiHidden/>
    <w:unhideWhenUsed/>
  </w:style>
  <w:style w:type="paragraph" w:customStyle="1" w:styleId="cw29">
    <w:autoRedefine/>
    <w:name w:val="结论附加"/>
    <w:basedOn w:val="a"/>
    <w:rsid w:val="00AB18CF"/>
    <w:pPr>
      <w:widowControl/>
    </w:pPr>
    <w:rPr>
      <w:bCs/>
    </w:rPr>
    <w:semiHidden/>
    <w:unhideWhenUsed/>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a">
    <w:name w:val="大标题"/>
    <w:basedOn w:val="a"/>
    <w:rsid w:val="00B24882"/>
    <w:pPr>
      <w:spacing w:beforeLines="150" w:before="150" w:line="360" w:lineRule="auto"/>
    </w:pPr>
    <w:rPr>
      <w:rFonts w:eastAsia="华文中宋" w:cs="宋体"/>
      <w:b/>
      <w:bCs/>
      <w:spacing w:val="12"/>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 Id="rId28" Type="http://schemas.openxmlformats.org/officeDocument/2006/relationships/header" Target="header3.xml"/><Relationship Id="rId30" Type="http://schemas.openxmlformats.org/officeDocument/2006/relationships/header" Target="header7.xml"/><Relationship Id="rId31" Type="http://schemas.openxmlformats.org/officeDocument/2006/relationships/footer" Target="footer7.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header" Target="header8.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eader" Target="header9.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footer" Target="footer12.xml"/><Relationship Id="rId42" Type="http://schemas.openxmlformats.org/officeDocument/2006/relationships/footer" Target="footer13.xml"/><Relationship Id="rId43" Type="http://schemas.openxmlformats.org/officeDocument/2006/relationships/footer" Target="footer14.xml"/><Relationship Id="rId44" Type="http://schemas.openxmlformats.org/officeDocument/2006/relationships/footer" Target="footer15.xml"/><Relationship Id="rId45" Type="http://schemas.openxmlformats.org/officeDocument/2006/relationships/header" Target="header13.xml"/><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footer" Target="footer16.xml"/><Relationship Id="rId49" Type="http://schemas.openxmlformats.org/officeDocument/2006/relationships/footer" Target="footer17.xml"/><Relationship Id="rId50" Type="http://schemas.openxmlformats.org/officeDocument/2006/relationships/footer" Target="footer18.xml"/><Relationship Id="rId51" Type="http://schemas.openxmlformats.org/officeDocument/2006/relationships/header" Target="header16.xml"/><Relationship Id="rId52" Type="http://schemas.openxmlformats.org/officeDocument/2006/relationships/header" Target="header17.xml"/><Relationship Id="rId53" Type="http://schemas.openxmlformats.org/officeDocument/2006/relationships/header" Target="header18.xml"/><Relationship Id="rId54" Type="http://schemas.openxmlformats.org/officeDocument/2006/relationships/footer" Target="footer19.xml"/><Relationship Id="rId55" Type="http://schemas.openxmlformats.org/officeDocument/2006/relationships/footer" Target="footer20.xml"/><Relationship Id="rId56" Type="http://schemas.openxmlformats.org/officeDocument/2006/relationships/footer" Target="footer21.xml"/><Relationship Id="rId57" Type="http://schemas.openxmlformats.org/officeDocument/2006/relationships/header" Target="header19.xml"/><Relationship Id="rId58" Type="http://schemas.openxmlformats.org/officeDocument/2006/relationships/header" Target="header20.xml"/><Relationship Id="rId59" Type="http://schemas.openxmlformats.org/officeDocument/2006/relationships/header" Target="header21.xml"/><Relationship Id="rId60" Type="http://schemas.openxmlformats.org/officeDocument/2006/relationships/footer" Target="footer22.xml"/><Relationship Id="rId61" Type="http://schemas.openxmlformats.org/officeDocument/2006/relationships/footer" Target="footer23.xml"/><Relationship Id="rId62" Type="http://schemas.openxmlformats.org/officeDocument/2006/relationships/footer" Target="footer24.xml"/><Relationship Id="rId63" Type="http://schemas.openxmlformats.org/officeDocument/2006/relationships/header" Target="header22.xml"/><Relationship Id="rId64" Type="http://schemas.openxmlformats.org/officeDocument/2006/relationships/header" Target="header23.xml"/><Relationship Id="rId65" Type="http://schemas.openxmlformats.org/officeDocument/2006/relationships/header" Target="header24.xml"/><Relationship Id="rId66" Type="http://schemas.openxmlformats.org/officeDocument/2006/relationships/footer" Target="footer25.xml"/><Relationship Id="rId67" Type="http://schemas.openxmlformats.org/officeDocument/2006/relationships/footer" Target="footer26.xml"/><Relationship Id="rId68" Type="http://schemas.openxmlformats.org/officeDocument/2006/relationships/footer" Target="footer27.xml"/><Relationship Id="rId69" Type="http://schemas.openxmlformats.org/officeDocument/2006/relationships/header" Target="header25.xml"/><Relationship Id="rId70" Type="http://schemas.openxmlformats.org/officeDocument/2006/relationships/header" Target="header26.xml"/><Relationship Id="rId71" Type="http://schemas.openxmlformats.org/officeDocument/2006/relationships/header" Target="header27.xml"/><Relationship Id="rId72" Type="http://schemas.openxmlformats.org/officeDocument/2006/relationships/footer" Target="footer28.xml"/><Relationship Id="rId73" Type="http://schemas.openxmlformats.org/officeDocument/2006/relationships/footer" Target="footer29.xml"/><Relationship Id="rId74" Type="http://schemas.openxmlformats.org/officeDocument/2006/relationships/footer" Target="footer30.xml"/><Relationship Id="rId75" Type="http://schemas.openxmlformats.org/officeDocument/2006/relationships/header" Target="header28.xml"/><Relationship Id="rId76" Type="http://schemas.openxmlformats.org/officeDocument/2006/relationships/header" Target="header29.xml"/><Relationship Id="rId77" Type="http://schemas.openxmlformats.org/officeDocument/2006/relationships/header" Target="header30.xml"/><Relationship Id="rId78" Type="http://schemas.openxmlformats.org/officeDocument/2006/relationships/footer" Target="footer31.xml"/><Relationship Id="rId79" Type="http://schemas.openxmlformats.org/officeDocument/2006/relationships/footer" Target="footer32.xml"/><Relationship Id="rId80" Type="http://schemas.openxmlformats.org/officeDocument/2006/relationships/footer" Target="footer33.xml"/><Relationship Id="rId81" Type="http://schemas.openxmlformats.org/officeDocument/2006/relationships/header" Target="header31.xml"/><Relationship Id="rId82" Type="http://schemas.openxmlformats.org/officeDocument/2006/relationships/header" Target="header32.xml"/><Relationship Id="rId83" Type="http://schemas.openxmlformats.org/officeDocument/2006/relationships/header" Target="header33.xml"/><Relationship Id="rId84" Type="http://schemas.openxmlformats.org/officeDocument/2006/relationships/footer" Target="footer34.xml"/><Relationship Id="rId85" Type="http://schemas.openxmlformats.org/officeDocument/2006/relationships/footer" Target="footer35.xml"/><Relationship Id="rId86" Type="http://schemas.openxmlformats.org/officeDocument/2006/relationships/footer" Target="footer36.xml"/><Relationship Id="rId87" Type="http://schemas.openxmlformats.org/officeDocument/2006/relationships/header" Target="header34.xml"/><Relationship Id="rId88" Type="http://schemas.openxmlformats.org/officeDocument/2006/relationships/header" Target="header35.xml"/><Relationship Id="rId89" Type="http://schemas.openxmlformats.org/officeDocument/2006/relationships/header" Target="header36.xml"/><Relationship Id="rId90" Type="http://schemas.openxmlformats.org/officeDocument/2006/relationships/footer" Target="footer37.xml"/><Relationship Id="rId91" Type="http://schemas.openxmlformats.org/officeDocument/2006/relationships/footer" Target="footer38.xml"/><Relationship Id="rId92" Type="http://schemas.openxmlformats.org/officeDocument/2006/relationships/footer" Target="footer39.xml"/><Relationship Id="rId93" Type="http://schemas.openxmlformats.org/officeDocument/2006/relationships/header" Target="header37.xml"/><Relationship Id="rId94" Type="http://schemas.openxmlformats.org/officeDocument/2006/relationships/header" Target="header38.xml"/><Relationship Id="rId95" Type="http://schemas.openxmlformats.org/officeDocument/2006/relationships/header" Target="header39.xml"/><Relationship Id="rId96" Type="http://schemas.openxmlformats.org/officeDocument/2006/relationships/footer" Target="footer40.xml"/><Relationship Id="rId97" Type="http://schemas.openxmlformats.org/officeDocument/2006/relationships/footer" Target="footer41.xml"/><Relationship Id="rId98" Type="http://schemas.openxmlformats.org/officeDocument/2006/relationships/footer" Target="footer42.xml"/><Relationship Id="rId99" Type="http://schemas.openxmlformats.org/officeDocument/2006/relationships/header" Target="header40.xml"/><Relationship Id="rId100" Type="http://schemas.openxmlformats.org/officeDocument/2006/relationships/header" Target="header41.xml"/><Relationship Id="rId101" Type="http://schemas.openxmlformats.org/officeDocument/2006/relationships/header" Target="header42.xml"/><Relationship Id="rId102" Type="http://schemas.openxmlformats.org/officeDocument/2006/relationships/footer" Target="footer43.xml"/><Relationship Id="rId103" Type="http://schemas.openxmlformats.org/officeDocument/2006/relationships/footer" Target="footer44.xml"/><Relationship Id="rId104" Type="http://schemas.openxmlformats.org/officeDocument/2006/relationships/footer" Target="footer45.xml"/><Relationship Id="rId105" Type="http://schemas.openxmlformats.org/officeDocument/2006/relationships/header" Target="header43.xml"/><Relationship Id="rId106" Type="http://schemas.openxmlformats.org/officeDocument/2006/relationships/header" Target="header44.xml"/><Relationship Id="rId107" Type="http://schemas.openxmlformats.org/officeDocument/2006/relationships/header" Target="header45.xml"/><Relationship Id="rId108" Type="http://schemas.openxmlformats.org/officeDocument/2006/relationships/footer" Target="footer46.xml"/><Relationship Id="rId109" Type="http://schemas.openxmlformats.org/officeDocument/2006/relationships/footer" Target="footer47.xml"/><Relationship Id="rId110" Type="http://schemas.openxmlformats.org/officeDocument/2006/relationships/footer" Target="footer48.xml"/><Relationship Id="rId111" Type="http://schemas.openxmlformats.org/officeDocument/2006/relationships/header" Target="header46.xml"/><Relationship Id="rId112" Type="http://schemas.openxmlformats.org/officeDocument/2006/relationships/header" Target="header47.xml"/><Relationship Id="rId113" Type="http://schemas.openxmlformats.org/officeDocument/2006/relationships/header" Target="header48.xml"/><Relationship Id="rId114" Type="http://schemas.openxmlformats.org/officeDocument/2006/relationships/footer" Target="footer49.xml"/><Relationship Id="rId115" Type="http://schemas.openxmlformats.org/officeDocument/2006/relationships/footer" Target="footer50.xml"/><Relationship Id="rId116" Type="http://schemas.openxmlformats.org/officeDocument/2006/relationships/footer" Target="footer51.xml"/><Relationship Id="rId117" Type="http://schemas.openxmlformats.org/officeDocument/2006/relationships/header" Target="header49.xml"/><Relationship Id="rId118" Type="http://schemas.openxmlformats.org/officeDocument/2006/relationships/header" Target="header50.xml"/><Relationship Id="rId119" Type="http://schemas.openxmlformats.org/officeDocument/2006/relationships/header" Target="header51.xml"/><Relationship Id="rId120" Type="http://schemas.openxmlformats.org/officeDocument/2006/relationships/footer" Target="footer52.xml"/><Relationship Id="rId121" Type="http://schemas.openxmlformats.org/officeDocument/2006/relationships/footer" Target="footer53.xml"/><Relationship Id="rId122" Type="http://schemas.openxmlformats.org/officeDocument/2006/relationships/footer" Target="footer54.xml"/><Relationship Id="rId123" Type="http://schemas.openxmlformats.org/officeDocument/2006/relationships/header" Target="header52.xml"/><Relationship Id="rId124" Type="http://schemas.openxmlformats.org/officeDocument/2006/relationships/header" Target="header53.xml"/><Relationship Id="rId125" Type="http://schemas.openxmlformats.org/officeDocument/2006/relationships/header" Target="header54.xml"/><Relationship Id="rId126" Type="http://schemas.openxmlformats.org/officeDocument/2006/relationships/oleObject" Target="embeddings/oleObject3.bin"/><Relationship Id="rId127" Type="http://schemas.openxmlformats.org/officeDocument/2006/relationships/image" Target="media/image2.wmf"/><Relationship Id="rId128" Type="http://schemas.openxmlformats.org/officeDocument/2006/relationships/header" Target="header55.xml"/><Relationship Id="rId129" Type="http://schemas.openxmlformats.org/officeDocument/2006/relationships/header" Target="header56.xml"/><Relationship Id="rId130" Type="http://schemas.openxmlformats.org/officeDocument/2006/relationships/header" Target="header57.xml"/><Relationship Id="rId131" Type="http://schemas.openxmlformats.org/officeDocument/2006/relationships/footer" Target="footer55.xml"/><Relationship Id="rId132" Type="http://schemas.openxmlformats.org/officeDocument/2006/relationships/footer" Target="footer56.xml"/><Relationship Id="rId133" Type="http://schemas.openxmlformats.org/officeDocument/2006/relationships/footer" Target="footer57.xml"/><Relationship Id="rId135"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C8AF6-6C05-4D27-8C76-C3E2FFC5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5675</Words>
  <Characters>33881</Characters>
  <Application>Microsoft Office Word</Application>
  <DocSecurity>0</DocSecurity>
  <PresentationFormat/>
  <Lines>1092</Lines>
  <Paragraphs>1130</Paragraphs>
  <Slides>0</Slides>
  <Notes>0</Notes>
  <HiddenSlides>0</HiddenSlides>
  <MMClips>0</MMClips>
  <ScaleCrop>false</ScaleCrop>
  <Manager/>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liu jingwei</cp:lastModifiedBy>
  <cp:revision>5</cp:revision>
  <cp:lastPrinted>2022-05-31T12:26:00Z</cp:lastPrinted>
  <dcterms:created xsi:type="dcterms:W3CDTF">2022-06-09T07:05:00Z</dcterms:created>
  <dcterms:modified xsi:type="dcterms:W3CDTF">2022-06-13T06:20:00Z</dcterms:modified>
  <cp:category/>
</cp:coreProperties>
</file>

<file path=docProps/custom.xml><?xml version="1.0" encoding="utf-8"?>
<Properties xmlns="http://schemas.openxmlformats.org/officeDocument/2006/custom-properties" xmlns:vt="http://schemas.openxmlformats.org/officeDocument/2006/docPropsVTypes"/>
</file>