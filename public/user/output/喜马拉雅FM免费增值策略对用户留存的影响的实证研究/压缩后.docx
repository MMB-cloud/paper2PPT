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header3.xml" ContentType="application/vnd.openxmlformats-officedocument.wordprocessingml.header+xml"/>
  <Override PartName="/word/header7.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8.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footer49.xml" ContentType="application/vnd.openxmlformats-officedocument.wordprocessingml.footer+xml"/>
  <Override PartName="/word/footer50.xml" ContentType="application/vnd.openxmlformats-officedocument.wordprocessingml.footer+xml"/>
  <Override PartName="/word/footer51.xml" ContentType="application/vnd.openxmlformats-officedocument.wordprocessingml.foot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footer52.xml" ContentType="application/vnd.openxmlformats-officedocument.wordprocessingml.footer+xml"/>
  <Override PartName="/word/footer53.xml" ContentType="application/vnd.openxmlformats-officedocument.wordprocessingml.footer+xml"/>
  <Override PartName="/word/footer54.xml" ContentType="application/vnd.openxmlformats-officedocument.wordprocessingml.foot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embeddings/oleObject3.bin" ContentType="application/vnd.openxmlformats-officedocument.oleObject"/>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footer55.xml" ContentType="application/vnd.openxmlformats-officedocument.wordprocessingml.footer+xml"/>
  <Override PartName="/word/footer56.xml" ContentType="application/vnd.openxmlformats-officedocument.wordprocessingml.footer+xml"/>
  <Override PartName="/word/footer57.xml" ContentType="application/vnd.openxmlformats-officedocument.wordprocessingml.footer+xml"/>
  <Override PartName="/word/comments.xml" ContentType="application/vnd.openxmlformats-officedocument.wordprocessingml.comment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8D0FA1A" w14:textId="7719F7DC" w:rsidR="004912D7" w:rsidRPr="005E18EB" w:rsidRDefault="004912D7" w:rsidP="00A150FE">
      <w:pPr>
        <w:pStyle w:val="1"/>
        <w:topLinePunct/>
      </w:pPr>
      <w:ins w:id="988104" w:author="标题排版器" w:date="2023-04-26T11:14:43Z">
        <w:r>
          <w:t xml:space="preserve">1</w:t>
        </w:r>
      </w:ins>
      <w:bookmarkStart w:id="15" w:name="_Toc104408487"/>
      <w:r w:rsidRPr="005E18EB">
        <w:rPr>
          <w:rPrChange w:author="格式修订器" w:date="2023-04-26T11:14:45Z">
            <w:rPr>
              <w:sz w:val="36"/>
              <w:szCs w:val="44"/>
              <w:rFonts w:ascii="Times New Roman" w:eastAsia="黑体" w:hAnsi="Times New Roman" w:cs="Times New Roman"/>
              <w:b/>
              <w:bCs/>
            </w:rPr>
          </w:rPrChange>
        </w:rPr>
        <w:lastRenderedPageBreak/>
      </w:r>
      <w:del w:id="988105" w:author="标题排版器" w:date="2023-04-26T11:14:49Z">
        <w:r w:rsidDel="009802C4">
          <w:rPr/>
          <w:lastRenderedPageBreak/>
          <w:delText>1</w:delText>
        </w:r>
      </w:del>
      <w:ins w:id="988106" w:author="标题排版器" w:date="2023-04-26T11:14:43Z">
        <w:r>
          <w:t xml:space="preserve">  </w:t>
        </w:r>
      </w:ins>
      <w:del w:id="988107" w:author="标题排版器" w:date="2023-04-26T11:14:49Z">
        <w:r w:rsidDel="00494EDC">
          <w:rPr/>
          <w:delText xml:space="preserve"> </w:delText>
        </w:r>
      </w:del>
      <w:r w:rsidRPr="005E18EB">
        <w:rPr>
          <w:rPrChange w:author="格式修订器" w:date="2023-04-26T11:14:45Z">
            <w:rPr>
              <w:sz w:val="36"/>
              <w:szCs w:val="44"/>
              <w:rFonts w:ascii="Times New Roman" w:eastAsia="黑体" w:hAnsi="Times New Roman" w:cs="Times New Roman"/>
              <w:b/>
              <w:bCs/>
            </w:rPr>
          </w:rPrChange>
        </w:rPr>
        <w:t>绪论</w:t>
      </w:r>
      <w:bookmarkEnd w:id="14"/>
      <w:bookmarkEnd w:id="15"/>
    </w:p>
    <w:p w14:paraId="3417A956" w14:textId="78028A2E" w:rsidR="004912D7" w:rsidRPr="005E18EB" w:rsidRDefault="004912D7" w:rsidP="00DB2328">
      <w:pPr>
        <w:pStyle w:val="2"/>
        <w:topLinePunct/>
        <w:ind w:left="480" w:hangingChars="171" w:hanging="480"/>
      </w:pPr>
      <w:ins w:id="988108" w:author="标题排版器" w:date="2023-04-26T11:14:43Z">
        <w:r>
          <w:t xml:space="preserve">1.1</w:t>
        </w:r>
      </w:ins>
      <w:bookmarkStart w:id="16" w:name="_Toc103589433"/>
      <w:bookmarkStart w:id="17" w:name="_Toc104408488"/>
      <w:del w:id="988109" w:author="标题排版器" w:date="2023-04-26T11:14:49Z">
        <w:r w:rsidDel="009802C4">
          <w:rPr/>
          <w:delText>1</w:delText>
        </w:r>
        <w:r w:rsidDel="009802C4">
          <w:rPr/>
          <w:delText>.</w:delText>
        </w:r>
        <w:r w:rsidDel="009802C4">
          <w:rPr/>
          <w:delText>1</w:delText>
        </w:r>
      </w:del>
      <w:bookmarkStart w:id="16" w:name="_Toc103589433"/>
      <w:bookmarkStart w:id="17" w:name="_Toc104408488"/>
      <w:bookmarkStart w:id="16" w:name="_Toc103589433"/>
      <w:bookmarkStart w:id="17" w:name="_Toc104408488"/>
      <w:r w:rsidR="008260C9" w:rsidRPr="005E18EB">
        <w:rPr>
          <w:rPrChange w:author="格式修订器" w:date="2023-04-26T11:14:45Z">
            <w:rPr>
              <w:rFonts w:asciiTheme="majorHAnsi" w:hAnsiTheme="majorHAnsi" w:cstheme="majorBidi"/>
              <w:b/>
              <w:bCs/>
              <w:sz w:val="32"/>
              <w:szCs w:val="32"/>
            </w:rPr>
          </w:rPrChange>
        </w:rPr>
        <w:t xml:space="preserve"> </w:t>
      </w:r>
      <w:r w:rsidR="0035271A" w:rsidRPr="005E18EB">
        <w:rPr>
          <w:rPrChange w:author="格式修订器" w:date="2023-04-26T11:14:45Z">
            <w:rPr>
              <w:rFonts w:asciiTheme="majorHAnsi" w:hAnsiTheme="majorHAnsi" w:cstheme="majorBidi"/>
              <w:b/>
              <w:bCs/>
              <w:sz w:val="32"/>
              <w:szCs w:val="32"/>
            </w:rPr>
          </w:rPrChange>
        </w:rPr>
        <w:t>研究背景与研究问题</w:t>
      </w:r>
      <w:bookmarkEnd w:id="16"/>
      <w:bookmarkEnd w:id="17"/>
    </w:p>
    <w:p w14:paraId="33545DAE" w14:textId="45D8B7FE" w:rsidR="00EC3F30" w:rsidRPr="005E18EB" w:rsidRDefault="0035271A" w:rsidP="00072EA0">
      <w:pPr>
        <w:pStyle w:val="3"/>
        <w:topLinePunct/>
        <w:ind w:left="480" w:hangingChars="200" w:hanging="480"/>
      </w:pPr>
      <w:bookmarkStart w:id="987699" w:name="_Toc686987699"/>
      <w:ins w:id="988110" w:author="标题排版器" w:date="2023-04-26T11:14:43Z">
        <w:r>
          <w:t xml:space="preserve">1.1.1</w:t>
        </w:r>
      </w:ins>
      <w:del w:id="988111" w:author="标题排版器" w:date="2023-04-26T11:14:49Z">
        <w:r w:rsidDel="009802C4">
          <w:rPr/>
          <w:delText>1.1.1</w:delText>
        </w:r>
      </w:del>
      <w:r w:rsidR="008260C9" w:rsidRPr="005E18EB">
        <w:rPr>
          <w:rPrChange w:author="格式修订器" w:date="2023-04-26T11:14:45Z">
            <w:rPr>
              <w:szCs w:val="21"/>
              <w:rFonts w:ascii="Times New Roman" w:eastAsia="宋体" w:hAnsi="Times New Roman" w:cs="Times New Roman"/>
              <w:b/>
              <w:sz w:val="24"/>
            </w:rPr>
          </w:rPrChange>
        </w:rPr>
        <w:t xml:space="preserve"> </w:t>
      </w:r>
      <w:r w:rsidR="00EA7D42" w:rsidRPr="005E18EB">
        <w:rPr>
          <w:rPrChange w:author="格式修订器" w:date="2023-04-26T11:14:45Z">
            <w:rPr>
              <w:szCs w:val="21"/>
              <w:rFonts w:eastAsia="黑体" w:ascii="Times New Roman" w:hAnsi="Times New Roman" w:cs="Times New Roman"/>
              <w:b/>
              <w:sz w:val="24"/>
            </w:rPr>
          </w:rPrChange>
        </w:rPr>
        <w:t>研究背景</w:t>
      </w:r>
      <w:bookmarkStart w:id="18" w:name="_Hlk102685512"/>
      <w:bookmarkEnd w:id="987699"/>
    </w:p>
    <w:p w14:paraId="3B5A4B18" w14:textId="17F45840" w:rsidR="00EA7D42" w:rsidRPr="005E18EB" w:rsidRDefault="00EA7D42" w:rsidP="002D2C59">
      <w:pPr>
        <w:topLinePunct/>
      </w:pPr>
      <w:r w:rsidRPr="005E18EB">
        <w:rPr>
          <w:rPrChange w:author="格式修订器" w:date="2023-04-26T11:14:45Z">
            <w:rPr>
              <w:sz w:val="24"/>
              <w:szCs w:val="21"/>
              <w:rFonts w:ascii="Times New Roman" w:eastAsia="宋体" w:hAnsi="Times New Roman" w:cs="Times New Roman"/>
            </w:rPr>
          </w:rPrChange>
        </w:rPr>
        <w:t>实现资金的合理配置始终是国家金融行业的重要目标之一，而商业银行作为国内金融行业中的基石，相对而言具有较为全面的业务体系，除了传统的存款、贷款业务外，还有诸如资产管理</w:t>
      </w:r>
      <w:r w:rsidR="00C03574" w:rsidRPr="005E18EB">
        <w:rPr/>
        <w:t>、投行、担保、支付结算</w:t>
      </w:r>
      <w:r w:rsidRPr="005E18EB">
        <w:rPr/>
        <w:t>等</w:t>
      </w:r>
      <w:r w:rsidR="00C864BD" w:rsidRPr="005E18EB">
        <w:rPr/>
        <w:t>其他</w:t>
      </w:r>
      <w:r w:rsidRPr="005E18EB">
        <w:rPr/>
        <w:t>业务</w:t>
      </w:r>
      <w:r w:rsidR="00C864BD" w:rsidRPr="005E18EB">
        <w:rPr/>
        <w:t/>
      </w:r>
      <w:r w:rsidRPr="005E18EB">
        <w:rPr/>
        <w:t/>
      </w:r>
      <w:r w:rsidR="00C03574" w:rsidRPr="005E18EB">
        <w:rPr/>
        <w:t/>
      </w:r>
      <w:r w:rsidRPr="005E18EB">
        <w:rPr/>
        <w:t/>
      </w:r>
      <w:r w:rsidR="00806EDC" w:rsidRPr="005E18EB">
        <w:rPr/>
        <w:t/>
      </w:r>
      <w:r w:rsidR="0003250A" w:rsidRPr="005E18EB">
        <w:rPr/>
        <w:t/>
      </w:r>
      <w:r w:rsidR="00806EDC" w:rsidRPr="005E18EB">
        <w:rPr/>
        <w:t/>
      </w:r>
      <w:r w:rsidR="00CC7D57" w:rsidRPr="005E18EB">
        <w:rPr/>
        <w:t/>
      </w:r>
      <w:r w:rsidRPr="005E18EB">
        <w:rPr/>
        <w:t/>
      </w:r>
      <w:r w:rsidR="00CC7D57" w:rsidRPr="005E18EB">
        <w:rPr/>
        <w:t/>
      </w:r>
      <w:r w:rsidR="008D1D04" w:rsidRPr="005E18EB">
        <w:rPr/>
        <w:t/>
      </w:r>
      <w:r w:rsidR="00CC7D57" w:rsidRPr="005E18EB">
        <w:rPr/>
        <w:t/>
      </w:r>
      <w:r w:rsidRPr="005E18EB">
        <w:rPr/>
        <w:t/>
      </w:r>
      <w:r w:rsidR="00CC7D57" w:rsidRPr="005E18EB">
        <w:rPr/>
        <w:t/>
      </w:r>
      <w:r w:rsidRPr="005E18EB">
        <w:rPr/>
        <w:t/>
      </w:r>
      <w:r w:rsidR="00127C02" w:rsidRPr="005E18EB">
        <w:rPr/>
        <w:t/>
      </w:r>
      <w:r w:rsidRPr="005E18EB">
        <w:rPr/>
        <w:t/>
      </w:r>
      <w:r w:rsidR="00127C02" w:rsidRPr="005E18EB">
        <w:rPr/>
        <w:t/>
      </w:r>
      <w:r w:rsidR="00127C02" w:rsidRPr="005E18EB">
        <w:rPr/>
        <w:t/>
      </w:r>
      <w:r w:rsidR="00127C02" w:rsidRPr="005E18EB">
        <w:rPr/>
        <w:t/>
      </w:r>
      <w:r w:rsidR="00127C02" w:rsidRPr="005E18EB">
        <w:rPr/>
        <w:t/>
      </w:r>
      <w:r w:rsidRPr="005E18EB">
        <w:rPr/>
        <w:t/>
      </w:r>
      <w:r w:rsidR="008D1D04" w:rsidRPr="005E18EB">
        <w:rPr/>
        <w:t/>
      </w:r>
      <w:r w:rsidRPr="005E18EB">
        <w:rPr/>
        <w:t/>
      </w:r>
      <w:r w:rsidR="00127C02" w:rsidRPr="005E18EB">
        <w:rPr/>
        <w:t/>
      </w:r>
      <w:r w:rsidRPr="005E18EB">
        <w:rPr/>
        <w:t/>
      </w:r>
      <w:r w:rsidR="00127C02" w:rsidRPr="005E18EB">
        <w:rPr/>
        <w:t/>
      </w:r>
      <w:r w:rsidRPr="005E18EB">
        <w:rPr/>
        <w:t/>
      </w:r>
      <w:r w:rsidR="004808BF" w:rsidRPr="005E18EB">
        <w:rPr/>
        <w:t/>
      </w:r>
      <w:r w:rsidR="00513B1F" w:rsidRPr="005E18EB">
        <w:rPr/>
        <w:t/>
      </w:r>
      <w:r w:rsidR="004808BF" w:rsidRPr="005E18EB">
        <w:rPr/>
        <w:t/>
      </w:r>
      <w:r w:rsidR="00513B1F" w:rsidRPr="005E18EB">
        <w:rPr/>
        <w:t/>
      </w:r>
      <w:r w:rsidR="004808BF" w:rsidRPr="005E18EB">
        <w:rPr/>
        <w:t/>
      </w:r>
      <w:r w:rsidRPr="005E18EB">
        <w:rPr/>
        <w:t/>
      </w:r>
      <w:r w:rsidR="00513B1F" w:rsidRPr="005E18EB">
        <w:rPr/>
        <w:t/>
      </w:r>
      <w:r w:rsidR="004808BF" w:rsidRPr="005E18EB">
        <w:rPr/>
        <w:t/>
      </w:r>
      <w:r w:rsidRPr="005E18EB">
        <w:rPr/>
        <w:t/>
      </w:r>
    </w:p>
    <w:p w14:paraId="11FFAB1E" w14:textId="23CAFBCF" w:rsidR="00EA7D42" w:rsidRPr="005E18EB" w:rsidRDefault="00EA7D42" w:rsidP="008260C9">
      <w:pPr>
        <w:topLinePunct/>
      </w:pPr>
      <w:r w:rsidRPr="005E18EB">
        <w:rPr/>
        <w:t>利率是</w:t>
      </w:r>
      <w:r w:rsidR="00D10167" w:rsidRPr="005E18EB">
        <w:rPr/>
        <w:t>衡量国家</w:t>
      </w:r>
      <w:r w:rsidRPr="005E18EB">
        <w:rPr/>
        <w:t>经济的重要指标</w:t>
      </w:r>
      <w:r w:rsidR="00D10167" w:rsidRPr="005E18EB">
        <w:rPr/>
        <w:t>之一</w:t>
      </w:r>
      <w:r w:rsidRPr="005E18EB">
        <w:rPr/>
        <w:t>，其对国家经济实现均衡发展以及资源资金的合理配置</w:t>
      </w:r>
      <w:r w:rsidR="00AA156E" w:rsidRPr="005E18EB">
        <w:rPr/>
        <w:t>具</w:t>
      </w:r>
      <w:r w:rsidRPr="005E18EB">
        <w:rPr/>
        <w:t>有重要导向意义。</w:t>
      </w:r>
      <w:r w:rsidR="00AA156E" w:rsidRPr="005E18EB">
        <w:rPr/>
        <w:t/>
      </w:r>
      <w:r w:rsidRPr="005E18EB">
        <w:rPr/>
        <w:t/>
      </w:r>
      <w:r w:rsidR="00781097" w:rsidRPr="005E18EB">
        <w:rPr/>
        <w:t/>
      </w:r>
      <w:r w:rsidRPr="005E18EB">
        <w:rPr/>
        <w:t/>
      </w:r>
      <w:r w:rsidR="0055763F" w:rsidRPr="005E18EB">
        <w:rPr/>
        <w:t/>
      </w:r>
      <w:r w:rsidRPr="005E18EB">
        <w:rPr/>
        <w:t/>
      </w:r>
      <w:r w:rsidR="0055763F" w:rsidRPr="005E18EB">
        <w:rPr/>
        <w:t/>
      </w:r>
      <w:r w:rsidR="00B86268" w:rsidRPr="005E18EB">
        <w:rPr/>
        <w:t/>
      </w:r>
      <w:r w:rsidRPr="005E18EB">
        <w:rPr/>
        <w:t/>
      </w:r>
      <w:r w:rsidR="00B86268" w:rsidRPr="005E18EB">
        <w:rPr/>
        <w:t/>
      </w:r>
      <w:r w:rsidRPr="005E18EB">
        <w:rPr/>
        <w:t/>
      </w:r>
      <w:r w:rsidR="00BB6722" w:rsidRPr="005E18EB">
        <w:rPr/>
        <w:t/>
      </w:r>
      <w:r w:rsidRPr="005E18EB">
        <w:rPr/>
        <w:t/>
      </w:r>
      <w:r w:rsidR="00960CC1" w:rsidRPr="005E18EB">
        <w:rPr/>
        <w:t/>
      </w:r>
      <w:r w:rsidRPr="005E18EB">
        <w:rPr/>
        <w:t/>
      </w:r>
      <w:r w:rsidR="00960CC1" w:rsidRPr="005E18EB">
        <w:rPr/>
        <w:t/>
      </w:r>
      <w:r w:rsidRPr="005E18EB">
        <w:rPr/>
        <w:t/>
      </w:r>
      <w:r w:rsidR="007E4345" w:rsidRPr="005E18EB">
        <w:rPr/>
        <w:t/>
      </w:r>
      <w:r w:rsidRPr="005E18EB">
        <w:rPr/>
        <w:t/>
      </w:r>
      <w:r w:rsidR="00CE1965" w:rsidRPr="005E18EB">
        <w:rPr/>
        <w:t/>
      </w:r>
      <w:r w:rsidRPr="005E18EB">
        <w:rPr/>
        <w:t/>
      </w:r>
      <w:r w:rsidR="00CE1965" w:rsidRPr="005E18EB">
        <w:rPr/>
        <w:t/>
      </w:r>
      <w:r w:rsidRPr="005E18EB">
        <w:rPr/>
        <w:t/>
      </w:r>
      <w:r w:rsidRPr="005E18EB">
        <w:rPr/>
        <w:t/>
      </w:r>
      <w:r w:rsidRPr="005E18EB">
        <w:rPr/>
        <w:t/>
      </w:r>
      <w:r w:rsidR="004C35EC" w:rsidRPr="005E18EB">
        <w:rPr/>
        <w:t/>
      </w:r>
      <w:r w:rsidRPr="005E18EB">
        <w:rPr/>
        <w:t/>
      </w:r>
      <w:r w:rsidR="004C35EC" w:rsidRPr="005E18EB">
        <w:rPr/>
        <w:t/>
      </w:r>
      <w:r w:rsidRPr="005E18EB">
        <w:rPr/>
        <w:t/>
      </w:r>
      <w:r w:rsidR="004C35EC" w:rsidRPr="005E18EB">
        <w:rPr/>
        <w:t/>
      </w:r>
      <w:r w:rsidR="002059AB">
        <w:rPr/>
        <w:t/>
      </w:r>
      <w:r w:rsidR="00F55E59">
        <w:rPr/>
        <w:t/>
      </w:r>
      <w:r w:rsidR="002059AB" w:rsidRPr="005E18EB">
        <w:rPr/>
        <w:t/>
      </w:r>
      <w:r w:rsidR="00960CC1" w:rsidRPr="005E18EB">
        <w:rPr/>
        <w:t/>
      </w:r>
      <w:r w:rsidR="000430AB">
        <w:rPr/>
        <w:t/>
      </w:r>
      <w:r w:rsidR="002059AB">
        <w:rPr/>
        <w:t/>
      </w:r>
      <w:r w:rsidR="000430AB">
        <w:rPr/>
        <w:t/>
      </w:r>
      <w:r w:rsidR="002059AB">
        <w:rPr/>
        <w:t/>
      </w:r>
      <w:r w:rsidRPr="005E18EB">
        <w:rPr/>
        <w:t/>
      </w:r>
      <w:r w:rsidR="005D0485" w:rsidRPr="005E18EB">
        <w:rPr/>
        <w:t/>
      </w:r>
      <w:r w:rsidRPr="005E18EB">
        <w:rPr/>
        <w:t/>
      </w:r>
      <w:r w:rsidR="005D0485" w:rsidRPr="005E18EB">
        <w:rPr/>
        <w:t/>
      </w:r>
      <w:r w:rsidRPr="005E18EB">
        <w:rPr/>
        <w:t/>
      </w:r>
      <w:r w:rsidRPr="005E18EB">
        <w:rPr/>
        <w:t/>
      </w:r>
      <w:r w:rsidRPr="005E18EB">
        <w:rPr/>
        <w:t/>
      </w:r>
      <w:r w:rsidR="00515548" w:rsidRPr="005E18EB">
        <w:rPr/>
        <w:t/>
      </w:r>
      <w:r w:rsidRPr="005E18EB">
        <w:rPr/>
        <w:t/>
      </w:r>
      <w:r w:rsidR="00515548" w:rsidRPr="005E18EB">
        <w:rPr/>
        <w:t/>
      </w:r>
      <w:r w:rsidRPr="005E18EB">
        <w:rPr/>
        <w:t/>
      </w:r>
      <w:r w:rsidR="00BC5D32" w:rsidRPr="005E18EB">
        <w:rPr/>
        <w:t/>
      </w:r>
      <w:r w:rsidRPr="005E18EB">
        <w:rPr/>
        <w:t/>
      </w:r>
      <w:r w:rsidR="00BC5D32" w:rsidRPr="005E18EB">
        <w:rPr/>
        <w:t/>
      </w:r>
      <w:r w:rsidRPr="005E18EB">
        <w:rPr/>
        <w:t/>
      </w:r>
      <w:r w:rsidR="00BB1399" w:rsidRPr="005E18EB">
        <w:rPr/>
        <w:t/>
      </w:r>
      <w:r w:rsidRPr="005E18EB">
        <w:rPr/>
        <w:t/>
      </w:r>
      <w:r w:rsidR="0013711F" w:rsidRPr="005E18EB">
        <w:rPr/>
        <w:t/>
      </w:r>
      <w:r w:rsidRPr="005E18EB">
        <w:rPr/>
        <w:t/>
      </w:r>
      <w:r w:rsidRPr="005E18EB">
        <w:rPr/>
        <w:t/>
      </w:r>
      <w:r w:rsidRPr="005E18EB">
        <w:rPr/>
        <w:t/>
      </w:r>
      <w:r w:rsidRPr="005E18EB">
        <w:rPr/>
        <w:t/>
      </w:r>
      <w:r w:rsidRPr="005E18EB">
        <w:rPr/>
        <w:t/>
      </w:r>
      <w:r w:rsidR="0013711F" w:rsidRPr="005E18EB">
        <w:rPr/>
        <w:t/>
      </w:r>
      <w:r w:rsidRPr="005E18EB">
        <w:rPr/>
        <w:t/>
      </w:r>
      <w:r w:rsidR="0013711F" w:rsidRPr="005E18EB">
        <w:rPr/>
        <w:t/>
      </w:r>
      <w:r w:rsidRPr="005E18EB">
        <w:rPr/>
        <w:t/>
      </w:r>
      <w:r w:rsidR="006573F1" w:rsidRPr="005E18EB">
        <w:rPr/>
        <w:t/>
      </w:r>
      <w:r w:rsidR="00F94155" w:rsidRPr="005E18EB">
        <w:rPr/>
        <w:t/>
      </w:r>
      <w:r w:rsidR="006573F1" w:rsidRPr="005E18EB">
        <w:rPr/>
        <w:t/>
      </w:r>
      <w:r w:rsidRPr="005E18EB">
        <w:rPr/>
        <w:t>在</w:t>
      </w:r>
      <w:r w:rsidRPr="005E18EB">
        <w:rPr/>
        <w:t/>
      </w:r>
      <w:r w:rsidRPr="005E18EB">
        <w:rPr/>
        <w:t/>
      </w:r>
      <w:r w:rsidR="0021759D" w:rsidRPr="005E18EB">
        <w:rPr/>
        <w:t/>
      </w:r>
      <w:r w:rsidRPr="005E18EB">
        <w:rPr/>
        <w:t/>
      </w:r>
      <w:r w:rsidRPr="005E18EB">
        <w:rPr/>
        <w:t/>
      </w:r>
      <w:r w:rsidR="0021759D" w:rsidRPr="005E18EB">
        <w:rPr/>
        <w:t/>
      </w:r>
      <w:r w:rsidRPr="005E18EB">
        <w:rPr/>
        <w:t/>
      </w:r>
      <w:r w:rsidRPr="005E18EB">
        <w:rPr/>
        <w:t/>
      </w:r>
      <w:r w:rsidRPr="005E18EB">
        <w:rPr/>
        <w:t/>
      </w:r>
      <w:r w:rsidR="0021759D" w:rsidRPr="005E18EB">
        <w:rPr/>
        <w:t/>
      </w:r>
      <w:r w:rsidR="00482ECF" w:rsidRPr="005E18EB">
        <w:rPr/>
        <w:t/>
      </w:r>
      <w:r w:rsidRPr="005E18EB">
        <w:rPr/>
        <w:t/>
      </w:r>
      <w:r w:rsidR="00482ECF" w:rsidRPr="005E18EB">
        <w:rPr/>
        <w:t/>
      </w:r>
      <w:r w:rsidRPr="005E18EB">
        <w:rPr/>
        <w:t/>
      </w:r>
      <w:r w:rsidR="00482ECF" w:rsidRPr="005E18EB">
        <w:rPr/>
        <w:t/>
      </w:r>
      <w:r w:rsidRPr="005E18EB">
        <w:rPr/>
        <w:t/>
      </w:r>
      <w:r w:rsidR="00A61C89" w:rsidRPr="005E18EB">
        <w:rPr/>
        <w:t/>
      </w:r>
      <w:r w:rsidRPr="005E18EB">
        <w:rPr/>
        <w:t/>
      </w:r>
      <w:r w:rsidRPr="005E18EB">
        <w:rPr/>
        <w:t/>
      </w:r>
      <w:r w:rsidRPr="005E18EB">
        <w:rPr/>
        <w:t/>
      </w:r>
      <w:r w:rsidRPr="005E18EB">
        <w:rPr/>
        <w:t/>
      </w:r>
    </w:p>
    <w:p w14:paraId="185457BF" w14:textId="03DEE631" w:rsidR="00EA7D42" w:rsidRPr="005E18EB" w:rsidRDefault="00EA7D42" w:rsidP="008260C9">
      <w:pPr>
        <w:topLinePunct/>
      </w:pPr>
      <w:r w:rsidRPr="005E18EB">
        <w:rPr/>
        <w:t/>
      </w:r>
      <w:r w:rsidR="00F97197" w:rsidRPr="005E18EB">
        <w:rPr/>
        <w:t/>
      </w:r>
      <w:r w:rsidRPr="005E18EB">
        <w:rPr/>
        <w:t/>
      </w:r>
      <w:r w:rsidR="00F97197" w:rsidRPr="005E18EB">
        <w:rPr/>
        <w:t/>
      </w:r>
      <w:r w:rsidRPr="005E18EB">
        <w:rPr/>
        <w:t/>
      </w:r>
      <w:r w:rsidR="004E50FE" w:rsidRPr="005E18EB">
        <w:rPr/>
        <w:t/>
      </w:r>
      <w:r w:rsidR="004E50FE" w:rsidRPr="005E18EB">
        <w:rPr/>
        <w:lastRenderedPageBreak/>
        <w:t/>
      </w:r>
      <w:r w:rsidR="00F97197" w:rsidRPr="005E18EB">
        <w:rPr/>
        <w:t/>
      </w:r>
      <w:r w:rsidR="004E50FE" w:rsidRPr="005E18EB">
        <w:rPr/>
        <w:t/>
      </w:r>
      <w:r w:rsidRPr="005E18EB">
        <w:rPr/>
        <w:t/>
      </w:r>
      <w:r w:rsidR="00F403CC" w:rsidRPr="005E18EB">
        <w:rPr/>
        <w:t/>
      </w:r>
      <w:r w:rsidR="004E50FE" w:rsidRPr="005E18EB">
        <w:rPr/>
        <w:t/>
      </w:r>
      <w:r w:rsidR="00F97197" w:rsidRPr="005E18EB">
        <w:rPr/>
        <w:t/>
      </w:r>
      <w:r w:rsidR="004E50FE" w:rsidRPr="005E18EB">
        <w:rPr/>
        <w:t/>
      </w:r>
      <w:r w:rsidR="00F97197" w:rsidRPr="005E18EB">
        <w:rPr/>
        <w:t/>
      </w:r>
      <w:r w:rsidRPr="005E18EB">
        <w:rPr/>
        <w:t/>
      </w:r>
      <w:r w:rsidRPr="005E18EB">
        <w:rPr/>
        <w:t/>
      </w:r>
      <w:r w:rsidRPr="005E18EB">
        <w:rPr/>
        <w:t/>
      </w:r>
      <w:r w:rsidR="00B62D49" w:rsidRPr="005E18EB">
        <w:rPr/>
        <w:t/>
      </w:r>
      <w:r w:rsidRPr="005E18EB">
        <w:rPr/>
        <w:t/>
      </w:r>
      <w:r w:rsidRPr="005E18EB">
        <w:rPr/>
        <w:t/>
      </w:r>
      <w:r w:rsidRPr="005E18EB">
        <w:rPr/>
        <w:t/>
      </w:r>
      <w:r w:rsidR="00B62D49" w:rsidRPr="005E18EB">
        <w:rPr/>
        <w:t/>
      </w:r>
      <w:r w:rsidRPr="005E18EB">
        <w:rPr/>
        <w:t/>
      </w:r>
      <w:r w:rsidR="008C5409" w:rsidRPr="005E18EB">
        <w:rPr/>
        <w:t/>
      </w:r>
      <w:r w:rsidRPr="005E18EB">
        <w:rPr/>
        <w:t/>
      </w:r>
      <w:r w:rsidR="00EC0F17" w:rsidRPr="005E18EB">
        <w:rPr/>
        <w:t/>
      </w:r>
      <w:r w:rsidRPr="005E18EB">
        <w:rPr/>
        <w:t/>
      </w:r>
      <w:r w:rsidR="00363B11" w:rsidRPr="005E18EB">
        <w:rPr/>
        <w:t/>
      </w:r>
      <w:r w:rsidR="006349C1" w:rsidRPr="005E18EB">
        <w:rPr/>
        <w:t/>
      </w:r>
      <w:r w:rsidRPr="005E18EB">
        <w:rPr/>
        <w:t/>
      </w:r>
      <w:r w:rsidR="006349C1" w:rsidRPr="005E18EB">
        <w:rPr/>
        <w:t/>
      </w:r>
      <w:r w:rsidR="00363B11" w:rsidRPr="005E18EB">
        <w:rPr/>
        <w:t/>
      </w:r>
      <w:r w:rsidRPr="005E18EB">
        <w:rPr/>
        <w:t/>
      </w:r>
      <w:r w:rsidR="000E769F" w:rsidRPr="005E18EB">
        <w:rPr/>
        <w:t/>
      </w:r>
      <w:r w:rsidRPr="005E18EB">
        <w:rPr/>
        <w:t>在这种情况下，研究商业银行的</w:t>
      </w:r>
      <w:r w:rsidR="00B50768" w:rsidRPr="005E18EB">
        <w:rPr/>
        <w:t>各部分利润</w:t>
      </w:r>
      <w:r w:rsidRPr="005E18EB">
        <w:rPr/>
        <w:t>占比对于</w:t>
      </w:r>
      <w:r w:rsidR="00B50768" w:rsidRPr="005E18EB">
        <w:rPr/>
        <w:t>分析</w:t>
      </w:r>
      <w:r w:rsidRPr="005E18EB">
        <w:rPr/>
        <w:t>利率市场化对于银行</w:t>
      </w:r>
      <w:r w:rsidR="00B50768" w:rsidRPr="005E18EB">
        <w:rPr/>
        <w:t>盈利水平</w:t>
      </w:r>
      <w:r w:rsidRPr="005E18EB">
        <w:rPr/>
        <w:t>的影响有一定意义。</w:t>
      </w:r>
      <w:r w:rsidR="00C01E2D" w:rsidRPr="005E18EB">
        <w:rPr/>
        <w:t/>
      </w:r>
      <w:r w:rsidRPr="005E18EB">
        <w:rPr/>
        <w:t/>
      </w:r>
      <w:r w:rsidR="007B3552" w:rsidRPr="005E18EB">
        <w:rPr/>
        <w:t/>
      </w:r>
      <w:r w:rsidRPr="005E18EB">
        <w:rPr/>
        <w:t/>
      </w:r>
      <w:r w:rsidR="007B3552" w:rsidRPr="005E18EB">
        <w:rPr/>
        <w:t/>
      </w:r>
      <w:r w:rsidRPr="005E18EB">
        <w:rPr/>
        <w:t/>
      </w:r>
      <w:r w:rsidR="007B3552" w:rsidRPr="005E18EB">
        <w:rPr/>
        <w:t/>
      </w:r>
      <w:r w:rsidRPr="005E18EB">
        <w:rPr/>
        <w:t/>
      </w:r>
      <w:r w:rsidR="007B3552" w:rsidRPr="005E18EB">
        <w:rPr/>
        <w:t/>
      </w:r>
      <w:r w:rsidRPr="005E18EB">
        <w:rPr/>
        <w:t/>
      </w:r>
    </w:p>
    <w:p w14:paraId="76B6F68D" w14:textId="4B2B0B4F" w:rsidR="00EA7D42" w:rsidRPr="005E18EB" w:rsidRDefault="00EA7D42" w:rsidP="008260C9">
      <w:pPr>
        <w:topLinePunct/>
      </w:pPr>
      <w:r w:rsidRPr="005E18EB">
        <w:rPr/>
        <w:t>除去利率市场化对于商业银行盈利能力产生的影响，</w:t>
      </w:r>
      <w:r w:rsidR="00C24550" w:rsidRPr="005E18EB">
        <w:rPr/>
        <w:t>近十年以来</w:t>
      </w:r>
      <w:r w:rsidRPr="005E18EB">
        <w:rPr/>
        <w:t/>
      </w:r>
      <w:r w:rsidR="00C24550" w:rsidRPr="005E18EB">
        <w:rPr/>
        <w:t>也迎来了其</w:t>
      </w:r>
      <w:commentRangeStart w:id="132"/>
      <w:r w:rsidR="007137CC" w:rsidRPr="005E18EB">
        <w:rPr/>
        <w:t>如火如荼</w:t>
      </w:r>
      <w:commentRangeEnd w:id="132"/>
      <w:r w:rsidR="00F1430F">
        <w:commentReference w:id="132"/>
      </w:r>
      <w:r w:rsidRPr="005E18EB">
        <w:rPr/>
        <w:t>的发展</w:t>
      </w:r>
      <w:r w:rsidR="007137CC" w:rsidRPr="005E18EB">
        <w:rPr/>
        <w:t>阶段。</w:t>
      </w:r>
      <w:r w:rsidRPr="005E18EB">
        <w:rPr/>
        <w:t/>
      </w:r>
      <w:r w:rsidR="008C48BE" w:rsidRPr="005E18EB">
        <w:rPr/>
        <w:t/>
      </w:r>
      <w:r w:rsidR="008C48BE" w:rsidRPr="005E18EB">
        <w:rPr/>
        <w:t/>
      </w:r>
      <w:r w:rsidR="008C48BE" w:rsidRPr="005E18EB">
        <w:rPr/>
        <w:t/>
      </w:r>
      <w:r w:rsidRPr="005E18EB">
        <w:rPr/>
        <w:t/>
      </w:r>
      <w:r w:rsidR="008C48BE" w:rsidRPr="005E18EB">
        <w:rPr/>
        <w:t/>
      </w:r>
      <w:r w:rsidRPr="005E18EB">
        <w:rPr/>
        <w:t/>
      </w:r>
      <w:r w:rsidR="008C48BE" w:rsidRPr="005E18EB">
        <w:rPr/>
        <w:t/>
      </w:r>
      <w:r w:rsidRPr="005E18EB">
        <w:rPr/>
        <w:t/>
      </w:r>
      <w:r w:rsidR="008C48BE" w:rsidRPr="005E18EB">
        <w:rPr/>
        <w:t/>
      </w:r>
      <w:r w:rsidRPr="005E18EB">
        <w:rPr/>
        <w:t/>
      </w:r>
      <w:r w:rsidRPr="005E18EB">
        <w:rPr/>
        <w:t/>
      </w:r>
      <w:r w:rsidRPr="005E18EB">
        <w:rPr/>
        <w:t/>
      </w:r>
      <w:r w:rsidRPr="005E18EB">
        <w:rPr/>
        <w:t/>
      </w:r>
      <w:r w:rsidRPr="005E18EB">
        <w:rPr/>
        <w:t/>
      </w:r>
      <w:r w:rsidR="008C48BE" w:rsidRPr="005E18EB">
        <w:rPr/>
        <w:t/>
      </w:r>
      <w:r w:rsidRPr="005E18EB">
        <w:rPr/>
        <w:t/>
      </w:r>
      <w:r w:rsidR="006D7443" w:rsidRPr="005E18EB">
        <w:rPr/>
        <w:t/>
      </w:r>
      <w:r w:rsidRPr="005E18EB">
        <w:rPr/>
        <w:t/>
      </w:r>
      <w:r w:rsidR="006D7443" w:rsidRPr="005E18EB">
        <w:rPr/>
        <w:t/>
      </w:r>
      <w:r w:rsidRPr="005E18EB">
        <w:rPr/>
        <w:t/>
      </w:r>
      <w:r w:rsidR="006D7443" w:rsidRPr="005E18EB">
        <w:rPr/>
        <w:t/>
      </w:r>
      <w:r w:rsidRPr="005E18EB">
        <w:rPr/>
        <w:t/>
      </w:r>
      <w:r w:rsidR="003349D7" w:rsidRPr="005E18EB">
        <w:rPr/>
        <w:t/>
      </w:r>
      <w:r w:rsidRPr="005E18EB">
        <w:rPr/>
        <w:t/>
      </w:r>
      <w:r w:rsidR="003349D7" w:rsidRPr="005E18EB">
        <w:rPr/>
        <w:t/>
      </w:r>
      <w:r w:rsidRPr="005E18EB">
        <w:rPr/>
        <w:t/>
      </w:r>
      <w:r w:rsidR="003349D7" w:rsidRPr="005E18EB">
        <w:rPr/>
        <w:t/>
      </w:r>
      <w:r w:rsidRPr="005E18EB">
        <w:rPr/>
        <w:t/>
      </w:r>
    </w:p>
    <w:p w14:paraId="59DC73DC" w14:textId="3680C742" w:rsidR="002811EB" w:rsidRPr="005E18EB" w:rsidRDefault="00EA7D42" w:rsidP="00204C55">
      <w:pPr>
        <w:topLinePunct/>
      </w:pPr>
      <w:r w:rsidRPr="005E18EB">
        <w:rPr/>
        <w:t/>
      </w:r>
      <w:r w:rsidR="0052707E" w:rsidRPr="005E18EB">
        <w:rPr/>
        <w:t/>
      </w:r>
      <w:r w:rsidRPr="005E18EB">
        <w:rPr/>
        <w:t/>
      </w:r>
      <w:r w:rsidR="0052707E" w:rsidRPr="005E18EB">
        <w:rPr/>
        <w:t/>
      </w:r>
      <w:r w:rsidRPr="005E18EB">
        <w:rPr/>
        <w:t/>
      </w:r>
      <w:r w:rsidR="0052707E" w:rsidRPr="005E18EB">
        <w:rPr/>
        <w:t/>
      </w:r>
      <w:r w:rsidRPr="005E18EB">
        <w:rPr/>
        <w:t/>
      </w:r>
      <w:r w:rsidR="0052707E" w:rsidRPr="005E18EB">
        <w:rPr/>
        <w:t/>
      </w:r>
      <w:r w:rsidRPr="005E18EB">
        <w:rPr/>
        <w:t/>
      </w:r>
      <w:r w:rsidR="0052707E" w:rsidRPr="005E18EB">
        <w:rPr/>
        <w:t/>
      </w:r>
      <w:r w:rsidRPr="005E18EB">
        <w:rPr/>
        <w:t/>
      </w:r>
      <w:r w:rsidR="0052707E" w:rsidRPr="005E18EB">
        <w:rPr/>
        <w:t/>
      </w:r>
      <w:r w:rsidRPr="005E18EB">
        <w:rPr/>
        <w:t>而商业银行的</w:t>
      </w:r>
      <w:r w:rsidR="00B63625" w:rsidRPr="005E18EB">
        <w:rPr/>
        <w:t>获取收益的水平的高低</w:t>
      </w:r>
      <w:r w:rsidRPr="005E18EB">
        <w:rPr/>
        <w:t>，是其</w:t>
      </w:r>
      <w:r w:rsidR="00B63625" w:rsidRPr="005E18EB">
        <w:rPr/>
        <w:t>能否</w:t>
      </w:r>
      <w:r w:rsidRPr="005E18EB">
        <w:rPr/>
        <w:t>应对危机最</w:t>
      </w:r>
      <w:r w:rsidR="00146AE4" w:rsidRPr="005E18EB">
        <w:rPr/>
        <w:t>重要</w:t>
      </w:r>
      <w:r w:rsidRPr="005E18EB">
        <w:rPr/>
        <w:t>的屏障，银行业的稳定发展</w:t>
      </w:r>
      <w:r w:rsidR="00146AE4" w:rsidRPr="005E18EB">
        <w:rPr/>
        <w:t/>
      </w:r>
      <w:r w:rsidRPr="005E18EB">
        <w:rPr/>
        <w:t>是</w:t>
      </w:r>
      <w:r w:rsidR="00146AE4" w:rsidRPr="005E18EB">
        <w:rPr/>
        <w:t>国家</w:t>
      </w:r>
      <w:r w:rsidRPr="005E18EB">
        <w:rPr/>
        <w:t>资本市场和宏观经济向好的重要保障，因此，本文在利率市场化、互联网金融的背景下，</w:t>
      </w:r>
      <w:r w:rsidR="00163D66" w:rsidRPr="005E18EB">
        <w:rPr/>
        <w:t>基于</w:t>
      </w:r>
      <w:r w:rsidR="00146AE4" w:rsidRPr="005E18EB">
        <w:rPr/>
        <w:t>经验证据验证其对</w:t>
      </w:r>
      <w:r w:rsidRPr="005E18EB">
        <w:rPr/>
        <w:t>商业银行盈利</w:t>
      </w:r>
      <w:r w:rsidR="00146AE4" w:rsidRPr="005E18EB">
        <w:rPr/>
        <w:t>水平</w:t>
      </w:r>
      <w:r w:rsidRPr="005E18EB">
        <w:rPr/>
        <w:t>的影响。</w:t>
      </w:r>
      <w:bookmarkEnd w:id="18"/>
    </w:p>
    <w:p w14:paraId="38F35AA3" w14:textId="3D5C2E8C" w:rsidR="00EC3F30" w:rsidRPr="005E18EB" w:rsidRDefault="004912D7" w:rsidP="00BE30FB">
      <w:pPr>
        <w:pStyle w:val="3"/>
        <w:topLinePunct/>
        <w:ind w:left="480" w:hangingChars="200" w:hanging="480"/>
      </w:pPr>
      <w:bookmarkStart w:id="987700" w:name="_Toc686987700"/>
      <w:ins w:id="988112" w:author="标题排版器" w:date="2023-04-26T11:14:43Z">
        <w:r>
          <w:t xml:space="preserve">1.1.2</w:t>
        </w:r>
      </w:ins>
      <w:del w:id="988113" w:author="标题排版器" w:date="2023-04-26T11:14:49Z">
        <w:r w:rsidDel="009802C4">
          <w:rPr/>
          <w:delText>1.</w:delText>
        </w:r>
        <w:r w:rsidDel="009802C4">
          <w:rPr/>
          <w:delText>1</w:delText>
        </w:r>
        <w:r w:rsidDel="009802C4">
          <w:rPr/>
          <w:delText>.</w:delText>
        </w:r>
        <w:r w:rsidDel="009802C4">
          <w:rPr/>
          <w:delText>2</w:delText>
        </w:r>
      </w:del>
      <w:r w:rsidR="008260C9" w:rsidRPr="005E18EB">
        <w:rPr>
          <w:rPrChange w:author="格式修订器" w:date="2023-04-26T11:14:45Z">
            <w:rPr>
              <w:szCs w:val="21"/>
              <w:rFonts w:eastAsia="黑体" w:ascii="Times New Roman" w:hAnsi="Times New Roman" w:cs="Times New Roman"/>
              <w:b/>
              <w:sz w:val="24"/>
            </w:rPr>
          </w:rPrChange>
        </w:rPr>
        <w:t xml:space="preserve"> </w:t>
      </w:r>
      <w:r w:rsidR="008260C9" w:rsidRPr="005E18EB">
        <w:rPr>
          <w:rPrChange w:author="格式修订器" w:date="2023-04-26T11:14:45Z">
            <w:rPr>
              <w:szCs w:val="21"/>
              <w:rFonts w:eastAsia="黑体" w:ascii="Times New Roman" w:hAnsi="Times New Roman" w:cs="Times New Roman"/>
              <w:b/>
              <w:sz w:val="24"/>
            </w:rPr>
          </w:rPrChange>
        </w:rPr>
        <w:t>研究问题</w:t>
      </w:r>
      <w:bookmarkEnd w:id="987700"/>
    </w:p>
    <w:p w14:paraId="3989683B" w14:textId="7FEF72DC" w:rsidR="008E3934" w:rsidRPr="004F37CA" w:rsidRDefault="008E3934" w:rsidP="002D2C59">
      <w:pPr>
        <w:topLinePunct/>
      </w:pPr>
      <w:r w:rsidRPr="004F37CA">
        <w:rPr>
          <w:rPrChange w:author="格式修订器" w:date="2023-04-26T11:14:45Z">
            <w:rPr>
              <w:sz w:val="24"/>
              <w:szCs w:val="21"/>
              <w:rFonts w:ascii="Times New Roman" w:eastAsia="宋体" w:hAnsi="Times New Roman" w:cs="Times New Roman"/>
              <w:b/>
              <w:bCs/>
            </w:rPr>
          </w:rPrChange>
        </w:rPr>
        <w:t>1</w:t>
      </w:r>
      <w:r w:rsidRPr="004F37CA">
        <w:rPr>
          <w:rPrChange w:author="格式修订器" w:date="2023-04-26T11:14:45Z">
            <w:rPr>
              <w:szCs w:val="21"/>
              <w:rFonts w:ascii="Times New Roman" w:eastAsia="宋体" w:hAnsi="Times New Roman" w:cs="Times New Roman"/>
              <w:b/>
              <w:bCs/>
              <w:sz w:val="24"/>
            </w:rPr>
          </w:rPrChange>
        </w:rPr>
        <w:t>）</w:t>
      </w:r>
      <w:r w:rsidRPr="004F37CA">
        <w:rPr>
          <w:rPrChange w:author="格式修订器" w:date="2023-04-26T11:14:45Z">
            <w:rPr>
              <w:szCs w:val="21"/>
              <w:rFonts w:ascii="Times New Roman" w:eastAsia="宋体" w:hAnsi="Times New Roman" w:cs="Times New Roman"/>
              <w:b/>
              <w:bCs/>
              <w:sz w:val="24"/>
            </w:rPr>
          </w:rPrChange>
        </w:rPr>
        <w:t>利率市场化</w:t>
      </w:r>
      <w:r w:rsidR="00DB5DA3" w:rsidRPr="004F37CA">
        <w:rPr>
          <w:rPrChange w:author="格式修订器" w:date="2023-04-26T11:14:45Z">
            <w:rPr>
              <w:szCs w:val="21"/>
              <w:rFonts w:ascii="Times New Roman" w:eastAsia="宋体" w:hAnsi="Times New Roman" w:cs="Times New Roman"/>
              <w:b/>
              <w:bCs/>
              <w:sz w:val="24"/>
            </w:rPr>
          </w:rPrChange>
        </w:rPr>
        <w:t>进程</w:t>
      </w:r>
      <w:r w:rsidRPr="004F37CA">
        <w:rPr>
          <w:rPrChange w:author="格式修订器" w:date="2023-04-26T11:14:45Z">
            <w:rPr>
              <w:szCs w:val="21"/>
              <w:rFonts w:ascii="Times New Roman" w:eastAsia="宋体" w:hAnsi="Times New Roman" w:cs="Times New Roman"/>
              <w:b/>
              <w:bCs/>
              <w:sz w:val="24"/>
            </w:rPr>
          </w:rPrChange>
        </w:rPr>
        <w:t>对于商业银行盈利</w:t>
      </w:r>
      <w:r w:rsidR="00DB5DA3" w:rsidRPr="004F37CA">
        <w:rPr>
          <w:rPrChange w:author="格式修订器" w:date="2023-04-26T11:14:45Z">
            <w:rPr>
              <w:szCs w:val="21"/>
              <w:rFonts w:ascii="Times New Roman" w:eastAsia="宋体" w:hAnsi="Times New Roman" w:cs="Times New Roman"/>
              <w:b/>
              <w:bCs/>
              <w:sz w:val="24"/>
            </w:rPr>
          </w:rPrChange>
        </w:rPr>
        <w:t>水平</w:t>
      </w:r>
      <w:r w:rsidRPr="004F37CA">
        <w:rPr>
          <w:rPrChange w:author="格式修订器" w:date="2023-04-26T11:14:45Z">
            <w:rPr>
              <w:szCs w:val="21"/>
              <w:rFonts w:ascii="Times New Roman" w:eastAsia="宋体" w:hAnsi="Times New Roman" w:cs="Times New Roman"/>
              <w:b/>
              <w:bCs/>
              <w:sz w:val="24"/>
            </w:rPr>
          </w:rPrChange>
        </w:rPr>
        <w:t>产生的影响</w:t>
      </w:r>
    </w:p>
    <w:p w14:paraId="6770735A" w14:textId="51C50C51" w:rsidR="008E3934" w:rsidRPr="004F37CA" w:rsidRDefault="008E3934" w:rsidP="002E2B07">
      <w:pPr>
        <w:topLinePunct/>
      </w:pPr>
      <w:r w:rsidRPr="004F37CA">
        <w:rPr/>
        <w:t>在利率市场化的大背景下，银行</w:t>
      </w:r>
      <w:r w:rsidR="00546842" w:rsidRPr="004F37CA">
        <w:rPr/>
        <w:t>业</w:t>
      </w:r>
      <w:r w:rsidRPr="004F37CA">
        <w:rPr/>
        <w:t>为了避免过于</w:t>
      </w:r>
      <w:r w:rsidR="00C64C53" w:rsidRPr="004F37CA">
        <w:rPr/>
        <w:t>依赖</w:t>
      </w:r>
      <w:r w:rsidRPr="004F37CA">
        <w:rPr/>
        <w:t>单一</w:t>
      </w:r>
      <w:r w:rsidR="00C64C53" w:rsidRPr="004F37CA">
        <w:rPr/>
        <w:t>业务</w:t>
      </w:r>
      <w:r w:rsidRPr="004F37CA">
        <w:rPr/>
        <w:t>所造成的财务风险，</w:t>
      </w:r>
      <w:r w:rsidR="00546842" w:rsidRPr="004F37CA">
        <w:rPr/>
        <w:t>开始</w:t>
      </w:r>
      <w:r w:rsidRPr="004F37CA">
        <w:rPr/>
        <w:t>不断地调整自身的收入结构，</w:t>
      </w:r>
      <w:r w:rsidR="00546842" w:rsidRPr="004F37CA">
        <w:rPr/>
        <w:t>同时</w:t>
      </w:r>
      <w:r w:rsidR="00C64C53" w:rsidRPr="004F37CA">
        <w:rPr/>
        <w:t>也</w:t>
      </w:r>
      <w:r w:rsidR="00285BD9" w:rsidRPr="004F37CA">
        <w:rPr/>
        <w:t>因竞争等因素为自身带来的额外的成本，基于</w:t>
      </w:r>
      <w:r w:rsidRPr="004F37CA">
        <w:rPr/>
        <w:t>此，本文主要通过</w:t>
      </w:r>
      <w:r w:rsidR="00317AFC" w:rsidRPr="004F37CA">
        <w:rPr/>
        <w:t>探究</w:t>
      </w:r>
      <w:r w:rsidRPr="004F37CA">
        <w:rPr/>
        <w:t>商业银行的收入</w:t>
      </w:r>
      <w:r w:rsidR="00317AFC" w:rsidRPr="004F37CA">
        <w:rPr/>
        <w:t>来源以阐述二者之间的影响机制</w:t>
      </w:r>
      <w:r w:rsidRPr="004F37CA">
        <w:rPr/>
        <w:t>，</w:t>
      </w:r>
      <w:r w:rsidR="00317AFC" w:rsidRPr="004F37CA">
        <w:rPr/>
        <w:t>同时</w:t>
      </w:r>
      <w:r w:rsidRPr="004F37CA">
        <w:rPr/>
        <w:t>通过实证</w:t>
      </w:r>
      <w:r w:rsidR="00317AFC" w:rsidRPr="004F37CA">
        <w:rPr/>
        <w:t>分析验证</w:t>
      </w:r>
      <w:r w:rsidR="004A305D" w:rsidRPr="004F37CA">
        <w:rPr/>
        <w:t>市场化程度以及其他</w:t>
      </w:r>
      <w:r w:rsidR="00317AFC" w:rsidRPr="004F37CA">
        <w:rPr/>
        <w:t>控制变量</w:t>
      </w:r>
      <w:r w:rsidR="004A305D" w:rsidRPr="004F37CA">
        <w:rPr/>
        <w:t>对</w:t>
      </w:r>
      <w:r w:rsidRPr="004F37CA">
        <w:rPr/>
        <w:t>商业银行</w:t>
      </w:r>
      <w:r w:rsidR="00317AFC" w:rsidRPr="004F37CA">
        <w:rPr/>
        <w:t>获取收益</w:t>
      </w:r>
      <w:r w:rsidR="00317AFC" w:rsidRPr="004F37CA">
        <w:rPr/>
        <w:lastRenderedPageBreak/>
        <w:t>水平</w:t>
      </w:r>
      <w:r w:rsidRPr="004F37CA">
        <w:rPr/>
        <w:t>的影响。</w:t>
      </w:r>
    </w:p>
    <w:p w14:paraId="60062E51" w14:textId="75AEE7A9" w:rsidR="008E3934" w:rsidRPr="004F37CA" w:rsidRDefault="008E3934" w:rsidP="002E2B07">
      <w:pPr>
        <w:topLinePunct/>
      </w:pPr>
      <w:r w:rsidRPr="004F37CA">
        <w:rPr>
          <w:rPrChange w:author="格式修订器" w:date="2023-04-26T11:14:45Z">
            <w:rPr>
              <w:sz w:val="24"/>
              <w:szCs w:val="21"/>
              <w:rFonts w:ascii="Times New Roman" w:eastAsia="宋体" w:hAnsi="Times New Roman" w:cs="Times New Roman"/>
              <w:b/>
              <w:bCs/>
            </w:rPr>
          </w:rPrChange>
        </w:rPr>
        <w:t>2</w:t>
      </w:r>
      <w:r w:rsidRPr="004F37CA">
        <w:rPr>
          <w:rPrChange w:author="格式修订器" w:date="2023-04-26T11:14:45Z">
            <w:rPr>
              <w:szCs w:val="21"/>
              <w:rFonts w:ascii="Times New Roman" w:eastAsia="宋体" w:hAnsi="Times New Roman" w:cs="Times New Roman"/>
              <w:b/>
              <w:bCs/>
              <w:sz w:val="24"/>
            </w:rPr>
          </w:rPrChange>
        </w:rPr>
        <w:t>）</w:t>
      </w:r>
      <w:r w:rsidRPr="004F37CA">
        <w:rPr>
          <w:rPrChange w:author="格式修订器" w:date="2023-04-26T11:14:45Z">
            <w:rPr>
              <w:szCs w:val="21"/>
              <w:rFonts w:ascii="Times New Roman" w:eastAsia="宋体" w:hAnsi="Times New Roman" w:cs="Times New Roman"/>
              <w:b/>
              <w:bCs/>
              <w:sz w:val="24"/>
            </w:rPr>
          </w:rPrChange>
        </w:rPr>
        <w:t>互联网金融</w:t>
      </w:r>
      <w:r w:rsidR="00DB5DA3" w:rsidRPr="004F37CA">
        <w:rPr>
          <w:rPrChange w:author="格式修订器" w:date="2023-04-26T11:14:45Z">
            <w:rPr>
              <w:szCs w:val="21"/>
              <w:rFonts w:ascii="Times New Roman" w:eastAsia="宋体" w:hAnsi="Times New Roman" w:cs="Times New Roman"/>
              <w:b/>
              <w:bCs/>
              <w:sz w:val="24"/>
            </w:rPr>
          </w:rPrChange>
        </w:rPr>
        <w:t>发展</w:t>
      </w:r>
      <w:r w:rsidRPr="004F37CA">
        <w:rPr>
          <w:rPrChange w:author="格式修订器" w:date="2023-04-26T11:14:45Z">
            <w:rPr>
              <w:szCs w:val="21"/>
              <w:rFonts w:ascii="Times New Roman" w:eastAsia="宋体" w:hAnsi="Times New Roman" w:cs="Times New Roman"/>
              <w:b/>
              <w:bCs/>
              <w:sz w:val="24"/>
            </w:rPr>
          </w:rPrChange>
        </w:rPr>
        <w:t>对于商业银行盈利</w:t>
      </w:r>
      <w:r w:rsidR="00DB5DA3" w:rsidRPr="004F37CA">
        <w:rPr>
          <w:rPrChange w:author="格式修订器" w:date="2023-04-26T11:14:45Z">
            <w:rPr>
              <w:szCs w:val="21"/>
              <w:rFonts w:ascii="Times New Roman" w:eastAsia="宋体" w:hAnsi="Times New Roman" w:cs="Times New Roman"/>
              <w:b/>
              <w:bCs/>
              <w:sz w:val="24"/>
            </w:rPr>
          </w:rPrChange>
        </w:rPr>
        <w:t>水平</w:t>
      </w:r>
      <w:r w:rsidRPr="004F37CA">
        <w:rPr>
          <w:rPrChange w:author="格式修订器" w:date="2023-04-26T11:14:45Z">
            <w:rPr>
              <w:szCs w:val="21"/>
              <w:rFonts w:ascii="Times New Roman" w:eastAsia="宋体" w:hAnsi="Times New Roman" w:cs="Times New Roman"/>
              <w:b/>
              <w:bCs/>
              <w:sz w:val="24"/>
            </w:rPr>
          </w:rPrChange>
        </w:rPr>
        <w:t>产生的影响</w:t>
      </w:r>
    </w:p>
    <w:p w14:paraId="0F368B5F" w14:textId="04366C21" w:rsidR="003C6DB9" w:rsidRPr="004F37CA" w:rsidRDefault="003C6DB9" w:rsidP="003C6DB9">
      <w:pPr>
        <w:topLinePunct/>
      </w:pPr>
      <w:r w:rsidRPr="004F37CA">
        <w:rPr>
          <w:rPrChange w:author="格式修订器" w:date="2023-04-26T11:14:45Z">
            <w:rPr>
              <w:sz w:val="24"/>
              <w:szCs w:val="21"/>
              <w:rFonts w:ascii="Times New Roman" w:eastAsia="宋体" w:hAnsi="Times New Roman" w:cs="Times New Roman"/>
              <w:b/>
              <w:bCs/>
            </w:rPr>
          </w:rPrChange>
        </w:rPr>
        <w:t>3</w:t>
      </w:r>
      <w:r w:rsidRPr="004F37CA">
        <w:rPr>
          <w:rPrChange w:author="格式修订器" w:date="2023-04-26T11:14:45Z">
            <w:rPr>
              <w:szCs w:val="21"/>
              <w:rFonts w:ascii="Times New Roman" w:eastAsia="宋体" w:hAnsi="Times New Roman" w:cs="Times New Roman"/>
              <w:b/>
              <w:bCs/>
              <w:sz w:val="24"/>
            </w:rPr>
          </w:rPrChange>
        </w:rPr>
        <w:t>）</w:t>
      </w:r>
      <w:r w:rsidRPr="004F37CA">
        <w:rPr>
          <w:rPrChange w:author="格式修订器" w:date="2023-04-26T11:14:45Z">
            <w:rPr>
              <w:szCs w:val="21"/>
              <w:rFonts w:ascii="Times New Roman" w:eastAsia="宋体" w:hAnsi="Times New Roman" w:cs="Times New Roman"/>
              <w:b/>
              <w:bCs/>
              <w:sz w:val="24"/>
            </w:rPr>
          </w:rPrChange>
        </w:rPr>
        <w:t>互联网金融发展对于</w:t>
      </w:r>
      <w:r w:rsidRPr="004F37CA">
        <w:rPr>
          <w:rPrChange w:author="格式修订器" w:date="2023-04-26T11:14:45Z">
            <w:rPr>
              <w:szCs w:val="21"/>
              <w:rFonts w:hint="eastAsia" w:ascii="Times New Roman" w:eastAsia="宋体" w:hAnsi="Times New Roman" w:cs="Times New Roman"/>
              <w:b/>
              <w:bCs/>
              <w:sz w:val="24"/>
            </w:rPr>
          </w:rPrChange>
        </w:rPr>
        <w:t>利率市场化</w:t>
      </w:r>
      <w:r w:rsidRPr="004F37CA">
        <w:rPr>
          <w:rPrChange w:author="格式修订器" w:date="2023-04-26T11:14:45Z">
            <w:rPr>
              <w:szCs w:val="21"/>
              <w:rFonts w:ascii="Times New Roman" w:eastAsia="宋体" w:hAnsi="Times New Roman" w:cs="Times New Roman"/>
              <w:b/>
              <w:bCs/>
              <w:sz w:val="24"/>
            </w:rPr>
          </w:rPrChange>
        </w:rPr>
        <w:t>产生的影响</w:t>
      </w:r>
    </w:p>
    <w:p w14:paraId="724389F2" w14:textId="3A154DD5" w:rsidR="006C4226" w:rsidRPr="005E18EB" w:rsidRDefault="006C4226" w:rsidP="00DB2328">
      <w:pPr>
        <w:pStyle w:val="2"/>
        <w:topLinePunct/>
        <w:ind w:left="480" w:hangingChars="171" w:hanging="480"/>
      </w:pPr>
      <w:ins w:id="988115" w:author="标题排版器" w:date="2023-04-26T11:14:43Z">
        <w:r>
          <w:t xml:space="preserve">1.2</w:t>
        </w:r>
      </w:ins>
      <w:bookmarkStart w:id="19" w:name="_Toc103589434"/>
      <w:bookmarkStart w:id="20" w:name="_Toc104408489"/>
      <w:del w:id="988116" w:author="标题排版器" w:date="2023-04-26T11:14:49Z">
        <w:r w:rsidDel="009802C4">
          <w:rPr/>
          <w:delText>1</w:delText>
        </w:r>
        <w:r w:rsidDel="009802C4">
          <w:rPr/>
          <w:delText>.</w:delText>
        </w:r>
        <w:r w:rsidDel="009802C4">
          <w:rPr/>
          <w:delText>2</w:delText>
        </w:r>
      </w:del>
      <w:bookmarkStart w:id="19" w:name="_Toc103589434"/>
      <w:bookmarkStart w:id="20" w:name="_Toc104408489"/>
      <w:r w:rsidRPr="005E18EB">
        <w:rPr>
          <w:rPrChange w:author="格式修订器" w:date="2023-04-26T11:14:45Z">
            <w:rPr>
              <w:rFonts w:asciiTheme="majorHAnsi" w:hAnsiTheme="majorHAnsi" w:cstheme="majorBidi"/>
              <w:b/>
              <w:bCs/>
              <w:sz w:val="32"/>
              <w:szCs w:val="32"/>
            </w:rPr>
          </w:rPrChange>
        </w:rPr>
        <w:t xml:space="preserve"> </w:t>
      </w:r>
      <w:r w:rsidR="002B4B14" w:rsidRPr="005E18EB">
        <w:rPr>
          <w:rPrChange w:author="格式修订器" w:date="2023-04-26T11:14:45Z">
            <w:rPr>
              <w:rFonts w:asciiTheme="majorHAnsi" w:hAnsiTheme="majorHAnsi" w:cstheme="majorBidi"/>
              <w:b/>
              <w:bCs/>
              <w:sz w:val="32"/>
              <w:szCs w:val="32"/>
            </w:rPr>
          </w:rPrChange>
        </w:rPr>
        <w:t>研究目的与研究意义</w:t>
      </w:r>
      <w:bookmarkEnd w:id="19"/>
      <w:bookmarkEnd w:id="20"/>
    </w:p>
    <w:p w14:paraId="052B82CA" w14:textId="19B2661B" w:rsidR="002D2C59" w:rsidRPr="005E18EB" w:rsidRDefault="006C4226" w:rsidP="00725BD3">
      <w:pPr>
        <w:pStyle w:val="3"/>
        <w:topLinePunct/>
        <w:ind w:left="480" w:hangingChars="200" w:hanging="480"/>
      </w:pPr>
      <w:bookmarkStart w:id="987702" w:name="_Toc686987702"/>
      <w:ins w:id="988117" w:author="标题排版器" w:date="2023-04-26T11:14:43Z">
        <w:r>
          <w:t xml:space="preserve">1.2.1</w:t>
        </w:r>
      </w:ins>
      <w:del w:id="988118" w:author="标题排版器" w:date="2023-04-26T11:14:49Z">
        <w:r w:rsidDel="009802C4">
          <w:rPr/>
          <w:delText>1.</w:delText>
        </w:r>
        <w:r w:rsidDel="009802C4">
          <w:rPr/>
          <w:delText>2</w:delText>
        </w:r>
        <w:r w:rsidDel="009802C4">
          <w:rPr/>
          <w:delText>.1 </w:delText>
        </w:r>
      </w:del>
      <w:r w:rsidRPr="005E18EB">
        <w:rPr>
          <w:rPrChange w:author="格式修订器" w:date="2023-04-26T11:14:45Z">
            <w:rPr>
              <w:szCs w:val="21"/>
              <w:rFonts w:eastAsia="黑体" w:ascii="Times New Roman" w:hAnsi="Times New Roman" w:cs="Times New Roman"/>
              <w:b/>
              <w:sz w:val="24"/>
            </w:rPr>
          </w:rPrChange>
        </w:rPr>
        <w:t>研究</w:t>
      </w:r>
      <w:r w:rsidR="002B4B14" w:rsidRPr="005E18EB">
        <w:rPr>
          <w:rPrChange w:author="格式修订器" w:date="2023-04-26T11:14:45Z">
            <w:rPr>
              <w:szCs w:val="21"/>
              <w:rFonts w:eastAsia="黑体" w:ascii="Times New Roman" w:hAnsi="Times New Roman" w:cs="Times New Roman"/>
              <w:b/>
              <w:sz w:val="24"/>
            </w:rPr>
          </w:rPrChange>
        </w:rPr>
        <w:t>目的</w:t>
      </w:r>
      <w:bookmarkEnd w:id="987702"/>
    </w:p>
    <w:p w14:paraId="1590FD34" w14:textId="77777777" w:rsidR="009A008A" w:rsidRPr="005E18EB" w:rsidRDefault="009A008A" w:rsidP="0061015E">
      <w:pPr>
        <w:topLinePunct/>
      </w:pPr>
      <w:r w:rsidRPr="005E18EB">
        <w:rPr>
          <w:rPrChange w:author="格式修订器" w:date="2023-04-26T11:14:45Z">
            <w:rPr>
              <w:sz w:val="24"/>
              <w:szCs w:val="21"/>
              <w:rFonts w:ascii="Times New Roman" w:eastAsia="宋体" w:hAnsi="Times New Roman" w:cs="Times New Roman"/>
              <w:b/>
              <w:bCs/>
            </w:rPr>
          </w:rPrChange>
        </w:rPr>
        <w:t>1</w:t>
      </w:r>
      <w:r w:rsidRPr="005E18EB">
        <w:rPr>
          <w:rPrChange w:author="格式修订器" w:date="2023-04-26T11:14:45Z">
            <w:rPr>
              <w:szCs w:val="21"/>
              <w:rFonts w:ascii="Times New Roman" w:eastAsia="宋体" w:hAnsi="Times New Roman" w:cs="Times New Roman"/>
              <w:b/>
              <w:bCs/>
              <w:sz w:val="24"/>
            </w:rPr>
          </w:rPrChange>
        </w:rPr>
        <w:t>）</w:t>
      </w:r>
      <w:r w:rsidRPr="005E18EB">
        <w:rPr>
          <w:rPrChange w:author="格式修订器" w:date="2023-04-26T11:14:45Z">
            <w:rPr>
              <w:szCs w:val="21"/>
              <w:rFonts w:ascii="Times New Roman" w:eastAsia="宋体" w:hAnsi="Times New Roman" w:cs="Times New Roman"/>
              <w:b/>
              <w:bCs/>
              <w:sz w:val="24"/>
            </w:rPr>
          </w:rPrChange>
        </w:rPr>
        <w:t>解答研究问题</w:t>
      </w:r>
    </w:p>
    <w:p w14:paraId="3AC05D39" w14:textId="77777777" w:rsidR="009A008A" w:rsidRPr="005E18EB" w:rsidRDefault="009A008A" w:rsidP="0061015E">
      <w:pPr>
        <w:topLinePunct/>
      </w:pPr>
      <w:r w:rsidRPr="005E18EB">
        <w:rPr>
          <w:rPrChange w:author="格式修订器" w:date="2023-04-26T11:14:45Z">
            <w:rPr>
              <w:sz w:val="24"/>
              <w:szCs w:val="21"/>
              <w:rFonts w:ascii="Times New Roman" w:eastAsia="宋体" w:hAnsi="Times New Roman" w:cs="Times New Roman"/>
              <w:b/>
              <w:bCs/>
            </w:rPr>
          </w:rPrChange>
        </w:rPr>
        <w:t>2</w:t>
      </w:r>
      <w:r w:rsidRPr="005E18EB">
        <w:rPr>
          <w:rPrChange w:author="格式修订器" w:date="2023-04-26T11:14:45Z">
            <w:rPr>
              <w:szCs w:val="21"/>
              <w:rFonts w:ascii="Times New Roman" w:eastAsia="宋体" w:hAnsi="Times New Roman" w:cs="Times New Roman"/>
              <w:b/>
              <w:bCs/>
              <w:sz w:val="24"/>
            </w:rPr>
          </w:rPrChange>
        </w:rPr>
        <w:t>）</w:t>
      </w:r>
      <w:r w:rsidRPr="005E18EB">
        <w:rPr>
          <w:rPrChange w:author="格式修订器" w:date="2023-04-26T11:14:45Z">
            <w:rPr>
              <w:szCs w:val="21"/>
              <w:rFonts w:ascii="Times New Roman" w:eastAsia="宋体" w:hAnsi="Times New Roman" w:cs="Times New Roman"/>
              <w:b/>
              <w:bCs/>
              <w:sz w:val="24"/>
            </w:rPr>
          </w:rPrChange>
        </w:rPr>
        <w:t>为商业银行提供信息</w:t>
      </w:r>
    </w:p>
    <w:p w14:paraId="27BBE22C" w14:textId="45950EA3" w:rsidR="009A008A" w:rsidRPr="005E18EB" w:rsidRDefault="009A008A" w:rsidP="00BE30FB">
      <w:pPr>
        <w:topLinePunct/>
      </w:pPr>
      <w:r w:rsidRPr="005E18EB">
        <w:rPr/>
        <w:t/>
      </w:r>
      <w:commentRangeStart w:id="133"/>
      <w:r w:rsidRPr="005E18EB">
        <w:rPr/>
        <w:t>近年</w:t>
      </w:r>
      <w:commentRangeEnd w:id="133"/>
      <w:r w:rsidR="00F1430F">
        <w:commentReference w:id="133"/>
      </w:r>
      <w:r w:rsidRPr="005E18EB">
        <w:rPr/>
        <w:t>来，随着利率市场化进程的推进以及互联网金融的飞速发展，商业银行为了规避利率</w:t>
      </w:r>
      <w:r w:rsidR="00955E44" w:rsidRPr="005E18EB">
        <w:rPr/>
        <w:t>波动</w:t>
      </w:r>
      <w:r w:rsidRPr="005E18EB">
        <w:rPr/>
        <w:t>以及业务结构单一的风险，需要对自身的收入</w:t>
      </w:r>
      <w:r w:rsidR="00955E44" w:rsidRPr="005E18EB">
        <w:rPr/>
        <w:t>来源、结构以及业务范围</w:t>
      </w:r>
      <w:r w:rsidRPr="005E18EB">
        <w:rPr/>
        <w:t>不断优化，本文希望通过实证分析，为商业银行提供一定的经验证据。</w:t>
      </w:r>
    </w:p>
    <w:p w14:paraId="5F60B84F" w14:textId="6CA5EA23" w:rsidR="006D5347" w:rsidRPr="005E18EB" w:rsidRDefault="009A008A" w:rsidP="00BE30FB">
      <w:pPr>
        <w:pStyle w:val="3"/>
        <w:topLinePunct/>
        <w:ind w:left="480" w:hangingChars="200" w:hanging="480"/>
      </w:pPr>
      <w:bookmarkStart w:id="987703" w:name="_Toc686987703"/>
      <w:ins w:id="988119" w:author="标题排版器" w:date="2023-04-26T11:14:43Z">
        <w:r>
          <w:t xml:space="preserve">1.2.2</w:t>
        </w:r>
      </w:ins>
      <w:del w:id="988120" w:author="标题排版器" w:date="2023-04-26T11:14:49Z">
        <w:r w:rsidDel="009802C4">
          <w:rPr/>
          <w:delText>1.2.</w:delText>
        </w:r>
        <w:r w:rsidDel="009802C4">
          <w:rPr/>
          <w:delText>2</w:delText>
        </w:r>
      </w:del>
      <w:r w:rsidRPr="005E18EB">
        <w:rPr>
          <w:rPrChange w:author="格式修订器" w:date="2023-04-26T11:14:45Z">
            <w:rPr>
              <w:szCs w:val="21"/>
              <w:rFonts w:ascii="Times New Roman" w:eastAsia="宋体" w:hAnsi="Times New Roman" w:cs="Times New Roman"/>
              <w:b/>
              <w:sz w:val="24"/>
            </w:rPr>
          </w:rPrChange>
        </w:rPr>
        <w:t xml:space="preserve"> </w:t>
      </w:r>
      <w:r w:rsidRPr="005E18EB">
        <w:rPr>
          <w:rPrChange w:author="格式修订器" w:date="2023-04-26T11:14:45Z">
            <w:rPr>
              <w:szCs w:val="21"/>
              <w:rFonts w:eastAsia="黑体" w:ascii="Times New Roman" w:hAnsi="Times New Roman" w:cs="Times New Roman"/>
              <w:b/>
              <w:sz w:val="24"/>
            </w:rPr>
          </w:rPrChange>
        </w:rPr>
        <w:t>研究意义</w:t>
      </w:r>
      <w:bookmarkEnd w:id="987703"/>
    </w:p>
    <w:p w14:paraId="3434F770" w14:textId="4F04385F" w:rsidR="006D5347" w:rsidRPr="005E18EB" w:rsidRDefault="006D5347" w:rsidP="006D5347">
      <w:pPr>
        <w:topLinePunct/>
      </w:pPr>
      <w:r w:rsidRPr="005E18EB">
        <w:rPr>
          <w:rPrChange w:author="格式修订器" w:date="2023-04-26T11:14:45Z">
            <w:rPr>
              <w:sz w:val="24"/>
              <w:szCs w:val="21"/>
              <w:rFonts w:ascii="Times New Roman" w:eastAsia="宋体" w:hAnsi="Times New Roman" w:cs="Times New Roman"/>
            </w:rPr>
          </w:rPrChange>
        </w:rPr>
        <w:t>本文的研究意义如下：</w:t>
      </w:r>
    </w:p>
    <w:p w14:paraId="55C0B01B" w14:textId="77777777" w:rsidR="00230FDE" w:rsidRPr="005E18EB" w:rsidRDefault="00230FDE" w:rsidP="006D5347">
      <w:pPr>
        <w:topLinePunct/>
      </w:pPr>
      <w:r w:rsidRPr="005E18EB">
        <w:rPr>
          <w:rPrChange w:author="格式修订器" w:date="2023-04-26T11:14:45Z">
            <w:rPr>
              <w:sz w:val="24"/>
              <w:szCs w:val="21"/>
              <w:rFonts w:ascii="Times New Roman" w:eastAsia="宋体" w:hAnsi="Times New Roman" w:cs="Times New Roman"/>
              <w:b/>
              <w:bCs/>
            </w:rPr>
          </w:rPrChange>
        </w:rPr>
        <w:t>1</w:t>
      </w:r>
      <w:r w:rsidRPr="005E18EB">
        <w:rPr>
          <w:rPrChange w:author="格式修订器" w:date="2023-04-26T11:14:45Z">
            <w:rPr>
              <w:szCs w:val="21"/>
              <w:rFonts w:ascii="Times New Roman" w:eastAsia="宋体" w:hAnsi="Times New Roman" w:cs="Times New Roman"/>
              <w:b/>
              <w:bCs/>
              <w:sz w:val="24"/>
            </w:rPr>
          </w:rPrChange>
        </w:rPr>
        <w:t>）</w:t>
      </w:r>
      <w:r w:rsidRPr="005E18EB">
        <w:rPr>
          <w:rPrChange w:author="格式修订器" w:date="2023-04-26T11:14:45Z">
            <w:rPr>
              <w:szCs w:val="21"/>
              <w:rFonts w:ascii="Times New Roman" w:eastAsia="宋体" w:hAnsi="Times New Roman" w:cs="Times New Roman"/>
              <w:b/>
              <w:bCs/>
              <w:sz w:val="24"/>
            </w:rPr>
          </w:rPrChange>
        </w:rPr>
        <w:t>理论意义</w:t>
      </w:r>
    </w:p>
    <w:p w14:paraId="5C1EA955" w14:textId="77777777" w:rsidR="00230FDE" w:rsidRPr="005E18EB" w:rsidRDefault="00230FDE" w:rsidP="006D5347">
      <w:pPr>
        <w:topLinePunct/>
      </w:pPr>
      <w:r w:rsidRPr="005E18EB">
        <w:rPr>
          <w:rPrChange w:author="格式修订器" w:date="2023-04-26T11:14:45Z">
            <w:rPr>
              <w:sz w:val="24"/>
              <w:szCs w:val="21"/>
              <w:rFonts w:ascii="Times New Roman" w:eastAsia="宋体" w:hAnsi="Times New Roman" w:cs="Times New Roman"/>
              <w:b/>
              <w:bCs/>
            </w:rPr>
          </w:rPrChange>
        </w:rPr>
        <w:t>2</w:t>
      </w:r>
      <w:r w:rsidRPr="005E18EB">
        <w:rPr>
          <w:rPrChange w:author="格式修订器" w:date="2023-04-26T11:14:45Z">
            <w:rPr>
              <w:szCs w:val="21"/>
              <w:rFonts w:ascii="Times New Roman" w:eastAsia="宋体" w:hAnsi="Times New Roman" w:cs="Times New Roman"/>
              <w:b/>
              <w:bCs/>
              <w:sz w:val="24"/>
            </w:rPr>
          </w:rPrChange>
        </w:rPr>
        <w:t>）</w:t>
      </w:r>
      <w:r w:rsidRPr="005E18EB">
        <w:rPr>
          <w:rPrChange w:author="格式修订器" w:date="2023-04-26T11:14:45Z">
            <w:rPr>
              <w:szCs w:val="21"/>
              <w:rFonts w:ascii="Times New Roman" w:eastAsia="宋体" w:hAnsi="Times New Roman" w:cs="Times New Roman"/>
              <w:b/>
              <w:bCs/>
              <w:sz w:val="24"/>
            </w:rPr>
          </w:rPrChange>
        </w:rPr>
        <w:t>现实意义</w:t>
      </w:r>
    </w:p>
    <w:p w14:paraId="4FD9F922" w14:textId="0A552B28" w:rsidR="00230FDE" w:rsidRPr="005E18EB" w:rsidRDefault="001D141C" w:rsidP="00BE30FB">
      <w:pPr>
        <w:topLinePunct/>
      </w:pPr>
      <w:r w:rsidRPr="005E18EB">
        <w:rPr/>
        <w:t>商业银行开展业务所关注的原则有交易安全与风险规避、资金的流动性水平以及银行业务获取收益的水平，而这其中</w:t>
      </w:r>
      <w:r w:rsidRPr="005E18EB">
        <w:rPr/>
        <w:t>“</w:t>
      </w:r>
      <w:r w:rsidRPr="005E18EB">
        <w:rPr/>
        <w:t>业务的获取收益的能力</w:t>
      </w:r>
      <w:r w:rsidRPr="005E18EB">
        <w:rPr/>
        <w:t>”</w:t>
      </w:r>
      <w:r w:rsidRPr="005E18EB">
        <w:rPr/>
        <w:t>则是商业银行在经营中追求的首要目标。</w:t>
      </w:r>
      <w:r w:rsidR="00230FDE" w:rsidRPr="005E18EB">
        <w:rPr/>
        <w:t/>
      </w:r>
      <w:r w:rsidR="00152193" w:rsidRPr="005E18EB">
        <w:rPr/>
        <w:t/>
      </w:r>
      <w:r w:rsidR="00230FDE" w:rsidRPr="005E18EB">
        <w:rPr/>
        <w:t/>
      </w:r>
      <w:r w:rsidR="00152193" w:rsidRPr="005E18EB">
        <w:rPr/>
        <w:t/>
      </w:r>
      <w:r w:rsidR="00230FDE" w:rsidRPr="005E18EB">
        <w:rPr/>
        <w:t/>
      </w:r>
      <w:r w:rsidR="00F52FC0" w:rsidRPr="005E18EB">
        <w:rPr/>
        <w:t/>
      </w:r>
    </w:p>
    <w:p w14:paraId="78376A09" w14:textId="5622C7B2" w:rsidR="00230FDE" w:rsidRPr="005E18EB" w:rsidRDefault="00230FDE" w:rsidP="00DB2328">
      <w:pPr>
        <w:pStyle w:val="2"/>
        <w:topLinePunct/>
        <w:ind w:left="480" w:hangingChars="171" w:hanging="480"/>
      </w:pPr>
      <w:ins w:id="988122" w:author="标题排版器" w:date="2023-04-26T11:14:43Z">
        <w:r>
          <w:t xml:space="preserve">1.3</w:t>
        </w:r>
      </w:ins>
      <w:bookmarkStart w:id="21" w:name="_Toc103589435"/>
      <w:bookmarkStart w:id="22" w:name="_Toc104408490"/>
      <w:del w:id="988123" w:author="标题排版器" w:date="2023-04-26T11:14:49Z">
        <w:r w:rsidDel="009802C4">
          <w:rPr/>
          <w:delText>1</w:delText>
        </w:r>
        <w:r w:rsidDel="009802C4">
          <w:rPr/>
          <w:delText>.</w:delText>
        </w:r>
        <w:r w:rsidDel="009802C4">
          <w:rPr/>
          <w:delText>3 </w:delText>
        </w:r>
      </w:del>
      <w:bookmarkStart w:id="21" w:name="_Toc103589435"/>
      <w:bookmarkStart w:id="22" w:name="_Toc104408490"/>
      <w:bookmarkStart w:id="21" w:name="_Toc103589435"/>
      <w:bookmarkStart w:id="22" w:name="_Toc104408490"/>
      <w:r w:rsidRPr="005E18EB">
        <w:rPr>
          <w:rPrChange w:author="格式修订器" w:date="2023-04-26T11:14:45Z">
            <w:rPr>
              <w:rFonts w:asciiTheme="majorHAnsi" w:hAnsiTheme="majorHAnsi" w:cstheme="majorBidi"/>
              <w:b/>
              <w:bCs/>
              <w:sz w:val="32"/>
              <w:szCs w:val="32"/>
            </w:rPr>
          </w:rPrChange>
        </w:rPr>
        <w:t>研究内容与研究方法</w:t>
      </w:r>
      <w:bookmarkEnd w:id="21"/>
      <w:bookmarkEnd w:id="22"/>
    </w:p>
    <w:p w14:paraId="00EBCF90" w14:textId="77777777" w:rsidR="00230FDE" w:rsidRPr="005E18EB" w:rsidRDefault="00230FDE" w:rsidP="00725BD3">
      <w:pPr>
        <w:pStyle w:val="3"/>
        <w:topLinePunct/>
        <w:ind w:left="480" w:hangingChars="200" w:hanging="480"/>
      </w:pPr>
      <w:bookmarkStart w:id="987705" w:name="_Toc686987705"/>
      <w:ins w:id="988124" w:author="标题排版器" w:date="2023-04-26T11:14:43Z">
        <w:r>
          <w:t xml:space="preserve">1.3.1</w:t>
        </w:r>
      </w:ins>
      <w:del w:id="988125" w:author="标题排版器" w:date="2023-04-26T11:14:49Z">
        <w:r w:rsidDel="009802C4">
          <w:rPr/>
          <w:delText>1.</w:delText>
        </w:r>
        <w:r w:rsidDel="009802C4">
          <w:rPr/>
          <w:delText>3</w:delText>
        </w:r>
        <w:r w:rsidDel="009802C4">
          <w:rPr/>
          <w:delText>.1 </w:delText>
        </w:r>
      </w:del>
      <w:r w:rsidRPr="005E18EB">
        <w:rPr>
          <w:rPrChange w:author="格式修订器" w:date="2023-04-26T11:14:45Z">
            <w:rPr>
              <w:szCs w:val="21"/>
              <w:rFonts w:eastAsia="黑体" w:ascii="Times New Roman" w:hAnsi="Times New Roman" w:cs="Times New Roman"/>
              <w:b/>
              <w:sz w:val="24"/>
            </w:rPr>
          </w:rPrChange>
        </w:rPr>
        <w:t>研究内容</w:t>
      </w:r>
      <w:bookmarkEnd w:id="987705"/>
    </w:p>
    <w:p w14:paraId="4E976F43" w14:textId="77777777" w:rsidR="00A23A95" w:rsidRPr="005E18EB" w:rsidRDefault="00A23A95" w:rsidP="002E2B07">
      <w:pPr>
        <w:topLinePunct/>
      </w:pPr>
      <w:r w:rsidRPr="005E18EB">
        <w:rPr/>
        <w:t>为解决</w:t>
      </w:r>
      <w:r w:rsidRPr="005E18EB">
        <w:rPr/>
        <w:t>1.</w:t>
      </w:r>
      <w:r w:rsidR="008B05CB" w:rsidRPr="005E18EB">
        <w:rPr/>
        <w:t>1</w:t>
      </w:r>
      <w:r w:rsidRPr="005E18EB">
        <w:rPr/>
        <w:t>.</w:t>
      </w:r>
      <w:r w:rsidR="008B05CB" w:rsidRPr="005E18EB">
        <w:rPr/>
        <w:t>2</w:t>
      </w:r>
      <w:r w:rsidRPr="005E18EB">
        <w:rPr/>
        <w:t>中提出的问题，本</w:t>
      </w:r>
      <w:r w:rsidR="00B067D0" w:rsidRPr="005E18EB">
        <w:rPr/>
        <w:t>文对于利率市场化程度以及互联网金融都分别选取了指标与方法进行了量化，以探究</w:t>
      </w:r>
      <w:r w:rsidR="00906F03" w:rsidRPr="005E18EB">
        <w:rPr/>
        <w:t>这两者对于我国商业银行盈利水平的影响。</w:t>
      </w:r>
    </w:p>
    <w:p w14:paraId="22944844" w14:textId="77777777" w:rsidR="001F5943" w:rsidRPr="005E18EB" w:rsidRDefault="001F5943" w:rsidP="002E2B07">
      <w:pPr>
        <w:topLinePunct/>
      </w:pPr>
      <w:r w:rsidRPr="005E18EB">
        <w:rPr/>
        <w:t>除此以外，在宏观与微观层面还存在许多因素同样也会对商业银行的盈利能力造成影响，本文还将商业银行的资产规模、资本充足率、非利息收入占比、存款贷款比率、国内生产总值、通货膨胀率等因素考虑为控制变量。</w:t>
      </w:r>
    </w:p>
    <w:p w14:paraId="2DA513E6" w14:textId="77777777" w:rsidR="001F5943" w:rsidRPr="005E18EB" w:rsidRDefault="001F5943" w:rsidP="002E2B07">
      <w:pPr>
        <w:topLinePunct/>
      </w:pPr>
      <w:r w:rsidRPr="005E18EB">
        <w:rPr>
          <w:rPrChange w:author="格式修订器" w:date="2023-04-26T11:14:45Z">
            <w:rPr>
              <w:sz w:val="24"/>
              <w:szCs w:val="21"/>
              <w:rFonts w:ascii="Times New Roman" w:eastAsia="宋体" w:hAnsi="Times New Roman" w:cs="Times New Roman"/>
            </w:rPr>
          </w:rPrChange>
        </w:rPr>
        <w:t>全文结构安排如下：</w:t>
      </w:r>
    </w:p>
    <w:p w14:paraId="41E337A8" w14:textId="1C6208C8" w:rsidR="006702A4" w:rsidRPr="00C93ABD" w:rsidRDefault="001F5943" w:rsidP="005121EF">
      <w:pPr>
        <w:topLinePunct/>
      </w:pPr>
      <w:commentRangeStart w:id="169"/>
      <w:bookmarkStart w:id="24" w:name="_Hlk103525023"/>
      <w:r w:rsidRPr="00C93ABD">
        <w:rPr>
          <w:rPrChange w:author="格式修订器" w:date="2023-04-26T11:14:45Z">
            <w:rPr>
              <w:sz w:val="24"/>
              <w:szCs w:val="21"/>
              <w:rFonts w:ascii="Times New Roman" w:eastAsia="宋体" w:hAnsi="Times New Roman" w:cs="Times New Roman"/>
            </w:rPr>
          </w:rPrChange>
        </w:rPr>
        <w:t>第三章为</w:t>
      </w:r>
      <w:r w:rsidR="000111DC" w:rsidRPr="00C93ABD">
        <w:rPr/>
        <w:t>影响机制分析。</w:t>
      </w:r>
      <w:r w:rsidR="00D879D5" w:rsidRPr="00C93ABD">
        <w:rPr/>
        <w:t/>
      </w:r>
      <w:r w:rsidR="000111DC" w:rsidRPr="00C93ABD">
        <w:rPr/>
        <w:t/>
      </w:r>
      <w:r w:rsidR="000111DC" w:rsidRPr="00C93ABD">
        <w:rPr/>
        <w:t/>
      </w:r>
      <w:r w:rsidR="000111DC" w:rsidRPr="00C93ABD">
        <w:rPr/>
        <w:t/>
      </w:r>
      <w:r w:rsidR="000111DC" w:rsidRPr="00C93ABD">
        <w:rPr/>
        <w:t/>
      </w:r>
      <w:r w:rsidR="000111DC" w:rsidRPr="00C93ABD">
        <w:rPr/>
        <w:t/>
      </w:r>
      <w:r w:rsidR="000111DC" w:rsidRPr="00C93ABD">
        <w:rPr/>
        <w:t/>
      </w:r>
      <w:r w:rsidR="00D879D5" w:rsidRPr="00C93ABD">
        <w:rPr/>
        <w:t/>
      </w:r>
      <w:r w:rsidRPr="00C93ABD">
        <w:rPr/>
        <w:t/>
      </w:r>
      <w:r w:rsidR="006702A4" w:rsidRPr="00C93ABD">
        <w:rPr/>
        <w:t/>
      </w:r>
      <w:r w:rsidR="009D4E13" w:rsidRPr="00C93ABD">
        <w:rPr/>
        <w:t/>
      </w:r>
      <w:r w:rsidR="00D879D5" w:rsidRPr="00C93ABD">
        <w:rPr/>
        <w:t/>
      </w:r>
      <w:r w:rsidR="009D4E13" w:rsidRPr="00C93ABD">
        <w:rPr/>
        <w:t/>
      </w:r>
      <w:bookmarkEnd w:id="24"/>
      <w:r w:rsidR="00D879D5" w:rsidRPr="00C93ABD">
        <w:rPr>
          <w:rPrChange w:author="格式修订器" w:date="2023-04-26T11:14:45Z">
            <w:rPr>
              <w:szCs w:val="21"/>
              <w:rFonts w:hint="eastAsia" w:ascii="Times New Roman" w:eastAsia="宋体" w:hAnsi="Times New Roman" w:cs="Times New Roman"/>
              <w:sz w:val="24"/>
            </w:rPr>
          </w:rPrChange>
        </w:rPr>
        <w:t/>
      </w:r>
      <w:r w:rsidR="006702A4" w:rsidRPr="00C93ABD">
        <w:rPr/>
        <w:t/>
      </w:r>
      <w:r w:rsidR="0056654E" w:rsidRPr="00C93ABD">
        <w:rPr/>
        <w:t/>
      </w:r>
      <w:r w:rsidR="006702A4" w:rsidRPr="00C93ABD">
        <w:rPr/>
        <w:t/>
      </w:r>
      <w:r w:rsidR="000A07FC" w:rsidRPr="00C93ABD">
        <w:rPr/>
        <w:t/>
      </w:r>
      <w:bookmarkStart w:id="25" w:name="_Hlk103524411"/>
      <w:r w:rsidR="000A07FC" w:rsidRPr="00C93ABD">
        <w:rPr>
          <w:rPrChange w:author="格式修订器" w:date="2023-04-26T11:14:45Z">
            <w:rPr>
              <w:szCs w:val="21"/>
              <w:rFonts w:ascii="Times New Roman" w:eastAsia="宋体" w:hAnsi="Times New Roman" w:cs="Times New Roman"/>
              <w:sz w:val="24"/>
            </w:rPr>
          </w:rPrChange>
        </w:rPr>
        <w:t/>
      </w:r>
      <w:bookmarkEnd w:id="25"/>
      <w:r w:rsidR="000A07FC" w:rsidRPr="00C93ABD">
        <w:rPr>
          <w:rPrChange w:author="格式修订器" w:date="2023-04-26T11:14:45Z">
            <w:rPr>
              <w:szCs w:val="21"/>
              <w:rFonts w:ascii="Times New Roman" w:eastAsia="宋体" w:hAnsi="Times New Roman" w:cs="Times New Roman"/>
              <w:sz w:val="24"/>
            </w:rPr>
          </w:rPrChange>
        </w:rPr>
        <w:t/>
      </w:r>
      <w:r w:rsidR="00875325" w:rsidRPr="00C93ABD">
        <w:rPr/>
        <w:t/>
      </w:r>
      <w:r w:rsidR="0056654E" w:rsidRPr="00C93ABD">
        <w:rPr/>
        <w:t/>
      </w:r>
      <w:commentRangeEnd w:id="169"/>
      <w:r w:rsidR="00F1430F">
        <w:commentReference w:id="169"/>
      </w:r>
    </w:p>
    <w:p w14:paraId="3188AD62" w14:textId="23ED89C5" w:rsidR="001F5943" w:rsidRPr="00CD2829" w:rsidRDefault="001F5943" w:rsidP="002E2B07">
      <w:pPr>
        <w:topLinePunct/>
      </w:pPr>
      <w:r w:rsidRPr="00CD2829">
        <w:rPr/>
        <w:t>第</w:t>
      </w:r>
      <w:r w:rsidR="00C93ABD" w:rsidRPr="00CD2829">
        <w:rPr/>
        <w:t>四</w:t>
      </w:r>
      <w:r w:rsidRPr="00CD2829">
        <w:rPr/>
        <w:t>章为研究假设与研究设计，根据第二章整理的文献</w:t>
      </w:r>
      <w:r w:rsidR="00792491" w:rsidRPr="00CD2829">
        <w:rPr/>
        <w:t>以及第三章的理论分析</w:t>
      </w:r>
      <w:r w:rsidRPr="00CD2829">
        <w:rPr/>
        <w:t>，</w:t>
      </w:r>
      <w:r w:rsidR="00792491" w:rsidRPr="00CD2829">
        <w:rPr/>
        <w:t>针对</w:t>
      </w:r>
      <w:r w:rsidRPr="00CD2829">
        <w:rPr/>
        <w:t>1.1.2</w:t>
      </w:r>
      <w:r w:rsidRPr="00CD2829">
        <w:rPr/>
        <w:t>中提出的研究问题，</w:t>
      </w:r>
      <w:r w:rsidR="00792491" w:rsidRPr="00CD2829">
        <w:rPr/>
        <w:t>我们</w:t>
      </w:r>
      <w:r w:rsidRPr="00CD2829">
        <w:rPr/>
        <w:t>在此章呈现了本文的研究假设，并介绍了本文的解释变量、被解释变量、控制变量的选取依据</w:t>
      </w:r>
      <w:r w:rsidR="00792491" w:rsidRPr="00CD2829">
        <w:rPr/>
        <w:t>、</w:t>
      </w:r>
      <w:r w:rsidRPr="00CD2829">
        <w:rPr/>
        <w:t>数据的来源与定义，设计了本文的研究模型</w:t>
      </w:r>
      <w:r w:rsidR="00792491" w:rsidRPr="00CD2829">
        <w:rPr/>
        <w:t>，并</w:t>
      </w:r>
      <w:r w:rsidR="00792491" w:rsidRPr="00CD2829">
        <w:rPr/>
        <w:t>通过豪斯曼检验确立本文回归需要的模型</w:t>
      </w:r>
      <w:r w:rsidRPr="00CD2829">
        <w:rPr/>
        <w:t>。</w:t>
      </w:r>
    </w:p>
    <w:p w14:paraId="2F8AF243" w14:textId="77777777" w:rsidR="00230FDE" w:rsidRPr="005E18EB" w:rsidRDefault="00230FDE" w:rsidP="004E532C">
      <w:pPr>
        <w:pStyle w:val="3"/>
        <w:topLinePunct/>
        <w:ind w:left="480" w:hangingChars="200" w:hanging="480"/>
      </w:pPr>
      <w:bookmarkStart w:id="987706" w:name="_Toc686987706"/>
      <w:ins w:id="988126" w:author="标题排版器" w:date="2023-04-26T11:14:43Z">
        <w:r>
          <w:t xml:space="preserve">1.3.2</w:t>
        </w:r>
      </w:ins>
      <w:del w:id="988127" w:author="标题排版器" w:date="2023-04-26T11:14:49Z">
        <w:r w:rsidDel="009802C4">
          <w:rPr/>
          <w:delText>1.</w:delText>
        </w:r>
        <w:r w:rsidDel="009802C4">
          <w:rPr/>
          <w:delText>3</w:delText>
        </w:r>
        <w:r w:rsidDel="009802C4">
          <w:rPr/>
          <w:delText>.</w:delText>
        </w:r>
        <w:r w:rsidDel="009802C4">
          <w:rPr/>
          <w:delText>2</w:delText>
        </w:r>
      </w:del>
      <w:r w:rsidRPr="005E18EB">
        <w:rPr>
          <w:rPrChange w:author="格式修订器" w:date="2023-04-26T11:14:45Z">
            <w:rPr>
              <w:szCs w:val="21"/>
              <w:rFonts w:ascii="Times New Roman" w:eastAsia="宋体" w:hAnsi="Times New Roman" w:cs="Times New Roman"/>
              <w:b/>
              <w:sz w:val="24"/>
            </w:rPr>
          </w:rPrChange>
        </w:rPr>
        <w:t xml:space="preserve"> </w:t>
      </w:r>
      <w:r w:rsidRPr="005E18EB">
        <w:rPr>
          <w:rPrChange w:author="格式修订器" w:date="2023-04-26T11:14:45Z">
            <w:rPr>
              <w:szCs w:val="21"/>
              <w:rFonts w:eastAsia="黑体" w:ascii="Times New Roman" w:hAnsi="Times New Roman" w:cs="Times New Roman"/>
              <w:b/>
              <w:sz w:val="24"/>
            </w:rPr>
          </w:rPrChange>
        </w:rPr>
        <w:t>研究</w:t>
      </w:r>
      <w:r w:rsidR="00273365" w:rsidRPr="005E18EB">
        <w:rPr>
          <w:rPrChange w:author="格式修订器" w:date="2023-04-26T11:14:45Z">
            <w:rPr>
              <w:szCs w:val="21"/>
              <w:rFonts w:eastAsia="黑体" w:ascii="Times New Roman" w:hAnsi="Times New Roman" w:cs="Times New Roman"/>
              <w:b/>
              <w:sz w:val="24"/>
            </w:rPr>
          </w:rPrChange>
        </w:rPr>
        <w:t>方法</w:t>
      </w:r>
      <w:bookmarkEnd w:id="987706"/>
    </w:p>
    <w:p w14:paraId="007CB289" w14:textId="77777777" w:rsidR="00D640DB" w:rsidRPr="005E18EB" w:rsidRDefault="00D640DB" w:rsidP="00D640DB">
      <w:pPr>
        <w:topLinePunct/>
      </w:pPr>
      <w:r w:rsidRPr="005E18EB">
        <w:rPr>
          <w:rPrChange w:author="格式修订器" w:date="2023-04-26T11:14:45Z">
            <w:rPr>
              <w:sz w:val="24"/>
              <w:szCs w:val="21"/>
              <w:rFonts w:ascii="Times New Roman" w:eastAsia="宋体" w:hAnsi="Times New Roman" w:cs="Times New Roman"/>
              <w:b/>
              <w:bCs/>
            </w:rPr>
          </w:rPrChange>
        </w:rPr>
        <w:t>1</w:t>
      </w:r>
      <w:r w:rsidRPr="005E18EB">
        <w:rPr>
          <w:rPrChange w:author="格式修订器" w:date="2023-04-26T11:14:45Z">
            <w:rPr>
              <w:szCs w:val="21"/>
              <w:rFonts w:ascii="Times New Roman" w:eastAsia="宋体" w:hAnsi="Times New Roman" w:cs="Times New Roman"/>
              <w:b/>
              <w:bCs/>
              <w:sz w:val="24"/>
            </w:rPr>
          </w:rPrChange>
        </w:rPr>
        <w:t>）</w:t>
      </w:r>
      <w:r w:rsidRPr="005E18EB">
        <w:rPr>
          <w:rPrChange w:author="格式修订器" w:date="2023-04-26T11:14:45Z">
            <w:rPr>
              <w:szCs w:val="21"/>
              <w:rFonts w:ascii="Times New Roman" w:eastAsia="宋体" w:hAnsi="Times New Roman" w:cs="Times New Roman"/>
              <w:b/>
              <w:bCs/>
              <w:sz w:val="24"/>
            </w:rPr>
          </w:rPrChange>
        </w:rPr>
        <w:t>文献分析法</w:t>
      </w:r>
    </w:p>
    <w:p w14:paraId="22DDC357" w14:textId="77777777" w:rsidR="00D640DB" w:rsidRPr="005E18EB" w:rsidRDefault="00D640DB" w:rsidP="00D640DB">
      <w:pPr>
        <w:topLinePunct/>
      </w:pPr>
      <w:r w:rsidRPr="005E18EB">
        <w:rPr>
          <w:rPrChange w:author="格式修订器" w:date="2023-04-26T11:14:45Z">
            <w:rPr>
              <w:sz w:val="24"/>
              <w:szCs w:val="21"/>
              <w:rFonts w:ascii="Times New Roman" w:eastAsia="宋体" w:hAnsi="Times New Roman" w:cs="Times New Roman"/>
              <w:b/>
              <w:bCs/>
            </w:rPr>
          </w:rPrChange>
        </w:rPr>
        <w:t>2</w:t>
      </w:r>
      <w:r w:rsidRPr="005E18EB">
        <w:rPr>
          <w:rPrChange w:author="格式修订器" w:date="2023-04-26T11:14:45Z">
            <w:rPr>
              <w:szCs w:val="21"/>
              <w:rFonts w:ascii="Times New Roman" w:eastAsia="宋体" w:hAnsi="Times New Roman" w:cs="Times New Roman"/>
              <w:b/>
              <w:bCs/>
              <w:sz w:val="24"/>
            </w:rPr>
          </w:rPrChange>
        </w:rPr>
        <w:t>）</w:t>
      </w:r>
      <w:r w:rsidRPr="005E18EB">
        <w:rPr>
          <w:rPrChange w:author="格式修订器" w:date="2023-04-26T11:14:45Z">
            <w:rPr>
              <w:szCs w:val="21"/>
              <w:rFonts w:ascii="Times New Roman" w:eastAsia="宋体" w:hAnsi="Times New Roman" w:cs="Times New Roman"/>
              <w:b/>
              <w:bCs/>
              <w:sz w:val="24"/>
            </w:rPr>
          </w:rPrChange>
        </w:rPr>
        <w:t>理论分析法</w:t>
      </w:r>
    </w:p>
    <w:p w14:paraId="309BA325" w14:textId="4726B1D3" w:rsidR="00D640DB" w:rsidRPr="005E18EB" w:rsidRDefault="00D640DB" w:rsidP="00D640DB">
      <w:pPr>
        <w:topLinePunct/>
      </w:pPr>
      <w:r w:rsidRPr="005E18EB">
        <w:rPr/>
        <w:t>本文对我国利率市场化以及互联网金融的发展历程进行回顾整理，对上市商业银行的经营状况以及收入结构进行探究分析，探究出能够代表上述大背景的财务指标作为解释变量，并对商业银行盈利</w:t>
      </w:r>
      <w:r w:rsidR="00A243C0" w:rsidRPr="005E18EB">
        <w:rPr/>
        <w:t>水平受到影响的作用机制</w:t>
      </w:r>
      <w:r w:rsidRPr="005E18EB">
        <w:rPr/>
        <w:t>以及可能存在</w:t>
      </w:r>
      <w:r w:rsidRPr="005E18EB">
        <w:rPr/>
        <w:lastRenderedPageBreak/>
        <w:t>的风险进行了分析。</w:t>
      </w:r>
    </w:p>
    <w:p w14:paraId="5DCE814E" w14:textId="77777777" w:rsidR="00D640DB" w:rsidRPr="005E18EB" w:rsidRDefault="00D640DB" w:rsidP="00D640DB">
      <w:pPr>
        <w:topLinePunct/>
      </w:pPr>
      <w:r w:rsidRPr="005E18EB">
        <w:rPr>
          <w:rPrChange w:author="格式修订器" w:date="2023-04-26T11:14:45Z">
            <w:rPr>
              <w:sz w:val="24"/>
              <w:szCs w:val="21"/>
              <w:rFonts w:ascii="Times New Roman" w:eastAsia="宋体" w:hAnsi="Times New Roman" w:cs="Times New Roman"/>
              <w:b/>
              <w:bCs/>
            </w:rPr>
          </w:rPrChange>
        </w:rPr>
        <w:t>3</w:t>
      </w:r>
      <w:r w:rsidRPr="005E18EB">
        <w:rPr>
          <w:rPrChange w:author="格式修订器" w:date="2023-04-26T11:14:45Z">
            <w:rPr>
              <w:szCs w:val="21"/>
              <w:rFonts w:ascii="Times New Roman" w:eastAsia="宋体" w:hAnsi="Times New Roman" w:cs="Times New Roman"/>
              <w:b/>
              <w:bCs/>
              <w:sz w:val="24"/>
            </w:rPr>
          </w:rPrChange>
        </w:rPr>
        <w:t>）</w:t>
      </w:r>
      <w:r w:rsidRPr="005E18EB">
        <w:rPr>
          <w:rPrChange w:author="格式修订器" w:date="2023-04-26T11:14:45Z">
            <w:rPr>
              <w:szCs w:val="21"/>
              <w:rFonts w:ascii="Times New Roman" w:eastAsia="宋体" w:hAnsi="Times New Roman" w:cs="Times New Roman"/>
              <w:b/>
              <w:bCs/>
              <w:sz w:val="24"/>
            </w:rPr>
          </w:rPrChange>
        </w:rPr>
        <w:t>实证分析法</w:t>
      </w:r>
    </w:p>
    <w:p w14:paraId="752180C3" w14:textId="4E1B7D55" w:rsidR="008A3A08" w:rsidRPr="005E18EB" w:rsidRDefault="00647A6D" w:rsidP="00DB2328">
      <w:pPr>
        <w:pStyle w:val="1"/>
        <w:topLinePunct/>
      </w:pPr>
      <w:ins w:id="988128" w:author="标题排版器" w:date="2023-04-26T11:14:43Z">
        <w:r>
          <w:t xml:space="preserve">2</w:t>
        </w:r>
      </w:ins>
      <w:del w:id="988129" w:author="内容修订器" w:date="2023-04-26T11:14:48Z">
        <w:r w:rsidDel="007D325B">
          <w:rPr/>
          <w:br w:type="page"/>
        </w:r>
      </w:del>
      <w:bookmarkStart w:id="26" w:name="_Toc103589436"/>
      <w:bookmarkStart w:id="27" w:name="_Toc104408491"/>
      <w:r w:rsidR="004F3072" w:rsidRPr="005E18EB">
        <w:rPr>
          <w:rPrChange w:author="格式修订器" w:date="2023-04-26T11:14:45Z">
            <w:rPr>
              <w:sz w:val="36"/>
              <w:szCs w:val="44"/>
              <w:rFonts w:ascii="Times New Roman" w:eastAsia="黑体" w:hAnsi="Times New Roman" w:cs="Times New Roman"/>
              <w:b/>
              <w:bCs/>
            </w:rPr>
          </w:rPrChange>
        </w:rPr>
        <w:lastRenderedPageBreak/>
      </w:r>
      <w:del w:id="988130" w:author="标题排版器" w:date="2023-04-26T11:14:49Z">
        <w:r w:rsidDel="009802C4">
          <w:rPr/>
          <w:lastRenderedPageBreak/>
          <w:delText>2</w:delText>
        </w:r>
      </w:del>
      <w:ins w:id="988131" w:author="标题排版器" w:date="2023-04-26T11:14:43Z">
        <w:r>
          <w:t xml:space="preserve">  </w:t>
        </w:r>
      </w:ins>
      <w:del w:id="988132" w:author="标题排版器" w:date="2023-04-26T11:14:49Z">
        <w:r w:rsidDel="00494EDC">
          <w:rPr/>
          <w:delText xml:space="preserve"> </w:delText>
        </w:r>
      </w:del>
      <w:r w:rsidR="008A3A08" w:rsidRPr="005E18EB">
        <w:rPr>
          <w:rPrChange w:author="格式修订器" w:date="2023-04-26T11:14:45Z">
            <w:rPr>
              <w:sz w:val="36"/>
              <w:szCs w:val="44"/>
              <w:rFonts w:ascii="Times New Roman" w:eastAsia="黑体" w:hAnsi="Times New Roman" w:cs="Times New Roman"/>
              <w:b/>
              <w:bCs/>
            </w:rPr>
          </w:rPrChange>
        </w:rPr>
        <w:t>文献综述</w:t>
      </w:r>
      <w:bookmarkEnd w:id="26"/>
      <w:bookmarkEnd w:id="27"/>
    </w:p>
    <w:p w14:paraId="79065419" w14:textId="4104BDF7" w:rsidR="00F1690E" w:rsidRPr="005E18EB" w:rsidRDefault="00F1690E" w:rsidP="004F047F">
      <w:pPr>
        <w:pStyle w:val="2"/>
        <w:topLinePunct/>
        <w:ind w:left="480" w:hangingChars="171" w:hanging="480"/>
      </w:pPr>
      <w:ins w:id="988133" w:author="标题排版器" w:date="2023-04-26T11:14:43Z">
        <w:r>
          <w:t xml:space="preserve">2.1</w:t>
        </w:r>
      </w:ins>
      <w:bookmarkStart w:id="28" w:name="_Toc103589437"/>
      <w:bookmarkStart w:id="29" w:name="_Toc104408492"/>
      <w:del w:id="988134" w:author="标题排版器" w:date="2023-04-26T11:14:49Z">
        <w:r w:rsidDel="009802C4">
          <w:rPr/>
          <w:delText>2</w:delText>
        </w:r>
        <w:r w:rsidDel="009802C4">
          <w:rPr/>
          <w:delText>.</w:delText>
        </w:r>
        <w:r w:rsidDel="009802C4">
          <w:rPr/>
          <w:delText>1 </w:delText>
        </w:r>
      </w:del>
      <w:bookmarkStart w:id="28" w:name="_Toc103589437"/>
      <w:bookmarkStart w:id="29" w:name="_Toc104408492"/>
      <w:bookmarkStart w:id="28" w:name="_Toc103589437"/>
      <w:bookmarkStart w:id="29" w:name="_Toc104408492"/>
      <w:bookmarkStart w:id="30" w:name="_Hlk102685574"/>
      <w:bookmarkEnd w:id="28"/>
      <w:r>
        <w:rPr>
          <w:rPrChange w:author="格式修订器" w:date="2023-04-26T11:14:45Z">
            <w:rPr>
              <w:b/>
              <w:bCs/>
              <w:sz w:val="32"/>
              <w:szCs w:val="32"/>
              <w:rFonts w:hint="eastAsia" w:asciiTheme="majorHAnsi" w:hAnsiTheme="majorHAnsi" w:cstheme="majorBidi"/>
            </w:rPr>
          </w:rPrChange>
        </w:rPr>
        <w:t>关于</w:t>
      </w:r>
      <w:r w:rsidRPr="005E18EB">
        <w:rPr>
          <w:rPrChange w:author="格式修订器" w:date="2023-04-26T11:14:45Z">
            <w:rPr>
              <w:rFonts w:asciiTheme="majorHAnsi" w:hAnsiTheme="majorHAnsi" w:cstheme="majorBidi"/>
              <w:b/>
              <w:bCs/>
              <w:sz w:val="32"/>
              <w:szCs w:val="32"/>
            </w:rPr>
          </w:rPrChange>
        </w:rPr>
        <w:t>互联网金融与利率市场化</w:t>
      </w:r>
      <w:r>
        <w:rPr>
          <w:rPrChange w:author="格式修订器" w:date="2023-04-26T11:14:45Z">
            <w:rPr>
              <w:b/>
              <w:bCs/>
              <w:sz w:val="32"/>
              <w:szCs w:val="32"/>
              <w:rFonts w:hint="eastAsia" w:asciiTheme="majorHAnsi" w:hAnsiTheme="majorHAnsi" w:cstheme="majorBidi"/>
            </w:rPr>
          </w:rPrChange>
        </w:rPr>
        <w:t>的研究</w:t>
      </w:r>
      <w:bookmarkEnd w:id="29"/>
    </w:p>
    <w:p w14:paraId="7E5AEE2E" w14:textId="2DB7D76F" w:rsidR="00B40E05" w:rsidRDefault="00B40E05" w:rsidP="00B40E05">
      <w:pPr>
        <w:pStyle w:val="3"/>
        <w:topLinePunct/>
        <w:ind w:left="480" w:hangingChars="200" w:hanging="480"/>
      </w:pPr>
      <w:bookmarkStart w:id="987709" w:name="_Toc686987709"/>
      <w:ins w:id="988135" w:author="标题排版器" w:date="2023-04-26T11:14:43Z">
        <w:r>
          <w:t xml:space="preserve">2.1.1</w:t>
        </w:r>
      </w:ins>
      <w:del w:id="988136" w:author="标题排版器" w:date="2023-04-26T11:14:49Z">
        <w:r w:rsidDel="009802C4">
          <w:rPr/>
          <w:delText>2</w:delText>
        </w:r>
        <w:r w:rsidDel="009802C4">
          <w:rPr/>
          <w:delText>.</w:delText>
        </w:r>
        <w:r w:rsidDel="009802C4">
          <w:rPr/>
          <w:delText>1</w:delText>
        </w:r>
        <w:r w:rsidDel="009802C4">
          <w:rPr/>
          <w:delText>.</w:delText>
        </w:r>
        <w:r w:rsidDel="009802C4">
          <w:rPr/>
          <w:delText>1</w:delText>
        </w:r>
      </w:del>
      <w:r w:rsidRPr="005E18EB">
        <w:rPr>
          <w:rPrChange w:author="格式修订器" w:date="2023-04-26T11:14:45Z">
            <w:rPr>
              <w:szCs w:val="21"/>
              <w:rFonts w:ascii="Times New Roman" w:eastAsia="宋体" w:hAnsi="Times New Roman" w:cs="Times New Roman"/>
              <w:b/>
              <w:sz w:val="24"/>
            </w:rPr>
          </w:rPrChange>
        </w:rPr>
        <w:t xml:space="preserve"> </w:t>
      </w:r>
      <w:r w:rsidR="0027402F" w:rsidRPr="00F47A6B">
        <w:rPr>
          <w:rPrChange w:author="格式修订器" w:date="2023-04-26T11:14:45Z">
            <w:rPr>
              <w:szCs w:val="21"/>
              <w:rFonts w:eastAsia="黑体" w:hint="eastAsia" w:ascii="Times New Roman" w:hAnsi="Times New Roman" w:cs="Times New Roman"/>
              <w:b/>
              <w:sz w:val="24"/>
            </w:rPr>
          </w:rPrChange>
        </w:rPr>
        <w:t>关于</w:t>
      </w:r>
      <w:r>
        <w:rPr>
          <w:rPrChange w:author="格式修订器" w:date="2023-04-26T11:14:45Z">
            <w:rPr>
              <w:szCs w:val="21"/>
              <w:rFonts w:eastAsia="黑体" w:hint="eastAsia" w:ascii="Times New Roman" w:hAnsi="Times New Roman" w:cs="Times New Roman"/>
              <w:b/>
              <w:sz w:val="24"/>
            </w:rPr>
          </w:rPrChange>
        </w:rPr>
        <w:t>利率市场化</w:t>
      </w:r>
      <w:r w:rsidR="0027402F">
        <w:rPr>
          <w:rPrChange w:author="格式修订器" w:date="2023-04-26T11:14:45Z">
            <w:rPr>
              <w:szCs w:val="21"/>
              <w:rFonts w:eastAsia="黑体" w:hint="eastAsia" w:ascii="Times New Roman" w:hAnsi="Times New Roman" w:cs="Times New Roman"/>
              <w:b/>
              <w:sz w:val="24"/>
            </w:rPr>
          </w:rPrChange>
        </w:rPr>
        <w:t>与互联网金融发展进程</w:t>
      </w:r>
      <w:r>
        <w:rPr>
          <w:rPrChange w:author="格式修订器" w:date="2023-04-26T11:14:45Z">
            <w:rPr>
              <w:szCs w:val="21"/>
              <w:rFonts w:eastAsia="黑体" w:hint="eastAsia" w:ascii="Times New Roman" w:hAnsi="Times New Roman" w:cs="Times New Roman"/>
              <w:b/>
              <w:sz w:val="24"/>
            </w:rPr>
          </w:rPrChange>
        </w:rPr>
        <w:t>的研究</w:t>
      </w:r>
      <w:bookmarkEnd w:id="987709"/>
    </w:p>
    <w:p w14:paraId="02F19698" w14:textId="680C2104" w:rsidR="00073782" w:rsidRDefault="0027402F" w:rsidP="00073782">
      <w:pPr>
        <w:topLinePunct/>
      </w:pPr>
      <w:r w:rsidRPr="00E303D1">
        <w:rPr>
          <w:rPrChange w:author="格式修订器" w:date="2023-04-26T11:14:45Z">
            <w:rPr>
              <w:sz w:val="24"/>
              <w:szCs w:val="21"/>
              <w:rFonts w:ascii="Times New Roman" w:eastAsia="宋体" w:hAnsi="Times New Roman" w:cs="Times New Roman"/>
            </w:rPr>
          </w:rPrChange>
        </w:rPr>
        <w:t/>
      </w:r>
      <w:r w:rsidRPr="00AB699D">
        <w:rPr/>
        <w:t/>
      </w:r>
      <w:r w:rsidRPr="00E303D1">
        <w:rPr/>
        <w:t/>
      </w:r>
      <w:r w:rsidRPr="00AB699D">
        <w:rPr/>
        <w:t>关于我国利率市场化的重要性以及改革的相关进程，既往学者都进行了深入的探讨</w:t>
      </w:r>
      <w:r w:rsidR="00542078">
        <w:rPr/>
        <w:t>。</w:t>
      </w:r>
      <w:r w:rsidRPr="00E303D1">
        <w:rPr/>
        <w:t>易纲</w:t>
      </w:r>
      <w:r w:rsidRPr="00E303D1">
        <w:rPr/>
        <w:t>（</w:t>
      </w:r>
      <w:r w:rsidRPr="00E303D1">
        <w:rPr>
          <w:kern w:val="2"/>
          <w:szCs w:val="21"/>
          <w:rFonts w:ascii="Times New Roman" w:eastAsia="宋体" w:hAnsi="Times New Roman" w:cs="Times New Roman"/>
          <w:sz w:val="24"/>
        </w:rPr>
        <w:t>2021</w:t>
      </w:r>
      <w:r w:rsidRPr="00E303D1">
        <w:rPr/>
        <w:t>）</w:t>
      </w:r>
      <w:r w:rsidRPr="00AB699D">
        <w:rPr/>
        <w:t>的研究中</w:t>
      </w:r>
      <w:r w:rsidRPr="00E303D1">
        <w:rPr/>
        <w:t>介绍了利率在国家资本市场中</w:t>
      </w:r>
      <w:r w:rsidRPr="00AB699D">
        <w:rPr/>
        <w:t>发挥</w:t>
      </w:r>
      <w:r w:rsidRPr="00E303D1">
        <w:rPr/>
        <w:t>的重要作用，并阐述了我国利率市场化的主要进程，指出中</w:t>
      </w:r>
      <w:r w:rsidRPr="00AB699D">
        <w:rPr/>
        <w:t>国人民</w:t>
      </w:r>
      <w:r w:rsidRPr="00E303D1">
        <w:rPr/>
        <w:t>银行</w:t>
      </w:r>
      <w:r w:rsidRPr="00AB699D">
        <w:rPr/>
        <w:t>是如何</w:t>
      </w:r>
      <w:r w:rsidRPr="00E303D1">
        <w:rPr/>
        <w:t>对市场利率进行引导。程小丽</w:t>
      </w:r>
      <w:r w:rsidRPr="00E303D1">
        <w:rPr/>
        <w:t>（</w:t>
      </w:r>
      <w:r w:rsidRPr="00E303D1">
        <w:rPr>
          <w:kern w:val="2"/>
          <w:szCs w:val="21"/>
          <w:rFonts w:ascii="Times New Roman" w:eastAsia="宋体" w:hAnsi="Times New Roman" w:cs="Times New Roman"/>
          <w:sz w:val="24"/>
        </w:rPr>
        <w:t>2021</w:t>
      </w:r>
      <w:r w:rsidRPr="00E303D1">
        <w:rPr/>
        <w:t>）</w:t>
      </w:r>
      <w:r w:rsidRPr="00E303D1">
        <w:rPr/>
        <w:t>提出了我国利率市场化的现状，即面临着双轨制向并轨制转型的问题，并通过可贷资金理论对未来进行了建议。</w:t>
      </w:r>
    </w:p>
    <w:p w14:paraId="675D0B66" w14:textId="092B03B6" w:rsidR="00073782" w:rsidRPr="00E303D1" w:rsidRDefault="00073782" w:rsidP="00073782">
      <w:pPr>
        <w:topLinePunct/>
      </w:pPr>
      <w:r>
        <w:rPr/>
        <w:t/>
      </w:r>
      <w:r w:rsidRPr="00E303D1">
        <w:rPr/>
        <w:t>本节归纳整理了既往学者对于我国互联网金融发展的历程以及现状的分析，并在此基础上，阐述了其对商业银行所产生的影响。</w:t>
      </w:r>
      <w:r w:rsidRPr="00222611">
        <w:rPr/>
        <w:t>在理论的阐述上，</w:t>
      </w:r>
      <w:r w:rsidRPr="00E303D1">
        <w:rPr/>
        <w:t>谢平</w:t>
      </w:r>
      <w:r w:rsidRPr="00222611">
        <w:rPr/>
        <w:t>和</w:t>
      </w:r>
      <w:r w:rsidRPr="00E303D1">
        <w:rPr/>
        <w:t>邹传伟</w:t>
      </w:r>
      <w:r w:rsidRPr="00E303D1">
        <w:rPr/>
        <w:t>（</w:t>
      </w:r>
      <w:r w:rsidRPr="00E303D1">
        <w:rPr>
          <w:kern w:val="2"/>
          <w:szCs w:val="21"/>
          <w:rFonts w:ascii="Times New Roman" w:eastAsia="宋体" w:hAnsi="Times New Roman" w:cs="Times New Roman"/>
          <w:sz w:val="24"/>
        </w:rPr>
        <w:t>2012</w:t>
      </w:r>
      <w:r w:rsidRPr="00E303D1">
        <w:rPr/>
        <w:t>）</w:t>
      </w:r>
      <w:r w:rsidRPr="00E303D1">
        <w:rPr/>
        <w:t>在中国互联网金融发展之初对于其模式进行了探究，将中国的互联网金融规划为支付方式，资金的配置，信息整合三个维度，针对第一个维度，研究认为互联网移动支付会取代传统的刷卡支付方式。</w:t>
      </w:r>
      <w:r w:rsidRPr="00E303D1">
        <w:rPr/>
        <w:t>Shuai Pu</w:t>
      </w:r>
      <w:r w:rsidRPr="00E303D1">
        <w:rPr/>
        <w:t>（</w:t>
      </w:r>
      <w:r w:rsidRPr="00E303D1">
        <w:rPr>
          <w:kern w:val="2"/>
          <w:szCs w:val="21"/>
          <w:rFonts w:ascii="Times New Roman" w:eastAsia="宋体" w:hAnsi="Times New Roman" w:cs="Times New Roman"/>
          <w:sz w:val="24"/>
        </w:rPr>
        <w:t>2020</w:t>
      </w:r>
      <w:r w:rsidRPr="00E303D1">
        <w:rPr/>
        <w:t>）</w:t>
      </w:r>
      <w:r w:rsidRPr="00E303D1">
        <w:rPr/>
        <w:t xml:space="preserve">的研究基于互联网金融时代商业银行之间的业务竞争出发，阐述了互联网金融对银行的影响，主要涉及财务状况、业务模式、服务模式、经营理念和收入来源的影响。娄陈柳</w:t>
      </w:r>
      <w:r w:rsidRPr="00E303D1">
        <w:rPr/>
        <w:t>（</w:t>
      </w:r>
      <w:r w:rsidRPr="00E303D1">
        <w:rPr>
          <w:kern w:val="2"/>
          <w:szCs w:val="21"/>
          <w:rFonts w:ascii="Times New Roman" w:eastAsia="宋体" w:hAnsi="Times New Roman" w:cs="Times New Roman"/>
          <w:sz w:val="24"/>
        </w:rPr>
        <w:t>2022</w:t>
      </w:r>
      <w:r w:rsidRPr="00E303D1">
        <w:rPr/>
        <w:t>）</w:t>
      </w:r>
      <w:r w:rsidRPr="00E303D1">
        <w:rPr/>
        <w:t>对我国商业银行的</w:t>
      </w:r>
      <w:r w:rsidRPr="00222611">
        <w:rPr/>
        <w:t>获利水平</w:t>
      </w:r>
      <w:r w:rsidRPr="00E303D1">
        <w:rPr/>
        <w:t>的现状做了综合分析，对互联网金融发展对商业银行造成的冲击进行了阐述，并给银行提出了一定的意见。</w:t>
      </w:r>
    </w:p>
    <w:p w14:paraId="6FC89DCE" w14:textId="56E1C10C" w:rsidR="00B40E05" w:rsidRPr="0027402F" w:rsidRDefault="0027402F" w:rsidP="0027402F">
      <w:pPr>
        <w:pStyle w:val="3"/>
        <w:topLinePunct/>
        <w:ind w:left="480" w:hangingChars="200" w:hanging="480"/>
      </w:pPr>
      <w:bookmarkStart w:id="987710" w:name="_Toc686987710"/>
      <w:ins w:id="988138" w:author="标题排版器" w:date="2023-04-26T11:14:43Z">
        <w:r>
          <w:t xml:space="preserve">2.1.2</w:t>
        </w:r>
      </w:ins>
      <w:del w:id="988139" w:author="标题排版器" w:date="2023-04-26T11:14:49Z">
        <w:r w:rsidDel="009802C4">
          <w:rPr/>
          <w:delText>2</w:delText>
        </w:r>
        <w:r w:rsidDel="009802C4">
          <w:rPr/>
          <w:delText>.</w:delText>
        </w:r>
        <w:r w:rsidDel="009802C4">
          <w:rPr/>
          <w:delText>1</w:delText>
        </w:r>
        <w:r w:rsidDel="009802C4">
          <w:rPr/>
          <w:delText>.</w:delText>
        </w:r>
        <w:r w:rsidDel="009802C4">
          <w:rPr/>
          <w:delText>2</w:delText>
        </w:r>
      </w:del>
      <w:r w:rsidRPr="005E18EB">
        <w:rPr>
          <w:rPrChange w:author="格式修订器" w:date="2023-04-26T11:14:45Z">
            <w:rPr>
              <w:szCs w:val="21"/>
              <w:rFonts w:ascii="Times New Roman" w:eastAsia="宋体" w:hAnsi="Times New Roman" w:cs="Times New Roman"/>
              <w:b/>
              <w:sz w:val="24"/>
            </w:rPr>
          </w:rPrChange>
        </w:rPr>
        <w:t xml:space="preserve"> </w:t>
      </w:r>
      <w:r w:rsidRPr="00E15B25">
        <w:rPr>
          <w:rPrChange w:author="格式修订器" w:date="2023-04-26T11:14:45Z">
            <w:rPr>
              <w:szCs w:val="21"/>
              <w:rFonts w:eastAsia="黑体" w:hint="eastAsia" w:ascii="Times New Roman" w:hAnsi="Times New Roman" w:cs="Times New Roman"/>
              <w:b/>
              <w:sz w:val="24"/>
            </w:rPr>
          </w:rPrChange>
        </w:rPr>
        <w:t>关于</w:t>
      </w:r>
      <w:r>
        <w:rPr>
          <w:rPrChange w:author="格式修订器" w:date="2023-04-26T11:14:45Z">
            <w:rPr>
              <w:szCs w:val="21"/>
              <w:rFonts w:eastAsia="黑体" w:hint="eastAsia" w:ascii="Times New Roman" w:hAnsi="Times New Roman" w:cs="Times New Roman"/>
              <w:b/>
              <w:sz w:val="24"/>
            </w:rPr>
          </w:rPrChange>
        </w:rPr>
        <w:t>利率市场化与互联网金融关系的研究</w:t>
      </w:r>
      <w:bookmarkEnd w:id="987710"/>
    </w:p>
    <w:p w14:paraId="02D52C6F" w14:textId="6DF875B5" w:rsidR="00F1690E" w:rsidRPr="005E18EB" w:rsidRDefault="00F1690E" w:rsidP="00C62F14">
      <w:pPr>
        <w:topLinePunct/>
      </w:pPr>
      <w:r w:rsidRPr="005E18EB">
        <w:rPr>
          <w:rPrChange w:author="格式修订器" w:date="2023-04-26T11:14:45Z">
            <w:rPr>
              <w:sz w:val="24"/>
              <w:szCs w:val="24"/>
              <w:rFonts w:ascii="Times New Roman" w:eastAsia="宋体" w:hAnsi="Times New Roman" w:cs="Times New Roman"/>
            </w:rPr>
          </w:rPrChange>
        </w:rPr>
        <w:t>从存贷款的</w:t>
      </w:r>
      <w:r w:rsidRPr="005E18EB">
        <w:rPr/>
        <w:lastRenderedPageBreak/>
        <w:t>角度来分析二者之间的关系，</w:t>
      </w:r>
      <w:r w:rsidRPr="005E18EB">
        <w:rPr/>
        <w:t>Mo Yixian</w:t>
      </w:r>
      <w:del w:id="988140" w:author="标点修订器" w:date="2023-04-26T11:14:47Z">
        <w:r w:rsidDel="AA7D325B">
          <w:rPr/>
          <w:delText>(</w:delText>
        </w:r>
      </w:del>
      <w:ins w:id="988141" w:author="标点修订器" w:date="2023-04-26T11:14:43Z">
        <w:r>
          <w:rPr>
            <w:rFonts w:ascii="Times New Roman" w:eastAsia="宋体" w:hAnsi="Times New Roman" w:cs="Times New Roman"/>
            <w:sz w:val="24"/>
            <w:szCs w:val="24"/>
          </w:rPr>
          <w:t>（</w:t>
        </w:r>
      </w:ins>
      <w:r w:rsidRPr="005E18EB">
        <w:rPr>
          <w:kern w:val="2"/>
          <w:rFonts w:ascii="Times New Roman" w:eastAsia="宋体" w:hAnsi="Times New Roman" w:cs="Times New Roman"/>
          <w:sz w:val="24"/>
          <w:szCs w:val="24"/>
        </w:rPr>
        <w:t>2014</w:t>
      </w:r>
      <w:del w:id="988142" w:author="标点修订器" w:date="2023-04-26T11:14:47Z">
        <w:r w:rsidDel="AA7D325B">
          <w:rPr/>
          <w:delText>)</w:delText>
        </w:r>
      </w:del>
      <w:ins w:id="988143" w:author="标点修订器" w:date="2023-04-26T11:14:43Z">
        <w:r>
          <w:rPr>
            <w:rFonts w:ascii="Times New Roman" w:eastAsia="宋体" w:hAnsi="Times New Roman" w:cs="Times New Roman"/>
            <w:sz w:val="24"/>
            <w:szCs w:val="24"/>
          </w:rPr>
          <w:t>）</w:t>
        </w:r>
      </w:ins>
      <w:r w:rsidRPr="005E18EB">
        <w:rPr>
          <w:rPrChange w:author="格式修订器" w:date="2023-04-26T11:14:45Z">
            <w:rPr>
              <w:rFonts w:ascii="Times New Roman" w:eastAsia="宋体" w:hAnsi="Times New Roman" w:cs="Times New Roman"/>
              <w:sz w:val="24"/>
              <w:szCs w:val="24"/>
            </w:rPr>
          </w:rPrChange>
        </w:rPr>
        <w:t>认为互联网金融的发展可以对存款进行分流，从而加剧了市场竞争，推动中国利率市场化。佘松涛</w:t>
      </w:r>
      <w:r w:rsidRPr="005E18EB">
        <w:rPr/>
        <w:t>（</w:t>
      </w:r>
      <w:r w:rsidRPr="005E18EB">
        <w:rPr>
          <w:kern w:val="2"/>
          <w:rFonts w:ascii="Times New Roman" w:eastAsia="宋体" w:hAnsi="Times New Roman" w:cs="Times New Roman"/>
          <w:sz w:val="24"/>
          <w:szCs w:val="24"/>
        </w:rPr>
        <w:t>2016</w:t>
      </w:r>
      <w:r w:rsidRPr="005E18EB">
        <w:rPr/>
        <w:t>）</w:t>
      </w:r>
      <w:r w:rsidRPr="005E18EB">
        <w:rPr/>
        <w:t xml:space="preserve">认为互联网贷款业务的出现推进了利率市场化的活动。马丹妮和朱泓瑾</w:t>
      </w:r>
      <w:r w:rsidRPr="005E18EB">
        <w:rPr/>
        <w:t>（</w:t>
      </w:r>
      <w:r w:rsidRPr="005E18EB">
        <w:rPr>
          <w:kern w:val="2"/>
          <w:rFonts w:ascii="Times New Roman" w:eastAsia="宋体" w:hAnsi="Times New Roman" w:cs="Times New Roman"/>
          <w:sz w:val="24"/>
          <w:szCs w:val="24"/>
        </w:rPr>
        <w:t>2015</w:t>
      </w:r>
      <w:r w:rsidRPr="005E18EB">
        <w:rPr/>
        <w:t>）</w:t>
      </w:r>
      <w:r w:rsidRPr="005E18EB">
        <w:rPr/>
        <w:t>认为二者之间存在着相互影响的关系，银行在受到互联网发展的冲击后，会提高自身的存款利率以提高储蓄，进而促进了利率市场化。</w:t>
      </w:r>
    </w:p>
    <w:p w14:paraId="471660C9" w14:textId="77777777" w:rsidR="00F1690E" w:rsidRPr="005E18EB" w:rsidRDefault="00F1690E" w:rsidP="00C62F14">
      <w:pPr>
        <w:topLinePunct/>
      </w:pPr>
      <w:r w:rsidRPr="005E18EB">
        <w:rPr/>
        <w:t>从互联网金融产品的角度来分析，龙勇等人</w:t>
      </w:r>
      <w:r w:rsidRPr="005E18EB">
        <w:rPr/>
        <w:t>（</w:t>
      </w:r>
      <w:r w:rsidRPr="005E18EB">
        <w:rPr/>
        <w:t>2015</w:t>
      </w:r>
      <w:r w:rsidRPr="005E18EB">
        <w:rPr/>
        <w:t>）</w:t>
      </w:r>
      <w:r w:rsidRPr="005E18EB">
        <w:rPr/>
        <w:t>从监管与调控的角度出发，通过实证验证了二者之间的同向变动关系。</w:t>
      </w:r>
      <w:r w:rsidRPr="005E18EB">
        <w:rPr/>
        <w:t>Qiu Han</w:t>
      </w:r>
      <w:del w:id="988144" w:author="标点修订器" w:date="2023-04-26T11:14:47Z">
        <w:r w:rsidDel="AA7D325B">
          <w:rPr/>
          <w:delText>(</w:delText>
        </w:r>
      </w:del>
      <w:ins w:id="988145" w:author="标点修订器" w:date="2023-04-26T11:14:43Z">
        <w:r>
          <w:rPr>
            <w:rFonts w:ascii="Times New Roman" w:eastAsia="宋体" w:hAnsi="Times New Roman" w:cs="Times New Roman"/>
            <w:sz w:val="24"/>
            <w:szCs w:val="24"/>
          </w:rPr>
          <w:t>（</w:t>
        </w:r>
      </w:ins>
      <w:r w:rsidRPr="005E18EB">
        <w:rPr>
          <w:rPrChange w:author="格式修订器" w:date="2023-04-26T11:14:45Z">
            <w:rPr>
              <w:rFonts w:ascii="Times New Roman" w:eastAsia="宋体" w:hAnsi="Times New Roman" w:cs="Times New Roman"/>
              <w:sz w:val="24"/>
              <w:szCs w:val="24"/>
            </w:rPr>
          </w:rPrChange>
        </w:rPr>
        <w:t>2018</w:t>
      </w:r>
      <w:del w:id="988146" w:author="标点修订器" w:date="2023-04-26T11:14:47Z">
        <w:r w:rsidDel="AA7D325B">
          <w:rPr/>
          <w:delText>)</w:delText>
        </w:r>
      </w:del>
      <w:ins w:id="988147" w:author="标点修订器" w:date="2023-04-26T11:14:43Z">
        <w:r>
          <w:rPr>
            <w:rFonts w:ascii="Times New Roman" w:eastAsia="宋体" w:hAnsi="Times New Roman" w:cs="Times New Roman"/>
            <w:sz w:val="24"/>
            <w:szCs w:val="24"/>
          </w:rPr>
          <w:t>）</w:t>
        </w:r>
      </w:ins>
      <w:r w:rsidRPr="005E18EB">
        <w:rPr>
          <w:rPrChange w:author="格式修订器" w:date="2023-04-26T11:14:45Z">
            <w:rPr>
              <w:rFonts w:ascii="Times New Roman" w:eastAsia="宋体" w:hAnsi="Times New Roman" w:cs="Times New Roman"/>
              <w:sz w:val="24"/>
              <w:szCs w:val="24"/>
            </w:rPr>
          </w:rPrChange>
        </w:rPr>
        <w:t>的研究发现，金融科技产品凭借其便利性以及高回报率帮助人们获得以市场为基础的收益，本质上也促进了存款利率的市场化。</w:t>
      </w:r>
    </w:p>
    <w:p w14:paraId="408BDD48" w14:textId="77777777" w:rsidR="00F1690E" w:rsidRPr="005E18EB" w:rsidRDefault="00F1690E" w:rsidP="00C62F14">
      <w:pPr>
        <w:topLinePunct/>
      </w:pPr>
      <w:r w:rsidRPr="005E18EB">
        <w:rPr/>
        <w:t>也有部分学者基于鲶鱼效应来分析二者之间的关系，</w:t>
      </w:r>
      <w:r w:rsidRPr="005E18EB">
        <w:rPr/>
        <w:t>Xia Zheng</w:t>
      </w:r>
      <w:del w:id="988148" w:author="标点修订器" w:date="2023-04-26T11:14:47Z">
        <w:r w:rsidDel="AA7D325B">
          <w:rPr/>
          <w:delText>(</w:delText>
        </w:r>
      </w:del>
      <w:ins w:id="988149" w:author="标点修订器" w:date="2023-04-26T11:14:43Z">
        <w:r>
          <w:rPr>
            <w:rFonts w:ascii="Times New Roman" w:eastAsia="宋体" w:hAnsi="Times New Roman" w:cs="Times New Roman"/>
            <w:sz w:val="24"/>
            <w:szCs w:val="24"/>
          </w:rPr>
          <w:t>（</w:t>
        </w:r>
      </w:ins>
      <w:r w:rsidRPr="005E18EB">
        <w:rPr>
          <w:kern w:val="2"/>
          <w:rFonts w:ascii="Times New Roman" w:eastAsia="宋体" w:hAnsi="Times New Roman" w:cs="Times New Roman"/>
          <w:sz w:val="24"/>
          <w:szCs w:val="24"/>
        </w:rPr>
        <w:t>2015</w:t>
      </w:r>
      <w:del w:id="988150" w:author="标点修订器" w:date="2023-04-26T11:14:47Z">
        <w:r w:rsidDel="AA7D325B">
          <w:rPr/>
          <w:delText>)</w:delText>
        </w:r>
      </w:del>
      <w:ins w:id="988151" w:author="标点修订器" w:date="2023-04-26T11:14:43Z">
        <w:r>
          <w:rPr>
            <w:rFonts w:ascii="Times New Roman" w:eastAsia="宋体" w:hAnsi="Times New Roman" w:cs="Times New Roman"/>
            <w:sz w:val="24"/>
            <w:szCs w:val="24"/>
          </w:rPr>
          <w:t>）</w:t>
        </w:r>
      </w:ins>
      <w:r w:rsidRPr="005E18EB">
        <w:rPr>
          <w:rPrChange w:author="格式修订器" w:date="2023-04-26T11:14:45Z">
            <w:rPr>
              <w:rFonts w:ascii="Times New Roman" w:eastAsia="宋体" w:hAnsi="Times New Roman" w:cs="Times New Roman"/>
              <w:sz w:val="24"/>
              <w:szCs w:val="24"/>
            </w:rPr>
          </w:rPrChange>
        </w:rPr>
        <w:t>的研究表明，互联网金融的发展会对利率市场化产生正向影响；杨少芬和吴湧超</w:t>
      </w:r>
      <w:r w:rsidRPr="005E18EB">
        <w:rPr/>
        <w:t>（</w:t>
      </w:r>
      <w:r w:rsidRPr="005E18EB">
        <w:rPr>
          <w:kern w:val="2"/>
          <w:rFonts w:ascii="Times New Roman" w:eastAsia="宋体" w:hAnsi="Times New Roman" w:cs="Times New Roman"/>
          <w:sz w:val="24"/>
          <w:szCs w:val="24"/>
        </w:rPr>
        <w:t>2015</w:t>
      </w:r>
      <w:r w:rsidRPr="005E18EB">
        <w:rPr/>
        <w:t>）</w:t>
      </w:r>
      <w:r w:rsidRPr="005E18EB">
        <w:rPr/>
        <w:t>在研究中从定价以及风险的角度出发，发现互联网金融打破了资金定价的垄断，以此促进了利率市场化进程。</w:t>
      </w:r>
    </w:p>
    <w:p w14:paraId="50B4F0F7" w14:textId="77777777" w:rsidR="00F1690E" w:rsidRPr="005E18EB" w:rsidRDefault="00F1690E" w:rsidP="00C62F14">
      <w:pPr>
        <w:topLinePunct/>
      </w:pPr>
      <w:r w:rsidRPr="005E18EB">
        <w:rPr/>
        <w:t>还有其他学者也对二者的关系做出了研究，张艳</w:t>
      </w:r>
      <w:r w:rsidRPr="005E18EB">
        <w:rPr/>
        <w:t>（</w:t>
      </w:r>
      <w:r w:rsidRPr="005E18EB">
        <w:rPr>
          <w:kern w:val="2"/>
          <w:rFonts w:ascii="Times New Roman" w:eastAsia="宋体" w:hAnsi="Times New Roman" w:cs="Times New Roman"/>
          <w:sz w:val="24"/>
          <w:szCs w:val="24"/>
        </w:rPr>
        <w:t>2017</w:t>
      </w:r>
      <w:r w:rsidRPr="005E18EB">
        <w:rPr/>
        <w:t>）</w:t>
      </w:r>
      <w:r w:rsidRPr="005E18EB">
        <w:rPr/>
        <w:t xml:space="preserve">在研究中分析了网络金融与利率市场的关系，并对促进这一进程的相关因素进行了分析。覃瑀</w:t>
      </w:r>
      <w:r w:rsidRPr="005E18EB">
        <w:rPr/>
        <w:t>（</w:t>
      </w:r>
      <w:r w:rsidRPr="005E18EB">
        <w:rPr>
          <w:kern w:val="2"/>
          <w:rFonts w:ascii="Times New Roman" w:eastAsia="宋体" w:hAnsi="Times New Roman" w:cs="Times New Roman"/>
          <w:sz w:val="24"/>
          <w:szCs w:val="24"/>
        </w:rPr>
        <w:t>2014</w:t>
      </w:r>
      <w:r w:rsidRPr="005E18EB">
        <w:rPr/>
        <w:t>）</w:t>
      </w:r>
      <w:r w:rsidRPr="005E18EB">
        <w:rPr/>
        <w:t>的研究认为二者之间存在着相互加强的关系，但同时也认为这种关系只存在于特定发展时期，并不会产生实质的改变。</w:t>
      </w:r>
    </w:p>
    <w:p w14:paraId="488D1D74" w14:textId="569A0D1F" w:rsidR="00F1690E" w:rsidRDefault="00F1690E" w:rsidP="00AE6290">
      <w:pPr>
        <w:pStyle w:val="2"/>
        <w:topLinePunct/>
        <w:ind w:left="480" w:hangingChars="171" w:hanging="480"/>
      </w:pPr>
      <w:ins w:id="988152" w:author="标题排版器" w:date="2023-04-26T11:14:43Z">
        <w:r>
          <w:t xml:space="preserve">2.2</w:t>
        </w:r>
      </w:ins>
      <w:bookmarkStart w:id="31" w:name="_Toc104408493"/>
      <w:bookmarkStart w:id="32" w:name="_Hlk104148823"/>
      <w:del w:id="988153" w:author="标题排版器" w:date="2023-04-26T11:14:49Z">
        <w:r w:rsidDel="009802C4">
          <w:rPr/>
          <w:delText>2</w:delText>
        </w:r>
        <w:r w:rsidDel="009802C4">
          <w:rPr/>
          <w:delText>.</w:delText>
        </w:r>
        <w:r w:rsidDel="009802C4">
          <w:rPr/>
          <w:delText>2</w:delText>
        </w:r>
      </w:del>
      <w:bookmarkStart w:id="31" w:name="_Toc104408493"/>
      <w:bookmarkStart w:id="32" w:name="_Hlk104148823"/>
      <w:r w:rsidRPr="005E18EB">
        <w:rPr>
          <w:rPrChange w:author="格式修订器" w:date="2023-04-26T11:14:45Z">
            <w:rPr>
              <w:rFonts w:asciiTheme="majorHAnsi" w:hAnsiTheme="majorHAnsi" w:cstheme="majorBidi"/>
              <w:b/>
              <w:bCs/>
              <w:sz w:val="32"/>
              <w:szCs w:val="32"/>
            </w:rPr>
          </w:rPrChange>
        </w:rPr>
        <w:t xml:space="preserve"> </w:t>
      </w:r>
      <w:r>
        <w:rPr>
          <w:rPrChange w:author="格式修订器" w:date="2023-04-26T11:14:45Z">
            <w:rPr>
              <w:b/>
              <w:bCs/>
              <w:sz w:val="32"/>
              <w:szCs w:val="32"/>
              <w:rFonts w:hint="eastAsia" w:asciiTheme="majorHAnsi" w:hAnsiTheme="majorHAnsi" w:cstheme="majorBidi"/>
            </w:rPr>
          </w:rPrChange>
        </w:rPr>
        <w:t>关于</w:t>
      </w:r>
      <w:r w:rsidRPr="005E18EB">
        <w:rPr>
          <w:rPrChange w:author="格式修订器" w:date="2023-04-26T11:14:45Z">
            <w:rPr>
              <w:rFonts w:asciiTheme="majorHAnsi" w:hAnsiTheme="majorHAnsi" w:cstheme="majorBidi"/>
              <w:b/>
              <w:bCs/>
              <w:sz w:val="32"/>
              <w:szCs w:val="32"/>
            </w:rPr>
          </w:rPrChange>
        </w:rPr>
        <w:t>商业银行盈利能力</w:t>
      </w:r>
      <w:r>
        <w:rPr>
          <w:rPrChange w:author="格式修订器" w:date="2023-04-26T11:14:45Z">
            <w:rPr>
              <w:b/>
              <w:bCs/>
              <w:sz w:val="32"/>
              <w:szCs w:val="32"/>
              <w:rFonts w:hint="eastAsia" w:asciiTheme="majorHAnsi" w:hAnsiTheme="majorHAnsi" w:cstheme="majorBidi"/>
            </w:rPr>
          </w:rPrChange>
        </w:rPr>
        <w:t>的研究</w:t>
      </w:r>
      <w:bookmarkEnd w:id="31"/>
    </w:p>
    <w:p w14:paraId="6EF632EE" w14:textId="00A6D038" w:rsidR="00C67475" w:rsidRPr="00C67475" w:rsidRDefault="00C67475" w:rsidP="00C67475">
      <w:pPr>
        <w:pStyle w:val="3"/>
        <w:topLinePunct/>
        <w:ind w:left="480" w:hangingChars="200" w:hanging="480"/>
      </w:pPr>
      <w:bookmarkStart w:id="987712" w:name="_Toc686987712"/>
      <w:ins w:id="988154" w:author="标题排版器" w:date="2023-04-26T11:14:43Z">
        <w:r>
          <w:t xml:space="preserve">2.2.1</w:t>
        </w:r>
      </w:ins>
      <w:del w:id="988155" w:author="标题排版器" w:date="2023-04-26T11:14:49Z">
        <w:r w:rsidDel="009802C4">
          <w:rPr/>
          <w:delText>2</w:delText>
        </w:r>
        <w:r w:rsidDel="009802C4">
          <w:rPr/>
          <w:delText>.</w:delText>
        </w:r>
        <w:r w:rsidDel="009802C4">
          <w:rPr/>
          <w:delText>2</w:delText>
        </w:r>
        <w:r w:rsidDel="009802C4">
          <w:rPr/>
          <w:delText>.1 </w:delText>
        </w:r>
      </w:del>
      <w:r>
        <w:rPr>
          <w:rPrChange w:author="格式修订器" w:date="2023-04-26T11:14:45Z">
            <w:rPr>
              <w:szCs w:val="21"/>
              <w:rFonts w:eastAsia="黑体" w:hint="eastAsia" w:ascii="Times New Roman" w:hAnsi="Times New Roman" w:cs="Times New Roman"/>
              <w:b/>
              <w:sz w:val="24"/>
            </w:rPr>
          </w:rPrChange>
        </w:rPr>
        <w:t>影响银行盈利能力因素的研究</w:t>
      </w:r>
      <w:bookmarkEnd w:id="987712"/>
    </w:p>
    <w:p w14:paraId="68AFD04B" w14:textId="77777777" w:rsidR="00F1690E" w:rsidRPr="00E303D1" w:rsidRDefault="00F1690E" w:rsidP="00923396">
      <w:pPr>
        <w:topLinePunct/>
      </w:pPr>
      <w:r w:rsidRPr="00E303D1">
        <w:rPr>
          <w:rPrChange w:author="格式修订器" w:date="2023-04-26T11:14:45Z">
            <w:rPr>
              <w:sz w:val="24"/>
              <w:szCs w:val="21"/>
              <w:rFonts w:ascii="Times New Roman" w:eastAsia="宋体" w:hAnsi="Times New Roman" w:cs="Times New Roman"/>
            </w:rPr>
          </w:rPrChange>
        </w:rPr>
        <w:t>既往学者</w:t>
      </w:r>
      <w:r w:rsidRPr="00CB34FB">
        <w:rPr/>
        <w:t>在探究</w:t>
      </w:r>
      <w:r w:rsidRPr="00E303D1">
        <w:rPr/>
        <w:t>影响银行</w:t>
      </w:r>
      <w:r w:rsidRPr="00CB34FB">
        <w:rPr/>
        <w:t>获取利润能力</w:t>
      </w:r>
      <w:r w:rsidRPr="00E303D1">
        <w:rPr/>
        <w:t>的因素</w:t>
      </w:r>
      <w:r w:rsidRPr="00CB34FB">
        <w:rPr/>
        <w:t>时</w:t>
      </w:r>
      <w:r w:rsidRPr="00E303D1">
        <w:rPr/>
        <w:t>都进行了分析，选取了不同的被解释变量作为盈利水平的代表</w:t>
      </w:r>
      <w:r w:rsidRPr="00CB34FB">
        <w:rPr/>
        <w:t>。</w:t>
      </w:r>
      <w:r w:rsidRPr="00CB34FB">
        <w:rPr/>
        <w:t/>
      </w:r>
      <w:r w:rsidRPr="00CB34FB">
        <w:rPr/>
        <w:t/>
      </w:r>
      <w:r w:rsidRPr="00CB34FB">
        <w:rPr/>
        <w:t/>
      </w:r>
      <w:r w:rsidRPr="00E303D1">
        <w:rPr/>
        <w:t>庄梦蝶</w:t>
      </w:r>
      <w:r w:rsidRPr="00E303D1">
        <w:rPr/>
        <w:t>（</w:t>
      </w:r>
      <w:r w:rsidRPr="00E303D1">
        <w:rPr>
          <w:kern w:val="2"/>
          <w:szCs w:val="21"/>
          <w:rFonts w:ascii="Times New Roman" w:eastAsia="宋体" w:hAnsi="Times New Roman" w:cs="Times New Roman"/>
          <w:sz w:val="24"/>
        </w:rPr>
        <w:t>2022</w:t>
      </w:r>
      <w:r w:rsidRPr="00E303D1">
        <w:rPr/>
        <w:t>）</w:t>
      </w:r>
      <w:r w:rsidRPr="00E303D1">
        <w:rPr/>
        <w:t>通过实证分析探究了我国商业银行的</w:t>
      </w:r>
      <w:r w:rsidRPr="00CB34FB">
        <w:rPr/>
        <w:t>获利水平</w:t>
      </w:r>
      <w:r w:rsidRPr="00E303D1">
        <w:rPr/>
        <w:t>，该研究分别针对</w:t>
      </w:r>
      <w:r w:rsidRPr="00CB34FB">
        <w:rPr/>
        <w:t>国家经济</w:t>
      </w:r>
      <w:r w:rsidRPr="00E303D1">
        <w:rPr/>
        <w:t>层面以及微观</w:t>
      </w:r>
      <w:r w:rsidRPr="00CB34FB">
        <w:rPr/>
        <w:t>银行</w:t>
      </w:r>
      <w:r w:rsidRPr="00E303D1">
        <w:rPr/>
        <w:t>层面选取了一定的指标</w:t>
      </w:r>
      <w:r w:rsidRPr="00CB34FB">
        <w:rPr/>
        <w:t>，对于因素的考量较为全面细致；</w:t>
      </w:r>
      <w:r w:rsidRPr="00E303D1">
        <w:rPr/>
        <w:t>顾炜</w:t>
      </w:r>
      <w:r w:rsidRPr="00E303D1">
        <w:rPr/>
        <w:t>（</w:t>
      </w:r>
      <w:r w:rsidRPr="00E303D1">
        <w:rPr>
          <w:kern w:val="2"/>
          <w:szCs w:val="21"/>
          <w:rFonts w:ascii="Times New Roman" w:eastAsia="宋体" w:hAnsi="Times New Roman" w:cs="Times New Roman"/>
          <w:sz w:val="24"/>
        </w:rPr>
        <w:t>2020</w:t>
      </w:r>
      <w:r w:rsidRPr="00E303D1">
        <w:rPr/>
        <w:t>）</w:t>
      </w:r>
      <w:r w:rsidRPr="00CB34FB">
        <w:rPr/>
        <w:t>的研究</w:t>
      </w:r>
      <w:r w:rsidRPr="00E303D1">
        <w:rPr/>
        <w:t>首先通过对</w:t>
      </w:r>
      <w:r w:rsidRPr="00CB34FB">
        <w:rPr/>
        <w:t>四家大型银行</w:t>
      </w:r>
      <w:r w:rsidRPr="00E303D1">
        <w:rPr/>
        <w:t>的</w:t>
      </w:r>
      <w:r w:rsidRPr="00CB34FB">
        <w:rPr/>
        <w:t>获得利润的能力</w:t>
      </w:r>
      <w:r w:rsidRPr="00E303D1">
        <w:rPr/>
        <w:t>进行</w:t>
      </w:r>
      <w:r w:rsidRPr="00CB34FB">
        <w:rPr/>
        <w:t>理论分析</w:t>
      </w:r>
      <w:r w:rsidRPr="00E303D1">
        <w:rPr/>
        <w:t>，</w:t>
      </w:r>
      <w:r w:rsidRPr="00CB34FB">
        <w:rPr/>
        <w:t>阐述了</w:t>
      </w:r>
      <w:r w:rsidRPr="00E303D1">
        <w:rPr/>
        <w:t>我国商业银行在</w:t>
      </w:r>
      <w:r w:rsidRPr="00CB34FB">
        <w:rPr/>
        <w:t>收入</w:t>
      </w:r>
      <w:r w:rsidRPr="00E303D1">
        <w:rPr/>
        <w:t>结构、</w:t>
      </w:r>
      <w:r w:rsidRPr="00CB34FB">
        <w:rPr/>
        <w:t>业务</w:t>
      </w:r>
      <w:r w:rsidRPr="00E303D1">
        <w:rPr/>
        <w:t>规模等方面的特点</w:t>
      </w:r>
      <w:r w:rsidRPr="00CB34FB">
        <w:rPr/>
        <w:t>，同时也</w:t>
      </w:r>
      <w:r w:rsidRPr="00E303D1">
        <w:rPr/>
        <w:t>对</w:t>
      </w:r>
      <w:r w:rsidRPr="00E303D1">
        <w:rPr/>
        <w:t>16</w:t>
      </w:r>
      <w:r w:rsidRPr="00E303D1">
        <w:rPr/>
        <w:t>家上市银行进行实证研究并构建了评价盈利能力的体系</w:t>
      </w:r>
      <w:r w:rsidRPr="00CB34FB">
        <w:rPr/>
        <w:t>，</w:t>
      </w:r>
      <w:r w:rsidRPr="00E303D1">
        <w:rPr/>
        <w:t>探究不同指标对于商业银行的影响，</w:t>
      </w:r>
      <w:r w:rsidRPr="00CB34FB">
        <w:rPr/>
        <w:t>在理论层面补充了一定的论证。</w:t>
      </w:r>
    </w:p>
    <w:p w14:paraId="3BD6AF54" w14:textId="77777777" w:rsidR="00F1690E" w:rsidRPr="00E303D1" w:rsidRDefault="00F1690E" w:rsidP="00923396">
      <w:pPr>
        <w:topLinePunct/>
      </w:pPr>
      <w:r w:rsidRPr="00E303D1">
        <w:rPr/>
        <w:lastRenderedPageBreak/>
        <w:t/>
      </w:r>
      <w:r w:rsidRPr="00C74C27">
        <w:rPr/>
        <w:t/>
      </w:r>
      <w:r w:rsidRPr="00E303D1">
        <w:rPr/>
        <w:t>Khalatur</w:t>
      </w:r>
      <w:r w:rsidRPr="00E303D1">
        <w:rPr/>
        <w:t>等人</w:t>
      </w:r>
      <w:r w:rsidRPr="00E303D1">
        <w:rPr/>
        <w:t>（</w:t>
      </w:r>
      <w:r w:rsidRPr="00E303D1">
        <w:rPr>
          <w:kern w:val="2"/>
          <w:szCs w:val="21"/>
          <w:rFonts w:ascii="Times New Roman" w:eastAsia="宋体" w:hAnsi="Times New Roman" w:cs="Times New Roman"/>
          <w:sz w:val="24"/>
        </w:rPr>
        <w:t>2018</w:t>
      </w:r>
      <w:r w:rsidRPr="00E303D1">
        <w:rPr/>
        <w:t>）</w:t>
      </w:r>
      <w:r w:rsidRPr="00E303D1">
        <w:rPr/>
        <w:t>针对影响商业银行盈利性的因素进行了研究分析，研究分析了乌克兰商业银行</w:t>
      </w:r>
      <w:r w:rsidRPr="00E303D1">
        <w:rPr/>
        <w:t>2009-2017</w:t>
      </w:r>
      <w:r w:rsidRPr="00E303D1">
        <w:rPr/>
        <w:t>年的</w:t>
      </w:r>
      <w:r>
        <w:rPr/>
        <w:t>获利水平</w:t>
      </w:r>
      <w:r w:rsidRPr="00E303D1">
        <w:rPr/>
        <w:t>，并提出了一种使得银行存款波动性和流动性指标相互作用的机制，这一机制可以改变银行的财务成本。谢太峰</w:t>
      </w:r>
      <w:r>
        <w:rPr/>
        <w:t>和</w:t>
      </w:r>
      <w:r w:rsidRPr="00E303D1">
        <w:rPr/>
        <w:t>孙璐</w:t>
      </w:r>
      <w:r w:rsidRPr="00E303D1">
        <w:rPr/>
        <w:t>（</w:t>
      </w:r>
      <w:r w:rsidRPr="00E303D1">
        <w:rPr>
          <w:kern w:val="2"/>
          <w:szCs w:val="21"/>
          <w:rFonts w:ascii="Times New Roman" w:eastAsia="宋体" w:hAnsi="Times New Roman" w:cs="Times New Roman"/>
          <w:sz w:val="24"/>
        </w:rPr>
        <w:t>2019</w:t>
      </w:r>
      <w:r w:rsidRPr="00E303D1">
        <w:rPr/>
        <w:t>）</w:t>
      </w:r>
      <w:r w:rsidRPr="00C74C27">
        <w:rPr/>
        <w:t>的研究中探究了这些财务因素和银行获利能力的关系，研究</w:t>
      </w:r>
      <w:r w:rsidRPr="00E303D1">
        <w:rPr/>
        <w:t>以</w:t>
      </w:r>
      <w:r w:rsidRPr="00E303D1">
        <w:rPr/>
        <w:t>16</w:t>
      </w:r>
      <w:r w:rsidRPr="00E303D1">
        <w:rPr/>
        <w:t>家上市商业银行</w:t>
      </w:r>
      <w:r w:rsidRPr="00E303D1">
        <w:rPr/>
        <w:t>10</w:t>
      </w:r>
      <w:r w:rsidRPr="00E303D1">
        <w:rPr/>
        <w:t>年间的面板数据作为样本，进行了实证分析</w:t>
      </w:r>
      <w:r w:rsidRPr="00C74C27">
        <w:rPr/>
        <w:t>。</w:t>
      </w:r>
      <w:r w:rsidRPr="00E303D1">
        <w:rPr/>
        <w:t>并对商业银行进行了异质性分类，探究前述的指标对于不同类型的银行的盈利能力的影响。王晰等人</w:t>
      </w:r>
      <w:r w:rsidRPr="00E303D1">
        <w:rPr/>
        <w:t>（</w:t>
      </w:r>
      <w:r w:rsidRPr="00E303D1">
        <w:rPr>
          <w:kern w:val="2"/>
          <w:szCs w:val="21"/>
          <w:rFonts w:ascii="Times New Roman" w:eastAsia="宋体" w:hAnsi="Times New Roman" w:cs="Times New Roman"/>
          <w:sz w:val="24"/>
        </w:rPr>
        <w:t>2020</w:t>
      </w:r>
      <w:r w:rsidRPr="00E303D1">
        <w:rPr/>
        <w:t>）</w:t>
      </w:r>
      <w:r w:rsidRPr="00E303D1">
        <w:rPr/>
        <w:t>的研究表明，商业银行的存贷比与其盈利</w:t>
      </w:r>
      <w:r>
        <w:rPr/>
        <w:t>水平</w:t>
      </w:r>
      <w:r w:rsidRPr="00E303D1">
        <w:rPr/>
        <w:t>之间存在着非线性关系，并通过实证分析验证了这一非线性关系为倒</w:t>
      </w:r>
      <w:r w:rsidRPr="00E303D1">
        <w:rPr/>
        <w:t>U</w:t>
      </w:r>
      <w:r w:rsidRPr="00E303D1">
        <w:rPr/>
        <w:t>形，而不良贷款率在其中充当中介因素。</w:t>
      </w:r>
    </w:p>
    <w:p w14:paraId="44647B1F" w14:textId="76896432" w:rsidR="00F1690E" w:rsidRPr="00051DDF" w:rsidRDefault="00F1690E" w:rsidP="00051DDF">
      <w:pPr>
        <w:topLinePunct/>
      </w:pPr>
      <w:r w:rsidRPr="00CD6F35">
        <w:rPr/>
        <w:t>在方法上，</w:t>
      </w:r>
      <w:r w:rsidRPr="00E303D1">
        <w:rPr/>
        <w:t>何家欢</w:t>
      </w:r>
      <w:r w:rsidRPr="00E303D1">
        <w:rPr/>
        <w:t>（</w:t>
      </w:r>
      <w:r w:rsidRPr="00E303D1">
        <w:rPr>
          <w:kern w:val="2"/>
          <w:szCs w:val="21"/>
          <w:rFonts w:ascii="Times New Roman" w:eastAsia="宋体" w:hAnsi="Times New Roman" w:cs="Times New Roman"/>
          <w:sz w:val="24"/>
        </w:rPr>
        <w:t>2020</w:t>
      </w:r>
      <w:r w:rsidRPr="00E303D1">
        <w:rPr/>
        <w:t>）</w:t>
      </w:r>
      <w:r w:rsidRPr="00E303D1">
        <w:rPr/>
        <w:t>运用了因子分析法对不同类型银行的盈利水平进行分析，以</w:t>
      </w:r>
      <w:r w:rsidRPr="00E303D1">
        <w:rPr/>
        <w:t>16</w:t>
      </w:r>
      <w:r w:rsidRPr="00E303D1">
        <w:rPr/>
        <w:t>家商业银行</w:t>
      </w:r>
      <w:r w:rsidRPr="00E303D1">
        <w:rPr/>
        <w:t>2018</w:t>
      </w:r>
      <w:r w:rsidRPr="00E303D1">
        <w:rPr/>
        <w:t>年的截面数据为样本，研究表明国有银行的</w:t>
      </w:r>
      <w:r>
        <w:rPr/>
        <w:t>获利能力</w:t>
      </w:r>
      <w:r w:rsidRPr="00E303D1">
        <w:rPr/>
        <w:t>要显著高于其他组别</w:t>
      </w:r>
      <w:r w:rsidRPr="00CD6F35">
        <w:rPr/>
        <w:t>，其对异质性的分析也使得研究更加全面。在影响因素上，</w:t>
      </w:r>
      <w:r w:rsidRPr="00E303D1">
        <w:rPr/>
        <w:t>石娥</w:t>
      </w:r>
      <w:r w:rsidRPr="00CD6F35">
        <w:rPr/>
        <w:t>和</w:t>
      </w:r>
      <w:r w:rsidRPr="00E303D1">
        <w:rPr/>
        <w:t>刘方</w:t>
      </w:r>
      <w:r w:rsidRPr="00E303D1">
        <w:rPr/>
        <w:t>（</w:t>
      </w:r>
      <w:r w:rsidRPr="00E303D1">
        <w:rPr>
          <w:kern w:val="2"/>
          <w:szCs w:val="21"/>
          <w:rFonts w:ascii="Times New Roman" w:eastAsia="宋体" w:hAnsi="Times New Roman" w:cs="Times New Roman"/>
          <w:sz w:val="24"/>
        </w:rPr>
        <w:t>2021</w:t>
      </w:r>
      <w:r w:rsidRPr="00E303D1">
        <w:rPr/>
        <w:t>）</w:t>
      </w:r>
      <w:r w:rsidRPr="00E303D1">
        <w:rPr/>
        <w:t>探究了资产证券化对于银行</w:t>
      </w:r>
      <w:r>
        <w:rPr/>
        <w:t>获取收益的能力</w:t>
      </w:r>
      <w:r w:rsidRPr="00E303D1">
        <w:rPr/>
        <w:t>的影响，文章先</w:t>
      </w:r>
      <w:r w:rsidRPr="00CD6F35">
        <w:rPr/>
        <w:t>通过理论进行分析，通过</w:t>
      </w:r>
      <w:r w:rsidRPr="00E303D1">
        <w:rPr/>
        <w:t>设定一定的</w:t>
      </w:r>
      <w:r w:rsidRPr="00CD6F35">
        <w:rPr/>
        <w:t>假设</w:t>
      </w:r>
      <w:r w:rsidRPr="00E303D1">
        <w:rPr/>
        <w:t>约束，</w:t>
      </w:r>
      <w:r w:rsidRPr="00CD6F35">
        <w:rPr/>
        <w:t>对构造的模型求解偏导，通过符号</w:t>
      </w:r>
      <w:r w:rsidRPr="00E303D1">
        <w:rPr/>
        <w:t>从</w:t>
      </w:r>
      <w:r w:rsidRPr="00CD6F35">
        <w:rPr/>
        <w:t>数理</w:t>
      </w:r>
      <w:r>
        <w:rPr/>
        <w:t>的角度</w:t>
      </w:r>
      <w:r w:rsidRPr="00E303D1">
        <w:rPr/>
        <w:t>分析了二者之间的相关性，</w:t>
      </w:r>
      <w:r w:rsidRPr="00CD6F35">
        <w:rPr/>
        <w:t>随</w:t>
      </w:r>
      <w:r w:rsidRPr="00E303D1">
        <w:rPr/>
        <w:t>后以</w:t>
      </w:r>
      <w:r w:rsidRPr="00E303D1">
        <w:rPr/>
        <w:t>36</w:t>
      </w:r>
      <w:r w:rsidRPr="00E303D1">
        <w:rPr/>
        <w:t>家上市商业银行</w:t>
      </w:r>
      <w:r w:rsidRPr="00E303D1">
        <w:rPr/>
        <w:t>7</w:t>
      </w:r>
      <w:r w:rsidRPr="00E303D1">
        <w:rPr/>
        <w:t>年间的面板数据，运用双向固定效应模型进行实证分析，得出了二者正相关的结论</w:t>
      </w:r>
      <w:r>
        <w:rPr/>
        <w:t>，以经验证据验证了数理层面得到的结论</w:t>
      </w:r>
      <w:r w:rsidRPr="00E303D1">
        <w:rPr/>
        <w:t>。王紫卓</w:t>
      </w:r>
      <w:r w:rsidRPr="00E303D1">
        <w:rPr/>
        <w:t>（</w:t>
      </w:r>
      <w:r w:rsidRPr="00E303D1">
        <w:rPr>
          <w:kern w:val="2"/>
          <w:szCs w:val="21"/>
          <w:rFonts w:ascii="Times New Roman" w:eastAsia="宋体" w:hAnsi="Times New Roman" w:cs="Times New Roman"/>
          <w:sz w:val="24"/>
        </w:rPr>
        <w:t>2021</w:t>
      </w:r>
      <w:r w:rsidRPr="00E303D1">
        <w:rPr/>
        <w:t>）</w:t>
      </w:r>
      <w:r w:rsidRPr="00E303D1">
        <w:rPr/>
        <w:t>通过理论和实证的方式探究了影子银行对传统商业银行盈利能力的影响，结果表明二者之间呈现非线性的倒</w:t>
      </w:r>
      <w:r w:rsidRPr="00E303D1">
        <w:rPr/>
        <w:t>U</w:t>
      </w:r>
      <w:r w:rsidRPr="00E303D1">
        <w:rPr/>
        <w:t>形的关系</w:t>
      </w:r>
      <w:r w:rsidRPr="00CD6F35">
        <w:rPr/>
        <w:t/>
      </w:r>
    </w:p>
    <w:p w14:paraId="6FEB1C63" w14:textId="32B18DAC" w:rsidR="00C67475" w:rsidRPr="00C67475" w:rsidRDefault="00C67475" w:rsidP="00C67475">
      <w:pPr>
        <w:pStyle w:val="3"/>
        <w:topLinePunct/>
        <w:ind w:left="480" w:hangingChars="200" w:hanging="480"/>
      </w:pPr>
      <w:bookmarkStart w:id="987713" w:name="_Toc686987713"/>
      <w:ins w:id="988156" w:author="标题排版器" w:date="2023-04-26T11:14:43Z">
        <w:r>
          <w:t xml:space="preserve">2.2.2</w:t>
        </w:r>
      </w:ins>
      <w:del w:id="988157" w:author="标题排版器" w:date="2023-04-26T11:14:49Z">
        <w:r w:rsidDel="009802C4">
          <w:rPr/>
          <w:delText>2</w:delText>
        </w:r>
        <w:r w:rsidDel="009802C4">
          <w:rPr/>
          <w:delText>.</w:delText>
        </w:r>
        <w:r w:rsidDel="009802C4">
          <w:rPr/>
          <w:delText>2</w:delText>
        </w:r>
        <w:r w:rsidDel="009802C4">
          <w:rPr/>
          <w:delText>.</w:delText>
        </w:r>
        <w:r w:rsidDel="009802C4">
          <w:rPr/>
          <w:delText>2</w:delText>
        </w:r>
      </w:del>
      <w:r w:rsidRPr="005E18EB">
        <w:rPr>
          <w:rPrChange w:author="格式修订器" w:date="2023-04-26T11:14:45Z">
            <w:rPr>
              <w:szCs w:val="21"/>
              <w:rFonts w:ascii="Times New Roman" w:eastAsia="宋体" w:hAnsi="Times New Roman" w:cs="Times New Roman"/>
              <w:b/>
              <w:sz w:val="24"/>
            </w:rPr>
          </w:rPrChange>
        </w:rPr>
        <w:t xml:space="preserve"> </w:t>
      </w:r>
      <w:r w:rsidR="00051DDF">
        <w:rPr>
          <w:rPrChange w:author="格式修订器" w:date="2023-04-26T11:14:45Z">
            <w:rPr>
              <w:szCs w:val="21"/>
              <w:rFonts w:eastAsia="黑体" w:hint="eastAsia" w:ascii="Times New Roman" w:hAnsi="Times New Roman" w:cs="Times New Roman"/>
              <w:b/>
              <w:sz w:val="24"/>
            </w:rPr>
          </w:rPrChange>
        </w:rPr>
        <w:t>利率市场化对</w:t>
      </w:r>
      <w:r w:rsidR="00B40E05">
        <w:rPr>
          <w:rPrChange w:author="格式修订器" w:date="2023-04-26T11:14:45Z">
            <w:rPr>
              <w:szCs w:val="21"/>
              <w:rFonts w:eastAsia="黑体" w:hint="eastAsia" w:ascii="Times New Roman" w:hAnsi="Times New Roman" w:cs="Times New Roman"/>
              <w:b/>
              <w:sz w:val="24"/>
            </w:rPr>
          </w:rPrChange>
        </w:rPr>
        <w:t>商业</w:t>
      </w:r>
      <w:r w:rsidR="00051DDF">
        <w:rPr>
          <w:rPrChange w:author="格式修订器" w:date="2023-04-26T11:14:45Z">
            <w:rPr>
              <w:szCs w:val="21"/>
              <w:rFonts w:eastAsia="黑体" w:hint="eastAsia" w:ascii="Times New Roman" w:hAnsi="Times New Roman" w:cs="Times New Roman"/>
              <w:b/>
              <w:sz w:val="24"/>
            </w:rPr>
          </w:rPrChange>
        </w:rPr>
        <w:t>银行盈利能力影响</w:t>
      </w:r>
      <w:r>
        <w:rPr>
          <w:rPrChange w:author="格式修订器" w:date="2023-04-26T11:14:45Z">
            <w:rPr>
              <w:szCs w:val="21"/>
              <w:rFonts w:eastAsia="黑体" w:hint="eastAsia" w:ascii="Times New Roman" w:hAnsi="Times New Roman" w:cs="Times New Roman"/>
              <w:b/>
              <w:sz w:val="24"/>
            </w:rPr>
          </w:rPrChange>
        </w:rPr>
        <w:t>的研究</w:t>
      </w:r>
      <w:bookmarkEnd w:id="987713"/>
    </w:p>
    <w:p w14:paraId="28AD8C15" w14:textId="1D0DC777" w:rsidR="00F1690E" w:rsidRPr="00F45265" w:rsidRDefault="00F1690E" w:rsidP="00054ECF">
      <w:pPr>
        <w:topLinePunct/>
      </w:pPr>
      <w:r w:rsidRPr="00F45265">
        <w:rPr>
          <w:rPrChange w:author="格式修订器" w:date="2023-04-26T11:14:45Z">
            <w:rPr>
              <w:sz w:val="24"/>
              <w:szCs w:val="21"/>
              <w:rFonts w:ascii="Times New Roman" w:eastAsia="宋体" w:hAnsi="Times New Roman" w:cs="Times New Roman" w:hint="eastAsia"/>
            </w:rPr>
          </w:rPrChange>
        </w:rPr>
        <w:t>针对</w:t>
      </w:r>
      <w:r w:rsidR="00073782">
        <w:rPr/>
        <w:t>利率市场化</w:t>
      </w:r>
      <w:r w:rsidRPr="00F45265">
        <w:rPr/>
        <w:t>进程对银行获取收益水平的影响，既往学者通过实证进行了研究分析。</w:t>
      </w:r>
      <w:r w:rsidRPr="00E303D1">
        <w:rPr/>
        <w:t>付静</w:t>
      </w:r>
      <w:r w:rsidRPr="00E303D1">
        <w:rPr/>
        <w:t>（</w:t>
      </w:r>
      <w:r w:rsidRPr="00E303D1">
        <w:rPr>
          <w:kern w:val="2"/>
          <w:szCs w:val="21"/>
          <w:rFonts w:ascii="Times New Roman" w:eastAsia="宋体" w:hAnsi="Times New Roman" w:cs="Times New Roman"/>
          <w:sz w:val="24"/>
        </w:rPr>
        <w:t>2020</w:t>
      </w:r>
      <w:r w:rsidRPr="00E303D1">
        <w:rPr/>
        <w:t>）</w:t>
      </w:r>
      <w:r w:rsidRPr="00F45265">
        <w:rPr/>
        <w:t>在文中阐述</w:t>
      </w:r>
      <w:r w:rsidRPr="00E303D1">
        <w:rPr/>
        <w:t>了利率市场化的发展对于商业银行传统的存贷利差业务的冲击，</w:t>
      </w:r>
      <w:r w:rsidRPr="00F45265">
        <w:rPr/>
        <w:t>并在此基础上对</w:t>
      </w:r>
      <w:r w:rsidRPr="00E303D1">
        <w:rPr/>
        <w:t>13</w:t>
      </w:r>
      <w:r w:rsidRPr="00E303D1">
        <w:rPr/>
        <w:t>家商业银行</w:t>
      </w:r>
      <w:r w:rsidRPr="00E303D1">
        <w:rPr/>
        <w:t>10</w:t>
      </w:r>
      <w:r w:rsidRPr="00E303D1">
        <w:rPr/>
        <w:t>年的面板数据进行实证分析，其研究表明商业银行盈利能力对存贷比以及国内生产总值增长率的影响不明显，而对其他银行财务指标则有显著相关性。</w:t>
      </w:r>
      <w:r w:rsidRPr="00E303D1">
        <w:rPr/>
        <w:t>Ranran Cao</w:t>
      </w:r>
      <w:r w:rsidRPr="00E303D1">
        <w:rPr/>
        <w:t>（</w:t>
      </w:r>
      <w:r w:rsidRPr="00E303D1">
        <w:rPr>
          <w:kern w:val="2"/>
          <w:szCs w:val="21"/>
          <w:rFonts w:ascii="Times New Roman" w:eastAsia="宋体" w:hAnsi="Times New Roman" w:cs="Times New Roman"/>
          <w:sz w:val="24"/>
        </w:rPr>
        <w:t>2021</w:t>
      </w:r>
      <w:r w:rsidRPr="00E303D1">
        <w:rPr/>
        <w:t>）</w:t>
      </w:r>
      <w:r w:rsidRPr="00E303D1">
        <w:rPr/>
        <w:t>分析了在互联网金融以及利率市场化的背景下，商业银行</w:t>
      </w:r>
      <w:r w:rsidRPr="00F45265">
        <w:rPr/>
        <w:t>获取收益能力</w:t>
      </w:r>
      <w:r w:rsidRPr="00E303D1">
        <w:rPr/>
        <w:t>的影响因素，该研究</w:t>
      </w:r>
      <w:r w:rsidRPr="00F45265">
        <w:rPr/>
        <w:t>以</w:t>
      </w:r>
      <w:r w:rsidRPr="00E303D1">
        <w:rPr/>
        <w:t>2013-2019</w:t>
      </w:r>
      <w:r w:rsidRPr="00E303D1">
        <w:rPr/>
        <w:t>七年间</w:t>
      </w:r>
      <w:r w:rsidRPr="00E303D1">
        <w:rPr/>
        <w:t>17</w:t>
      </w:r>
      <w:r w:rsidRPr="00E303D1">
        <w:rPr/>
        <w:t>家银行的面板数据为样本，对其进行</w:t>
      </w:r>
      <w:r w:rsidRPr="00F45265">
        <w:rPr/>
        <w:t>了</w:t>
      </w:r>
      <w:r w:rsidRPr="00E303D1">
        <w:rPr/>
        <w:t>实证分析，探究了二者之间呈负相关关系。</w:t>
      </w:r>
      <w:r w:rsidRPr="00F45265">
        <w:rPr/>
        <w:t/>
      </w:r>
      <w:r w:rsidRPr="00E303D1">
        <w:rPr/>
        <w:t>吴立力</w:t>
      </w:r>
      <w:r w:rsidRPr="00E303D1">
        <w:rPr/>
        <w:t>（</w:t>
      </w:r>
      <w:r w:rsidRPr="00E303D1">
        <w:rPr>
          <w:kern w:val="2"/>
          <w:szCs w:val="21"/>
          <w:rFonts w:ascii="Times New Roman" w:eastAsia="宋体" w:hAnsi="Times New Roman" w:cs="Times New Roman"/>
          <w:sz w:val="24"/>
        </w:rPr>
        <w:t>2018</w:t>
      </w:r>
      <w:r w:rsidRPr="00E303D1">
        <w:rPr/>
        <w:t>）</w:t>
      </w:r>
      <w:r w:rsidRPr="00E303D1">
        <w:rPr/>
        <w:t>研究了利率市场化对于我国商业银行收入结构的影响，文章以</w:t>
      </w:r>
      <w:r w:rsidRPr="00E303D1">
        <w:rPr/>
        <w:t>16</w:t>
      </w:r>
      <w:r w:rsidRPr="00E303D1">
        <w:rPr/>
        <w:t>家</w:t>
      </w:r>
      <w:r w:rsidRPr="00E303D1">
        <w:rPr/>
        <w:lastRenderedPageBreak/>
        <w:t>商业银行</w:t>
      </w:r>
      <w:r w:rsidRPr="00E303D1">
        <w:rPr/>
        <w:t>8</w:t>
      </w:r>
      <w:r w:rsidRPr="00E303D1">
        <w:rPr/>
        <w:t>年间的面板数据作为样本，结果表明，利率市场化的推进有助于优化我国商业银行的收入结构，而外部的监管、宏观经济水平等也对银行的收入结构有着一定的调控作用。苏伟</w:t>
      </w:r>
      <w:r w:rsidRPr="00E303D1">
        <w:rPr/>
        <w:t>（</w:t>
      </w:r>
      <w:r w:rsidRPr="00E303D1">
        <w:rPr>
          <w:kern w:val="2"/>
          <w:szCs w:val="21"/>
          <w:rFonts w:ascii="Times New Roman" w:eastAsia="宋体" w:hAnsi="Times New Roman" w:cs="Times New Roman"/>
          <w:sz w:val="24"/>
        </w:rPr>
        <w:t>2020</w:t>
      </w:r>
      <w:r w:rsidRPr="00E303D1">
        <w:rPr/>
        <w:t>）</w:t>
      </w:r>
      <w:r w:rsidRPr="00E303D1">
        <w:rPr/>
        <w:t>在研究中分析了我国商业银行的收入结构，其认为利息收入占比过高在利率市场化的背景下会增加银行的风险。</w:t>
      </w:r>
    </w:p>
    <w:p w14:paraId="24E3CA63" w14:textId="77777777" w:rsidR="00F1690E" w:rsidRPr="00E303D1" w:rsidRDefault="00F1690E" w:rsidP="00054ECF">
      <w:pPr>
        <w:topLinePunct/>
      </w:pPr>
      <w:r w:rsidRPr="00F45265">
        <w:rPr/>
        <w:t>在研究方法上，</w:t>
      </w:r>
      <w:r w:rsidRPr="00E303D1">
        <w:rPr/>
        <w:t>王舒军</w:t>
      </w:r>
      <w:r>
        <w:rPr/>
        <w:t>和</w:t>
      </w:r>
      <w:r w:rsidRPr="00E303D1">
        <w:rPr/>
        <w:t>彭建刚</w:t>
      </w:r>
      <w:r w:rsidRPr="00E303D1">
        <w:rPr/>
        <w:t>（</w:t>
      </w:r>
      <w:r w:rsidRPr="00E303D1">
        <w:rPr>
          <w:kern w:val="2"/>
          <w:szCs w:val="21"/>
          <w:rFonts w:ascii="Times New Roman" w:eastAsia="宋体" w:hAnsi="Times New Roman" w:cs="Times New Roman"/>
          <w:sz w:val="24"/>
        </w:rPr>
        <w:t>2014</w:t>
      </w:r>
      <w:r w:rsidRPr="00E303D1">
        <w:rPr/>
        <w:t>）</w:t>
      </w:r>
      <w:r w:rsidRPr="00E303D1">
        <w:rPr/>
        <w:t xml:space="preserve">一文中，对利率市场化指标进行了构建，使其可以被定量进行衡量。并通过构建的指数，对银行的信贷渠道进行了实证分析。韩璟等人</w:t>
      </w:r>
      <w:r w:rsidRPr="00E303D1">
        <w:rPr/>
        <w:t>（</w:t>
      </w:r>
      <w:r w:rsidRPr="00E303D1">
        <w:rPr>
          <w:kern w:val="2"/>
          <w:szCs w:val="21"/>
          <w:rFonts w:ascii="Times New Roman" w:eastAsia="宋体" w:hAnsi="Times New Roman" w:cs="Times New Roman"/>
          <w:sz w:val="24"/>
        </w:rPr>
        <w:t>2020</w:t>
      </w:r>
      <w:r w:rsidRPr="00E303D1">
        <w:rPr/>
        <w:t>）</w:t>
      </w:r>
      <w:r w:rsidRPr="00E303D1">
        <w:rPr/>
        <w:t>在研究中使用系统广义矩的方法，对</w:t>
      </w:r>
      <w:r w:rsidRPr="00E303D1">
        <w:rPr/>
        <w:t>2013-2018</w:t>
      </w:r>
      <w:r w:rsidRPr="00E303D1">
        <w:rPr/>
        <w:t>年间的资产负债规模排名前</w:t>
      </w:r>
      <w:r w:rsidRPr="00E303D1">
        <w:rPr/>
        <w:t>50</w:t>
      </w:r>
      <w:r w:rsidRPr="00E303D1">
        <w:rPr/>
        <w:t>的银行的面板数据进行回归分析，验证了利率</w:t>
      </w:r>
      <w:r w:rsidRPr="00F45265">
        <w:rPr/>
        <w:t>自由</w:t>
      </w:r>
      <w:r w:rsidRPr="00E303D1">
        <w:rPr/>
        <w:t>化</w:t>
      </w:r>
      <w:r w:rsidRPr="00F45265">
        <w:rPr/>
        <w:t>与</w:t>
      </w:r>
      <w:r w:rsidRPr="00E303D1">
        <w:rPr/>
        <w:t>银行生息率、付息率相关。</w:t>
      </w:r>
    </w:p>
    <w:p w14:paraId="65952705" w14:textId="26A7FE9B" w:rsidR="00F1690E" w:rsidRPr="00051DDF" w:rsidRDefault="00F1690E" w:rsidP="00051DDF">
      <w:pPr>
        <w:topLinePunct/>
      </w:pPr>
      <w:r w:rsidRPr="00434395">
        <w:rPr/>
        <w:t>还有其他学者对二者之间的关系进行了探究，</w:t>
      </w:r>
      <w:r w:rsidRPr="00E303D1">
        <w:rPr/>
        <w:t>李星澳等人</w:t>
      </w:r>
      <w:r w:rsidRPr="00E303D1">
        <w:rPr/>
        <w:t>（</w:t>
      </w:r>
      <w:r w:rsidRPr="00E303D1">
        <w:rPr>
          <w:kern w:val="2"/>
          <w:szCs w:val="21"/>
          <w:rFonts w:ascii="Times New Roman" w:eastAsia="宋体" w:hAnsi="Times New Roman" w:cs="Times New Roman"/>
          <w:sz w:val="24"/>
        </w:rPr>
        <w:t>2022</w:t>
      </w:r>
      <w:r w:rsidRPr="00E303D1">
        <w:rPr/>
        <w:t>）</w:t>
      </w:r>
      <w:r w:rsidRPr="00E303D1">
        <w:rPr/>
        <w:t>研究了在利率市场化的背景下</w:t>
      </w:r>
      <w:r w:rsidRPr="00434395">
        <w:rPr/>
        <w:t>中国人民</w:t>
      </w:r>
      <w:r w:rsidRPr="00E303D1">
        <w:rPr/>
        <w:t>银行运用货币政策工具对银行</w:t>
      </w:r>
      <w:r w:rsidRPr="00434395">
        <w:rPr/>
        <w:t>获利水平</w:t>
      </w:r>
      <w:r w:rsidRPr="00E303D1">
        <w:rPr/>
        <w:t>的影响，研究以五</w:t>
      </w:r>
      <w:r w:rsidRPr="00434395">
        <w:rPr/>
        <w:t>个</w:t>
      </w:r>
      <w:r w:rsidRPr="00E303D1">
        <w:rPr/>
        <w:t>大</w:t>
      </w:r>
      <w:r w:rsidRPr="00434395">
        <w:rPr/>
        <w:t>型</w:t>
      </w:r>
      <w:r w:rsidRPr="00E303D1">
        <w:rPr/>
        <w:t>国有银行</w:t>
      </w:r>
      <w:r w:rsidRPr="00E303D1">
        <w:rPr/>
        <w:t>49</w:t>
      </w:r>
      <w:r w:rsidRPr="00E303D1">
        <w:rPr/>
        <w:t>个季度的面板数据为样本，发现货币政策工具对商业银行的</w:t>
      </w:r>
      <w:r w:rsidRPr="00434395">
        <w:rPr/>
        <w:t>获利水平</w:t>
      </w:r>
      <w:r w:rsidRPr="00E303D1">
        <w:rPr/>
        <w:t>有</w:t>
      </w:r>
      <w:r w:rsidRPr="00434395">
        <w:rPr/>
        <w:t>显著</w:t>
      </w:r>
      <w:r w:rsidRPr="00E303D1">
        <w:rPr/>
        <w:t>的负面影响。</w:t>
      </w:r>
      <w:r w:rsidRPr="00E303D1">
        <w:rPr/>
        <w:t>Xiang Chen</w:t>
      </w:r>
      <w:r w:rsidRPr="00E303D1">
        <w:rPr/>
        <w:t>（</w:t>
      </w:r>
      <w:r w:rsidRPr="00E303D1">
        <w:rPr>
          <w:kern w:val="2"/>
          <w:szCs w:val="21"/>
          <w:rFonts w:ascii="Times New Roman" w:eastAsia="宋体" w:hAnsi="Times New Roman" w:cs="Times New Roman"/>
          <w:sz w:val="24"/>
        </w:rPr>
        <w:t>2022</w:t>
      </w:r>
      <w:r w:rsidRPr="00E303D1">
        <w:rPr/>
        <w:t>）</w:t>
      </w:r>
      <w:r w:rsidRPr="00E303D1">
        <w:rPr/>
        <w:t>一文探讨了利率</w:t>
      </w:r>
      <w:r w:rsidRPr="00434395">
        <w:rPr/>
        <w:t>自由</w:t>
      </w:r>
      <w:r w:rsidRPr="00E303D1">
        <w:rPr/>
        <w:t>化对我国商业银行经营绩效的影响，发现利率市场化对商业银行的</w:t>
      </w:r>
      <w:r w:rsidRPr="00434395">
        <w:rPr/>
        <w:t>收益能力</w:t>
      </w:r>
      <w:r w:rsidRPr="00E303D1">
        <w:rPr/>
        <w:t>有显著负面影响。</w:t>
      </w:r>
      <w:r w:rsidRPr="00E303D1">
        <w:rPr/>
        <w:t>Yulin He.</w:t>
      </w:r>
      <w:r w:rsidRPr="00E303D1">
        <w:rPr/>
        <w:t>（</w:t>
      </w:r>
      <w:r w:rsidRPr="00E303D1">
        <w:rPr>
          <w:kern w:val="2"/>
          <w:szCs w:val="21"/>
          <w:rFonts w:ascii="Times New Roman" w:eastAsia="宋体" w:hAnsi="Times New Roman" w:cs="Times New Roman"/>
          <w:sz w:val="24"/>
        </w:rPr>
        <w:t>2020</w:t>
      </w:r>
      <w:r w:rsidRPr="00E303D1">
        <w:rPr/>
        <w:t>）</w:t>
      </w:r>
      <w:r w:rsidRPr="00E303D1">
        <w:rPr/>
        <w:t>一文中揭露了利率</w:t>
      </w:r>
      <w:r w:rsidRPr="00434395">
        <w:rPr/>
        <w:t>自由</w:t>
      </w:r>
      <w:r w:rsidRPr="00E303D1">
        <w:rPr/>
        <w:t>化对于商业银行的影响，并指出了传统利率管理体制存在的缺陷和不足。陈振宇</w:t>
      </w:r>
      <w:r w:rsidRPr="00E303D1">
        <w:rPr/>
        <w:t>（</w:t>
      </w:r>
      <w:r w:rsidRPr="00E303D1">
        <w:rPr>
          <w:kern w:val="2"/>
          <w:szCs w:val="21"/>
          <w:rFonts w:ascii="Times New Roman" w:eastAsia="宋体" w:hAnsi="Times New Roman" w:cs="Times New Roman"/>
          <w:sz w:val="24"/>
        </w:rPr>
        <w:t>2021</w:t>
      </w:r>
      <w:r w:rsidRPr="00E303D1">
        <w:rPr/>
        <w:t>）</w:t>
      </w:r>
      <w:r w:rsidRPr="00E303D1">
        <w:rPr/>
        <w:t>研究了利率市场化对我国商业银行盈利能力的影响，文章将企业划分为大型国有银行、中型股份银行、小型城市银行三类进行回归，并对该背景下会影响盈利能力的因素分别进行了分析</w:t>
      </w:r>
      <w:r w:rsidRPr="00434395">
        <w:rPr/>
        <w:t>，加入了异质性分析补充了研究的全面性。</w:t>
      </w:r>
    </w:p>
    <w:p w14:paraId="167BCE5A" w14:textId="037ECE00" w:rsidR="00051DDF" w:rsidRPr="00C67475" w:rsidRDefault="00051DDF" w:rsidP="00051DDF">
      <w:pPr>
        <w:pStyle w:val="3"/>
        <w:topLinePunct/>
        <w:ind w:left="480" w:hangingChars="200" w:hanging="480"/>
      </w:pPr>
      <w:bookmarkStart w:id="987714" w:name="_Toc686987714"/>
      <w:ins w:id="988158" w:author="标题排版器" w:date="2023-04-26T11:14:43Z">
        <w:r>
          <w:t xml:space="preserve">2.2.3</w:t>
        </w:r>
      </w:ins>
      <w:del w:id="988159" w:author="标题排版器" w:date="2023-04-26T11:14:49Z">
        <w:r w:rsidDel="009802C4">
          <w:rPr/>
          <w:delText>2</w:delText>
        </w:r>
        <w:r w:rsidDel="009802C4">
          <w:rPr/>
          <w:delText>.</w:delText>
        </w:r>
        <w:r w:rsidDel="009802C4">
          <w:rPr/>
          <w:delText>2</w:delText>
        </w:r>
        <w:r w:rsidDel="009802C4">
          <w:rPr/>
          <w:delText>.</w:delText>
        </w:r>
        <w:r w:rsidDel="009802C4">
          <w:rPr/>
          <w:delText>3</w:delText>
        </w:r>
      </w:del>
      <w:r w:rsidRPr="005E18EB">
        <w:rPr>
          <w:rPrChange w:author="格式修订器" w:date="2023-04-26T11:14:45Z">
            <w:rPr>
              <w:szCs w:val="21"/>
              <w:rFonts w:ascii="Times New Roman" w:eastAsia="宋体" w:hAnsi="Times New Roman" w:cs="Times New Roman"/>
              <w:b/>
              <w:sz w:val="24"/>
            </w:rPr>
          </w:rPrChange>
        </w:rPr>
        <w:t xml:space="preserve"> </w:t>
      </w:r>
      <w:r>
        <w:rPr>
          <w:rPrChange w:author="格式修订器" w:date="2023-04-26T11:14:45Z">
            <w:rPr>
              <w:szCs w:val="21"/>
              <w:rFonts w:eastAsia="黑体" w:hint="eastAsia" w:ascii="Times New Roman" w:hAnsi="Times New Roman" w:cs="Times New Roman"/>
              <w:b/>
              <w:sz w:val="24"/>
            </w:rPr>
          </w:rPrChange>
        </w:rPr>
        <w:t>互联网金融对</w:t>
      </w:r>
      <w:r w:rsidR="00B40E05">
        <w:rPr>
          <w:rPrChange w:author="格式修订器" w:date="2023-04-26T11:14:45Z">
            <w:rPr>
              <w:szCs w:val="21"/>
              <w:rFonts w:eastAsia="黑体" w:hint="eastAsia" w:ascii="Times New Roman" w:hAnsi="Times New Roman" w:cs="Times New Roman"/>
              <w:b/>
              <w:sz w:val="24"/>
            </w:rPr>
          </w:rPrChange>
        </w:rPr>
        <w:t>商业</w:t>
      </w:r>
      <w:r>
        <w:rPr>
          <w:rPrChange w:author="格式修订器" w:date="2023-04-26T11:14:45Z">
            <w:rPr>
              <w:szCs w:val="21"/>
              <w:rFonts w:eastAsia="黑体" w:hint="eastAsia" w:ascii="Times New Roman" w:hAnsi="Times New Roman" w:cs="Times New Roman"/>
              <w:b/>
              <w:sz w:val="24"/>
            </w:rPr>
          </w:rPrChange>
        </w:rPr>
        <w:t>银行盈利能力影响的研究</w:t>
      </w:r>
      <w:bookmarkEnd w:id="987714"/>
    </w:p>
    <w:p w14:paraId="01F6AC6F" w14:textId="77777777" w:rsidR="00F1690E" w:rsidRPr="00E303D1" w:rsidRDefault="00F1690E" w:rsidP="00054ECF">
      <w:pPr>
        <w:topLinePunct/>
      </w:pPr>
      <w:r w:rsidRPr="00222611">
        <w:rPr>
          <w:rPrChange w:author="格式修订器" w:date="2023-04-26T11:14:45Z">
            <w:rPr>
              <w:sz w:val="24"/>
              <w:szCs w:val="21"/>
              <w:rFonts w:ascii="Times New Roman" w:eastAsia="宋体" w:hAnsi="Times New Roman" w:cs="Times New Roman" w:hint="eastAsia"/>
            </w:rPr>
          </w:rPrChange>
        </w:rPr>
        <w:t/>
      </w:r>
      <w:r w:rsidRPr="00E303D1">
        <w:rPr/>
        <w:t>王宇</w:t>
      </w:r>
      <w:r w:rsidRPr="00222611">
        <w:rPr/>
        <w:t>和</w:t>
      </w:r>
      <w:r w:rsidRPr="00E303D1">
        <w:rPr/>
        <w:t>阚博</w:t>
      </w:r>
      <w:r w:rsidRPr="00E303D1">
        <w:rPr/>
        <w:t>（</w:t>
      </w:r>
      <w:r w:rsidRPr="00E303D1">
        <w:rPr>
          <w:kern w:val="2"/>
          <w:szCs w:val="21"/>
          <w:rFonts w:ascii="Times New Roman" w:eastAsia="宋体" w:hAnsi="Times New Roman" w:cs="Times New Roman"/>
          <w:sz w:val="24"/>
        </w:rPr>
        <w:t>2021</w:t>
      </w:r>
      <w:r w:rsidRPr="00E303D1">
        <w:rPr/>
        <w:t>）</w:t>
      </w:r>
      <w:r w:rsidRPr="00E303D1">
        <w:rPr/>
        <w:t>研究了互联网金融对于银行</w:t>
      </w:r>
      <w:r w:rsidRPr="00222611">
        <w:rPr/>
        <w:t>收益</w:t>
      </w:r>
      <w:r w:rsidRPr="00E303D1">
        <w:rPr/>
        <w:t>能力的影响，并分析了这种影响的作用机制，研究以</w:t>
      </w:r>
      <w:r w:rsidRPr="00E303D1">
        <w:rPr/>
        <w:t>23</w:t>
      </w:r>
      <w:r w:rsidRPr="00E303D1">
        <w:rPr/>
        <w:t>家商业银行</w:t>
      </w:r>
      <w:r w:rsidRPr="00E303D1">
        <w:rPr/>
        <w:t>2014-2019</w:t>
      </w:r>
      <w:r w:rsidRPr="00E303D1">
        <w:rPr/>
        <w:t>六年间的面板数据作为样本，并对银行的</w:t>
      </w:r>
      <w:r w:rsidRPr="00222611">
        <w:rPr/>
        <w:t>利润</w:t>
      </w:r>
      <w:r w:rsidRPr="00E303D1">
        <w:rPr/>
        <w:t>结构以及所有制做了异质性分析，结果表明互联网金融的发展会对商业银行的盈利能力产生显著的负向影响。顾海峰</w:t>
      </w:r>
      <w:r w:rsidRPr="00222611">
        <w:rPr/>
        <w:t>和</w:t>
      </w:r>
      <w:r w:rsidRPr="00E303D1">
        <w:rPr/>
        <w:t>闫君</w:t>
      </w:r>
      <w:r w:rsidRPr="00E303D1">
        <w:rPr/>
        <w:t>（</w:t>
      </w:r>
      <w:r w:rsidRPr="00E303D1">
        <w:rPr>
          <w:kern w:val="2"/>
          <w:szCs w:val="21"/>
          <w:rFonts w:ascii="Times New Roman" w:eastAsia="宋体" w:hAnsi="Times New Roman" w:cs="Times New Roman"/>
          <w:sz w:val="24"/>
        </w:rPr>
        <w:t>2019</w:t>
      </w:r>
      <w:r w:rsidRPr="00E303D1">
        <w:rPr/>
        <w:t>）</w:t>
      </w:r>
      <w:r w:rsidRPr="00E303D1">
        <w:rPr/>
        <w:t>一文中针对互联网金融对商业银行盈利结构与盈利能力的双重影响做出了探究，研究以</w:t>
      </w:r>
      <w:r w:rsidRPr="00E303D1">
        <w:rPr/>
        <w:t>125</w:t>
      </w:r>
      <w:r w:rsidRPr="00E303D1">
        <w:rPr/>
        <w:t>家商业银行</w:t>
      </w:r>
      <w:r w:rsidRPr="00E303D1">
        <w:rPr/>
        <w:t>2013-2017</w:t>
      </w:r>
      <w:r w:rsidRPr="00E303D1">
        <w:rPr/>
        <w:t>五年间的面板数据为样本进行了实证分析，分别探究了第三方支付，以及个人对个人网络借款对商业银行的影响，并对银行进行了分组回归。傅顺</w:t>
      </w:r>
      <w:r w:rsidRPr="00222611">
        <w:rPr/>
        <w:t>和</w:t>
      </w:r>
      <w:r w:rsidRPr="00E303D1">
        <w:rPr/>
        <w:t>裴平</w:t>
      </w:r>
      <w:r w:rsidRPr="00E303D1">
        <w:rPr/>
        <w:t>（</w:t>
      </w:r>
      <w:r w:rsidRPr="00E303D1">
        <w:rPr>
          <w:kern w:val="2"/>
          <w:szCs w:val="21"/>
          <w:rFonts w:ascii="Times New Roman" w:eastAsia="宋体" w:hAnsi="Times New Roman" w:cs="Times New Roman"/>
          <w:sz w:val="24"/>
        </w:rPr>
        <w:t>2022</w:t>
      </w:r>
      <w:r w:rsidRPr="00E303D1">
        <w:rPr/>
        <w:t>）</w:t>
      </w:r>
      <w:r w:rsidRPr="00E303D1">
        <w:rPr/>
        <w:t>以</w:t>
      </w:r>
      <w:r w:rsidRPr="00E303D1">
        <w:rPr/>
        <w:t>2009-2019</w:t>
      </w:r>
      <w:r w:rsidRPr="00E303D1">
        <w:rPr/>
        <w:t>十一年间</w:t>
      </w:r>
      <w:r w:rsidRPr="00E303D1">
        <w:rPr/>
        <w:t>36</w:t>
      </w:r>
      <w:r w:rsidRPr="00E303D1">
        <w:rPr/>
        <w:t>家上市银行的面板数据为样本，实证分析了互联网金融</w:t>
      </w:r>
      <w:r w:rsidRPr="00E303D1">
        <w:rPr/>
        <w:lastRenderedPageBreak/>
        <w:t>对于商业银行净息差的影响，结果表明二者之间呈现显著负相关关系。</w:t>
      </w:r>
    </w:p>
    <w:p w14:paraId="6F41D3E5" w14:textId="77777777" w:rsidR="00F1690E" w:rsidRPr="00E303D1" w:rsidRDefault="00F1690E" w:rsidP="00054ECF">
      <w:pPr>
        <w:topLinePunct/>
      </w:pPr>
      <w:r w:rsidRPr="00222611">
        <w:rPr/>
        <w:t>在研究的创新上，</w:t>
      </w:r>
      <w:r w:rsidRPr="00E303D1">
        <w:rPr/>
        <w:t>郭品</w:t>
      </w:r>
      <w:r w:rsidRPr="00222611">
        <w:rPr/>
        <w:t>和</w:t>
      </w:r>
      <w:r w:rsidRPr="00E303D1">
        <w:rPr/>
        <w:t>沈悦</w:t>
      </w:r>
      <w:r w:rsidRPr="00E303D1">
        <w:rPr/>
        <w:t>（</w:t>
      </w:r>
      <w:r w:rsidRPr="00E303D1">
        <w:rPr>
          <w:kern w:val="2"/>
          <w:szCs w:val="21"/>
          <w:rFonts w:ascii="Times New Roman" w:eastAsia="宋体" w:hAnsi="Times New Roman" w:cs="Times New Roman"/>
          <w:sz w:val="24"/>
        </w:rPr>
        <w:t>2015</w:t>
      </w:r>
      <w:r w:rsidRPr="00E303D1">
        <w:rPr/>
        <w:t>）</w:t>
      </w:r>
      <w:r w:rsidRPr="00E303D1">
        <w:rPr/>
        <w:t>在研究中运用了文本挖掘法，通过构建的关键词表，对搜索引擎中的关键词词频进行爬取，在此基础上运用了因子分析法，构建了该研究的核心解释变量</w:t>
      </w:r>
      <w:r w:rsidRPr="00E303D1">
        <w:rPr/>
        <w:t>—</w:t>
      </w:r>
      <w:r w:rsidRPr="00E303D1">
        <w:rPr/>
        <w:t>互联网金融发展指数。以此数据探究其对商业银行风险的影响，并进行了实证分析。孔凡东</w:t>
      </w:r>
      <w:r w:rsidRPr="00E303D1">
        <w:rPr/>
        <w:t>（</w:t>
      </w:r>
      <w:r w:rsidRPr="00E303D1">
        <w:rPr>
          <w:kern w:val="2"/>
          <w:szCs w:val="21"/>
          <w:rFonts w:ascii="Times New Roman" w:eastAsia="宋体" w:hAnsi="Times New Roman" w:cs="Times New Roman"/>
          <w:sz w:val="24"/>
        </w:rPr>
        <w:t>2020</w:t>
      </w:r>
      <w:r w:rsidRPr="00E303D1">
        <w:rPr/>
        <w:t>）</w:t>
      </w:r>
      <w:r w:rsidRPr="00E303D1">
        <w:rPr/>
        <w:t>研究了</w:t>
      </w:r>
      <w:commentRangeStart w:id="134"/>
      <w:r w:rsidRPr="00E303D1">
        <w:rPr/>
        <w:t>近年</w:t>
      </w:r>
      <w:commentRangeEnd w:id="134"/>
      <w:r w:rsidR="00F1430F">
        <w:commentReference w:id="134"/>
      </w:r>
      <w:r w:rsidRPr="00E303D1">
        <w:rPr/>
        <w:t>来第三方支付平台的兴起对银行的盈利水平造成的影响，文章以</w:t>
      </w:r>
      <w:r w:rsidRPr="00E303D1">
        <w:rPr/>
        <w:t>2013-2018</w:t>
      </w:r>
      <w:r w:rsidRPr="00E303D1">
        <w:rPr/>
        <w:t>六年间</w:t>
      </w:r>
      <w:r w:rsidRPr="00E303D1">
        <w:rPr/>
        <w:t>15</w:t>
      </w:r>
      <w:r w:rsidRPr="00E303D1">
        <w:rPr/>
        <w:t>家商业银行</w:t>
      </w:r>
      <w:r w:rsidRPr="00E303D1">
        <w:rPr/>
        <w:t>（</w:t>
      </w:r>
      <w:r w:rsidRPr="00E303D1">
        <w:rPr>
          <w:kern w:val="2"/>
          <w:szCs w:val="21"/>
          <w:rFonts w:ascii="Times New Roman" w:eastAsia="宋体" w:hAnsi="Times New Roman" w:cs="Times New Roman"/>
          <w:sz w:val="24"/>
        </w:rPr>
        <w:t>包括国有、股份、城市三种组别</w:t>
      </w:r>
      <w:r w:rsidRPr="00E303D1">
        <w:rPr/>
        <w:t>）</w:t>
      </w:r>
      <w:r w:rsidRPr="00E303D1">
        <w:rPr/>
        <w:t>为样本进行实证研究，结果表明，</w:t>
      </w:r>
      <w:r w:rsidRPr="00E303D1">
        <w:rPr/>
        <w:t>“</w:t>
      </w:r>
      <w:r w:rsidRPr="00E303D1">
        <w:rPr/>
        <w:t>断直连</w:t>
      </w:r>
      <w:r w:rsidRPr="00E303D1">
        <w:rPr/>
        <w:t>”</w:t>
      </w:r>
      <w:r w:rsidRPr="00E303D1">
        <w:rPr/>
        <w:t>等政策削弱了第三方支付等对商业银行盈利能力造成的负面影响。</w:t>
      </w:r>
      <w:r w:rsidRPr="00222611">
        <w:rPr/>
        <w:t/>
      </w:r>
    </w:p>
    <w:p w14:paraId="610D4BD8" w14:textId="4925B98A" w:rsidR="00F1690E" w:rsidRPr="00054ECF" w:rsidRDefault="00F1690E" w:rsidP="004F047F">
      <w:pPr>
        <w:pStyle w:val="2"/>
        <w:topLinePunct/>
        <w:ind w:left="480" w:hangingChars="171" w:hanging="480"/>
      </w:pPr>
      <w:ins w:id="988161" w:author="标题排版器" w:date="2023-04-26T11:14:43Z">
        <w:r>
          <w:t xml:space="preserve">2.3</w:t>
        </w:r>
      </w:ins>
      <w:bookmarkStart w:id="33" w:name="_Toc103589440"/>
      <w:bookmarkStart w:id="34" w:name="_Toc104408494"/>
      <w:del w:id="988162" w:author="标题排版器" w:date="2023-04-26T11:14:49Z">
        <w:r w:rsidDel="009802C4">
          <w:rPr/>
          <w:delText>2</w:delText>
        </w:r>
        <w:r w:rsidDel="009802C4">
          <w:rPr/>
          <w:delText>.</w:delText>
        </w:r>
        <w:r w:rsidDel="009802C4">
          <w:rPr/>
          <w:delText>3</w:delText>
        </w:r>
      </w:del>
      <w:bookmarkStart w:id="33" w:name="_Toc103589440"/>
      <w:bookmarkStart w:id="34" w:name="_Toc104408494"/>
      <w:r w:rsidRPr="00054ECF">
        <w:rPr>
          <w:rPrChange w:author="格式修订器" w:date="2023-04-26T11:14:45Z">
            <w:rPr>
              <w:rFonts w:asciiTheme="majorHAnsi" w:hAnsiTheme="majorHAnsi" w:cstheme="majorBidi"/>
              <w:b/>
              <w:bCs/>
              <w:sz w:val="32"/>
              <w:szCs w:val="32"/>
            </w:rPr>
          </w:rPrChange>
        </w:rPr>
        <w:t xml:space="preserve"> </w:t>
      </w:r>
      <w:r w:rsidRPr="00054ECF">
        <w:rPr>
          <w:rPrChange w:author="格式修订器" w:date="2023-04-26T11:14:45Z">
            <w:rPr>
              <w:rFonts w:asciiTheme="majorHAnsi" w:hAnsiTheme="majorHAnsi" w:cstheme="majorBidi"/>
              <w:b/>
              <w:bCs/>
              <w:sz w:val="32"/>
              <w:szCs w:val="32"/>
            </w:rPr>
          </w:rPrChange>
        </w:rPr>
        <w:t>文献述评</w:t>
      </w:r>
      <w:bookmarkEnd w:id="33"/>
      <w:bookmarkEnd w:id="34"/>
    </w:p>
    <w:p w14:paraId="56239A73" w14:textId="447ACEF6" w:rsidR="00F1690E" w:rsidRPr="00B86F38" w:rsidRDefault="00F1690E" w:rsidP="00E12DE7">
      <w:pPr>
        <w:topLinePunct/>
      </w:pPr>
      <w:r w:rsidRPr="00B86F38">
        <w:rPr>
          <w:rPrChange w:author="格式修订器" w:date="2023-04-26T11:14:45Z">
            <w:rPr>
              <w:sz w:val="24"/>
              <w:szCs w:val="21"/>
              <w:rFonts w:ascii="Times New Roman" w:eastAsia="宋体" w:hAnsi="Times New Roman" w:cs="Times New Roman"/>
            </w:rPr>
          </w:rPrChange>
        </w:rPr>
        <w:t>本章结合本文在</w:t>
      </w:r>
      <w:r w:rsidRPr="00B86F38">
        <w:rPr/>
        <w:t>1.1.2</w:t>
      </w:r>
      <w:r w:rsidRPr="00B86F38">
        <w:rPr/>
        <w:t>中所提出的问题，对既往学者的研究归为</w:t>
      </w:r>
      <w:r w:rsidR="003B554B" w:rsidRPr="00B86F38">
        <w:rPr/>
        <w:t>两大类</w:t>
      </w:r>
      <w:r w:rsidRPr="00B86F38">
        <w:rPr/>
        <w:t>进行了整理。</w:t>
      </w:r>
    </w:p>
    <w:p w14:paraId="64C49C9C" w14:textId="09C38777" w:rsidR="00B86F38" w:rsidRPr="00B86F38" w:rsidRDefault="00B86F38" w:rsidP="00B86F38">
      <w:pPr>
        <w:topLinePunct/>
      </w:pPr>
      <w:r w:rsidRPr="00B86F38">
        <w:rPr/>
        <w:t>针对我国利率市场化</w:t>
      </w:r>
      <w:r w:rsidR="00735661">
        <w:rPr/>
        <w:t>以及互联网金融的研究，我们主要从二者的发展历程与现状进行了梳理，并总结了既往学者对于二者关系的研究，为后文中探究互联网金融可以通过加速利率市场化进而影响商业银行的盈利能力</w:t>
      </w:r>
      <w:r w:rsidR="00C0635E">
        <w:rPr/>
        <w:t>提供了一定的研究支撑。</w:t>
      </w:r>
    </w:p>
    <w:p w14:paraId="2EE906B8" w14:textId="1D57F92B" w:rsidR="00F1690E" w:rsidRPr="00B86F38" w:rsidRDefault="00F1690E" w:rsidP="00E12DE7">
      <w:pPr>
        <w:topLinePunct/>
        <w:sectPr w:rsidR="000211C1">
          <w:footerReference w:type="first" r:id="rId72"/>
          <w:footerReference w:type="default" r:id="rId73"/>
          <w:footerReference w:type="even" r:id="rId74"/>
          <w:headerReference w:type="first" r:id="rId75"/>
          <w:headerReference w:type="default" r:id="rId76"/>
          <w:headerReference w:type="even" r:id="rId77"/>
          <w:pgSz w:w="11906" w:h="16838" w:code="9"/>
          <w:pgMar w:top="1418" w:right="1134" w:bottom="1134" w:left="1418" w:header="851" w:footer="907" w:gutter="0"/>
          <w:cols w:space="720"/>
          <w:docGrid w:type="lines" w:linePitch="326"/>
        </w:sectPr>
      </w:pPr>
      <w:r w:rsidRPr="00B86F38">
        <w:rPr/>
        <w:t>针对商业银行盈利能力的</w:t>
      </w:r>
      <w:r w:rsidR="00C0635E">
        <w:rPr/>
        <w:t>研究，我们首先探究了商业银行盈利能力的影响因素，</w:t>
      </w:r>
      <w:r w:rsidRPr="00B86F38">
        <w:rPr/>
        <w:t>研究普遍认为存贷比、净利差、不良贷款率等财务指标会对其产生影响，并建议我国的商业银行应该扩展自身的业务，增加收入的多样性，以避免对利润造成风险。</w:t>
      </w:r>
      <w:r w:rsidR="00C4276D">
        <w:rPr/>
        <w:t>此外，针对本文的研究问题，我们归纳总结了利率市场化以及互联网金融对于商业银行盈利能力影响的研究，为后续假设的提出提供一定的依据。</w:t>
      </w:r>
    </w:p>
    <w:p w14:paraId="16D1B92A" w14:textId="701630BF" w:rsidR="00776172" w:rsidRPr="005E18EB" w:rsidRDefault="00E12DE7" w:rsidP="004F047F">
      <w:pPr>
        <w:pStyle w:val="1"/>
        <w:topLinePunct/>
      </w:pPr>
      <w:commentRangeStart w:id="113"/>
      <w:ins w:id="988163" w:author="标题排版器" w:date="2023-04-26T11:14:43Z">
        <w:r>
          <w:t xml:space="preserve">3</w:t>
        </w:r>
      </w:ins>
      <w:del w:id="988164" w:author="内容修订器" w:date="2023-04-26T11:14:48Z">
        <w:r w:rsidDel="007D325B">
          <w:rPr/>
          <w:br w:type="page"/>
        </w:r>
      </w:del>
      <w:bookmarkStart w:id="35" w:name="_Toc103589441"/>
      <w:bookmarkStart w:id="36" w:name="_Toc104408495"/>
      <w:r w:rsidR="00776172" w:rsidRPr="005E18EB">
        <w:rPr>
          <w:rPrChange w:author="格式修订器" w:date="2023-04-26T11:14:45Z">
            <w:rPr>
              <w:sz w:val="36"/>
              <w:szCs w:val="44"/>
              <w:rFonts w:ascii="Times New Roman" w:eastAsia="黑体" w:hAnsi="Times New Roman" w:cs="Times New Roman"/>
              <w:b/>
              <w:bCs/>
            </w:rPr>
          </w:rPrChange>
        </w:rPr>
        <w:lastRenderedPageBreak/>
      </w:r>
      <w:del w:id="988165" w:author="标题排版器" w:date="2023-04-26T11:14:49Z">
        <w:r w:rsidDel="009802C4">
          <w:rPr/>
          <w:lastRenderedPageBreak/>
          <w:delText>3</w:delText>
        </w:r>
      </w:del>
      <w:ins w:id="988166" w:author="标题排版器" w:date="2023-04-26T11:14:43Z">
        <w:r>
          <w:t xml:space="preserve">  </w:t>
        </w:r>
      </w:ins>
      <w:r w:rsidR="005E3913" w:rsidRPr="005E18EB">
        <w:rPr>
          <w:rPrChange w:author="格式修订器" w:date="2023-04-26T11:14:45Z">
            <w:rPr>
              <w:sz w:val="36"/>
              <w:szCs w:val="44"/>
              <w:rFonts w:ascii="Times New Roman" w:eastAsia="黑体" w:hAnsi="Times New Roman" w:cs="Times New Roman"/>
              <w:b/>
              <w:bCs/>
            </w:rPr>
          </w:rPrChange>
        </w:rPr>
        <w:t>影响机制分析</w:t>
      </w:r>
      <w:bookmarkEnd w:id="35"/>
      <w:bookmarkEnd w:id="36"/>
      <w:commentRangeEnd w:id="113"/>
      <w:r w:rsidR="00F1430F">
        <w:commentReference w:id="113"/>
      </w:r>
    </w:p>
    <w:p w14:paraId="064893C2" w14:textId="595909F2" w:rsidR="00776172" w:rsidRDefault="00E9445A" w:rsidP="004F047F">
      <w:pPr>
        <w:pStyle w:val="2"/>
        <w:topLinePunct/>
        <w:ind w:left="480" w:hangingChars="171" w:hanging="480"/>
      </w:pPr>
      <w:ins w:id="988167" w:author="标题排版器" w:date="2023-04-26T11:14:43Z">
        <w:r>
          <w:t xml:space="preserve">3.1</w:t>
        </w:r>
      </w:ins>
      <w:bookmarkStart w:id="37" w:name="_Toc103589443"/>
      <w:bookmarkStart w:id="38" w:name="_Toc104408496"/>
      <w:del w:id="988168" w:author="标题排版器" w:date="2023-04-26T11:14:49Z">
        <w:r w:rsidDel="009802C4">
          <w:rPr/>
          <w:delText>3</w:delText>
        </w:r>
        <w:r w:rsidDel="009802C4">
          <w:rPr/>
          <w:delText>.</w:delText>
        </w:r>
        <w:r w:rsidDel="009802C4">
          <w:rPr/>
          <w:delText>1</w:delText>
        </w:r>
      </w:del>
      <w:r w:rsidR="00776172" w:rsidRPr="005E18EB">
        <w:rPr>
          <w:rPrChange w:author="格式修订器" w:date="2023-04-26T11:14:45Z">
            <w:rPr>
              <w:rFonts w:asciiTheme="majorHAnsi" w:hAnsiTheme="majorHAnsi" w:cstheme="majorBidi"/>
              <w:b/>
              <w:bCs/>
              <w:sz w:val="32"/>
              <w:szCs w:val="32"/>
            </w:rPr>
          </w:rPrChange>
        </w:rPr>
        <w:t xml:space="preserve"> </w:t>
      </w:r>
      <w:r w:rsidR="006C6C09" w:rsidRPr="005E18EB">
        <w:rPr>
          <w:rPrChange w:author="格式修订器" w:date="2023-04-26T11:14:45Z">
            <w:rPr>
              <w:rFonts w:asciiTheme="majorHAnsi" w:hAnsiTheme="majorHAnsi" w:cstheme="majorBidi"/>
              <w:b/>
              <w:bCs/>
              <w:sz w:val="32"/>
              <w:szCs w:val="32"/>
            </w:rPr>
          </w:rPrChange>
        </w:rPr>
        <w:t>利率市场化对银行</w:t>
      </w:r>
      <w:r w:rsidR="00190C85">
        <w:rPr>
          <w:rPrChange w:author="格式修订器" w:date="2023-04-26T11:14:45Z">
            <w:rPr>
              <w:b/>
              <w:bCs/>
              <w:sz w:val="32"/>
              <w:szCs w:val="32"/>
              <w:rFonts w:hint="eastAsia" w:asciiTheme="majorHAnsi" w:hAnsiTheme="majorHAnsi" w:cstheme="majorBidi"/>
            </w:rPr>
          </w:rPrChange>
        </w:rPr>
        <w:t>盈利能力</w:t>
      </w:r>
      <w:r w:rsidR="006C6C09" w:rsidRPr="005E18EB">
        <w:rPr>
          <w:rPrChange w:author="格式修订器" w:date="2023-04-26T11:14:45Z">
            <w:rPr>
              <w:rFonts w:asciiTheme="majorHAnsi" w:hAnsiTheme="majorHAnsi" w:cstheme="majorBidi"/>
              <w:b/>
              <w:bCs/>
              <w:sz w:val="32"/>
              <w:szCs w:val="32"/>
            </w:rPr>
          </w:rPrChange>
        </w:rPr>
        <w:t>的影响</w:t>
      </w:r>
      <w:bookmarkEnd w:id="37"/>
      <w:r w:rsidR="00190C85">
        <w:rPr>
          <w:rPrChange w:author="格式修订器" w:date="2023-04-26T11:14:45Z">
            <w:rPr>
              <w:b/>
              <w:bCs/>
              <w:sz w:val="32"/>
              <w:szCs w:val="32"/>
              <w:rFonts w:hint="eastAsia" w:asciiTheme="majorHAnsi" w:hAnsiTheme="majorHAnsi" w:cstheme="majorBidi"/>
            </w:rPr>
          </w:rPrChange>
        </w:rPr>
        <w:t>机制分析</w:t>
      </w:r>
      <w:bookmarkEnd w:id="38"/>
    </w:p>
    <w:p w14:paraId="5CE20107" w14:textId="77777777" w:rsidR="002862F3" w:rsidRPr="005E18EB" w:rsidRDefault="002862F3" w:rsidP="002862F3">
      <w:pPr>
        <w:topLinePunct/>
      </w:pPr>
      <w:r w:rsidRPr="005E18EB">
        <w:rPr/>
        <w:t>而随着利率市场化的不断推进，商业银行有了对自身利率进行定价的能力，能够通过自身来设定存款利率与贷款利率，这一定价行为除了在一定程度上受制于中央银行提出的基准利率外，更多的是依赖各家银行在利率报价中的竞争。</w:t>
      </w:r>
    </w:p>
    <w:p w14:paraId="30868327" w14:textId="77777777" w:rsidR="002862F3" w:rsidRPr="005E18EB" w:rsidRDefault="002862F3" w:rsidP="002862F3">
      <w:pPr>
        <w:topLinePunct/>
      </w:pPr>
      <w:r w:rsidRPr="005E18EB">
        <w:rPr/>
        <w:t>通过调查上市商业银行近十年的净息差比，这一数据是通过利息净收入与银行的全部生息资产做比得到的，用于衡量银行生息资产的报酬率，通</w:t>
      </w:r>
      <w:commentRangeStart w:id="149"/>
      <w:r w:rsidRPr="005E18EB">
        <w:rPr/>
        <w:t>过下图</w:t>
      </w:r>
      <w:commentRangeEnd w:id="149"/>
      <w:r w:rsidR="00F1430F">
        <w:commentReference w:id="149"/>
      </w:r>
      <w:r w:rsidRPr="005E18EB">
        <w:rPr/>
        <w:t>的走势，我们可以看出，</w:t>
      </w:r>
      <w:commentRangeStart w:id="135"/>
      <w:r w:rsidRPr="005E18EB">
        <w:rPr/>
        <w:t>近年</w:t>
      </w:r>
      <w:commentRangeEnd w:id="135"/>
      <w:r w:rsidR="00F1430F">
        <w:commentReference w:id="135"/>
      </w:r>
      <w:r w:rsidRPr="005E18EB">
        <w:rPr/>
        <w:t>来商业银行的利息收入的水平总体呈现下降的趋势。</w:t>
      </w:r>
    </w:p>
    <w:p w14:paraId="336245DC" w14:textId="77777777" w:rsidR="002862F3" w:rsidRPr="005E18EB" w:rsidRDefault="00897957" w:rsidP="002862F3">
      <w:pPr>
        <w:pStyle w:val="affff4"/>
        <w:keepNext/>
        <w:topLinePunct/>
      </w:pPr>
      <w:r>
        <w:rPr/>
        <w:lastRenderedPageBreak/>
        <w:pict w14:anchorId="36115AE0">
          <v:shape id="_x0000_i1026" type="#_x0000_t75" style="width:330.6pt;height:198.6pt;visibility:visible">
            <v:imagedata r:id="rId15" o:title=""/>
          </v:shape>
        </w:pict>
      </w:r>
    </w:p>
    <w:p w14:paraId="5C1EE8D4" w14:textId="3049DD38" w:rsidR="00C35ADE" w:rsidRPr="005E18EB" w:rsidRDefault="00C35ADE" w:rsidP="002C2062">
      <w:pPr>
        <w:pStyle w:val="ct16"/>
        <w:topLinePunct/>
      </w:pPr>
      <w:bookmarkStart w:id="912292" w:name="_Toc686912292"/>
      <w:r w:rsidRPr="005E18EB">
        <w:rPr>
          <w:rPrChange w:author="格式修订器" w:date="2023-04-26T11:14:45Z">
            <w:rPr>
              <w:sz w:val="24"/>
              <w:szCs w:val="24"/>
              <w:rFonts w:ascii="Times New Roman" w:eastAsia="黑体" w:hAnsi="Times New Roman" w:cs="Times New Roman"/>
            </w:rPr>
          </w:rPrChange>
        </w:rPr>
        <w:t>图</w:t>
      </w:r>
      <w:r w:rsidRPr="005E18EB">
        <w:rPr/>
        <w:t>3-</w:t>
      </w:r>
      <w:r w:rsidR="0022283B">
        <w:rPr/>
        <w:t>1</w:t>
      </w:r>
      <w:ins w:id="988169" w:author="图示排版器" w:date="2023-04-26T11:14:43Z">
        <w:r>
          <w:t xml:space="preserve">  </w:t>
        </w:r>
      </w:ins>
      <w:del w:id="988170" w:author="图示排版器" w:date="2023-04-26T11:14:49Z">
        <w:r w:rsidRPr="005E18EB">
          <w:rPr/>
          <w:delText>:</w:delText>
        </w:r>
      </w:del>
      <w:r w:rsidRPr="005E18EB">
        <w:rPr>
          <w:rPrChange w:author="格式修订器" w:date="2023-04-26T11:14:45Z">
            <w:rPr>
              <w:rFonts w:eastAsia="黑体" w:ascii="Times New Roman" w:hAnsi="Times New Roman" w:cs="Times New Roman"/>
              <w:sz w:val="24"/>
              <w:szCs w:val="24"/>
            </w:rPr>
          </w:rPrChange>
        </w:rPr>
        <w:t>样本商业银行净息差平均值</w:t>
      </w:r>
      <w:del w:id="988171" w:author="空格修订器" w:date="2023-04-26T11:14:48Z">
        <w:r w:rsidDel="00494EDC">
          <w:rPr/>
          <w:delText xml:space="preserve">  </w:delText>
        </w:r>
      </w:del>
      <w:r w:rsidR="001852F3">
        <w:rPr/>
        <w:t xml:space="preserve"> </w:t>
      </w:r>
      <w:r w:rsidRPr="005E18EB">
        <w:rPr/>
        <w:t>数据来源：</w:t>
      </w:r>
      <w:r w:rsidRPr="005E18EB">
        <w:rPr/>
        <w:t>Wind</w:t>
      </w:r>
      <w:r w:rsidRPr="005E18EB">
        <w:rPr/>
        <w:t>数据库</w:t>
      </w:r>
      <w:del w:id="988172" w:author="图示排版器" w:date="2023-04-26T11:14:49Z">
        <w:r w:rsidDel="00494EDC">
          <w:rPr/>
          <w:delText xml:space="preserve"> </w:delText>
        </w:r>
      </w:del>
      <w:bookmarkEnd w:id="912292"/>
    </w:p>
    <w:p w14:paraId="5D8C09C9" w14:textId="2ECD42AA" w:rsidR="00C35ADE" w:rsidRPr="005E18EB" w:rsidRDefault="00C35ADE" w:rsidP="00C35ADE">
      <w:pPr>
        <w:topLinePunct/>
      </w:pPr>
      <w:r w:rsidRPr="005E18EB">
        <w:rPr/>
        <w:t>在利率自由化程度较低的时代，我国商业银行非利息收入占比大致不超过</w:t>
      </w:r>
      <w:r w:rsidRPr="005E18EB">
        <w:rPr/>
        <w:t>20%</w:t>
      </w:r>
      <w:r w:rsidRPr="005E18EB">
        <w:rPr/>
        <w:t>。</w:t>
      </w:r>
      <w:r w:rsidR="00A11691" w:rsidRPr="005E18EB">
        <w:rPr/>
        <w:t/>
      </w:r>
      <w:r w:rsidRPr="005E18EB">
        <w:rPr/>
        <w:t/>
      </w:r>
    </w:p>
    <w:p w14:paraId="606042F4" w14:textId="77777777" w:rsidR="00C35ADE" w:rsidRPr="005E18EB" w:rsidRDefault="00C35ADE" w:rsidP="00C35ADE">
      <w:pPr>
        <w:topLinePunct/>
      </w:pPr>
      <w:r w:rsidRPr="005E18EB">
        <w:rPr/>
        <w:t>通过对商业银行近十年非利息收入占比的数据进行整理，可以看出银行这一指标的不断上升，也体现了利率市场化对于银行收入结构的改变。</w:t>
      </w:r>
    </w:p>
    <w:p w14:paraId="67F569CC" w14:textId="77777777" w:rsidR="00C35ADE" w:rsidRPr="005E18EB" w:rsidRDefault="00897957" w:rsidP="00C35ADE">
      <w:pPr>
        <w:pStyle w:val="affff4"/>
        <w:keepNext/>
        <w:topLinePunct/>
      </w:pPr>
      <w:r>
        <w:rPr/>
        <w:lastRenderedPageBreak/>
        <w:pict w14:anchorId="52D8175E">
          <v:shape id="图片 2" o:spid="_x0000_i1027" type="#_x0000_t75" style="width:293.4pt;height:175.8pt;visibility:visible">
            <v:imagedata r:id="rId16" o:title=""/>
          </v:shape>
        </w:pict>
      </w:r>
    </w:p>
    <w:p w14:paraId="4CE8AB2C" w14:textId="6B04EBD3" w:rsidR="00FB0527" w:rsidRPr="005E18EB" w:rsidRDefault="00FB0527" w:rsidP="00DB40BF">
      <w:pPr>
        <w:pStyle w:val="ct16"/>
        <w:topLinePunct/>
      </w:pPr>
      <w:commentRangeStart w:id="151"/>
      <w:bookmarkStart w:id="912293" w:name="_Toc686912293"/>
      <w:r w:rsidRPr="005E18EB">
        <w:rPr>
          <w:rPrChange w:author="格式修订器" w:date="2023-04-26T11:14:45Z">
            <w:rPr>
              <w:sz w:val="24"/>
              <w:szCs w:val="24"/>
              <w:rFonts w:ascii="Times New Roman" w:eastAsia="黑体" w:hAnsi="Times New Roman" w:cs="Times New Roman"/>
            </w:rPr>
          </w:rPrChange>
        </w:rPr>
        <w:t>图</w:t>
      </w:r>
      <w:r w:rsidRPr="005E18EB">
        <w:rPr/>
        <w:t>3-</w:t>
      </w:r>
      <w:r w:rsidR="0022283B">
        <w:rPr/>
        <w:t>2</w:t>
      </w:r>
      <w:ins w:id="988174" w:author="图示排版器" w:date="2023-04-26T11:14:43Z">
        <w:r>
          <w:t xml:space="preserve">  </w:t>
        </w:r>
      </w:ins>
      <w:del w:id="988175" w:author="图示排版器" w:date="2023-04-26T11:14:49Z">
        <w:r w:rsidRPr="005E18EB">
          <w:rPr/>
          <w:delText>:</w:delText>
        </w:r>
      </w:del>
      <w:r w:rsidRPr="005E18EB">
        <w:rPr>
          <w:rPrChange w:author="格式修订器" w:date="2023-04-26T11:14:45Z">
            <w:rPr>
              <w:rFonts w:eastAsia="黑体" w:ascii="Times New Roman" w:hAnsi="Times New Roman" w:cs="Times New Roman"/>
              <w:sz w:val="24"/>
              <w:szCs w:val="24"/>
            </w:rPr>
          </w:rPrChange>
        </w:rPr>
        <w:t>样本商业银行非利息收入占比平均值</w:t>
      </w:r>
      <w:del w:id="988176" w:author="空格修订器" w:date="2023-04-26T11:14:48Z">
        <w:r w:rsidDel="00494EDC">
          <w:rPr/>
          <w:delText xml:space="preserve">  </w:delText>
        </w:r>
      </w:del>
      <w:r w:rsidR="001852F3">
        <w:rPr/>
        <w:t xml:space="preserve"> </w:t>
      </w:r>
      <w:r w:rsidRPr="005E18EB">
        <w:rPr/>
        <w:t>数据来源：</w:t>
      </w:r>
      <w:r w:rsidRPr="005E18EB">
        <w:rPr/>
        <w:t>Wind</w:t>
      </w:r>
      <w:r w:rsidRPr="005E18EB">
        <w:rPr/>
        <w:t>数据库</w:t>
      </w:r>
      <w:bookmarkEnd w:id="912293"/>
      <w:commentRangeEnd w:id="151"/>
      <w:r w:rsidR="00F1430F">
        <w:commentReference w:id="151"/>
      </w:r>
    </w:p>
    <w:p w14:paraId="0F16133A" w14:textId="77777777" w:rsidR="00FB0527" w:rsidRPr="005E18EB" w:rsidRDefault="00FB0527" w:rsidP="00FB0527">
      <w:pPr>
        <w:topLinePunct/>
      </w:pPr>
      <w:r w:rsidRPr="005E18EB">
        <w:rPr/>
        <w:t>通过对商业银行不良贷款率的平均值进行统计，从走势中可以看出</w:t>
      </w:r>
      <w:commentRangeStart w:id="136"/>
      <w:r w:rsidRPr="005E18EB">
        <w:rPr/>
        <w:t>近年</w:t>
      </w:r>
      <w:commentRangeEnd w:id="136"/>
      <w:r w:rsidR="00F1430F">
        <w:commentReference w:id="136"/>
      </w:r>
      <w:r w:rsidRPr="005E18EB">
        <w:rPr/>
        <w:t>来，商业银行对于不良贷款的管理水平有所加强，不良贷款率总体维持在较为稳定的范围，波动相对以往年份较小。</w:t>
      </w:r>
    </w:p>
    <w:p w14:paraId="5CEC5609" w14:textId="77777777" w:rsidR="00FB0527" w:rsidRPr="005E18EB" w:rsidRDefault="00897957" w:rsidP="00FB0527">
      <w:pPr>
        <w:pStyle w:val="affff4"/>
        <w:keepNext/>
        <w:topLinePunct/>
      </w:pPr>
      <w:r>
        <w:rPr/>
        <w:lastRenderedPageBreak/>
        <w:pict w14:anchorId="470562BD">
          <v:shape id="图片 3" o:spid="_x0000_i1028" type="#_x0000_t75" style="width:330pt;height:198pt;visibility:visible">
            <v:imagedata r:id="rId17" o:title=""/>
          </v:shape>
        </w:pict>
      </w:r>
    </w:p>
    <w:p w14:paraId="2718227E" w14:textId="16F62F19" w:rsidR="00754E28" w:rsidRPr="005E18EB" w:rsidRDefault="00614D87" w:rsidP="00715535">
      <w:pPr>
        <w:pStyle w:val="ct16"/>
        <w:topLinePunct/>
      </w:pPr>
      <w:commentRangeStart w:id="152"/>
      <w:bookmarkStart w:id="912294" w:name="_Toc686912294"/>
      <w:r w:rsidRPr="005E18EB">
        <w:rPr>
          <w:rPrChange w:author="格式修订器" w:date="2023-04-26T11:14:45Z">
            <w:rPr>
              <w:sz w:val="24"/>
              <w:szCs w:val="24"/>
              <w:rFonts w:ascii="Times New Roman" w:eastAsia="黑体" w:hAnsi="Times New Roman" w:cs="Times New Roman"/>
            </w:rPr>
          </w:rPrChange>
        </w:rPr>
        <w:t>图</w:t>
      </w:r>
      <w:r w:rsidRPr="005E18EB">
        <w:rPr/>
        <w:t>3-</w:t>
      </w:r>
      <w:r w:rsidR="0022283B">
        <w:rPr/>
        <w:t>3</w:t>
      </w:r>
      <w:ins w:id="988178" w:author="图示排版器" w:date="2023-04-26T11:14:43Z">
        <w:r>
          <w:t xml:space="preserve">  </w:t>
        </w:r>
      </w:ins>
      <w:del w:id="988179" w:author="图示排版器" w:date="2023-04-26T11:14:49Z">
        <w:r w:rsidRPr="005E18EB">
          <w:rPr/>
          <w:delText>:</w:delText>
        </w:r>
      </w:del>
      <w:r w:rsidRPr="005E18EB">
        <w:rPr>
          <w:rPrChange w:author="格式修订器" w:date="2023-04-26T11:14:45Z">
            <w:rPr>
              <w:rFonts w:eastAsia="黑体" w:ascii="Times New Roman" w:hAnsi="Times New Roman" w:cs="Times New Roman"/>
              <w:sz w:val="24"/>
              <w:szCs w:val="24"/>
            </w:rPr>
          </w:rPrChange>
        </w:rPr>
        <w:t>样本商业银行不良贷款率平均值</w:t>
      </w:r>
      <w:del w:id="988180" w:author="空格修订器" w:date="2023-04-26T11:14:48Z">
        <w:r w:rsidDel="00494EDC">
          <w:rPr/>
          <w:delText xml:space="preserve">  </w:delText>
        </w:r>
      </w:del>
      <w:r w:rsidR="001852F3">
        <w:rPr/>
        <w:t xml:space="preserve"> </w:t>
      </w:r>
      <w:r w:rsidRPr="005E18EB">
        <w:rPr/>
        <w:t>数据来源：</w:t>
      </w:r>
      <w:r w:rsidRPr="005E18EB">
        <w:rPr/>
        <w:t>Wind</w:t>
      </w:r>
      <w:r w:rsidRPr="005E18EB">
        <w:rPr/>
        <w:t>数据库</w:t>
      </w:r>
      <w:bookmarkEnd w:id="912294"/>
      <w:commentRangeEnd w:id="152"/>
      <w:r w:rsidR="00F1430F">
        <w:commentReference w:id="152"/>
      </w:r>
    </w:p>
    <w:p w14:paraId="071BF787" w14:textId="77777777" w:rsidR="00FB0527" w:rsidRPr="005E18EB" w:rsidRDefault="00897957" w:rsidP="00FB0527">
      <w:pPr>
        <w:pStyle w:val="affff4"/>
        <w:keepNext/>
        <w:topLinePunct/>
      </w:pPr>
      <w:r>
        <w:rPr/>
        <w:pict w14:anchorId="34A9D496">
          <v:shape id="图片 4" o:spid="_x0000_i1029" type="#_x0000_t75" style="width:329.4pt;height:198.6pt;visibility:visible">
            <v:imagedata r:id="rId18" o:title=""/>
          </v:shape>
        </w:pict>
      </w:r>
    </w:p>
    <w:p w14:paraId="56F3B668" w14:textId="3D838867" w:rsidR="00614D87" w:rsidRDefault="00614D87" w:rsidP="00715535">
      <w:pPr>
        <w:pStyle w:val="ct16"/>
        <w:topLinePunct/>
      </w:pPr>
      <w:commentRangeStart w:id="153"/>
      <w:bookmarkStart w:id="912295" w:name="_Toc686912295"/>
      <w:r w:rsidRPr="005E18EB">
        <w:rPr>
          <w:rPrChange w:author="格式修订器" w:date="2023-04-26T11:14:45Z">
            <w:rPr>
              <w:sz w:val="24"/>
              <w:szCs w:val="24"/>
              <w:rFonts w:ascii="Times New Roman" w:eastAsia="黑体" w:hAnsi="Times New Roman" w:cs="Times New Roman"/>
            </w:rPr>
          </w:rPrChange>
        </w:rPr>
        <w:t>图</w:t>
      </w:r>
      <w:r w:rsidRPr="005E18EB">
        <w:rPr/>
        <w:t>3-</w:t>
      </w:r>
      <w:r w:rsidR="0022283B">
        <w:rPr/>
        <w:t>4</w:t>
      </w:r>
      <w:ins w:id="988181" w:author="图示排版器" w:date="2023-04-26T11:14:43Z">
        <w:r>
          <w:t xml:space="preserve">  </w:t>
        </w:r>
      </w:ins>
      <w:del w:id="988182" w:author="图示排版器" w:date="2023-04-26T11:14:49Z">
        <w:r w:rsidRPr="005E18EB">
          <w:rPr/>
          <w:delText>:</w:delText>
        </w:r>
      </w:del>
      <w:r w:rsidRPr="005E18EB">
        <w:rPr>
          <w:rPrChange w:author="格式修订器" w:date="2023-04-26T11:14:45Z">
            <w:rPr>
              <w:rFonts w:eastAsia="黑体" w:ascii="Times New Roman" w:hAnsi="Times New Roman" w:cs="Times New Roman"/>
              <w:sz w:val="24"/>
              <w:szCs w:val="24"/>
            </w:rPr>
          </w:rPrChange>
        </w:rPr>
        <w:t>样本商业银行资本充足率平均值</w:t>
      </w:r>
      <w:del w:id="988183" w:author="空格修订器" w:date="2023-04-26T11:14:48Z">
        <w:r w:rsidDel="00494EDC">
          <w:rPr/>
          <w:delText xml:space="preserve">  </w:delText>
        </w:r>
      </w:del>
      <w:r w:rsidR="001852F3">
        <w:rPr/>
        <w:t xml:space="preserve"> </w:t>
      </w:r>
      <w:r w:rsidRPr="005E18EB">
        <w:rPr/>
        <w:t>数据来源：</w:t>
      </w:r>
      <w:r w:rsidRPr="005E18EB">
        <w:rPr/>
        <w:t>Wind</w:t>
      </w:r>
      <w:r w:rsidRPr="005E18EB">
        <w:rPr/>
        <w:t>数据库</w:t>
      </w:r>
      <w:bookmarkEnd w:id="912295"/>
      <w:commentRangeEnd w:id="153"/>
      <w:r w:rsidR="00F1430F">
        <w:commentReference w:id="153"/>
      </w:r>
    </w:p>
    <w:p w14:paraId="29D5FC7F" w14:textId="5F43FEA3" w:rsidR="009B22C1" w:rsidRDefault="00533C17" w:rsidP="00B06CF2">
      <w:pPr>
        <w:pStyle w:val="2"/>
        <w:topLinePunct/>
        <w:ind w:left="480" w:hangingChars="171" w:hanging="480"/>
      </w:pPr>
      <w:ins w:id="988185" w:author="标题排版器" w:date="2023-04-26T11:14:43Z">
        <w:r>
          <w:t xml:space="preserve">3.2</w:t>
        </w:r>
      </w:ins>
      <w:bookmarkStart w:id="39" w:name="_Toc103589447"/>
      <w:bookmarkStart w:id="40" w:name="_Toc104408497"/>
      <w:del w:id="988186" w:author="标题排版器" w:date="2023-04-26T11:14:49Z">
        <w:r w:rsidDel="009802C4">
          <w:rPr/>
          <w:delText>3</w:delText>
        </w:r>
        <w:r w:rsidDel="009802C4">
          <w:rPr/>
          <w:delText>.</w:delText>
        </w:r>
        <w:r w:rsidDel="009802C4">
          <w:rPr/>
          <w:delText>2</w:delText>
        </w:r>
      </w:del>
      <w:bookmarkStart w:id="39" w:name="_Toc103589447"/>
      <w:bookmarkStart w:id="40" w:name="_Toc104408497"/>
      <w:r w:rsidR="009B22C1" w:rsidRPr="005E18EB">
        <w:rPr>
          <w:rPrChange w:author="格式修订器" w:date="2023-04-26T11:14:45Z">
            <w:rPr>
              <w:rFonts w:asciiTheme="majorHAnsi" w:hAnsiTheme="majorHAnsi" w:cstheme="majorBidi"/>
              <w:b/>
              <w:bCs/>
              <w:sz w:val="32"/>
              <w:szCs w:val="32"/>
            </w:rPr>
          </w:rPrChange>
        </w:rPr>
        <w:t xml:space="preserve"> </w:t>
      </w:r>
      <w:r w:rsidR="00BE2678" w:rsidRPr="005E18EB">
        <w:rPr>
          <w:rPrChange w:author="格式修订器" w:date="2023-04-26T11:14:45Z">
            <w:rPr>
              <w:rFonts w:asciiTheme="majorHAnsi" w:hAnsiTheme="majorHAnsi" w:cstheme="majorBidi"/>
              <w:b/>
              <w:bCs/>
              <w:sz w:val="32"/>
              <w:szCs w:val="32"/>
            </w:rPr>
          </w:rPrChange>
        </w:rPr>
        <w:t>互联网金融对银行</w:t>
      </w:r>
      <w:r>
        <w:rPr>
          <w:rPrChange w:author="格式修订器" w:date="2023-04-26T11:14:45Z">
            <w:rPr>
              <w:b/>
              <w:bCs/>
              <w:sz w:val="32"/>
              <w:szCs w:val="32"/>
              <w:rFonts w:hint="eastAsia" w:asciiTheme="majorHAnsi" w:hAnsiTheme="majorHAnsi" w:cstheme="majorBidi"/>
            </w:rPr>
          </w:rPrChange>
        </w:rPr>
        <w:t>盈利能力</w:t>
      </w:r>
      <w:r w:rsidR="00BE2678" w:rsidRPr="005E18EB">
        <w:rPr>
          <w:rPrChange w:author="格式修订器" w:date="2023-04-26T11:14:45Z">
            <w:rPr>
              <w:rFonts w:asciiTheme="majorHAnsi" w:hAnsiTheme="majorHAnsi" w:cstheme="majorBidi"/>
              <w:b/>
              <w:bCs/>
              <w:sz w:val="32"/>
              <w:szCs w:val="32"/>
            </w:rPr>
          </w:rPrChange>
        </w:rPr>
        <w:t>的影响</w:t>
      </w:r>
      <w:bookmarkEnd w:id="39"/>
      <w:r>
        <w:rPr>
          <w:rPrChange w:author="格式修订器" w:date="2023-04-26T11:14:45Z">
            <w:rPr>
              <w:b/>
              <w:bCs/>
              <w:sz w:val="32"/>
              <w:szCs w:val="32"/>
              <w:rFonts w:hint="eastAsia" w:asciiTheme="majorHAnsi" w:hAnsiTheme="majorHAnsi" w:cstheme="majorBidi"/>
            </w:rPr>
          </w:rPrChange>
        </w:rPr>
        <w:t>机制分析</w:t>
      </w:r>
      <w:bookmarkEnd w:id="40"/>
    </w:p>
    <w:p w14:paraId="64412EA5" w14:textId="77777777" w:rsidR="00823295" w:rsidRPr="00533C17" w:rsidRDefault="00823295" w:rsidP="00720737">
      <w:pPr>
        <w:topLinePunct/>
      </w:pPr>
      <w:r w:rsidRPr="00533C17">
        <w:rPr/>
        <w:t>对银行的担保业务造成了业务抢夺，损害了其利润来源</w:t>
      </w:r>
    </w:p>
    <w:p w14:paraId="33A75C83" w14:textId="77777777" w:rsidR="00823295" w:rsidRPr="00533C17" w:rsidRDefault="00823295" w:rsidP="00720737">
      <w:pPr>
        <w:topLinePunct/>
      </w:pPr>
      <w:r w:rsidRPr="00533C17">
        <w:rPr/>
        <w:t>就金融理财业务而言，既往的理财产品如基金等主要由银行进行销售，投资者主要通过这一方式实现自己的资产增值；而上述互联网金融平台的不断兴起使得很大一部分市场份额也被划分出去。</w:t>
      </w:r>
    </w:p>
    <w:p w14:paraId="6C762F40" w14:textId="32A13EE8" w:rsidR="003C3785" w:rsidRDefault="00823295" w:rsidP="003C3785">
      <w:pPr>
        <w:topLinePunct/>
      </w:pPr>
      <w:r w:rsidRPr="00533C17">
        <w:rPr/>
        <w:t/>
      </w:r>
      <w:r w:rsidRPr="00533C17">
        <w:rPr/>
        <w:lastRenderedPageBreak/>
        <w:t>与此同时，由于第三方互联网平台与银行的对交易风险的监管不同，在互联网时代，第三方平台因信息数据泄露等</w:t>
      </w:r>
      <w:r w:rsidR="00430543" w:rsidRPr="00533C17">
        <w:rPr/>
        <w:t>产</w:t>
      </w:r>
      <w:r w:rsidRPr="00533C17">
        <w:rPr/>
        <w:t>生的交易风险也会直接作用于银行，而储户却会将这一风险归咎于银行的风险管理能力，在一定程度上也对银行造成了负向影响。</w:t>
      </w:r>
    </w:p>
    <w:p w14:paraId="7155DB94" w14:textId="04F756A1" w:rsidR="003C3785" w:rsidRPr="005E18EB" w:rsidRDefault="003C3785" w:rsidP="003C3785">
      <w:pPr>
        <w:pStyle w:val="2"/>
        <w:topLinePunct/>
        <w:ind w:left="480" w:hangingChars="171" w:hanging="480"/>
      </w:pPr>
      <w:ins w:id="988188" w:author="标题排版器" w:date="2023-04-26T11:14:43Z">
        <w:r>
          <w:t xml:space="preserve">3.3</w:t>
        </w:r>
      </w:ins>
      <w:bookmarkStart w:id="41" w:name="_Toc104408498"/>
      <w:del w:id="988189" w:author="标题排版器" w:date="2023-04-26T11:14:49Z">
        <w:r w:rsidDel="009802C4">
          <w:rPr/>
          <w:delText>3</w:delText>
        </w:r>
        <w:r w:rsidDel="009802C4">
          <w:rPr/>
          <w:delText>.</w:delText>
        </w:r>
        <w:r w:rsidDel="009802C4">
          <w:rPr/>
          <w:delText>3</w:delText>
        </w:r>
      </w:del>
      <w:bookmarkStart w:id="41" w:name="_Toc104408498"/>
      <w:r w:rsidRPr="005E18EB">
        <w:rPr>
          <w:rPrChange w:author="格式修订器" w:date="2023-04-26T11:14:45Z">
            <w:rPr>
              <w:rFonts w:asciiTheme="majorHAnsi" w:hAnsiTheme="majorHAnsi" w:cstheme="majorBidi"/>
              <w:b/>
              <w:bCs/>
              <w:sz w:val="32"/>
              <w:szCs w:val="32"/>
            </w:rPr>
          </w:rPrChange>
        </w:rPr>
        <w:t xml:space="preserve"> </w:t>
      </w:r>
      <w:r>
        <w:rPr>
          <w:rPrChange w:author="格式修订器" w:date="2023-04-26T11:14:45Z">
            <w:rPr>
              <w:b/>
              <w:bCs/>
              <w:sz w:val="32"/>
              <w:szCs w:val="32"/>
              <w:rFonts w:hint="eastAsia" w:asciiTheme="majorHAnsi" w:hAnsiTheme="majorHAnsi" w:cstheme="majorBidi"/>
            </w:rPr>
          </w:rPrChange>
        </w:rPr>
        <w:t>互联网金融</w:t>
      </w:r>
      <w:r w:rsidRPr="005E18EB">
        <w:rPr>
          <w:rPrChange w:author="格式修订器" w:date="2023-04-26T11:14:45Z">
            <w:rPr>
              <w:rFonts w:asciiTheme="majorHAnsi" w:hAnsiTheme="majorHAnsi" w:cstheme="majorBidi"/>
              <w:b/>
              <w:bCs/>
              <w:sz w:val="32"/>
              <w:szCs w:val="32"/>
            </w:rPr>
          </w:rPrChange>
        </w:rPr>
        <w:t>对</w:t>
      </w:r>
      <w:r>
        <w:rPr>
          <w:rPrChange w:author="格式修订器" w:date="2023-04-26T11:14:45Z">
            <w:rPr>
              <w:b/>
              <w:bCs/>
              <w:sz w:val="32"/>
              <w:szCs w:val="32"/>
              <w:rFonts w:hint="eastAsia" w:asciiTheme="majorHAnsi" w:hAnsiTheme="majorHAnsi" w:cstheme="majorBidi"/>
            </w:rPr>
          </w:rPrChange>
        </w:rPr>
        <w:t>利率市场化</w:t>
      </w:r>
      <w:r w:rsidRPr="005E18EB">
        <w:rPr>
          <w:rPrChange w:author="格式修订器" w:date="2023-04-26T11:14:45Z">
            <w:rPr>
              <w:rFonts w:asciiTheme="majorHAnsi" w:hAnsiTheme="majorHAnsi" w:cstheme="majorBidi"/>
              <w:b/>
              <w:bCs/>
              <w:sz w:val="32"/>
              <w:szCs w:val="32"/>
            </w:rPr>
          </w:rPrChange>
        </w:rPr>
        <w:t>的影响</w:t>
      </w:r>
      <w:r w:rsidR="00403A4A">
        <w:rPr>
          <w:rPrChange w:author="格式修订器" w:date="2023-04-26T11:14:45Z">
            <w:rPr>
              <w:b/>
              <w:bCs/>
              <w:sz w:val="32"/>
              <w:szCs w:val="32"/>
              <w:rFonts w:hint="eastAsia" w:asciiTheme="majorHAnsi" w:hAnsiTheme="majorHAnsi" w:cstheme="majorBidi"/>
            </w:rPr>
          </w:rPrChange>
        </w:rPr>
        <w:t>机制分析</w:t>
      </w:r>
      <w:bookmarkEnd w:id="41"/>
    </w:p>
    <w:p w14:paraId="05D59F13" w14:textId="77777777" w:rsidR="003C3785" w:rsidRPr="003149EF" w:rsidRDefault="003C3785" w:rsidP="003C3785">
      <w:pPr>
        <w:topLinePunct/>
      </w:pPr>
      <w:r w:rsidRPr="003149EF">
        <w:rPr>
          <w:rPrChange w:author="格式修订器" w:date="2023-04-26T11:14:45Z">
            <w:rPr>
              <w:sz w:val="24"/>
              <w:szCs w:val="24"/>
              <w:rFonts w:ascii="Times New Roman" w:eastAsia="宋体" w:hAnsi="Times New Roman" w:cs="Times New Roman"/>
              <w:b/>
              <w:bCs/>
            </w:rPr>
          </w:rPrChange>
        </w:rPr>
        <w:t>1</w:t>
      </w:r>
      <w:r w:rsidRPr="003149EF">
        <w:rPr>
          <w:rPrChange w:author="格式修订器" w:date="2023-04-26T11:14:45Z">
            <w:rPr>
              <w:rFonts w:ascii="Times New Roman" w:eastAsia="宋体" w:hAnsi="Times New Roman" w:cs="Times New Roman"/>
              <w:b/>
              <w:bCs/>
              <w:sz w:val="24"/>
              <w:szCs w:val="24"/>
            </w:rPr>
          </w:rPrChange>
        </w:rPr>
        <w:t>）</w:t>
      </w:r>
      <w:r w:rsidRPr="003149EF">
        <w:rPr>
          <w:rPrChange w:author="格式修订器" w:date="2023-04-26T11:14:45Z">
            <w:rPr>
              <w:rFonts w:ascii="Times New Roman" w:eastAsia="宋体" w:hAnsi="Times New Roman" w:cs="Times New Roman"/>
              <w:b/>
              <w:bCs/>
              <w:sz w:val="24"/>
              <w:szCs w:val="24"/>
            </w:rPr>
          </w:rPrChange>
        </w:rPr>
        <w:t>从业务的角度</w:t>
      </w:r>
    </w:p>
    <w:p w14:paraId="2C71F938" w14:textId="77777777" w:rsidR="003C3785" w:rsidRPr="00C46FED" w:rsidRDefault="003C3785" w:rsidP="003C3785">
      <w:pPr>
        <w:topLinePunct/>
      </w:pPr>
      <w:r w:rsidRPr="00C46FED">
        <w:rPr/>
        <w:t>基于上述的背景，就存款而言，社会公众可能会选择将自由资金转移到网络金融平台进行存储。除此以外，互联网金融平台还提供了品类繁多的金融产品，其买卖方便、收益率较高等特点吸引了很多客户，在一定程度上挤占了银行的资源</w:t>
      </w:r>
      <w:r>
        <w:rPr/>
        <w:t>，使得银行的成本增加，潜在的收入减少，因而会改变自身的利率上限以和上述金融产品进行竞争，从而推动了利率市场化进程。</w:t>
      </w:r>
    </w:p>
    <w:p w14:paraId="28BC92B6" w14:textId="77777777" w:rsidR="003C3785" w:rsidRPr="003C5E24" w:rsidRDefault="003C3785" w:rsidP="003C3785">
      <w:pPr>
        <w:topLinePunct/>
        <w:sectPr w:rsidR="000211C1">
          <w:footerReference w:type="first" r:id="rId78"/>
          <w:footerReference w:type="default" r:id="rId79"/>
          <w:footerReference w:type="even" r:id="rId80"/>
          <w:headerReference w:type="first" r:id="rId81"/>
          <w:headerReference w:type="default" r:id="rId82"/>
          <w:headerReference w:type="even" r:id="rId83"/>
          <w:pgSz w:w="11906" w:h="16838" w:code="9"/>
          <w:pgMar w:top="1418" w:right="1134" w:bottom="1134" w:left="1418" w:header="851" w:footer="907" w:gutter="0"/>
          <w:cols w:space="720"/>
          <w:docGrid w:type="lines" w:linePitch="326"/>
        </w:sectPr>
      </w:pPr>
      <w:r>
        <w:rPr/>
        <w:t>在网上金融平台兴起以前，利率的定价主要是由银行等金融机构决定。</w:t>
      </w:r>
      <w:r>
        <w:rPr/>
        <w:t/>
      </w:r>
      <w:r>
        <w:rPr/>
        <w:t/>
      </w:r>
      <w:r>
        <w:rPr/>
        <w:t/>
      </w:r>
      <w:r>
        <w:rPr/>
        <w:t/>
      </w:r>
      <w:r>
        <w:rPr/>
        <w:t/>
      </w:r>
      <w:r>
        <w:rPr/>
        <w:t/>
      </w:r>
      <w:r>
        <w:rPr/>
        <w:lastRenderedPageBreak/>
        <w:t/>
      </w:r>
      <w:bookmarkEnd w:id="42"/>
      <w:r w:rsidRPr="005E18EB">
        <w:rPr>
          <w:rPrChange w:author="格式修订器" w:date="2023-04-26T11:14:45Z">
            <w:rPr>
              <w:sz w:val="21"/>
              <w:szCs w:val="21"/>
              <w:rFonts w:eastAsia="楷体_GB2312" w:ascii="Times New Roman" w:hAnsi="Times New Roman" w:cs="Times New Roman"/>
            </w:rPr>
          </w:rPrChange>
        </w:rPr>
        <w:t xml:space="preserve"> </w:t>
      </w:r>
    </w:p>
    <w:p w14:paraId="1D489A3A" w14:textId="2987A08F" w:rsidR="00EC3DF4" w:rsidRPr="005E18EB" w:rsidRDefault="008A3A08" w:rsidP="00A3287D">
      <w:pPr>
        <w:pStyle w:val="1"/>
        <w:topLinePunct/>
      </w:pPr>
      <w:commentRangeStart w:id="114"/>
      <w:ins w:id="988191" w:author="标题排版器" w:date="2023-04-26T11:14:43Z">
        <w:r>
          <w:t xml:space="preserve">4</w:t>
        </w:r>
      </w:ins>
      <w:del w:id="988192" w:author="内容修订器" w:date="2023-04-26T11:14:48Z">
        <w:r w:rsidDel="007D325B">
          <w:rPr/>
          <w:br w:type="page"/>
        </w:r>
      </w:del>
      <w:bookmarkStart w:id="43" w:name="_Toc103589450"/>
      <w:bookmarkStart w:id="44" w:name="_Toc104408499"/>
      <w:r w:rsidR="00C16EC8" w:rsidRPr="005E18EB">
        <w:rPr>
          <w:rPrChange w:author="格式修订器" w:date="2023-04-26T11:14:45Z">
            <w:rPr>
              <w:sz w:val="36"/>
              <w:szCs w:val="44"/>
              <w:rFonts w:ascii="Times New Roman" w:eastAsia="黑体" w:hAnsi="Times New Roman" w:cs="Times New Roman"/>
              <w:b/>
              <w:bCs/>
            </w:rPr>
          </w:rPrChange>
        </w:rPr>
        <w:lastRenderedPageBreak/>
      </w:r>
      <w:del w:id="988193" w:author="标题排版器" w:date="2023-04-26T11:14:49Z">
        <w:r w:rsidDel="009802C4">
          <w:rPr/>
          <w:lastRenderedPageBreak/>
          <w:delText>4</w:delText>
        </w:r>
      </w:del>
      <w:ins w:id="988194" w:author="标题排版器" w:date="2023-04-26T11:14:43Z">
        <w:r>
          <w:t xml:space="preserve">  </w:t>
        </w:r>
      </w:ins>
      <w:del w:id="988195" w:author="标题排版器" w:date="2023-04-26T11:14:49Z">
        <w:r w:rsidDel="00494EDC">
          <w:rPr/>
          <w:delText xml:space="preserve"> </w:delText>
        </w:r>
      </w:del>
      <w:r w:rsidR="00EC3DF4" w:rsidRPr="005E18EB">
        <w:rPr>
          <w:rPrChange w:author="格式修订器" w:date="2023-04-26T11:14:45Z">
            <w:rPr>
              <w:sz w:val="36"/>
              <w:szCs w:val="44"/>
              <w:rFonts w:ascii="Times New Roman" w:eastAsia="黑体" w:hAnsi="Times New Roman" w:cs="Times New Roman"/>
              <w:b/>
              <w:bCs/>
            </w:rPr>
          </w:rPrChange>
        </w:rPr>
        <w:t>研究假设与研究设计</w:t>
      </w:r>
      <w:bookmarkEnd w:id="43"/>
      <w:bookmarkEnd w:id="44"/>
      <w:commentRangeEnd w:id="114"/>
      <w:r w:rsidR="00F1430F">
        <w:commentReference w:id="114"/>
      </w:r>
    </w:p>
    <w:p w14:paraId="216B713E" w14:textId="28AEAE9A" w:rsidR="00EC3DF4" w:rsidRPr="005E18EB" w:rsidRDefault="00C16EC8" w:rsidP="00A3287D">
      <w:pPr>
        <w:pStyle w:val="2"/>
        <w:topLinePunct/>
        <w:ind w:left="480" w:hangingChars="171" w:hanging="480"/>
      </w:pPr>
      <w:ins w:id="988196" w:author="标题排版器" w:date="2023-04-26T11:14:43Z">
        <w:r>
          <w:t xml:space="preserve">4.1</w:t>
        </w:r>
      </w:ins>
      <w:bookmarkStart w:id="46" w:name="_Toc103589451"/>
      <w:bookmarkStart w:id="47" w:name="_Toc104408500"/>
      <w:del w:id="988197" w:author="标题排版器" w:date="2023-04-26T11:14:49Z">
        <w:r w:rsidDel="009802C4">
          <w:rPr/>
          <w:delText>4</w:delText>
        </w:r>
        <w:r w:rsidDel="009802C4">
          <w:rPr/>
          <w:delText>.</w:delText>
        </w:r>
        <w:r w:rsidDel="009802C4">
          <w:rPr/>
          <w:delText>1 </w:delText>
        </w:r>
      </w:del>
      <w:r w:rsidR="00CD0C27" w:rsidRPr="005E18EB">
        <w:rPr>
          <w:rPrChange w:author="格式修订器" w:date="2023-04-26T11:14:45Z">
            <w:rPr>
              <w:rFonts w:asciiTheme="majorHAnsi" w:hAnsiTheme="majorHAnsi" w:cstheme="majorBidi"/>
              <w:b/>
              <w:bCs/>
              <w:sz w:val="32"/>
              <w:szCs w:val="32"/>
            </w:rPr>
          </w:rPrChange>
        </w:rPr>
        <w:t>研究假设</w:t>
      </w:r>
      <w:bookmarkEnd w:id="46"/>
      <w:bookmarkEnd w:id="47"/>
    </w:p>
    <w:p w14:paraId="31E41A5C" w14:textId="029BAEE2" w:rsidR="00EC3DF4" w:rsidRPr="005E18EB" w:rsidRDefault="00C16EC8" w:rsidP="00EC3DF4">
      <w:pPr>
        <w:pStyle w:val="3"/>
        <w:topLinePunct/>
        <w:ind w:left="480" w:hangingChars="200" w:hanging="480"/>
      </w:pPr>
      <w:bookmarkStart w:id="987722" w:name="_Toc686987722"/>
      <w:ins w:id="988198" w:author="标题排版器" w:date="2023-04-26T11:14:43Z">
        <w:r>
          <w:t xml:space="preserve">4.1.1</w:t>
        </w:r>
      </w:ins>
      <w:del w:id="988199" w:author="标题排版器" w:date="2023-04-26T11:14:49Z">
        <w:r w:rsidDel="009802C4">
          <w:rPr/>
          <w:delText>4</w:delText>
        </w:r>
        <w:r w:rsidDel="009802C4">
          <w:rPr/>
          <w:delText>.</w:delText>
        </w:r>
        <w:r w:rsidDel="009802C4">
          <w:rPr/>
          <w:delText>1.1 </w:delText>
        </w:r>
      </w:del>
      <w:r w:rsidR="00CD0C27" w:rsidRPr="005E18EB">
        <w:rPr>
          <w:rPrChange w:author="格式修订器" w:date="2023-04-26T11:14:45Z">
            <w:rPr>
              <w:szCs w:val="21"/>
              <w:rFonts w:eastAsia="黑体" w:ascii="Times New Roman" w:hAnsi="Times New Roman" w:cs="Times New Roman"/>
              <w:b/>
              <w:sz w:val="24"/>
            </w:rPr>
          </w:rPrChange>
        </w:rPr>
        <w:t>商业银行盈利水平与利率市场化发展的关系</w:t>
      </w:r>
      <w:bookmarkEnd w:id="987722"/>
    </w:p>
    <w:p w14:paraId="2D55AC2B" w14:textId="05DC220B" w:rsidR="00617A51" w:rsidRPr="005E18EB" w:rsidRDefault="00617A51" w:rsidP="00617A51">
      <w:pPr>
        <w:topLinePunct/>
      </w:pPr>
      <w:r w:rsidRPr="005E18EB">
        <w:rPr/>
        <w:t>基于第二章对于既往研究的总结，以及第三章对于盈利能力</w:t>
      </w:r>
      <w:r w:rsidR="00B2062E">
        <w:rPr/>
        <w:t>影响机制</w:t>
      </w:r>
      <w:del w:id="988200" w:author="空格修订器" w:date="2023-04-26T11:14:48Z">
        <w:r w:rsidDel="00494EDC">
          <w:rPr/>
          <w:delText xml:space="preserve"> </w:delText>
        </w:r>
      </w:del>
      <w:r w:rsidRPr="005E18EB">
        <w:rPr/>
        <w:t>的分析，本文提出假设：</w:t>
      </w:r>
    </w:p>
    <w:p w14:paraId="7971B7D2" w14:textId="725DADAB" w:rsidR="00617A51" w:rsidRPr="005E18EB" w:rsidRDefault="00617A51" w:rsidP="00F706CC">
      <w:pPr>
        <w:topLinePunct/>
      </w:pPr>
      <w:r w:rsidRPr="005E18EB">
        <w:rPr>
          <w:rPrChange w:author="格式修订器" w:date="2023-04-26T11:14:45Z">
            <w:rPr>
              <w:sz w:val="24"/>
              <w:szCs w:val="24"/>
              <w:rFonts w:ascii="Times New Roman" w:eastAsia="宋体" w:hAnsi="Times New Roman" w:cs="Times New Roman"/>
              <w:b/>
              <w:bCs/>
            </w:rPr>
          </w:rPrChange>
        </w:rPr>
        <w:t>H1</w:t>
      </w:r>
      <w:r w:rsidRPr="005E18EB">
        <w:rPr>
          <w:rPrChange w:author="格式修订器" w:date="2023-04-26T11:14:45Z">
            <w:rPr>
              <w:rFonts w:ascii="Times New Roman" w:eastAsia="宋体" w:hAnsi="Times New Roman" w:cs="Times New Roman"/>
              <w:b/>
              <w:bCs/>
              <w:sz w:val="24"/>
              <w:szCs w:val="24"/>
            </w:rPr>
          </w:rPrChange>
        </w:rPr>
        <w:t>：商业银行的盈利水平</w:t>
      </w:r>
      <w:r w:rsidR="0062153D" w:rsidRPr="005E18EB">
        <w:rPr>
          <w:rPrChange w:author="格式修订器" w:date="2023-04-26T11:14:45Z">
            <w:rPr>
              <w:rFonts w:ascii="Times New Roman" w:eastAsia="宋体" w:hAnsi="Times New Roman" w:cs="Times New Roman"/>
              <w:b/>
              <w:bCs/>
              <w:sz w:val="24"/>
              <w:szCs w:val="24"/>
            </w:rPr>
          </w:rPrChange>
        </w:rPr>
        <w:t>会</w:t>
      </w:r>
      <w:r w:rsidRPr="005E18EB">
        <w:rPr>
          <w:rPrChange w:author="格式修订器" w:date="2023-04-26T11:14:45Z">
            <w:rPr>
              <w:rFonts w:ascii="Times New Roman" w:eastAsia="宋体" w:hAnsi="Times New Roman" w:cs="Times New Roman"/>
              <w:b/>
              <w:bCs/>
              <w:sz w:val="24"/>
              <w:szCs w:val="24"/>
            </w:rPr>
          </w:rPrChange>
        </w:rPr>
        <w:t>受到利率市场化程度的负向影响</w:t>
      </w:r>
      <w:r w:rsidR="005B4AB7">
        <w:rPr>
          <w:rPrChange w:author="格式修订器" w:date="2023-04-26T11:14:45Z">
            <w:rPr>
              <w:rFonts w:hint="eastAsia" w:ascii="Times New Roman" w:eastAsia="宋体" w:hAnsi="Times New Roman" w:cs="Times New Roman"/>
              <w:b/>
              <w:bCs/>
              <w:sz w:val="24"/>
              <w:szCs w:val="24"/>
            </w:rPr>
          </w:rPrChange>
        </w:rPr>
        <w:t>。</w:t>
      </w:r>
    </w:p>
    <w:p w14:paraId="1AA5FAE9" w14:textId="2F9C0917" w:rsidR="00DB3307" w:rsidRPr="005E18EB" w:rsidRDefault="00C16EC8" w:rsidP="00DB3307">
      <w:pPr>
        <w:pStyle w:val="3"/>
        <w:topLinePunct/>
        <w:ind w:left="480" w:hangingChars="200" w:hanging="480"/>
      </w:pPr>
      <w:bookmarkStart w:id="987723" w:name="_Toc686987723"/>
      <w:ins w:id="988201" w:author="标题排版器" w:date="2023-04-26T11:14:43Z">
        <w:r>
          <w:t xml:space="preserve">4.1.2</w:t>
        </w:r>
      </w:ins>
      <w:del w:id="988202" w:author="标题排版器" w:date="2023-04-26T11:14:49Z">
        <w:r w:rsidDel="009802C4">
          <w:rPr/>
          <w:delText>4</w:delText>
        </w:r>
        <w:r w:rsidDel="009802C4">
          <w:rPr/>
          <w:delText>.</w:delText>
        </w:r>
        <w:r w:rsidDel="009802C4">
          <w:rPr/>
          <w:delText>1.2 </w:delText>
        </w:r>
      </w:del>
      <w:r w:rsidR="00DB3307" w:rsidRPr="005E18EB">
        <w:rPr>
          <w:rPrChange w:author="格式修订器" w:date="2023-04-26T11:14:45Z">
            <w:rPr>
              <w:szCs w:val="21"/>
              <w:rFonts w:eastAsia="黑体" w:ascii="Times New Roman" w:hAnsi="Times New Roman" w:cs="Times New Roman"/>
              <w:b/>
              <w:sz w:val="24"/>
            </w:rPr>
          </w:rPrChange>
        </w:rPr>
        <w:t>商业银行盈利水平与互联网金融发展的关系</w:t>
      </w:r>
      <w:bookmarkEnd w:id="987723"/>
    </w:p>
    <w:p w14:paraId="6C978DCA" w14:textId="0BE3CCFF" w:rsidR="00617A51" w:rsidRPr="005E18EB" w:rsidRDefault="00617A51" w:rsidP="00DB3307">
      <w:pPr>
        <w:topLinePunct/>
      </w:pPr>
      <w:r w:rsidRPr="005E18EB">
        <w:rPr>
          <w:rPrChange w:author="格式修订器" w:date="2023-04-26T11:14:45Z">
            <w:rPr>
              <w:sz w:val="24"/>
              <w:szCs w:val="24"/>
              <w:rFonts w:ascii="Times New Roman" w:eastAsia="宋体" w:hAnsi="Times New Roman" w:cs="Times New Roman"/>
            </w:rPr>
          </w:rPrChange>
        </w:rPr>
        <w:t>在互联网金融的不断发展中，我国的商业银行的传统存贷业务受到了一定的冲击。</w:t>
      </w:r>
      <w:r w:rsidR="00DB7BF4">
        <w:rPr/>
        <w:t/>
      </w:r>
      <w:r w:rsidRPr="005E18EB">
        <w:rPr/>
        <w:t/>
      </w:r>
    </w:p>
    <w:p w14:paraId="64D19696" w14:textId="5D92EAEB" w:rsidR="008C02FA" w:rsidRPr="005E18EB" w:rsidRDefault="00617A51" w:rsidP="00870659">
      <w:pPr>
        <w:topLinePunct/>
      </w:pPr>
      <w:r w:rsidRPr="005E18EB">
        <w:rPr>
          <w:rPrChange w:author="格式修订器" w:date="2023-04-26T11:14:45Z">
            <w:rPr>
              <w:sz w:val="24"/>
              <w:szCs w:val="24"/>
              <w:rFonts w:ascii="Times New Roman" w:eastAsia="宋体" w:hAnsi="Times New Roman" w:cs="Times New Roman"/>
              <w:b/>
              <w:bCs/>
            </w:rPr>
          </w:rPrChange>
        </w:rPr>
        <w:t>H2</w:t>
      </w:r>
      <w:del w:id="988203" w:author="标点修订器" w:date="2023-04-26T11:14:47Z">
        <w:r w:rsidDel="AA7D325B">
          <w:rPr/>
          <w:delText>:</w:delText>
        </w:r>
      </w:del>
      <w:ins w:id="988204" w:author="标点修订器" w:date="2023-04-26T11:14:43Z">
        <w:r>
          <w:rPr>
            <w:rFonts w:hint="eastAsia"/>
          </w:rPr>
          <w:t>：</w:t>
        </w:r>
      </w:ins>
      <w:r w:rsidRPr="005E18EB">
        <w:rPr>
          <w:rPrChange w:author="格式修订器" w:date="2023-04-26T11:14:45Z">
            <w:rPr>
              <w:rFonts w:ascii="Times New Roman" w:eastAsia="宋体" w:hAnsi="Times New Roman" w:cs="Times New Roman"/>
              <w:b/>
              <w:bCs/>
              <w:sz w:val="24"/>
              <w:szCs w:val="24"/>
            </w:rPr>
          </w:rPrChange>
        </w:rPr>
        <w:t>商业银行的盈利水平</w:t>
      </w:r>
      <w:r w:rsidR="0062153D" w:rsidRPr="005E18EB">
        <w:rPr>
          <w:rPrChange w:author="格式修订器" w:date="2023-04-26T11:14:45Z">
            <w:rPr>
              <w:rFonts w:ascii="Times New Roman" w:eastAsia="宋体" w:hAnsi="Times New Roman" w:cs="Times New Roman"/>
              <w:b/>
              <w:bCs/>
              <w:sz w:val="24"/>
              <w:szCs w:val="24"/>
            </w:rPr>
          </w:rPrChange>
        </w:rPr>
        <w:t>会</w:t>
      </w:r>
      <w:r w:rsidRPr="005E18EB">
        <w:rPr>
          <w:rPrChange w:author="格式修订器" w:date="2023-04-26T11:14:45Z">
            <w:rPr>
              <w:rFonts w:ascii="Times New Roman" w:eastAsia="宋体" w:hAnsi="Times New Roman" w:cs="Times New Roman"/>
              <w:b/>
              <w:bCs/>
              <w:sz w:val="24"/>
              <w:szCs w:val="24"/>
            </w:rPr>
          </w:rPrChange>
        </w:rPr>
        <w:t>受到互联网金融发展的负向影响。</w:t>
      </w:r>
    </w:p>
    <w:p w14:paraId="2443A3BF" w14:textId="354D4CB2" w:rsidR="00791AA0" w:rsidRPr="005E18EB" w:rsidRDefault="00791AA0" w:rsidP="00791AA0">
      <w:pPr>
        <w:pStyle w:val="3"/>
        <w:topLinePunct/>
        <w:ind w:left="480" w:hangingChars="200" w:hanging="480"/>
      </w:pPr>
      <w:bookmarkStart w:id="987724" w:name="_Toc686987724"/>
      <w:ins w:id="988205" w:author="标题排版器" w:date="2023-04-26T11:14:43Z">
        <w:r>
          <w:t xml:space="preserve">4.1.3</w:t>
        </w:r>
      </w:ins>
      <w:del w:id="988206" w:author="标题排版器" w:date="2023-04-26T11:14:49Z">
        <w:r w:rsidDel="009802C4">
          <w:rPr/>
          <w:delText>4</w:delText>
        </w:r>
        <w:r w:rsidDel="009802C4">
          <w:rPr/>
          <w:delText>.</w:delText>
        </w:r>
        <w:r w:rsidDel="009802C4">
          <w:rPr/>
          <w:delText>1.3 </w:delText>
        </w:r>
      </w:del>
      <w:r w:rsidR="001F0F14" w:rsidRPr="005E18EB">
        <w:rPr>
          <w:rPrChange w:author="格式修订器" w:date="2023-04-26T11:14:45Z">
            <w:rPr>
              <w:szCs w:val="21"/>
              <w:rFonts w:eastAsia="黑体" w:ascii="Times New Roman" w:hAnsi="Times New Roman" w:cs="Times New Roman"/>
              <w:b/>
              <w:sz w:val="24"/>
            </w:rPr>
          </w:rPrChange>
        </w:rPr>
        <w:t>利率市场化</w:t>
      </w:r>
      <w:r w:rsidR="00497D16">
        <w:rPr>
          <w:rPrChange w:author="格式修订器" w:date="2023-04-26T11:14:45Z">
            <w:rPr>
              <w:szCs w:val="21"/>
              <w:rFonts w:eastAsia="黑体" w:hint="eastAsia" w:ascii="Times New Roman" w:hAnsi="Times New Roman" w:cs="Times New Roman"/>
              <w:b/>
              <w:sz w:val="24"/>
            </w:rPr>
          </w:rPrChange>
        </w:rPr>
        <w:t>对银行盈利能力产生的中介作用</w:t>
      </w:r>
      <w:bookmarkEnd w:id="987724"/>
    </w:p>
    <w:p w14:paraId="08A98A1F" w14:textId="4AD7C752" w:rsidR="009919E7" w:rsidRPr="005E18EB" w:rsidRDefault="009919E7" w:rsidP="00791AA0">
      <w:pPr>
        <w:topLinePunct/>
      </w:pPr>
      <w:r>
        <w:rPr/>
        <w:t>基于上述的分析，我们认为互联网金融除了直接影响</w:t>
      </w:r>
      <w:r w:rsidR="00597890">
        <w:rPr/>
        <w:t>商业银行的收益水平外，还在一定程度上通过加速利率市场化进程来实现这一影响，因此，我们提出如下假设：</w:t>
      </w:r>
    </w:p>
    <w:p w14:paraId="34BFA510" w14:textId="43865E0C" w:rsidR="00DB3307" w:rsidRPr="005E18EB" w:rsidRDefault="00C16EC8" w:rsidP="00A3287D">
      <w:pPr>
        <w:pStyle w:val="2"/>
        <w:topLinePunct/>
        <w:ind w:left="480" w:hangingChars="171" w:hanging="480"/>
      </w:pPr>
      <w:ins w:id="988210" w:author="标题排版器" w:date="2023-04-26T11:14:43Z">
        <w:r>
          <w:t xml:space="preserve">4.2</w:t>
        </w:r>
      </w:ins>
      <w:bookmarkStart w:id="48" w:name="_Toc103589452"/>
      <w:bookmarkStart w:id="49" w:name="_Toc104408501"/>
      <w:del w:id="988211" w:author="标题排版器" w:date="2023-04-26T11:14:49Z">
        <w:r w:rsidDel="009802C4">
          <w:rPr/>
          <w:delText>4</w:delText>
        </w:r>
        <w:r w:rsidDel="009802C4">
          <w:rPr/>
          <w:delText>.</w:delText>
        </w:r>
        <w:r w:rsidDel="009802C4">
          <w:rPr/>
          <w:delText>2 </w:delText>
        </w:r>
      </w:del>
      <w:r w:rsidR="00DB3307" w:rsidRPr="005E18EB">
        <w:rPr>
          <w:rPrChange w:author="格式修订器" w:date="2023-04-26T11:14:45Z">
            <w:rPr>
              <w:rFonts w:asciiTheme="majorHAnsi" w:hAnsiTheme="majorHAnsi" w:cstheme="majorBidi"/>
              <w:b/>
              <w:bCs/>
              <w:sz w:val="32"/>
              <w:szCs w:val="32"/>
            </w:rPr>
          </w:rPrChange>
        </w:rPr>
        <w:t>研究设计</w:t>
      </w:r>
      <w:bookmarkEnd w:id="48"/>
      <w:bookmarkEnd w:id="49"/>
    </w:p>
    <w:p w14:paraId="372C172D" w14:textId="78017A66" w:rsidR="00DB3307" w:rsidRPr="005E18EB" w:rsidRDefault="00C16EC8" w:rsidP="00DB3307">
      <w:pPr>
        <w:pStyle w:val="3"/>
        <w:topLinePunct/>
        <w:ind w:left="480" w:hangingChars="200" w:hanging="480"/>
      </w:pPr>
      <w:bookmarkStart w:id="987726" w:name="_Toc686987726"/>
      <w:ins w:id="988212" w:author="标题排版器" w:date="2023-04-26T11:14:43Z">
        <w:r>
          <w:t xml:space="preserve">4.2.1</w:t>
        </w:r>
      </w:ins>
      <w:del w:id="988213" w:author="标题排版器" w:date="2023-04-26T11:14:49Z">
        <w:r w:rsidDel="009802C4">
          <w:rPr/>
          <w:delText>4</w:delText>
        </w:r>
        <w:r w:rsidDel="009802C4">
          <w:rPr/>
          <w:delText>.</w:delText>
        </w:r>
        <w:r w:rsidDel="009802C4">
          <w:rPr/>
          <w:delText>2</w:delText>
        </w:r>
        <w:r w:rsidDel="009802C4">
          <w:rPr/>
          <w:delText>.1 </w:delText>
        </w:r>
      </w:del>
      <w:r w:rsidR="00B35A2E" w:rsidRPr="005E18EB">
        <w:rPr>
          <w:rPrChange w:author="格式修订器" w:date="2023-04-26T11:14:45Z">
            <w:rPr>
              <w:szCs w:val="21"/>
              <w:rFonts w:eastAsia="黑体" w:ascii="Times New Roman" w:hAnsi="Times New Roman" w:cs="Times New Roman"/>
              <w:b/>
              <w:sz w:val="24"/>
            </w:rPr>
          </w:rPrChange>
        </w:rPr>
        <w:t>变量选取</w:t>
      </w:r>
      <w:bookmarkEnd w:id="987726"/>
    </w:p>
    <w:p w14:paraId="35B0C77F" w14:textId="77777777" w:rsidR="00617A51" w:rsidRPr="005E18EB" w:rsidRDefault="009E50A4" w:rsidP="002957E0">
      <w:pPr>
        <w:topLinePunct/>
      </w:pPr>
      <w:r w:rsidRPr="005E18EB">
        <w:rPr>
          <w:rPrChange w:author="格式修订器" w:date="2023-04-26T11:14:45Z">
            <w:rPr>
              <w:sz w:val="24"/>
              <w:szCs w:val="24"/>
              <w:rFonts w:ascii="Times New Roman" w:eastAsia="宋体" w:hAnsi="Times New Roman" w:cs="Times New Roman"/>
              <w:b/>
              <w:bCs/>
            </w:rPr>
          </w:rPrChange>
        </w:rPr>
        <w:t>2</w:t>
      </w:r>
      <w:r w:rsidR="00617A51" w:rsidRPr="005E18EB">
        <w:rPr>
          <w:rPrChange w:author="格式修订器" w:date="2023-04-26T11:14:45Z">
            <w:rPr>
              <w:rFonts w:ascii="Times New Roman" w:eastAsia="宋体" w:hAnsi="Times New Roman" w:cs="Times New Roman"/>
              <w:b/>
              <w:bCs/>
              <w:sz w:val="24"/>
              <w:szCs w:val="24"/>
            </w:rPr>
          </w:rPrChange>
        </w:rPr>
        <w:t>）</w:t>
      </w:r>
      <w:r w:rsidR="00617A51" w:rsidRPr="005E18EB">
        <w:rPr>
          <w:rPrChange w:author="格式修订器" w:date="2023-04-26T11:14:45Z">
            <w:rPr>
              <w:rFonts w:ascii="Times New Roman" w:eastAsia="宋体" w:hAnsi="Times New Roman" w:cs="Times New Roman"/>
              <w:b/>
              <w:bCs/>
              <w:sz w:val="24"/>
              <w:szCs w:val="24"/>
            </w:rPr>
          </w:rPrChange>
        </w:rPr>
        <w:t>解释变量的选取</w:t>
      </w:r>
    </w:p>
    <w:p w14:paraId="59E223E8" w14:textId="633C6F42" w:rsidR="00617A51" w:rsidRPr="005E18EB" w:rsidRDefault="00617A51" w:rsidP="00E672A0">
      <w:pPr>
        <w:topLinePunct/>
      </w:pPr>
      <w:r w:rsidRPr="005E18EB">
        <w:rPr/>
        <w:t>本文的研究</w:t>
      </w:r>
      <w:r w:rsidR="00C001BF">
        <w:rPr/>
        <w:t>问题</w:t>
      </w:r>
      <w:r w:rsidRPr="005E18EB">
        <w:rPr/>
        <w:t>为利率市场化以及互联网金融的发展对于商业银行盈利能力产生的影响，基于此，本文的</w:t>
      </w:r>
      <w:r w:rsidR="00C001BF">
        <w:rPr/>
        <w:t>核心</w:t>
      </w:r>
      <w:r w:rsidRPr="005E18EB">
        <w:rPr/>
        <w:t>解释变量为利率市场化指数</w:t>
      </w:r>
      <w:r w:rsidRPr="005E18EB">
        <w:rPr/>
        <w:t>（</w:t>
      </w:r>
      <w:r w:rsidR="00515F93">
        <w:rPr>
          <w:kern w:val="2"/>
          <w:rFonts w:ascii="Times New Roman" w:eastAsia="宋体" w:hAnsi="Times New Roman" w:cs="Times New Roman"/>
          <w:sz w:val="24"/>
          <w:szCs w:val="24"/>
        </w:rPr>
        <w:t>IR</w:t>
      </w:r>
      <w:r w:rsidRPr="005E18EB">
        <w:rPr/>
        <w:t>）</w:t>
      </w:r>
      <w:r w:rsidRPr="005E18EB">
        <w:rPr/>
        <w:t xml:space="preserve">以及互联网金融指数</w:t>
      </w:r>
      <w:r w:rsidRPr="005E18EB">
        <w:rPr/>
        <w:t>（</w:t>
      </w:r>
      <w:r w:rsidRPr="005E18EB">
        <w:rPr>
          <w:kern w:val="2"/>
          <w:rFonts w:ascii="Times New Roman" w:eastAsia="宋体" w:hAnsi="Times New Roman" w:cs="Times New Roman"/>
          <w:sz w:val="24"/>
          <w:szCs w:val="24"/>
        </w:rPr>
        <w:t>IF</w:t>
      </w:r>
      <w:r w:rsidRPr="005E18EB">
        <w:rPr/>
        <w:t>）</w:t>
      </w:r>
      <w:r w:rsidRPr="005E18EB">
        <w:rPr/>
        <w:t>。</w:t>
      </w:r>
    </w:p>
    <w:p w14:paraId="53887424" w14:textId="6BFDDB4F" w:rsidR="00617A51" w:rsidRPr="005E18EB" w:rsidRDefault="00617A51" w:rsidP="00E672A0">
      <w:pPr>
        <w:topLinePunct/>
      </w:pPr>
      <w:r w:rsidRPr="005E18EB">
        <w:rPr/>
        <w:t>其中，利率市场化指数在本文</w:t>
      </w:r>
      <w:r w:rsidR="00DB7BF4">
        <w:rPr/>
        <w:t>附录</w:t>
      </w:r>
      <w:r w:rsidRPr="005E18EB">
        <w:rPr/>
        <w:t>中进行了构建，由于评价体系中的部分政策发布于当年年中以及年末，为使其影响更加直观，本文的利率市场化指数选择了较其他变量</w:t>
      </w:r>
      <w:r w:rsidR="00534DBA">
        <w:rPr/>
        <w:t>做了时间差的处理，以反映这一指标对于</w:t>
      </w:r>
      <w:r w:rsidR="00B46727">
        <w:rPr/>
        <w:t>获利水平的影响</w:t>
      </w:r>
      <w:r w:rsidRPr="005E18EB">
        <w:rPr/>
        <w:t>。</w:t>
      </w:r>
    </w:p>
    <w:p w14:paraId="2087BA0C" w14:textId="23435742" w:rsidR="00617A51" w:rsidRPr="005E18EB" w:rsidRDefault="00617A51" w:rsidP="00E672A0">
      <w:pPr>
        <w:topLinePunct/>
      </w:pPr>
      <w:r w:rsidRPr="005E18EB">
        <w:rPr/>
        <w:t>本文</w:t>
      </w:r>
      <w:r w:rsidR="00551323" w:rsidRPr="005E18EB">
        <w:rPr/>
        <w:t>涉及</w:t>
      </w:r>
      <w:r w:rsidRPr="005E18EB">
        <w:rPr/>
        <w:t>的变量汇总</w:t>
      </w:r>
      <w:commentRangeStart w:id="158"/>
      <w:r w:rsidRPr="005E18EB">
        <w:rPr/>
        <w:t>如下表</w:t>
      </w:r>
      <w:commentRangeEnd w:id="158"/>
      <w:r w:rsidR="00F1430F">
        <w:commentReference w:id="158"/>
      </w:r>
      <w:r w:rsidRPr="005E18EB">
        <w:rPr/>
        <w:t>所示：</w:t>
      </w:r>
    </w:p>
    <w:p w14:paraId="1E83D865" w14:textId="7EB5B5FA" w:rsidR="00B35A2E" w:rsidRPr="005E18EB" w:rsidRDefault="00B35A2E" w:rsidP="00B35A2E">
      <w:pPr>
        <w:pStyle w:val="ct15"/>
        <w:topLinePunct/>
      </w:pPr>
      <w:bookmarkStart w:id="372114" w:name="_Toc686372114"/>
      <w:r w:rsidRPr="005E18EB">
        <w:rPr>
          <w:rPrChange w:author="格式修订器" w:date="2023-04-26T11:14:45Z">
            <w:rPr>
              <w:sz w:val="24"/>
              <w:szCs w:val="24"/>
              <w:rFonts w:ascii="Times New Roman" w:eastAsia="黑体" w:hAnsi="Times New Roman" w:cs="Times New Roman"/>
            </w:rPr>
          </w:rPrChange>
        </w:rPr>
        <w:t>表</w:t>
      </w:r>
      <w:ins w:id="988215" w:author="编号修订器" w:date="2023-04-26T11:14:43Z">
        <w:r w:rsidRPr="005E18EB">
          <w:rPr>
            <w:rPrChange w:author="格式修订器" w:date="2023-04-26T11:14:45Z">
              <w:rPr>
                <w:sz w:val="24"/>
                <w:szCs w:val="24"/>
                <w:rFonts w:ascii="Times New Roman" w:eastAsia="黑体" w:hAnsi="Times New Roman" w:cs="Times New Roman"/>
              </w:rPr>
            </w:rPrChange>
          </w:rPr>
          <w:t>4.2-1</w:t>
        </w:r>
      </w:ins>
      <w:del w:id="988216" w:author="编号修订器" w:date="2023-04-26T11:14:53Z">
        <w:r w:rsidDel="007D325B">
          <w:rPr/>
          <w:delText>4</w:delText>
        </w:r>
        <w:r w:rsidDel="007D325B">
          <w:rPr/>
          <w:delText>-1</w:delText>
        </w:r>
      </w:del>
      <w:ins w:id="988217" w:author="表格排版器" w:date="2023-04-26T11:14:43Z">
        <w:r>
          <w:t xml:space="preserve">  </w:t>
        </w:r>
      </w:ins>
      <w:del w:id="988218" w:author="表格排版器" w:date="2023-04-26T11:14:49Z">
        <w:r w:rsidRPr="005E18EB">
          <w:rPr/>
          <w:delText>:</w:delText>
        </w:r>
      </w:del>
      <w:r w:rsidRPr="005E18EB">
        <w:rPr>
          <w:rPrChange w:author="格式修订器" w:date="2023-04-26T11:14:45Z">
            <w:rPr>
              <w:rFonts w:eastAsia="黑体" w:ascii="Times New Roman" w:hAnsi="Times New Roman" w:cs="Times New Roman"/>
              <w:sz w:val="24"/>
              <w:szCs w:val="24"/>
            </w:rPr>
          </w:rPrChange>
        </w:rPr>
        <w:t>变量定义</w:t>
      </w:r>
      <w:r w:rsidR="007D2FD2" w:rsidRPr="005E18EB">
        <w:rPr/>
        <w:t>表</w:t>
      </w:r>
      <w:bookmarkEnd w:id="372114"/>
    </w:p>
    <w:tbl>
      <w:tblPr>
        <w:tblCellMar>
          <w:left w:w="0" w:type="dxa"/>
          <w:right w:w="0" w:type="dxa"/>
        </w:tblCellMar>
        <w:tblW w:w="5000" w:type="pct"/>
        <w:tblLook w:val="04A0" w:firstRow="1" w:lastRow="0" w:firstColumn="1" w:lastColumn="0" w:noHBand="0" w:noVBand="1"/>
        <w:jc w:val="center"/>
        <w:tblBorders>
          <w:insideH w:val="none" w:sz="0" w:space="0" w:color="auto"/>
          <w:insideV w:val="none" w:sz="0" w:space="0" w:color="auto"/>
          <w:top w:val="single" w:sz="12" w:space="0" w:color="auto"/>
          <w:bottom w:val="single" w:sz="12" w:space="0" w:color="auto"/>
          <w:left w:val="none" w:sz="0" w:space="0" w:color="auto"/>
          <w:right w:val="none" w:sz="0" w:space="0" w:color="auto"/>
        </w:tblBorders>
      </w:tblPr>
      <w:tblGrid>
        <w:gridCol w:w="829"/>
        <w:gridCol w:w="1145"/>
        <w:gridCol w:w="632"/>
        <w:gridCol w:w="2394"/>
      </w:tblGrid>
      <w:tr w:rsidR="00AA2EDB" w:rsidRPr="005E18EB" w14:paraId="7CDAA2BD" w14:textId="77777777" w:rsidTr="00AA2EDB">
        <w:trPr>
          <w:tblHeader/>
        </w:trPr>
        <w:tc>
          <w:tcPr>
            <w:tcBorders>
              <w:bottom w:val="single" w:sz="4" w:space="0" w:color="auto"/>
            </w:tcBorders>
          </w:tcPr>
          <w:p w14:paraId="44A57F7C" w14:textId="77777777" w:rsidR="007D2FD2" w:rsidRPr="005E18EB" w:rsidRDefault="007D2FD2" w:rsidP="007D2FD2">
            <w:pPr>
              <w:topLinePunct/>
              <w:rPr>
                <w:del w:id="988219" w:author="内容修订器" w:date="2023-04-26T11:14:50Z"/>
              </w:rPr>
            </w:pPr>
          </w:p>
          <w:p w14:paraId="5E10A3D9" w14:textId="77777777" w:rsidR="00AA2EDB" w:rsidRPr="005E18EB" w:rsidRDefault="00AA2EDB" w:rsidP="00AA2EDB">
            <w:pPr>
              <w:pStyle w:val="ct14"/>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b/>
                    <w:bCs/>
                    <w:color w:val="000000"/>
                  </w:rPr>
                </w:rPrChange>
              </w:rPr>
              <w:t>变量类型</w:t>
            </w:r>
          </w:p>
        </w:tc>
        <w:tc>
          <w:tcPr>
            <w:tcBorders>
              <w:bottom w:val="single" w:sz="4" w:space="0" w:color="auto"/>
            </w:tcBorders>
          </w:tcPr>
          <w:p w14:paraId="3F6AA57B" w14:textId="77777777" w:rsidR="00AA2EDB" w:rsidRPr="005E18EB" w:rsidRDefault="00AA2EDB" w:rsidP="00AA2EDB">
            <w:pPr>
              <w:pStyle w:val="ct14"/>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b/>
                    <w:bCs/>
                    <w:color w:val="000000"/>
                  </w:rPr>
                </w:rPrChange>
              </w:rPr>
              <w:t>变量名称</w:t>
            </w:r>
          </w:p>
        </w:tc>
        <w:tc>
          <w:tcPr>
            <w:tcBorders>
              <w:bottom w:val="single" w:sz="4" w:space="0" w:color="auto"/>
            </w:tcBorders>
          </w:tcPr>
          <w:p w14:paraId="795B3DDE" w14:textId="77777777" w:rsidR="00AA2EDB" w:rsidRPr="005E18EB" w:rsidRDefault="00AA2EDB" w:rsidP="00AA2EDB">
            <w:pPr>
              <w:pStyle w:val="ct14"/>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b/>
                    <w:bCs/>
                    <w:color w:val="000000"/>
                  </w:rPr>
                </w:rPrChange>
              </w:rPr>
              <w:t>符号</w:t>
            </w:r>
          </w:p>
        </w:tc>
        <w:tc>
          <w:tcPr>
            <w:tcBorders>
              <w:bottom w:val="single" w:sz="4" w:space="0" w:color="auto"/>
            </w:tcBorders>
          </w:tcPr>
          <w:p w14:paraId="3C6153DA" w14:textId="77777777" w:rsidR="00AA2EDB" w:rsidRPr="005E18EB" w:rsidRDefault="00AA2EDB" w:rsidP="00AA2EDB">
            <w:pPr>
              <w:pStyle w:val="ct14"/>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b/>
                    <w:bCs/>
                    <w:color w:val="000000"/>
                  </w:rPr>
                </w:rPrChange>
              </w:rPr>
              <w:t>定义</w:t>
            </w:r>
          </w:p>
        </w:tc>
      </w:tr>
      <w:tr w:rsidR="00AA2EDB" w:rsidRPr="005E18EB" w14:paraId="3657CD16" w14:textId="77777777" w:rsidTr="00AA2EDB">
        <w:tc>
          <w:tcPr>
            <w:vMerge/>
            <w:vMerge w:val="restart"/>
          </w:tcPr>
          <w:p w14:paraId="6AA236FA" w14:textId="77777777" w:rsidR="00AA2EDB" w:rsidRPr="005E18EB" w:rsidRDefault="00AA2EDB" w:rsidP="00AA2EDB">
            <w:pPr>
              <w:pStyle w:val="ct21"/>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b/>
                    <w:bCs/>
                    <w:color w:val="000000"/>
                  </w:rPr>
                </w:rPrChange>
              </w:rPr>
              <w:t>被解释变量</w:t>
            </w:r>
          </w:p>
        </w:tc>
        <w:tc>
          <w:p w14:paraId="6C23FAA5" w14:textId="77777777" w:rsidR="00AA2EDB" w:rsidRPr="005E18EB" w:rsidRDefault="00AA2EDB" w:rsidP="00AA2EDB">
            <w:pPr>
              <w:pStyle w:val="ct12"/>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color w:val="000000"/>
                  </w:rPr>
                </w:rPrChange>
              </w:rPr>
              <w:t>总资产收益率</w:t>
            </w:r>
          </w:p>
        </w:tc>
        <w:tc>
          <w:p w14:paraId="3B538660" w14:textId="77777777" w:rsidR="00AA2EDB" w:rsidRPr="005E18EB" w:rsidRDefault="00AA2EDB" w:rsidP="00AA2EDB">
            <w:pPr>
              <w:pStyle w:val="ct12"/>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ROA</w:t>
            </w:r>
          </w:p>
        </w:tc>
        <w:tc>
          <w:p w14:paraId="0E56E339" w14:textId="77777777" w:rsidR="00AA2EDB" w:rsidRPr="005E18EB" w:rsidRDefault="00AA2EDB" w:rsidP="00AA2EDB">
            <w:pPr>
              <w:pStyle w:val="ct22"/>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color w:val="000000"/>
                  </w:rPr>
                </w:rPrChange>
              </w:rPr>
              <w:t>净利润</w:t>
            </w:r>
            <w:r w:rsidRPr="005E18EB">
              <w:rPr/>
              <w:t>/</w:t>
            </w:r>
            <w:r w:rsidRPr="005E18EB">
              <w:rPr/>
              <w:t>资产总额</w:t>
            </w:r>
          </w:p>
        </w:tc>
      </w:tr>
      <w:tr w:rsidR="00AA2EDB" w:rsidRPr="005E18EB" w14:paraId="61FC94AB" w14:textId="77777777" w:rsidTr="00AA2EDB">
        <w:tc>
          <w:tcPr>
            <w:vMerge/>
          </w:tcPr>
          <w:p w14:paraId="6163947D" w14:textId="77777777" w:rsidR="00AA2EDB" w:rsidRPr="005E18EB" w:rsidRDefault="00AA2EDB" w:rsidP="00AA2EDB">
            <w:pPr>
              <w:pStyle w:val="ct21"/>
              <w:topLinePunct/>
              <w:ind w:leftChars="0" w:left="0" w:rightChars="0" w:right="0" w:firstLineChars="0" w:firstLine="0"/>
            </w:pPr>
          </w:p>
        </w:tc>
        <w:tc>
          <w:p w14:paraId="444474E6" w14:textId="77777777" w:rsidR="00AA2EDB" w:rsidRPr="005E18EB" w:rsidRDefault="00AA2EDB" w:rsidP="00AA2EDB">
            <w:pPr>
              <w:pStyle w:val="ct12"/>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color w:val="000000"/>
                  </w:rPr>
                </w:rPrChange>
              </w:rPr>
              <w:t>净资产收益率</w:t>
            </w:r>
          </w:p>
        </w:tc>
        <w:tc>
          <w:p w14:paraId="11456E34" w14:textId="77777777" w:rsidR="00AA2EDB" w:rsidRPr="005E18EB" w:rsidRDefault="00AA2EDB" w:rsidP="00AA2EDB">
            <w:pPr>
              <w:pStyle w:val="ct12"/>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ROE</w:t>
            </w:r>
          </w:p>
        </w:tc>
        <w:tc>
          <w:p w14:paraId="2FA181C8" w14:textId="77777777" w:rsidR="00AA2EDB" w:rsidRPr="005E18EB" w:rsidRDefault="00AA2EDB" w:rsidP="00AA2EDB">
            <w:pPr>
              <w:pStyle w:val="ct22"/>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color w:val="000000"/>
                  </w:rPr>
                </w:rPrChange>
              </w:rPr>
              <w:t>净利润</w:t>
            </w:r>
            <w:r w:rsidRPr="005E18EB">
              <w:rPr/>
              <w:t>/</w:t>
            </w:r>
            <w:r w:rsidRPr="005E18EB">
              <w:rPr/>
              <w:t>权益总额</w:t>
            </w:r>
          </w:p>
        </w:tc>
      </w:tr>
      <w:tr w:rsidR="00AA2EDB" w:rsidRPr="005E18EB" w14:paraId="6D7C2112" w14:textId="77777777" w:rsidTr="00AA2EDB">
        <w:tc>
          <w:tcPr>
            <w:vMerge/>
          </w:tcPr>
          <w:p w14:paraId="31E05B1C" w14:textId="77777777" w:rsidR="00AA2EDB" w:rsidRPr="005E18EB" w:rsidRDefault="00AA2EDB" w:rsidP="00AA2EDB">
            <w:pPr>
              <w:pStyle w:val="ct21"/>
              <w:topLinePunct/>
              <w:ind w:leftChars="0" w:left="0" w:rightChars="0" w:right="0" w:firstLineChars="0" w:firstLine="0"/>
            </w:pPr>
          </w:p>
        </w:tc>
        <w:tc>
          <w:p w14:paraId="071405BC" w14:textId="77777777" w:rsidR="00AA2EDB" w:rsidRPr="005E18EB" w:rsidRDefault="00AA2EDB" w:rsidP="00AA2EDB">
            <w:pPr>
              <w:pStyle w:val="ct12"/>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color w:val="000000"/>
                  </w:rPr>
                </w:rPrChange>
              </w:rPr>
              <w:t>净息差比</w:t>
            </w:r>
          </w:p>
        </w:tc>
        <w:tc>
          <w:p w14:paraId="262CB87E" w14:textId="77777777" w:rsidR="00AA2EDB" w:rsidRPr="005E18EB" w:rsidRDefault="00AA2EDB" w:rsidP="00AA2EDB">
            <w:pPr>
              <w:pStyle w:val="ct12"/>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NIM</w:t>
            </w:r>
          </w:p>
        </w:tc>
        <w:tc>
          <w:p w14:paraId="1CAE8049" w14:textId="77777777" w:rsidR="00AA2EDB" w:rsidRPr="005E18EB" w:rsidRDefault="00AA2EDB" w:rsidP="00AA2EDB">
            <w:pPr>
              <w:pStyle w:val="ct22"/>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color w:val="000000"/>
                  </w:rPr>
                </w:rPrChange>
              </w:rPr>
              <w:t>利息净收入</w:t>
            </w:r>
            <w:r w:rsidRPr="005E18EB">
              <w:rPr/>
              <w:t>/</w:t>
            </w:r>
            <w:r w:rsidRPr="005E18EB">
              <w:rPr/>
              <w:t>生息资产平均余额</w:t>
            </w:r>
          </w:p>
        </w:tc>
      </w:tr>
      <w:tr w:rsidR="00AA2EDB" w:rsidRPr="005E18EB" w14:paraId="15C86AAD" w14:textId="77777777" w:rsidTr="00AA2EDB">
        <w:tc>
          <w:tcPr>
            <w:vMerge/>
            <w:vMerge w:val="restart"/>
          </w:tcPr>
          <w:p w14:paraId="4E0DA45A" w14:textId="77777777" w:rsidR="00AA2EDB" w:rsidRPr="005E18EB" w:rsidRDefault="00AA2EDB" w:rsidP="00AA2EDB">
            <w:pPr>
              <w:pStyle w:val="ct21"/>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b/>
                    <w:bCs/>
                    <w:color w:val="000000"/>
                  </w:rPr>
                </w:rPrChange>
              </w:rPr>
              <w:t>解释变量</w:t>
            </w:r>
          </w:p>
        </w:tc>
        <w:tc>
          <w:p w14:paraId="7C66F16D" w14:textId="77777777" w:rsidR="00AA2EDB" w:rsidRPr="005E18EB" w:rsidRDefault="00AA2EDB" w:rsidP="00AA2EDB">
            <w:pPr>
              <w:pStyle w:val="ct12"/>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color w:val="000000"/>
                  </w:rPr>
                </w:rPrChange>
              </w:rPr>
              <w:t>互联网金融</w:t>
            </w:r>
          </w:p>
        </w:tc>
        <w:tc>
          <w:p w14:paraId="1448CF8C" w14:textId="77777777" w:rsidR="00AA2EDB" w:rsidRPr="005E18EB" w:rsidRDefault="00AA2EDB" w:rsidP="00AA2EDB">
            <w:pPr>
              <w:pStyle w:val="ct12"/>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IF</w:t>
            </w:r>
          </w:p>
        </w:tc>
        <w:tc>
          <w:p w14:paraId="484EE588" w14:textId="09499DF7" w:rsidR="00AA2EDB" w:rsidRPr="005E18EB" w:rsidRDefault="00AA2EDB" w:rsidP="00AA2EDB">
            <w:pPr>
              <w:pStyle w:val="ct22"/>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color w:val="000000"/>
                  </w:rPr>
                </w:rPrChange>
              </w:rPr>
              <w:t>用第三方交易的规模</w:t>
            </w:r>
            <w:r w:rsidR="003145C2" w:rsidRPr="005E18EB">
              <w:rPr/>
              <w:t>取自然对数</w:t>
            </w:r>
          </w:p>
        </w:tc>
      </w:tr>
      <w:tr w:rsidR="00AA2EDB" w:rsidRPr="005E18EB" w14:paraId="58D4F24B" w14:textId="77777777" w:rsidTr="00AA2EDB">
        <w:tc>
          <w:tcPr>
            <w:vMerge/>
          </w:tcPr>
          <w:p w14:paraId="44B12146" w14:textId="77777777" w:rsidR="00AA2EDB" w:rsidRPr="005E18EB" w:rsidRDefault="00AA2EDB" w:rsidP="00AA2EDB">
            <w:pPr>
              <w:pStyle w:val="ct21"/>
              <w:topLinePunct/>
              <w:ind w:leftChars="0" w:left="0" w:rightChars="0" w:right="0" w:firstLineChars="0" w:firstLine="0"/>
            </w:pPr>
          </w:p>
        </w:tc>
        <w:tc>
          <w:p w14:paraId="5A565DA2" w14:textId="77777777" w:rsidR="00AA2EDB" w:rsidRPr="005E18EB" w:rsidRDefault="00AA2EDB" w:rsidP="00AA2EDB">
            <w:pPr>
              <w:pStyle w:val="ct12"/>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color w:val="000000"/>
                  </w:rPr>
                </w:rPrChange>
              </w:rPr>
              <w:t>利率市场化指数</w:t>
            </w:r>
          </w:p>
        </w:tc>
        <w:tc>
          <w:p w14:paraId="3E52FC93" w14:textId="77777777" w:rsidR="00AA2EDB" w:rsidRPr="005E18EB" w:rsidRDefault="00AA2EDB" w:rsidP="00AA2EDB">
            <w:pPr>
              <w:pStyle w:val="ct12"/>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IR</w:t>
            </w:r>
          </w:p>
        </w:tc>
        <w:tc>
          <w:p w14:paraId="10B05C63" w14:textId="77777777" w:rsidR="00AA2EDB" w:rsidRPr="005E18EB" w:rsidRDefault="00AA2EDB" w:rsidP="00AA2EDB">
            <w:pPr>
              <w:pStyle w:val="ct22"/>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color w:val="000000"/>
                  </w:rPr>
                </w:rPrChange>
              </w:rPr>
              <w:t>利率市场化程度的量化</w:t>
            </w:r>
          </w:p>
        </w:tc>
      </w:tr>
      <w:tr w:rsidR="00AA2EDB" w:rsidRPr="005E18EB" w14:paraId="100F9A97" w14:textId="77777777" w:rsidTr="00AA2EDB">
        <w:tc>
          <w:tcPr>
            <w:vMerge/>
            <w:vMerge w:val="restart"/>
          </w:tcPr>
          <w:p w14:paraId="7C600727" w14:textId="77777777" w:rsidR="00AA2EDB" w:rsidRPr="005E18EB" w:rsidRDefault="00AA2EDB" w:rsidP="00AA2EDB">
            <w:pPr>
              <w:pStyle w:val="ct21"/>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b/>
                    <w:bCs/>
                    <w:color w:val="000000"/>
                  </w:rPr>
                </w:rPrChange>
              </w:rPr>
              <w:t>控制变量</w:t>
            </w:r>
          </w:p>
        </w:tc>
        <w:tc>
          <w:p w14:paraId="0AFF5031" w14:textId="77777777" w:rsidR="00AA2EDB" w:rsidRPr="005E18EB" w:rsidRDefault="00AA2EDB" w:rsidP="00AA2EDB">
            <w:pPr>
              <w:pStyle w:val="ct12"/>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color w:val="000000"/>
                  </w:rPr>
                </w:rPrChange>
              </w:rPr>
              <w:t>净利差比</w:t>
            </w:r>
          </w:p>
        </w:tc>
        <w:tc>
          <w:p w14:paraId="7FB4265D" w14:textId="77777777" w:rsidR="00AA2EDB" w:rsidRPr="005E18EB" w:rsidRDefault="00AA2EDB" w:rsidP="00AA2EDB">
            <w:pPr>
              <w:pStyle w:val="ct12"/>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NIS</w:t>
            </w:r>
          </w:p>
        </w:tc>
        <w:tc>
          <w:p w14:paraId="3D30B153" w14:textId="77777777" w:rsidR="00AA2EDB" w:rsidRPr="005E18EB" w:rsidRDefault="00AA2EDB" w:rsidP="00AA2EDB">
            <w:pPr>
              <w:pStyle w:val="ct22"/>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color w:val="000000"/>
                  </w:rPr>
                </w:rPrChange>
              </w:rPr>
              <w:t>生息资产收益率</w:t>
            </w:r>
            <w:r w:rsidRPr="005E18EB">
              <w:rPr/>
              <w:t>—</w:t>
            </w:r>
            <w:r w:rsidRPr="005E18EB">
              <w:rPr/>
              <w:t>计息负债付息率</w:t>
            </w:r>
          </w:p>
        </w:tc>
      </w:tr>
      <w:tr w:rsidR="00AA2EDB" w:rsidRPr="005E18EB" w14:paraId="607DD1A9" w14:textId="77777777" w:rsidTr="00AA2EDB">
        <w:tc>
          <w:tcPr>
            <w:vMerge/>
          </w:tcPr>
          <w:p w14:paraId="41AA59BD" w14:textId="77777777" w:rsidR="00AA2EDB" w:rsidRPr="005E18EB" w:rsidRDefault="00AA2EDB" w:rsidP="00AA2EDB">
            <w:pPr>
              <w:pStyle w:val="ct21"/>
              <w:topLinePunct/>
              <w:ind w:leftChars="0" w:left="0" w:rightChars="0" w:right="0" w:firstLineChars="0" w:firstLine="0"/>
            </w:pPr>
          </w:p>
        </w:tc>
        <w:tc>
          <w:p w14:paraId="3F417B0E" w14:textId="77777777" w:rsidR="00AA2EDB" w:rsidRPr="005E18EB" w:rsidRDefault="00AA2EDB" w:rsidP="00AA2EDB">
            <w:pPr>
              <w:pStyle w:val="ct12"/>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color w:val="000000"/>
                  </w:rPr>
                </w:rPrChange>
              </w:rPr>
              <w:t>非利息收入占比</w:t>
            </w:r>
          </w:p>
        </w:tc>
        <w:tc>
          <w:p w14:paraId="4E1AA84B" w14:textId="77777777" w:rsidR="00AA2EDB" w:rsidRPr="005E18EB" w:rsidRDefault="00AA2EDB" w:rsidP="00AA2EDB">
            <w:pPr>
              <w:pStyle w:val="ct12"/>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NIIR</w:t>
            </w:r>
          </w:p>
        </w:tc>
        <w:tc>
          <w:p w14:paraId="6FB727C6" w14:textId="77777777" w:rsidR="00AA2EDB" w:rsidRPr="005E18EB" w:rsidRDefault="00AA2EDB" w:rsidP="00AA2EDB">
            <w:pPr>
              <w:pStyle w:val="ct22"/>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color w:val="000000"/>
                  </w:rPr>
                </w:rPrChange>
              </w:rPr>
              <w:t>非利息收入</w:t>
            </w:r>
            <w:r w:rsidRPr="005E18EB">
              <w:rPr/>
              <w:t>/</w:t>
            </w:r>
            <w:r w:rsidRPr="005E18EB">
              <w:rPr/>
              <w:t>总收入</w:t>
            </w:r>
          </w:p>
        </w:tc>
      </w:tr>
      <w:tr w:rsidR="00AA2EDB" w:rsidRPr="005E18EB" w14:paraId="5F0DB20C" w14:textId="77777777" w:rsidTr="00AA2EDB">
        <w:tc>
          <w:tcPr>
            <w:vMerge/>
          </w:tcPr>
          <w:p w14:paraId="55E12E9D" w14:textId="77777777" w:rsidR="00AA2EDB" w:rsidRPr="005E18EB" w:rsidRDefault="00AA2EDB" w:rsidP="00AA2EDB">
            <w:pPr>
              <w:pStyle w:val="ct21"/>
              <w:topLinePunct/>
              <w:ind w:leftChars="0" w:left="0" w:rightChars="0" w:right="0" w:firstLineChars="0" w:firstLine="0"/>
            </w:pPr>
          </w:p>
        </w:tc>
        <w:tc>
          <w:p w14:paraId="3AC61E4B" w14:textId="77777777" w:rsidR="00AA2EDB" w:rsidRPr="005E18EB" w:rsidRDefault="00AA2EDB" w:rsidP="00AA2EDB">
            <w:pPr>
              <w:pStyle w:val="ct12"/>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color w:val="000000"/>
                  </w:rPr>
                </w:rPrChange>
              </w:rPr>
              <w:t>不良贷款率</w:t>
            </w:r>
          </w:p>
        </w:tc>
        <w:tc>
          <w:p w14:paraId="5D84F43E" w14:textId="77777777" w:rsidR="00AA2EDB" w:rsidRPr="005E18EB" w:rsidRDefault="00AA2EDB" w:rsidP="00AA2EDB">
            <w:pPr>
              <w:pStyle w:val="ct12"/>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NPL</w:t>
            </w:r>
          </w:p>
        </w:tc>
        <w:tc>
          <w:p w14:paraId="509AD5EC" w14:textId="77777777" w:rsidR="00AA2EDB" w:rsidRPr="005E18EB" w:rsidRDefault="00AA2EDB" w:rsidP="00AA2EDB">
            <w:pPr>
              <w:pStyle w:val="ct22"/>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color w:val="000000"/>
                  </w:rPr>
                </w:rPrChange>
              </w:rPr>
              <w:t>不良贷款金额</w:t>
            </w:r>
            <w:r w:rsidRPr="005E18EB">
              <w:rPr/>
              <w:t>/</w:t>
            </w:r>
            <w:r w:rsidRPr="005E18EB">
              <w:rPr/>
              <w:t>总贷款金额</w:t>
            </w:r>
          </w:p>
        </w:tc>
      </w:tr>
      <w:tr w:rsidR="00AA2EDB" w:rsidRPr="005E18EB" w14:paraId="07B9054A" w14:textId="77777777" w:rsidTr="00AA2EDB">
        <w:tc>
          <w:tcPr>
            <w:vMerge/>
          </w:tcPr>
          <w:p w14:paraId="2B74651B" w14:textId="77777777" w:rsidR="00AA2EDB" w:rsidRPr="005E18EB" w:rsidRDefault="00AA2EDB" w:rsidP="00AA2EDB">
            <w:pPr>
              <w:pStyle w:val="ct21"/>
              <w:topLinePunct/>
              <w:ind w:leftChars="0" w:left="0" w:rightChars="0" w:right="0" w:firstLineChars="0" w:firstLine="0"/>
            </w:pPr>
          </w:p>
        </w:tc>
        <w:tc>
          <w:p w14:paraId="2B57821E" w14:textId="77777777" w:rsidR="00AA2EDB" w:rsidRPr="005E18EB" w:rsidRDefault="00AA2EDB" w:rsidP="00AA2EDB">
            <w:pPr>
              <w:pStyle w:val="ct12"/>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color w:val="000000"/>
                  </w:rPr>
                </w:rPrChange>
              </w:rPr>
              <w:t>银行规模</w:t>
            </w:r>
          </w:p>
        </w:tc>
        <w:tc>
          <w:p w14:paraId="57279369" w14:textId="1E172EC9" w:rsidR="00AA2EDB" w:rsidRPr="005E18EB" w:rsidRDefault="004B2227" w:rsidP="00AA2EDB">
            <w:pPr>
              <w:pStyle w:val="ct12"/>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S</w:t>
            </w:r>
            <w:r w:rsidR="008E158B" w:rsidRPr="005E18EB">
              <w:rPr/>
              <w:t>ize</w:t>
            </w:r>
          </w:p>
        </w:tc>
        <w:tc>
          <w:p w14:paraId="244F0D2C" w14:textId="77777777" w:rsidR="00AA2EDB" w:rsidRPr="005E18EB" w:rsidRDefault="00AA2EDB" w:rsidP="00AA2EDB">
            <w:pPr>
              <w:pStyle w:val="ct22"/>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color w:val="000000"/>
                  </w:rPr>
                </w:rPrChange>
              </w:rPr>
              <w:t>银行资产总额的自然对数</w:t>
            </w:r>
          </w:p>
        </w:tc>
      </w:tr>
      <w:tr w:rsidR="00AA2EDB" w:rsidRPr="005E18EB" w14:paraId="7D849E37" w14:textId="77777777" w:rsidTr="00AA2EDB">
        <w:tc>
          <w:tcPr>
            <w:vMerge/>
          </w:tcPr>
          <w:p w14:paraId="600C931D" w14:textId="77777777" w:rsidR="00AA2EDB" w:rsidRPr="005E18EB" w:rsidRDefault="00AA2EDB" w:rsidP="00AA2EDB">
            <w:pPr>
              <w:pStyle w:val="ct21"/>
              <w:topLinePunct/>
              <w:ind w:leftChars="0" w:left="0" w:rightChars="0" w:right="0" w:firstLineChars="0" w:firstLine="0"/>
            </w:pPr>
          </w:p>
        </w:tc>
        <w:tc>
          <w:p w14:paraId="5D74B851" w14:textId="77777777" w:rsidR="00AA2EDB" w:rsidRPr="005E18EB" w:rsidRDefault="00AA2EDB" w:rsidP="00AA2EDB">
            <w:pPr>
              <w:pStyle w:val="ct12"/>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color w:val="000000"/>
                  </w:rPr>
                </w:rPrChange>
              </w:rPr>
              <w:t>资本充足率</w:t>
            </w:r>
          </w:p>
        </w:tc>
        <w:tc>
          <w:p w14:paraId="61CFF422" w14:textId="77777777" w:rsidR="00AA2EDB" w:rsidRPr="005E18EB" w:rsidRDefault="00AA2EDB" w:rsidP="00AA2EDB">
            <w:pPr>
              <w:pStyle w:val="ct12"/>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CAR</w:t>
            </w:r>
          </w:p>
        </w:tc>
        <w:tc>
          <w:p w14:paraId="01D5AE19" w14:textId="77777777" w:rsidR="00AA2EDB" w:rsidRPr="005E18EB" w:rsidRDefault="00AA2EDB" w:rsidP="00AA2EDB">
            <w:pPr>
              <w:pStyle w:val="ct22"/>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color w:val="000000"/>
                  </w:rPr>
                </w:rPrChange>
              </w:rPr>
              <w:t>资本总额</w:t>
            </w:r>
            <w:r w:rsidRPr="005E18EB">
              <w:rPr/>
              <w:t>/</w:t>
            </w:r>
            <w:r w:rsidRPr="005E18EB">
              <w:rPr/>
              <w:t>加权平均风险资产</w:t>
            </w:r>
          </w:p>
        </w:tc>
      </w:tr>
      <w:tr w:rsidR="00AA2EDB" w:rsidRPr="005E18EB" w14:paraId="4DDD327F" w14:textId="77777777" w:rsidTr="00AA2EDB">
        <w:tc>
          <w:tcPr>
            <w:vMerge/>
          </w:tcPr>
          <w:p w14:paraId="63B69978" w14:textId="77777777" w:rsidR="00AA2EDB" w:rsidRPr="005E18EB" w:rsidRDefault="00AA2EDB" w:rsidP="00AA2EDB">
            <w:pPr>
              <w:pStyle w:val="ct21"/>
              <w:topLinePunct/>
              <w:ind w:leftChars="0" w:left="0" w:rightChars="0" w:right="0" w:firstLineChars="0" w:firstLine="0"/>
            </w:pPr>
          </w:p>
        </w:tc>
        <w:tc>
          <w:p w14:paraId="6F2A7A51" w14:textId="77777777" w:rsidR="00AA2EDB" w:rsidRPr="005E18EB" w:rsidRDefault="00AA2EDB" w:rsidP="00AA2EDB">
            <w:pPr>
              <w:pStyle w:val="ct12"/>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color w:val="000000"/>
                  </w:rPr>
                </w:rPrChange>
              </w:rPr>
              <w:t>存贷比例</w:t>
            </w:r>
          </w:p>
        </w:tc>
        <w:tc>
          <w:p w14:paraId="4BA35A94" w14:textId="77777777" w:rsidR="00AA2EDB" w:rsidRPr="005E18EB" w:rsidRDefault="00AA2EDB" w:rsidP="00AA2EDB">
            <w:pPr>
              <w:pStyle w:val="ct12"/>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LDR</w:t>
            </w:r>
          </w:p>
        </w:tc>
        <w:tc>
          <w:p w14:paraId="54D6C1FF" w14:textId="77777777" w:rsidR="00AA2EDB" w:rsidRPr="005E18EB" w:rsidRDefault="00AA2EDB" w:rsidP="00AA2EDB">
            <w:pPr>
              <w:pStyle w:val="ct22"/>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color w:val="000000"/>
                  </w:rPr>
                </w:rPrChange>
              </w:rPr>
              <w:t>贷款总额</w:t>
            </w:r>
            <w:r w:rsidRPr="005E18EB">
              <w:rPr/>
              <w:t>/</w:t>
            </w:r>
            <w:r w:rsidRPr="005E18EB">
              <w:rPr/>
              <w:t>存款总额</w:t>
            </w:r>
          </w:p>
        </w:tc>
      </w:tr>
      <w:tr w:rsidR="00AA2EDB" w:rsidRPr="005E18EB" w14:paraId="3637098E" w14:textId="77777777" w:rsidTr="00AA2EDB">
        <w:tc>
          <w:tcPr>
            <w:vMerge/>
          </w:tcPr>
          <w:p w14:paraId="39E70A54" w14:textId="77777777" w:rsidR="00AA2EDB" w:rsidRPr="005E18EB" w:rsidRDefault="00AA2EDB" w:rsidP="00AA2EDB">
            <w:pPr>
              <w:pStyle w:val="ct21"/>
              <w:topLinePunct/>
              <w:ind w:leftChars="0" w:left="0" w:rightChars="0" w:right="0" w:firstLineChars="0" w:firstLine="0"/>
            </w:pPr>
          </w:p>
        </w:tc>
        <w:tc>
          <w:p w14:paraId="6F840A56" w14:textId="77777777" w:rsidR="00AA2EDB" w:rsidRPr="005E18EB" w:rsidRDefault="00AA2EDB" w:rsidP="00AA2EDB">
            <w:pPr>
              <w:pStyle w:val="ct12"/>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color w:val="000000"/>
                  </w:rPr>
                </w:rPrChange>
              </w:rPr>
              <w:t>国内生产总值</w:t>
            </w:r>
          </w:p>
        </w:tc>
        <w:tc>
          <w:p w14:paraId="378D6C92" w14:textId="77777777" w:rsidR="00AA2EDB" w:rsidRPr="005E18EB" w:rsidRDefault="00AA2EDB" w:rsidP="00AA2EDB">
            <w:pPr>
              <w:pStyle w:val="ct12"/>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GDP</w:t>
            </w:r>
          </w:p>
        </w:tc>
        <w:tc>
          <w:p w14:paraId="478AE319" w14:textId="77777777" w:rsidR="00AA2EDB" w:rsidRPr="005E18EB" w:rsidRDefault="00AA2EDB" w:rsidP="00AA2EDB">
            <w:pPr>
              <w:pStyle w:val="ct22"/>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color w:val="000000"/>
                  </w:rPr>
                </w:rPrChange>
              </w:rPr>
              <w:t>反映宏观经济水平，取自然对数</w:t>
            </w:r>
          </w:p>
        </w:tc>
      </w:tr>
      <w:tr w:rsidR="00AA2EDB" w:rsidRPr="005E18EB" w14:paraId="327DAB51" w14:textId="77777777" w:rsidTr="00AA2EDB">
        <w:tc>
          <w:tcPr>
            <w:vMerge/>
            <w:tcBorders>
              <w:top w:val="none" w:sz="0" w:space="0" w:color="auto"/>
            </w:tcBorders>
          </w:tcPr>
          <w:p w14:paraId="78764D65" w14:textId="77777777" w:rsidR="00AA2EDB" w:rsidRPr="005E18EB" w:rsidRDefault="00AA2EDB" w:rsidP="00AA2EDB">
            <w:pPr>
              <w:pStyle w:val="ct21"/>
              <w:topLinePunct/>
              <w:ind w:leftChars="0" w:left="0" w:rightChars="0" w:right="0" w:firstLineChars="0" w:firstLine="0"/>
            </w:pPr>
          </w:p>
        </w:tc>
        <w:tc>
          <w:tcPr>
            <w:tcBorders>
              <w:top w:val="none" w:sz="0" w:space="0" w:color="auto"/>
            </w:tcBorders>
          </w:tcPr>
          <w:p w14:paraId="6D842076" w14:textId="77777777" w:rsidR="00AA2EDB" w:rsidRPr="005E18EB" w:rsidRDefault="00AA2EDB" w:rsidP="00AA2EDB">
            <w:pPr>
              <w:pStyle w:val="aff0"/>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color w:val="000000"/>
                  </w:rPr>
                </w:rPrChange>
              </w:rPr>
              <w:t>消费者价格指数</w:t>
            </w:r>
          </w:p>
        </w:tc>
        <w:tc>
          <w:tcPr>
            <w:tcBorders>
              <w:top w:val="none" w:sz="0" w:space="0" w:color="auto"/>
            </w:tcBorders>
          </w:tcPr>
          <w:p w14:paraId="00DE49FB" w14:textId="77777777" w:rsidR="00AA2EDB" w:rsidRPr="005E18EB" w:rsidRDefault="00AA2EDB" w:rsidP="00AA2EDB">
            <w:pPr>
              <w:pStyle w:val="aff0"/>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CPI</w:t>
            </w:r>
          </w:p>
        </w:tc>
        <w:tc>
          <w:tcPr>
            <w:tcBorders>
              <w:top w:val="none" w:sz="0" w:space="0" w:color="auto"/>
            </w:tcBorders>
          </w:tcPr>
          <w:p w14:paraId="6AC8C014" w14:textId="77777777" w:rsidR="00AA2EDB" w:rsidRPr="005E18EB" w:rsidRDefault="00AA2EDB" w:rsidP="00AA2EDB">
            <w:pPr>
              <w:pStyle w:val="ct22"/>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color w:val="000000"/>
                  </w:rPr>
                </w:rPrChange>
              </w:rPr>
              <w:t>反映通货膨胀率</w:t>
            </w:r>
          </w:p>
        </w:tc>
      </w:tr>
    </w:tbl>
    <w:p w14:paraId="5A038EFF" w14:textId="597D81D3" w:rsidR="00617A51" w:rsidRPr="005E18EB" w:rsidRDefault="00617A51" w:rsidP="00B35A2E">
      <w:pPr>
        <w:topLinePunct/>
      </w:pPr>
      <w:r w:rsidRPr="005E18EB">
        <w:rPr/>
        <w:t>共</w:t>
      </w:r>
      <w:r w:rsidR="00CE7FAE" w:rsidRPr="005E18EB">
        <w:rPr/>
        <w:t>三大类</w:t>
      </w:r>
      <w:r w:rsidRPr="005E18EB">
        <w:rPr/>
        <w:t>18</w:t>
      </w:r>
      <w:r w:rsidRPr="005E18EB">
        <w:rPr/>
        <w:t>家银行</w:t>
      </w:r>
      <w:r w:rsidR="00195CCD" w:rsidRPr="005E18EB">
        <w:rPr/>
        <w:t>，</w:t>
      </w:r>
      <w:r w:rsidR="00CE7FAE" w:rsidRPr="005E18EB">
        <w:rPr/>
        <w:t>选取了</w:t>
      </w:r>
      <w:r w:rsidRPr="005E18EB">
        <w:rPr/>
        <w:t>2010</w:t>
      </w:r>
      <w:r w:rsidRPr="005E18EB">
        <w:rPr/>
        <w:t>年至</w:t>
      </w:r>
      <w:r w:rsidRPr="005E18EB">
        <w:rPr/>
        <w:t>2019</w:t>
      </w:r>
      <w:r w:rsidRPr="005E18EB">
        <w:rPr/>
        <w:t>年</w:t>
      </w:r>
      <w:r w:rsidRPr="005E18EB">
        <w:rPr/>
        <w:t>10</w:t>
      </w:r>
      <w:r w:rsidRPr="005E18EB">
        <w:rPr/>
        <w:t>年</w:t>
      </w:r>
      <w:r w:rsidR="00CE7FAE" w:rsidRPr="005E18EB">
        <w:rPr/>
        <w:t>间</w:t>
      </w:r>
      <w:r w:rsidRPr="005E18EB">
        <w:rPr/>
        <w:t>的数据。</w:t>
      </w:r>
      <w:r w:rsidR="0004554D" w:rsidRPr="005E18EB">
        <w:rPr/>
        <w:t>具体内容</w:t>
      </w:r>
      <w:commentRangeStart w:id="159"/>
      <w:r w:rsidR="0004554D" w:rsidRPr="005E18EB">
        <w:rPr/>
        <w:t>如下表</w:t>
      </w:r>
      <w:commentRangeEnd w:id="159"/>
      <w:r w:rsidR="00F1430F">
        <w:commentReference w:id="159"/>
      </w:r>
      <w:r w:rsidR="0004554D" w:rsidRPr="005E18EB">
        <w:rPr/>
        <w:t>所示：</w:t>
      </w:r>
    </w:p>
    <w:p w14:paraId="5591B66F" w14:textId="658EB4F9" w:rsidR="00B35A2E" w:rsidRPr="005E18EB" w:rsidRDefault="00B35A2E" w:rsidP="00B35A2E">
      <w:pPr>
        <w:pStyle w:val="ct15"/>
        <w:topLinePunct/>
      </w:pPr>
      <w:bookmarkStart w:id="372115" w:name="_Toc686372115"/>
      <w:r w:rsidRPr="005E18EB">
        <w:rPr>
          <w:rPrChange w:author="格式修订器" w:date="2023-04-26T11:14:45Z">
            <w:rPr>
              <w:sz w:val="24"/>
              <w:szCs w:val="24"/>
              <w:rFonts w:ascii="Times New Roman" w:eastAsia="黑体" w:hAnsi="Times New Roman" w:cs="Times New Roman"/>
            </w:rPr>
          </w:rPrChange>
        </w:rPr>
        <w:t>表</w:t>
      </w:r>
      <w:ins w:id="988221" w:author="编号修订器" w:date="2023-04-26T11:14:43Z">
        <w:r w:rsidRPr="005E18EB">
          <w:rPr>
            <w:rPrChange w:author="格式修订器" w:date="2023-04-26T11:14:45Z">
              <w:rPr>
                <w:sz w:val="24"/>
                <w:szCs w:val="24"/>
                <w:rFonts w:ascii="Times New Roman" w:eastAsia="黑体" w:hAnsi="Times New Roman" w:cs="Times New Roman"/>
              </w:rPr>
            </w:rPrChange>
          </w:rPr>
          <w:t>4.2-2</w:t>
        </w:r>
      </w:ins>
      <w:del w:id="988222" w:author="编号修订器" w:date="2023-04-26T11:14:53Z">
        <w:r w:rsidDel="007D325B">
          <w:rPr/>
          <w:delText>4</w:delText>
        </w:r>
        <w:r w:rsidDel="007D325B">
          <w:rPr/>
          <w:delText>-2</w:delText>
        </w:r>
      </w:del>
      <w:ins w:id="988223" w:author="表格排版器" w:date="2023-04-26T11:14:43Z">
        <w:r>
          <w:t xml:space="preserve">  </w:t>
        </w:r>
      </w:ins>
      <w:del w:id="988224" w:author="表格排版器" w:date="2023-04-26T11:14:49Z">
        <w:r w:rsidRPr="005E18EB">
          <w:rPr/>
          <w:delText>:</w:delText>
        </w:r>
      </w:del>
      <w:r w:rsidRPr="005E18EB">
        <w:rPr>
          <w:rPrChange w:author="格式修订器" w:date="2023-04-26T11:14:45Z">
            <w:rPr>
              <w:rFonts w:eastAsia="黑体" w:ascii="Times New Roman" w:hAnsi="Times New Roman" w:cs="Times New Roman"/>
              <w:sz w:val="24"/>
              <w:szCs w:val="24"/>
            </w:rPr>
          </w:rPrChange>
        </w:rPr>
        <w:t>研究样本汇总</w:t>
      </w:r>
      <w:bookmarkEnd w:id="372115"/>
    </w:p>
    <w:tbl>
      <w:tblPr>
        <w:tblCellMar>
          <w:left w:w="0" w:type="dxa"/>
          <w:right w:w="0" w:type="dxa"/>
        </w:tblCellMar>
        <w:tblW w:w="5000" w:type="pct"/>
        <w:tblLook w:val="04A0" w:firstRow="1" w:lastRow="0" w:firstColumn="1" w:lastColumn="0" w:noHBand="0" w:noVBand="1"/>
        <w:jc w:val="center"/>
        <w:tblBorders>
          <w:insideH w:val="none" w:sz="0" w:space="0" w:color="auto"/>
          <w:insideV w:val="none" w:sz="0" w:space="0" w:color="auto"/>
          <w:top w:val="single" w:sz="12" w:space="0" w:color="auto"/>
          <w:bottom w:val="single" w:sz="12" w:space="0" w:color="auto"/>
          <w:left w:val="none" w:sz="0" w:space="0" w:color="auto"/>
          <w:right w:val="none" w:sz="0" w:space="0" w:color="auto"/>
        </w:tblBorders>
      </w:tblPr>
      <w:tblGrid>
        <w:gridCol w:w="1897"/>
        <w:gridCol w:w="3103"/>
      </w:tblGrid>
      <w:tr w:rsidR="00F03737" w:rsidRPr="005E18EB" w14:paraId="0F00BD3B" w14:textId="77777777" w:rsidTr="00F03737">
        <w:trPr>
          <w:tblHeader/>
        </w:trPr>
        <w:tc>
          <w:tcPr>
            <w:tcBorders>
              <w:bottom w:val="single" w:sz="4" w:space="0" w:color="auto"/>
            </w:tcBorders>
          </w:tcPr>
          <w:p w14:paraId="683FA6EA" w14:textId="77777777" w:rsidR="00024B25" w:rsidRPr="005E18EB" w:rsidRDefault="00024B25" w:rsidP="00024B25">
            <w:pPr>
              <w:topLinePunct/>
              <w:rPr>
                <w:del w:id="988225" w:author="内容修订器" w:date="2023-04-26T11:14:50Z"/>
              </w:rPr>
            </w:pPr>
          </w:p>
          <w:p w14:paraId="02D2D2FE" w14:textId="6EB969B0" w:rsidR="00F03737" w:rsidRPr="005E18EB" w:rsidRDefault="001851A2" w:rsidP="00F03737">
            <w:pPr>
              <w:pStyle w:val="ct14"/>
              <w:topLinePunct/>
              <w:ind w:leftChars="0" w:left="0" w:rightChars="0" w:right="0" w:firstLineChars="0" w:firstLine="0"/>
            </w:pPr>
            <w:r>
              <w:rPr>
                <w:rPrChange w:author="格式修订器" w:date="2023-04-26T11:14:45Z">
                  <w:rPr>
                    <w:sz w:val="21"/>
                    <w:szCs w:val="21"/>
                    <w:rFonts w:ascii="Times New Roman" w:eastAsia="宋体" w:hAnsi="Times New Roman" w:cs="Times New Roman" w:hint="eastAsia"/>
                    <w:color w:val="000000"/>
                  </w:rPr>
                </w:rPrChange>
              </w:rPr>
              <w:t>大型</w:t>
            </w:r>
            <w:r w:rsidR="00F03737" w:rsidRPr="005E18EB">
              <w:rPr/>
              <w:t>银行</w:t>
            </w:r>
            <w:r>
              <w:rPr/>
              <w:t>代表</w:t>
            </w:r>
          </w:p>
        </w:tc>
        <w:tc>
          <w:tcPr>
            <w:tcBorders>
              <w:bottom w:val="single" w:sz="4" w:space="0" w:color="auto"/>
            </w:tcBorders>
          </w:tcPr>
          <w:p w14:paraId="6CF50654" w14:textId="5A18873D" w:rsidR="00F03737" w:rsidRPr="005E18EB" w:rsidRDefault="00F03737" w:rsidP="00F03737">
            <w:pPr>
              <w:pStyle w:val="ct14"/>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color w:val="000000"/>
                  </w:rPr>
                </w:rPrChange>
              </w:rPr>
              <w:t>中国工商银行、中国农业银行、中国银行、中国建设银行、</w:t>
            </w:r>
            <w:r w:rsidR="001851A2">
              <w:rPr/>
              <w:t>中国</w:t>
            </w:r>
            <w:r w:rsidRPr="005E18EB">
              <w:rPr/>
              <w:t>交通银行。</w:t>
            </w:r>
          </w:p>
        </w:tc>
      </w:tr>
      <w:tr w:rsidR="00F03737" w:rsidRPr="005E18EB" w14:paraId="732A7B59" w14:textId="77777777" w:rsidTr="00F03737">
        <w:tc>
          <w:p w14:paraId="2A683C74" w14:textId="77777777" w:rsidR="00F03737" w:rsidRPr="005E18EB" w:rsidRDefault="00F03737" w:rsidP="00F03737">
            <w:pPr>
              <w:pStyle w:val="ct21"/>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color w:val="000000"/>
                  </w:rPr>
                </w:rPrChange>
              </w:rPr>
              <w:t>全国股份制银行代表</w:t>
            </w:r>
          </w:p>
        </w:tc>
        <w:tc>
          <w:p w14:paraId="7BE3F492" w14:textId="77777777" w:rsidR="00F03737" w:rsidRPr="005E18EB" w:rsidRDefault="00F03737" w:rsidP="00F03737">
            <w:pPr>
              <w:pStyle w:val="ct22"/>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color w:val="000000"/>
                  </w:rPr>
                </w:rPrChange>
              </w:rPr>
              <w:t>招商银行、浦发银行、中信银行、中国光大银行、华夏银行、中国民生银行、兴业银行、平安银行。</w:t>
            </w:r>
          </w:p>
        </w:tc>
      </w:tr>
      <w:tr w:rsidR="00F03737" w:rsidRPr="005E18EB" w14:paraId="432434CF" w14:textId="77777777" w:rsidTr="00F03737">
        <w:tc>
          <w:tcPr>
            <w:tcBorders>
              <w:top w:val="none" w:sz="0" w:space="0" w:color="auto"/>
            </w:tcBorders>
          </w:tcPr>
          <w:p w14:paraId="3FCAFE57" w14:textId="77777777" w:rsidR="00F03737" w:rsidRPr="005E18EB" w:rsidRDefault="00F03737" w:rsidP="00F03737">
            <w:pPr>
              <w:pStyle w:val="ct21"/>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color w:val="000000"/>
                  </w:rPr>
                </w:rPrChange>
              </w:rPr>
              <w:t>城市商业银行代表</w:t>
            </w:r>
          </w:p>
        </w:tc>
        <w:tc>
          <w:tcPr>
            <w:tcBorders>
              <w:top w:val="none" w:sz="0" w:space="0" w:color="auto"/>
            </w:tcBorders>
          </w:tcPr>
          <w:p w14:paraId="698C36EE" w14:textId="77777777" w:rsidR="00F03737" w:rsidRPr="005E18EB" w:rsidRDefault="00F03737" w:rsidP="00F03737">
            <w:pPr>
              <w:pStyle w:val="ct22"/>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color w:val="000000"/>
                  </w:rPr>
                </w:rPrChange>
              </w:rPr>
              <w:t>上海银行、北京银行、江苏银行、南京银行、宁波银行。</w:t>
            </w:r>
          </w:p>
        </w:tc>
      </w:tr>
    </w:tbl>
    <w:p w14:paraId="36F589D7" w14:textId="5545AB35" w:rsidR="00FC2913" w:rsidRPr="005E18EB" w:rsidRDefault="00BB59D1" w:rsidP="00FC2913">
      <w:pPr>
        <w:pStyle w:val="3"/>
        <w:topLinePunct/>
        <w:ind w:left="480" w:hangingChars="200" w:hanging="480"/>
      </w:pPr>
      <w:bookmarkStart w:id="987727" w:name="_Toc686987727"/>
      <w:ins w:id="988226" w:author="标题排版器" w:date="2023-04-26T11:14:43Z">
        <w:r>
          <w:t xml:space="preserve">4.2.2</w:t>
        </w:r>
      </w:ins>
      <w:del w:id="988227" w:author="标题排版器" w:date="2023-04-26T11:14:49Z">
        <w:r w:rsidDel="009802C4">
          <w:rPr/>
          <w:delText>4</w:delText>
        </w:r>
        <w:r w:rsidDel="009802C4">
          <w:rPr/>
          <w:delText>.2.2 </w:delText>
        </w:r>
      </w:del>
      <w:r w:rsidR="00FC2913" w:rsidRPr="005E18EB">
        <w:rPr>
          <w:rPrChange w:author="格式修订器" w:date="2023-04-26T11:14:45Z">
            <w:rPr>
              <w:szCs w:val="21"/>
              <w:rFonts w:eastAsia="黑体" w:ascii="Times New Roman" w:hAnsi="Times New Roman" w:cs="Times New Roman"/>
              <w:b/>
              <w:sz w:val="24"/>
            </w:rPr>
          </w:rPrChange>
        </w:rPr>
        <w:t>模型构建</w:t>
      </w:r>
      <w:bookmarkEnd w:id="987727"/>
    </w:p>
    <w:p w14:paraId="04B5D214" w14:textId="77777777" w:rsidR="00B35A2E" w:rsidRPr="005E18EB" w:rsidRDefault="00B35A2E" w:rsidP="00FC2913">
      <w:pPr>
        <w:topLinePunct/>
      </w:pPr>
      <w:r w:rsidRPr="005E18EB">
        <w:rPr>
          <w:rPrChange w:author="格式修订器" w:date="2023-04-26T11:14:45Z">
            <w:rPr>
              <w:sz w:val="24"/>
              <w:szCs w:val="24"/>
              <w:rFonts w:ascii="Times New Roman" w:eastAsia="宋体" w:hAnsi="Times New Roman" w:cs="Times New Roman"/>
            </w:rPr>
          </w:rPrChange>
        </w:rPr>
        <w:t>基于上述变量的选取，以及</w:t>
      </w:r>
      <w:r w:rsidRPr="005E18EB">
        <w:rPr/>
        <w:t>4.1</w:t>
      </w:r>
      <w:r w:rsidRPr="005E18EB">
        <w:rPr/>
        <w:t>中提出的假设，本文构建以下模型对研究问题</w:t>
      </w:r>
      <w:r w:rsidRPr="005E18EB">
        <w:rPr/>
        <w:lastRenderedPageBreak/>
        <w:t>进行实证分析：</w:t>
      </w:r>
    </w:p>
    <w:p w14:paraId="4889616B" w14:textId="7DC359C0" w:rsidR="00A234E7" w:rsidRPr="005E18EB" w:rsidRDefault="00C22924" w:rsidP="00A234E7">
      <w:pPr>
        <w:topLinePunct/>
      </w:pPr>
      <w:r w:rsidRPr="005E18EB">
        <w:rPr>
          <w:rPrChange w:author="格式修订器" w:date="2023-04-26T11:14:45Z">
            <w:rPr>
              <w:sz w:val="24"/>
              <w:szCs w:val="24"/>
              <w:rFonts w:ascii="Times New Roman" w:eastAsia="宋体" w:hAnsi="Times New Roman" w:cs="Times New Roman"/>
              <w:b/>
              <w:bCs/>
            </w:rPr>
          </w:rPrChange>
        </w:rPr>
        <w:t>1</w:t>
      </w:r>
      <w:r w:rsidR="00B35A2E" w:rsidRPr="005E18EB">
        <w:rPr>
          <w:rPrChange w:author="格式修订器" w:date="2023-04-26T11:14:45Z">
            <w:rPr>
              <w:rFonts w:ascii="Times New Roman" w:eastAsia="宋体" w:hAnsi="Times New Roman" w:cs="Times New Roman"/>
              <w:b/>
              <w:bCs/>
              <w:sz w:val="24"/>
              <w:szCs w:val="24"/>
            </w:rPr>
          </w:rPrChange>
        </w:rPr>
        <w:t>）</w:t>
      </w:r>
      <w:r w:rsidR="00B35A2E" w:rsidRPr="005E18EB">
        <w:rPr>
          <w:rPrChange w:author="格式修订器" w:date="2023-04-26T11:14:45Z">
            <w:rPr>
              <w:rFonts w:ascii="Times New Roman" w:eastAsia="宋体" w:hAnsi="Times New Roman" w:cs="Times New Roman"/>
              <w:b/>
              <w:bCs/>
              <w:sz w:val="24"/>
              <w:szCs w:val="24"/>
            </w:rPr>
          </w:rPrChange>
        </w:rPr>
        <w:t>商业银行盈利水平受利率市场化的影响</w:t>
      </w:r>
    </w:p>
    <w:p w14:paraId="77A1FFBE" w14:textId="6F04BE54" w:rsidR="00073087" w:rsidRPr="005E18EB" w:rsidRDefault="00073087" w:rsidP="00073087">
      <w:pPr>
        <w:topLinePunct/>
      </w:pPr>
      <w:r w:rsidRPr="005E18EB">
        <w:rPr>
          <w:rPrChange w:author="格式修订器" w:date="2023-04-26T11:14:45Z">
            <w:rPr>
              <w:sz w:val="24"/>
              <w:szCs w:val="24"/>
              <w:rFonts w:ascii="Times New Roman" w:eastAsia="宋体" w:hAnsi="Times New Roman" w:cs="Times New Roman"/>
              <w:b/>
              <w:bCs/>
            </w:rPr>
          </w:rPrChange>
        </w:rPr>
        <w:t>2</w:t>
      </w:r>
      <w:r w:rsidRPr="005E18EB">
        <w:rPr>
          <w:rPrChange w:author="格式修订器" w:date="2023-04-26T11:14:45Z">
            <w:rPr>
              <w:rFonts w:ascii="Times New Roman" w:eastAsia="宋体" w:hAnsi="Times New Roman" w:cs="Times New Roman"/>
              <w:b/>
              <w:bCs/>
              <w:sz w:val="24"/>
              <w:szCs w:val="24"/>
            </w:rPr>
          </w:rPrChange>
        </w:rPr>
        <w:t>）</w:t>
      </w:r>
      <w:r w:rsidRPr="005E18EB">
        <w:rPr>
          <w:rPrChange w:author="格式修订器" w:date="2023-04-26T11:14:45Z">
            <w:rPr>
              <w:rFonts w:ascii="Times New Roman" w:eastAsia="宋体" w:hAnsi="Times New Roman" w:cs="Times New Roman"/>
              <w:b/>
              <w:bCs/>
              <w:sz w:val="24"/>
              <w:szCs w:val="24"/>
            </w:rPr>
          </w:rPrChange>
        </w:rPr>
        <w:t>商业银行盈利水平受互联网金融的影响</w:t>
      </w:r>
    </w:p>
    <w:p w14:paraId="20F2759A" w14:textId="6B4EC5B2" w:rsidR="00242F71" w:rsidRPr="005E18EB" w:rsidRDefault="00242F71" w:rsidP="00242F71">
      <w:pPr>
        <w:topLinePunct/>
      </w:pPr>
      <w:r w:rsidRPr="005E18EB">
        <w:rPr>
          <w:rPrChange w:author="格式修订器" w:date="2023-04-26T11:14:45Z">
            <w:rPr>
              <w:sz w:val="24"/>
              <w:szCs w:val="24"/>
              <w:rFonts w:ascii="Times New Roman" w:eastAsia="宋体" w:hAnsi="Times New Roman" w:cs="Times New Roman"/>
              <w:b/>
              <w:bCs/>
            </w:rPr>
          </w:rPrChange>
        </w:rPr>
        <w:t>3</w:t>
      </w:r>
      <w:r w:rsidRPr="005E18EB">
        <w:rPr>
          <w:rPrChange w:author="格式修订器" w:date="2023-04-26T11:14:45Z">
            <w:rPr>
              <w:rFonts w:ascii="Times New Roman" w:eastAsia="宋体" w:hAnsi="Times New Roman" w:cs="Times New Roman"/>
              <w:b/>
              <w:bCs/>
              <w:sz w:val="24"/>
              <w:szCs w:val="24"/>
            </w:rPr>
          </w:rPrChange>
        </w:rPr>
        <w:t>）</w:t>
      </w:r>
      <w:r w:rsidR="00D1663F" w:rsidRPr="005E18EB">
        <w:rPr>
          <w:rPrChange w:author="格式修订器" w:date="2023-04-26T11:14:45Z">
            <w:rPr>
              <w:szCs w:val="21"/>
              <w:rFonts w:eastAsia="黑体" w:ascii="Times New Roman" w:hAnsi="Times New Roman" w:cs="Times New Roman"/>
              <w:b/>
              <w:sz w:val="24"/>
            </w:rPr>
          </w:rPrChange>
        </w:rPr>
        <w:t>利率市场化</w:t>
      </w:r>
      <w:r w:rsidR="00D1663F">
        <w:rPr>
          <w:rPrChange w:author="格式修订器" w:date="2023-04-26T11:14:45Z">
            <w:rPr>
              <w:szCs w:val="21"/>
              <w:rFonts w:eastAsia="黑体" w:hint="eastAsia" w:ascii="Times New Roman" w:hAnsi="Times New Roman" w:cs="Times New Roman"/>
              <w:b/>
              <w:sz w:val="24"/>
            </w:rPr>
          </w:rPrChange>
        </w:rPr>
        <w:t>对银行盈利能力产生的中介作用</w:t>
      </w:r>
    </w:p>
    <w:p w14:paraId="5B6A880E" w14:textId="2C2CDECC" w:rsidR="00242F71" w:rsidRPr="005E18EB" w:rsidRDefault="0069188B" w:rsidP="00381116">
      <w:pPr>
        <w:topLinePunct/>
      </w:pPr>
      <w:r w:rsidRPr="005E18EB">
        <w:rPr/>
        <w:t>基于本文的假设三，为了验证互联网金融通过加速利率市场化程度来</w:t>
      </w:r>
      <w:r w:rsidR="006A5873" w:rsidRPr="005E18EB">
        <w:rPr/>
        <w:t>影响银行的盈利水平，本文提出</w:t>
      </w:r>
      <w:r w:rsidR="00242F71" w:rsidRPr="005E18EB">
        <w:rPr/>
        <w:t>模型</w:t>
      </w:r>
      <w:r w:rsidR="00242F71" w:rsidRPr="005E18EB">
        <w:rPr/>
        <w:t/>
      </w:r>
      <w:r w:rsidR="00242F71" w:rsidRPr="005E18EB">
        <w:rPr>
          <w:kern w:val="2"/>
          <w:rFonts w:ascii="Times New Roman" w:eastAsia="宋体" w:hAnsi="Times New Roman" w:cs="Times New Roman"/>
          <w:sz w:val="24"/>
          <w:szCs w:val="24"/>
        </w:rPr>
        <w:t/>
      </w:r>
      <w:r w:rsidR="00242F71" w:rsidRPr="005E18EB">
        <w:rPr/>
        <w:t/>
      </w:r>
      <w:r w:rsidR="00242F71" w:rsidRPr="005E18EB">
        <w:rPr/>
        <w:t xml:space="preserve">与模型</w:t>
      </w:r>
      <w:r w:rsidR="00242F71" w:rsidRPr="005E18EB">
        <w:rPr/>
        <w:t/>
      </w:r>
      <w:r w:rsidR="00D1663F">
        <w:rPr>
          <w:kern w:val="2"/>
          <w:rFonts w:ascii="Times New Roman" w:eastAsia="宋体" w:hAnsi="Times New Roman" w:cs="Times New Roman"/>
          <w:sz w:val="24"/>
          <w:szCs w:val="24"/>
        </w:rPr>
        <w:t/>
      </w:r>
      <w:r w:rsidR="00242F71" w:rsidRPr="005E18EB">
        <w:rPr/>
        <w:t/>
      </w:r>
      <w:r w:rsidR="00242F71" w:rsidRPr="005E18EB">
        <w:rPr/>
        <w:t>通过对因果进行逐步检验来验证</w:t>
      </w:r>
      <w:r w:rsidR="006A5873" w:rsidRPr="005E18EB">
        <w:rPr/>
        <w:t>这一</w:t>
      </w:r>
      <w:r w:rsidR="00242F71" w:rsidRPr="005E18EB">
        <w:rPr/>
        <w:t>效应。</w:t>
      </w:r>
      <w:r w:rsidR="00D1663F">
        <w:rPr/>
        <w:t/>
      </w:r>
      <w:r w:rsidR="00D1663F">
        <w:rPr/>
        <w:t/>
      </w:r>
      <w:r w:rsidR="00D1663F">
        <w:rPr>
          <w:kern w:val="2"/>
          <w:rFonts w:ascii="Times New Roman" w:eastAsia="宋体" w:hAnsi="Times New Roman" w:cs="Times New Roman"/>
          <w:sz w:val="24"/>
          <w:szCs w:val="24"/>
        </w:rPr>
        <w:t/>
      </w:r>
      <w:r w:rsidR="00D1663F">
        <w:rPr/>
        <w:t/>
      </w:r>
      <w:r w:rsidR="00D1663F">
        <w:rPr/>
        <w:t/>
      </w:r>
      <w:r w:rsidR="00EF41EB">
        <w:rPr/>
        <w:t/>
      </w:r>
      <w:r w:rsidR="00EF41EB">
        <w:rPr/>
        <w:t/>
      </w:r>
      <w:r w:rsidR="00EF41EB">
        <w:rPr>
          <w:kern w:val="2"/>
          <w:rFonts w:hint="eastAsia" w:ascii="Times New Roman" w:eastAsia="宋体" w:hAnsi="Times New Roman" w:cs="Times New Roman"/>
          <w:sz w:val="24"/>
          <w:szCs w:val="24"/>
        </w:rPr>
        <w:t/>
      </w:r>
      <w:r w:rsidR="00EF41EB">
        <w:rPr/>
        <w:t/>
      </w:r>
      <w:r w:rsidR="00EF41EB">
        <w:rPr/>
        <w:t/>
      </w:r>
      <w:r w:rsidR="00B96B13">
        <w:rPr/>
        <w:t/>
      </w:r>
      <w:r w:rsidR="00EF41EB">
        <w:rPr/>
        <w:t/>
      </w:r>
      <w:r w:rsidR="009C05F1">
        <w:rPr/>
        <w:t/>
      </w:r>
      <w:r w:rsidR="00B96B13">
        <w:rPr>
          <w:kern w:val="2"/>
          <w:rFonts w:ascii="Times New Roman" w:eastAsia="宋体" w:hAnsi="Times New Roman" w:cs="Times New Roman"/>
          <w:sz w:val="24"/>
          <w:szCs w:val="24"/>
        </w:rPr>
        <w:t/>
      </w:r>
      <w:r w:rsidR="009C05F1">
        <w:rPr/>
        <w:t/>
      </w:r>
      <w:r w:rsidR="009C05F1">
        <w:rPr/>
        <w:t/>
      </w:r>
    </w:p>
    <w:p w14:paraId="477EAC65" w14:textId="36EB786A" w:rsidR="006A5873" w:rsidRPr="005E18EB" w:rsidRDefault="00BB59D1" w:rsidP="006A5873">
      <w:pPr>
        <w:pStyle w:val="3"/>
        <w:topLinePunct/>
        <w:ind w:left="480" w:hangingChars="200" w:hanging="480"/>
      </w:pPr>
      <w:bookmarkStart w:id="987728" w:name="_Toc686987728"/>
      <w:ins w:id="988228" w:author="标题排版器" w:date="2023-04-26T11:14:43Z">
        <w:r>
          <w:t xml:space="preserve">4.2.3</w:t>
        </w:r>
      </w:ins>
      <w:del w:id="988229" w:author="标题排版器" w:date="2023-04-26T11:14:49Z">
        <w:r w:rsidDel="009802C4">
          <w:rPr/>
          <w:delText>4</w:delText>
        </w:r>
        <w:r w:rsidDel="009802C4">
          <w:rPr/>
          <w:delText>.</w:delText>
        </w:r>
        <w:r w:rsidDel="009802C4">
          <w:rPr/>
          <w:delText>2.</w:delText>
        </w:r>
        <w:r w:rsidDel="009802C4">
          <w:rPr/>
          <w:delText>3</w:delText>
        </w:r>
      </w:del>
      <w:r w:rsidR="006A5873" w:rsidRPr="005E18EB">
        <w:rPr>
          <w:rPrChange w:author="格式修订器" w:date="2023-04-26T11:14:45Z">
            <w:rPr>
              <w:szCs w:val="21"/>
              <w:rFonts w:ascii="Times New Roman" w:eastAsia="宋体" w:hAnsi="Times New Roman" w:cs="Times New Roman"/>
              <w:b/>
              <w:sz w:val="24"/>
            </w:rPr>
          </w:rPrChange>
        </w:rPr>
        <w:t xml:space="preserve"> </w:t>
      </w:r>
      <w:r w:rsidR="00995009" w:rsidRPr="005E18EB">
        <w:rPr>
          <w:rPrChange w:author="格式修订器" w:date="2023-04-26T11:14:45Z">
            <w:rPr>
              <w:szCs w:val="21"/>
              <w:rFonts w:eastAsia="黑体" w:ascii="Times New Roman" w:hAnsi="Times New Roman" w:cs="Times New Roman"/>
              <w:b/>
              <w:sz w:val="24"/>
            </w:rPr>
          </w:rPrChange>
        </w:rPr>
        <w:t>回归</w:t>
      </w:r>
      <w:r w:rsidR="00A34CA7" w:rsidRPr="005E18EB">
        <w:rPr>
          <w:rPrChange w:author="格式修订器" w:date="2023-04-26T11:14:45Z">
            <w:rPr>
              <w:szCs w:val="21"/>
              <w:rFonts w:eastAsia="黑体" w:ascii="Times New Roman" w:hAnsi="Times New Roman" w:cs="Times New Roman"/>
              <w:b/>
              <w:sz w:val="24"/>
            </w:rPr>
          </w:rPrChange>
        </w:rPr>
        <w:t>方法</w:t>
      </w:r>
      <w:r w:rsidR="00995009" w:rsidRPr="005E18EB">
        <w:rPr>
          <w:rPrChange w:author="格式修订器" w:date="2023-04-26T11:14:45Z">
            <w:rPr>
              <w:szCs w:val="21"/>
              <w:rFonts w:eastAsia="黑体" w:ascii="Times New Roman" w:hAnsi="Times New Roman" w:cs="Times New Roman"/>
              <w:b/>
              <w:sz w:val="24"/>
            </w:rPr>
          </w:rPrChange>
        </w:rPr>
        <w:t>的选取</w:t>
      </w:r>
      <w:bookmarkEnd w:id="987728"/>
    </w:p>
    <w:p w14:paraId="150AC24E" w14:textId="14E373DA" w:rsidR="00995009" w:rsidRPr="005E18EB" w:rsidRDefault="00995009" w:rsidP="00995009">
      <w:pPr>
        <w:topLinePunct/>
      </w:pPr>
      <w:r w:rsidRPr="005E18EB">
        <w:rPr/>
        <w:lastRenderedPageBreak/>
        <w:t>本节对</w:t>
      </w:r>
      <w:r w:rsidR="002E66A0" w:rsidRPr="005E18EB">
        <w:rPr/>
        <w:t>4</w:t>
      </w:r>
      <w:r w:rsidRPr="005E18EB">
        <w:rPr/>
        <w:t>.2.</w:t>
      </w:r>
      <w:r w:rsidR="001C0665" w:rsidRPr="005E18EB">
        <w:rPr/>
        <w:t>2</w:t>
      </w:r>
      <w:r w:rsidRPr="005E18EB">
        <w:rPr/>
        <w:t>中提出的</w:t>
      </w:r>
      <w:r w:rsidR="001C0665" w:rsidRPr="005E18EB">
        <w:rPr/>
        <w:t>四</w:t>
      </w:r>
      <w:r w:rsidRPr="005E18EB">
        <w:rPr/>
        <w:t>个模型进行了豪斯曼检验，来确定本文实证回归的模型，检验结果</w:t>
      </w:r>
      <w:commentRangeStart w:id="160"/>
      <w:r w:rsidRPr="005E18EB">
        <w:rPr/>
        <w:t>如下表</w:t>
      </w:r>
      <w:commentRangeEnd w:id="160"/>
      <w:r w:rsidR="00F1430F">
        <w:commentReference w:id="160"/>
      </w:r>
      <w:r w:rsidRPr="005E18EB">
        <w:rPr/>
        <w:t>：</w:t>
      </w:r>
    </w:p>
    <w:p w14:paraId="4A5A18B6" w14:textId="71C55229" w:rsidR="00995009" w:rsidRPr="005E18EB" w:rsidRDefault="00995009" w:rsidP="00995009">
      <w:pPr>
        <w:pStyle w:val="ct15"/>
        <w:topLinePunct/>
      </w:pPr>
      <w:bookmarkStart w:id="372116" w:name="_Toc686372116"/>
      <w:r w:rsidRPr="005E18EB">
        <w:rPr>
          <w:rPrChange w:author="格式修订器" w:date="2023-04-26T11:14:45Z">
            <w:rPr>
              <w:sz w:val="24"/>
              <w:szCs w:val="24"/>
              <w:rFonts w:ascii="Times New Roman" w:eastAsia="黑体" w:hAnsi="Times New Roman" w:cs="Times New Roman"/>
            </w:rPr>
          </w:rPrChange>
        </w:rPr>
        <w:t>表</w:t>
      </w:r>
      <w:ins w:id="988231" w:author="编号修订器" w:date="2023-04-26T11:14:43Z">
        <w:r w:rsidRPr="005E18EB">
          <w:rPr>
            <w:rPrChange w:author="格式修订器" w:date="2023-04-26T11:14:45Z">
              <w:rPr>
                <w:sz w:val="24"/>
                <w:szCs w:val="24"/>
                <w:rFonts w:ascii="Times New Roman" w:eastAsia="黑体" w:hAnsi="Times New Roman" w:cs="Times New Roman"/>
              </w:rPr>
            </w:rPrChange>
          </w:rPr>
          <w:t>4.2-3</w:t>
        </w:r>
      </w:ins>
      <w:del w:id="988232" w:author="编号修订器" w:date="2023-04-26T11:14:53Z">
        <w:r w:rsidDel="007D325B">
          <w:rPr/>
          <w:delText>4</w:delText>
        </w:r>
        <w:r w:rsidDel="007D325B">
          <w:rPr/>
          <w:delText>-</w:delText>
        </w:r>
        <w:r w:rsidDel="007D325B">
          <w:rPr/>
          <w:delText>3</w:delText>
        </w:r>
      </w:del>
      <w:ins w:id="988233" w:author="表格排版器" w:date="2023-04-26T11:14:43Z">
        <w:r>
          <w:t xml:space="preserve">  </w:t>
        </w:r>
      </w:ins>
      <w:del w:id="988234" w:author="表格排版器" w:date="2023-04-26T11:14:49Z">
        <w:r w:rsidDel="AA7D325B">
          <w:rPr/>
          <w:delText>：</w:delText>
        </w:r>
      </w:del>
      <w:r w:rsidRPr="005E18EB">
        <w:rPr>
          <w:rPrChange w:author="格式修订器" w:date="2023-04-26T11:14:45Z">
            <w:rPr>
              <w:rFonts w:eastAsia="黑体" w:ascii="Times New Roman" w:hAnsi="Times New Roman" w:cs="Times New Roman"/>
              <w:sz w:val="24"/>
              <w:szCs w:val="24"/>
            </w:rPr>
          </w:rPrChange>
        </w:rPr>
        <w:t>Hausman</w:t>
      </w:r>
      <w:r w:rsidRPr="005E18EB">
        <w:rPr/>
        <w:t>检验结果</w:t>
      </w:r>
      <w:bookmarkEnd w:id="372116"/>
    </w:p>
    <w:tbl>
      <w:tblPr>
        <w:tblCellMar>
          <w:left w:w="0" w:type="dxa"/>
          <w:right w:w="0" w:type="dxa"/>
        </w:tblCellMar>
        <w:tblW w:w="5000" w:type="pct"/>
        <w:tblLook w:val="04A0" w:firstRow="1" w:lastRow="0" w:firstColumn="1" w:lastColumn="0" w:noHBand="0" w:noVBand="1"/>
        <w:jc w:val="center"/>
        <w:tblBorders>
          <w:insideH w:val="none" w:sz="0" w:space="0" w:color="auto"/>
          <w:insideV w:val="none" w:sz="0" w:space="0" w:color="auto"/>
          <w:top w:val="single" w:sz="12" w:space="0" w:color="auto"/>
          <w:bottom w:val="single" w:sz="12" w:space="0" w:color="auto"/>
          <w:left w:val="none" w:sz="0" w:space="0" w:color="auto"/>
          <w:right w:val="none" w:sz="0" w:space="0" w:color="auto"/>
        </w:tblBorders>
      </w:tblPr>
      <w:tblGrid>
        <w:gridCol w:w="893"/>
        <w:gridCol w:w="1375"/>
        <w:gridCol w:w="892"/>
        <w:gridCol w:w="1840"/>
      </w:tblGrid>
      <w:tr w:rsidR="00F80BA6" w:rsidRPr="005E18EB" w14:paraId="1ADA0979" w14:textId="77777777" w:rsidTr="00F80BA6">
        <w:trPr>
          <w:tblHeader/>
        </w:trPr>
        <w:tc>
          <w:tcPr>
            <w:tcBorders>
              <w:bottom w:val="single" w:sz="4" w:space="0" w:color="auto"/>
            </w:tcBorders>
          </w:tcPr>
          <w:p w14:paraId="7D72DEB2" w14:textId="77777777" w:rsidR="00995009" w:rsidRPr="005E18EB" w:rsidRDefault="00995009" w:rsidP="00995009">
            <w:pPr>
              <w:topLinePunct/>
              <w:rPr>
                <w:del w:id="988235" w:author="内容修订器" w:date="2023-04-26T11:14:50Z"/>
              </w:rPr>
            </w:pPr>
          </w:p>
          <w:p w14:paraId="6FDA7847" w14:textId="77777777" w:rsidR="00F80BA6" w:rsidRPr="005E18EB" w:rsidRDefault="00F80BA6" w:rsidP="00F80BA6">
            <w:pPr>
              <w:pStyle w:val="ct14"/>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b/>
                    <w:bCs/>
                    <w:color w:val="000000"/>
                  </w:rPr>
                </w:rPrChange>
              </w:rPr>
              <w:t>模型</w:t>
            </w:r>
          </w:p>
        </w:tc>
        <w:tc>
          <w:tcPr>
            <w:tcBorders>
              <w:bottom w:val="single" w:sz="4" w:space="0" w:color="auto"/>
            </w:tcBorders>
          </w:tcPr>
          <w:p w14:paraId="2B453BFF" w14:textId="77777777" w:rsidR="00F80BA6" w:rsidRPr="005E18EB" w:rsidRDefault="00F80BA6" w:rsidP="00F80BA6">
            <w:pPr>
              <w:pStyle w:val="ct14"/>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b/>
                    <w:bCs/>
                    <w:color w:val="000000"/>
                  </w:rPr>
                </w:rPrChange>
              </w:rPr>
              <w:t>统计量</w:t>
            </w:r>
          </w:p>
        </w:tc>
        <w:tc>
          <w:tcPr>
            <w:tcBorders>
              <w:bottom w:val="single" w:sz="4" w:space="0" w:color="auto"/>
            </w:tcBorders>
          </w:tcPr>
          <w:p w14:paraId="1A1B7763" w14:textId="77777777" w:rsidR="00F80BA6" w:rsidRPr="005E18EB" w:rsidRDefault="00F80BA6" w:rsidP="00F80BA6">
            <w:pPr>
              <w:pStyle w:val="ct14"/>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b/>
                    <w:bCs/>
                    <w:color w:val="000000"/>
                  </w:rPr>
                </w:rPrChange>
              </w:rPr>
              <w:t>P</w:t>
            </w:r>
            <w:r w:rsidRPr="005E18EB">
              <w:rPr>
                <w:rPrChange w:author="格式修订器" w:date="2023-04-26T11:14:45Z">
                  <w:rPr>
                    <w:sz w:val="21"/>
                    <w:rFonts w:ascii="Times New Roman" w:eastAsia="宋体" w:hAnsi="Times New Roman" w:cs="Times New Roman"/>
                    <w:b/>
                    <w:bCs/>
                    <w:color w:val="000000"/>
                    <w:szCs w:val="21"/>
                  </w:rPr>
                </w:rPrChange>
              </w:rPr>
              <w:t>值</w:t>
            </w:r>
          </w:p>
        </w:tc>
        <w:tc>
          <w:tcPr>
            <w:tcBorders>
              <w:bottom w:val="single" w:sz="4" w:space="0" w:color="auto"/>
            </w:tcBorders>
          </w:tcPr>
          <w:p w14:paraId="2ABFCAF6" w14:textId="77777777" w:rsidR="00F80BA6" w:rsidRPr="005E18EB" w:rsidRDefault="00F80BA6" w:rsidP="00F80BA6">
            <w:pPr>
              <w:pStyle w:val="ct14"/>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b/>
                    <w:bCs/>
                    <w:color w:val="000000"/>
                  </w:rPr>
                </w:rPrChange>
              </w:rPr>
              <w:t>结论</w:t>
            </w:r>
          </w:p>
        </w:tc>
      </w:tr>
      <w:tr w:rsidR="00F80BA6" w:rsidRPr="005E18EB" w14:paraId="16EB54B9" w14:textId="77777777" w:rsidTr="00F80BA6">
        <w:tc>
          <w:p w14:paraId="39AA3316" w14:textId="244CC405" w:rsidR="00F80BA6" w:rsidRPr="005E18EB" w:rsidRDefault="00F80BA6" w:rsidP="00F80BA6">
            <w:pPr>
              <w:pStyle w:val="ct21"/>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color w:val="000000"/>
                  </w:rPr>
                </w:rPrChange>
              </w:rPr>
              <w:t>（</w:t>
            </w:r>
            <w:r w:rsidRPr="005E18EB">
              <w:rPr/>
              <w:t>1</w:t>
            </w:r>
            <w:r w:rsidRPr="005E18EB">
              <w:rPr/>
              <w:t>）</w:t>
            </w:r>
          </w:p>
        </w:tc>
        <w:tc>
          <w:p w14:paraId="51769B72" w14:textId="77777777" w:rsidR="00F80BA6" w:rsidRPr="005E18EB" w:rsidRDefault="00F80BA6" w:rsidP="00F80BA6">
            <w:pPr>
              <w:pStyle w:val="ct12"/>
              <w:topLinePunct/>
              <w:ind w:leftChars="0" w:left="0" w:rightChars="0" w:right="0" w:firstLineChars="0" w:firstLine="0"/>
            </w:pPr>
            <w:del w:id="988236" w:author="内容修订器" w:date="2023-04-26T11:14:50Z">
              <w:r w:rsidRPr="005E18EB">
                <w:rPr/>
                <w:delText>c</w:delText>
              </w:r>
            </w:del>
            <w:ins w:id="988237" w:author="内容修订器" w:date="2023-04-26T11:14:43Z">
              <w:r w:rsidRPr="005E18EB">
                <w:rPr>
                  <w:rPrChange w:author="格式修订器" w:date="2023-04-26T11:14:45Z">
                    <w:rPr>
                      <w:sz w:val="21"/>
                      <w:szCs w:val="21"/>
                      <w:rFonts w:ascii="Times New Roman" w:eastAsia="宋体" w:hAnsi="Times New Roman" w:cs="Times New Roman"/>
                      <w:color w:val="000000"/>
                    </w:rPr>
                  </w:rPrChange>
                </w:rPr>
                <w:t/>
              </w:r>
              <w:r w:rsidRPr="005E18EB">
                <w:rPr/>
                <w:t>C</w:t>
              </w:r>
            </w:ins>
            <w:r w:rsidRPr="005E18EB">
              <w:rPr/>
              <w:t>hi2</w:t>
            </w:r>
            <w:r w:rsidRPr="005E18EB">
              <w:rPr/>
              <w:t>(</w:t>
            </w:r>
            <w:r w:rsidRPr="005E18EB">
              <w:rPr/>
              <w:t>9</w:t>
            </w:r>
            <w:r w:rsidRPr="005E18EB">
              <w:rPr/>
              <w:t>)</w:t>
            </w:r>
            <w:r w:rsidRPr="005E18EB">
              <w:rPr/>
              <w:t xml:space="preserve"> =26.55</w:t>
            </w:r>
          </w:p>
        </w:tc>
        <w:tc>
          <w:p w14:paraId="4E36570E" w14:textId="77777777" w:rsidR="00F80BA6" w:rsidRPr="005E18EB" w:rsidRDefault="00F80BA6" w:rsidP="00F80BA6">
            <w:pPr>
              <w:pStyle w:val="affff8"/>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color w:val="000000"/>
                  </w:rPr>
                </w:rPrChange>
              </w:rPr>
              <w:t>0.0017</w:t>
            </w:r>
          </w:p>
        </w:tc>
        <w:tc>
          <w:p w14:paraId="15B68A7B" w14:textId="77777777" w:rsidR="00F80BA6" w:rsidRPr="005E18EB" w:rsidRDefault="00F80BA6" w:rsidP="00F80BA6">
            <w:pPr>
              <w:pStyle w:val="ct22"/>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color w:val="000000"/>
                  </w:rPr>
                </w:rPrChange>
              </w:rPr>
              <w:t>选择固定效应模型</w:t>
            </w:r>
          </w:p>
        </w:tc>
      </w:tr>
      <w:tr w:rsidR="00F80BA6" w:rsidRPr="005E18EB" w14:paraId="185DED4A" w14:textId="77777777" w:rsidTr="00F80BA6">
        <w:tc>
          <w:p w14:paraId="5D1DEDFC" w14:textId="2BAFF080" w:rsidR="00F80BA6" w:rsidRPr="005E18EB" w:rsidRDefault="00F80BA6" w:rsidP="00F80BA6">
            <w:pPr>
              <w:pStyle w:val="ct21"/>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color w:val="000000"/>
                  </w:rPr>
                </w:rPrChange>
              </w:rPr>
              <w:t>（</w:t>
            </w:r>
            <w:r w:rsidRPr="005E18EB">
              <w:rPr/>
              <w:t>2</w:t>
            </w:r>
            <w:r w:rsidRPr="005E18EB">
              <w:rPr/>
              <w:t>）</w:t>
            </w:r>
          </w:p>
        </w:tc>
        <w:tc>
          <w:p w14:paraId="603FBFE6" w14:textId="77777777" w:rsidR="00F80BA6" w:rsidRPr="005E18EB" w:rsidRDefault="00F80BA6" w:rsidP="00F80BA6">
            <w:pPr>
              <w:pStyle w:val="ct12"/>
              <w:topLinePunct/>
              <w:ind w:leftChars="0" w:left="0" w:rightChars="0" w:right="0" w:firstLineChars="0" w:firstLine="0"/>
            </w:pPr>
            <w:del w:id="988238" w:author="内容修订器" w:date="2023-04-26T11:14:50Z">
              <w:r w:rsidRPr="005E18EB">
                <w:rPr/>
                <w:delText>c</w:delText>
              </w:r>
            </w:del>
            <w:ins w:id="988239" w:author="内容修订器" w:date="2023-04-26T11:14:43Z">
              <w:r w:rsidRPr="005E18EB">
                <w:rPr>
                  <w:rPrChange w:author="格式修订器" w:date="2023-04-26T11:14:45Z">
                    <w:rPr>
                      <w:sz w:val="21"/>
                      <w:szCs w:val="21"/>
                      <w:rFonts w:ascii="Times New Roman" w:eastAsia="宋体" w:hAnsi="Times New Roman" w:cs="Times New Roman"/>
                      <w:color w:val="000000"/>
                    </w:rPr>
                  </w:rPrChange>
                </w:rPr>
                <w:t/>
              </w:r>
              <w:r w:rsidRPr="005E18EB">
                <w:rPr/>
                <w:t>C</w:t>
              </w:r>
            </w:ins>
            <w:r w:rsidRPr="005E18EB">
              <w:rPr/>
              <w:t>hi2</w:t>
            </w:r>
            <w:r w:rsidRPr="005E18EB">
              <w:rPr/>
              <w:t>(</w:t>
            </w:r>
            <w:r w:rsidRPr="005E18EB">
              <w:rPr/>
              <w:t>9</w:t>
            </w:r>
            <w:r w:rsidRPr="005E18EB">
              <w:rPr/>
              <w:t>)</w:t>
            </w:r>
            <w:r w:rsidRPr="005E18EB">
              <w:rPr/>
              <w:t xml:space="preserve"> =29.67</w:t>
            </w:r>
          </w:p>
        </w:tc>
        <w:tc>
          <w:p w14:paraId="08B1D537" w14:textId="77777777" w:rsidR="00F80BA6" w:rsidRPr="005E18EB" w:rsidRDefault="00F80BA6" w:rsidP="00F80BA6">
            <w:pPr>
              <w:pStyle w:val="affff8"/>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color w:val="000000"/>
                  </w:rPr>
                </w:rPrChange>
              </w:rPr>
              <w:t>0.0005</w:t>
            </w:r>
          </w:p>
        </w:tc>
        <w:tc>
          <w:p w14:paraId="294D5FB8" w14:textId="77777777" w:rsidR="00F80BA6" w:rsidRPr="005E18EB" w:rsidRDefault="00F80BA6" w:rsidP="00F80BA6">
            <w:pPr>
              <w:pStyle w:val="ct22"/>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color w:val="000000"/>
                  </w:rPr>
                </w:rPrChange>
              </w:rPr>
              <w:t>选择固定效应模型</w:t>
            </w:r>
          </w:p>
        </w:tc>
      </w:tr>
      <w:tr w:rsidR="00F80BA6" w:rsidRPr="005E18EB" w14:paraId="33810103" w14:textId="77777777" w:rsidTr="00F80BA6">
        <w:tc>
          <w:p w14:paraId="6664E262" w14:textId="7C0CE88F" w:rsidR="00F80BA6" w:rsidRPr="005E18EB" w:rsidRDefault="00F80BA6" w:rsidP="00F80BA6">
            <w:pPr>
              <w:pStyle w:val="ct21"/>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color w:val="000000"/>
                  </w:rPr>
                </w:rPrChange>
              </w:rPr>
              <w:t>（</w:t>
            </w:r>
            <w:r w:rsidRPr="005E18EB">
              <w:rPr/>
              <w:t>3</w:t>
            </w:r>
            <w:r w:rsidRPr="005E18EB">
              <w:rPr/>
              <w:t>）</w:t>
            </w:r>
          </w:p>
        </w:tc>
        <w:tc>
          <w:p w14:paraId="474DB3C6" w14:textId="77777777" w:rsidR="00F80BA6" w:rsidRPr="005E18EB" w:rsidRDefault="00F80BA6" w:rsidP="00F80BA6">
            <w:pPr>
              <w:pStyle w:val="ct12"/>
              <w:topLinePunct/>
              <w:ind w:leftChars="0" w:left="0" w:rightChars="0" w:right="0" w:firstLineChars="0" w:firstLine="0"/>
            </w:pPr>
            <w:del w:id="988240" w:author="内容修订器" w:date="2023-04-26T11:14:50Z">
              <w:r w:rsidRPr="005E18EB">
                <w:rPr/>
                <w:delText>c</w:delText>
              </w:r>
            </w:del>
            <w:ins w:id="988241" w:author="内容修订器" w:date="2023-04-26T11:14:43Z">
              <w:r w:rsidRPr="005E18EB">
                <w:rPr>
                  <w:rPrChange w:author="格式修订器" w:date="2023-04-26T11:14:45Z">
                    <w:rPr>
                      <w:sz w:val="21"/>
                      <w:szCs w:val="21"/>
                      <w:rFonts w:ascii="Times New Roman" w:eastAsia="宋体" w:hAnsi="Times New Roman" w:cs="Times New Roman"/>
                      <w:color w:val="000000"/>
                    </w:rPr>
                  </w:rPrChange>
                </w:rPr>
                <w:t/>
              </w:r>
              <w:r w:rsidRPr="005E18EB">
                <w:rPr/>
                <w:t>C</w:t>
              </w:r>
            </w:ins>
            <w:r w:rsidRPr="005E18EB">
              <w:rPr/>
              <w:t>hi2</w:t>
            </w:r>
            <w:r w:rsidRPr="005E18EB">
              <w:rPr/>
              <w:t>(</w:t>
            </w:r>
            <w:r w:rsidRPr="005E18EB">
              <w:rPr/>
              <w:t>9</w:t>
            </w:r>
            <w:r w:rsidRPr="005E18EB">
              <w:rPr/>
              <w:t>)</w:t>
            </w:r>
            <w:r w:rsidRPr="005E18EB">
              <w:rPr/>
              <w:t xml:space="preserve"> =29.30</w:t>
            </w:r>
          </w:p>
        </w:tc>
        <w:tc>
          <w:p w14:paraId="0AF69B88" w14:textId="77777777" w:rsidR="00F80BA6" w:rsidRPr="005E18EB" w:rsidRDefault="00F80BA6" w:rsidP="00F80BA6">
            <w:pPr>
              <w:pStyle w:val="affff8"/>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color w:val="000000"/>
                  </w:rPr>
                </w:rPrChange>
              </w:rPr>
              <w:t>0.0039</w:t>
            </w:r>
          </w:p>
        </w:tc>
        <w:tc>
          <w:p w14:paraId="31B979C3" w14:textId="77777777" w:rsidR="00F80BA6" w:rsidRPr="005E18EB" w:rsidRDefault="00F80BA6" w:rsidP="00F80BA6">
            <w:pPr>
              <w:pStyle w:val="ct22"/>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color w:val="000000"/>
                  </w:rPr>
                </w:rPrChange>
              </w:rPr>
              <w:t>选择固定效应模型</w:t>
            </w:r>
          </w:p>
        </w:tc>
      </w:tr>
      <w:tr w:rsidR="00F80BA6" w:rsidRPr="005E18EB" w14:paraId="082A9692" w14:textId="77777777" w:rsidTr="00F80BA6">
        <w:tc>
          <w:tcPr>
            <w:tcBorders>
              <w:top w:val="none" w:sz="0" w:space="0" w:color="auto"/>
            </w:tcBorders>
          </w:tcPr>
          <w:p w14:paraId="77109B64" w14:textId="2A8EAB84" w:rsidR="00F80BA6" w:rsidRPr="005E18EB" w:rsidRDefault="00F80BA6" w:rsidP="00F80BA6">
            <w:pPr>
              <w:pStyle w:val="ct21"/>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color w:val="000000"/>
                  </w:rPr>
                </w:rPrChange>
              </w:rPr>
              <w:t>（</w:t>
            </w:r>
            <w:r w:rsidRPr="005E18EB">
              <w:rPr/>
              <w:t>4</w:t>
            </w:r>
            <w:r w:rsidRPr="005E18EB">
              <w:rPr/>
              <w:t>）</w:t>
            </w:r>
          </w:p>
        </w:tc>
        <w:tc>
          <w:tcPr>
            <w:tcBorders>
              <w:top w:val="none" w:sz="0" w:space="0" w:color="auto"/>
            </w:tcBorders>
          </w:tcPr>
          <w:p w14:paraId="53263A39" w14:textId="77777777" w:rsidR="00F80BA6" w:rsidRPr="005E18EB" w:rsidRDefault="00F80BA6" w:rsidP="00F80BA6">
            <w:pPr>
              <w:pStyle w:val="aff0"/>
              <w:topLinePunct/>
              <w:ind w:leftChars="0" w:left="0" w:rightChars="0" w:right="0" w:firstLineChars="0" w:firstLine="0"/>
            </w:pPr>
            <w:del w:id="988242" w:author="内容修订器" w:date="2023-04-26T11:14:50Z">
              <w:r w:rsidRPr="005E18EB">
                <w:rPr/>
                <w:delText>c</w:delText>
              </w:r>
            </w:del>
            <w:ins w:id="988243" w:author="内容修订器" w:date="2023-04-26T11:14:43Z">
              <w:r w:rsidRPr="005E18EB">
                <w:rPr>
                  <w:rPrChange w:author="格式修订器" w:date="2023-04-26T11:14:45Z">
                    <w:rPr>
                      <w:sz w:val="21"/>
                      <w:szCs w:val="21"/>
                      <w:rFonts w:ascii="Times New Roman" w:eastAsia="宋体" w:hAnsi="Times New Roman" w:cs="Times New Roman"/>
                      <w:color w:val="000000"/>
                    </w:rPr>
                  </w:rPrChange>
                </w:rPr>
                <w:t/>
              </w:r>
              <w:r w:rsidRPr="005E18EB">
                <w:rPr/>
                <w:t>C</w:t>
              </w:r>
            </w:ins>
            <w:r w:rsidRPr="005E18EB">
              <w:rPr/>
              <w:t>hi2</w:t>
            </w:r>
            <w:r w:rsidRPr="005E18EB">
              <w:rPr/>
              <w:t>(</w:t>
            </w:r>
            <w:r w:rsidRPr="005E18EB">
              <w:rPr/>
              <w:t>9</w:t>
            </w:r>
            <w:r w:rsidRPr="005E18EB">
              <w:rPr/>
              <w:t>)</w:t>
            </w:r>
            <w:r w:rsidRPr="005E18EB">
              <w:rPr/>
              <w:t xml:space="preserve"> =31.53</w:t>
            </w:r>
          </w:p>
        </w:tc>
        <w:tc>
          <w:tcPr>
            <w:tcBorders>
              <w:top w:val="none" w:sz="0" w:space="0" w:color="auto"/>
            </w:tcBorders>
          </w:tcPr>
          <w:p w14:paraId="7C946FF3" w14:textId="23ADB106" w:rsidR="00F80BA6" w:rsidRPr="005E18EB" w:rsidRDefault="009E5926" w:rsidP="00F80BA6">
            <w:pPr>
              <w:pStyle w:val="affff8"/>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color w:val="000000"/>
                  </w:rPr>
                </w:rPrChange>
              </w:rPr>
              <w:t>0.</w:t>
            </w:r>
            <w:r w:rsidR="00F80BA6" w:rsidRPr="005E18EB">
              <w:rPr/>
              <w:t>0005</w:t>
            </w:r>
          </w:p>
        </w:tc>
        <w:tc>
          <w:tcPr>
            <w:tcBorders>
              <w:top w:val="none" w:sz="0" w:space="0" w:color="auto"/>
            </w:tcBorders>
          </w:tcPr>
          <w:p w14:paraId="6597B5E9" w14:textId="77777777" w:rsidR="00F80BA6" w:rsidRPr="005E18EB" w:rsidRDefault="00F80BA6" w:rsidP="00F80BA6">
            <w:pPr>
              <w:pStyle w:val="ct22"/>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color w:val="000000"/>
                  </w:rPr>
                </w:rPrChange>
              </w:rPr>
              <w:t>选择固定效应模型</w:t>
            </w:r>
          </w:p>
        </w:tc>
      </w:tr>
    </w:tbl>
    <w:p w14:paraId="19D3B845" w14:textId="775C4ADD" w:rsidR="0054349C" w:rsidRPr="005E18EB" w:rsidRDefault="00EC3DF4" w:rsidP="00A3287D">
      <w:pPr>
        <w:pStyle w:val="1"/>
        <w:topLinePunct/>
      </w:pPr>
      <w:commentRangeStart w:id="115"/>
      <w:ins w:id="988244" w:author="标题排版器" w:date="2023-04-26T11:14:43Z">
        <w:r>
          <w:t xml:space="preserve">5</w:t>
        </w:r>
      </w:ins>
      <w:del w:id="988245" w:author="内容修订器" w:date="2023-04-26T11:14:48Z">
        <w:r w:rsidDel="007D325B">
          <w:rPr/>
          <w:br w:type="page"/>
        </w:r>
      </w:del>
      <w:bookmarkStart w:id="50" w:name="_Toc103589453"/>
      <w:bookmarkStart w:id="51" w:name="_Toc104408502"/>
      <w:r w:rsidR="00BB59D1" w:rsidRPr="005E18EB">
        <w:rPr>
          <w:rPrChange w:author="格式修订器" w:date="2023-04-26T11:14:45Z">
            <w:rPr>
              <w:sz w:val="36"/>
              <w:szCs w:val="44"/>
              <w:rFonts w:ascii="Times New Roman" w:eastAsia="黑体" w:hAnsi="Times New Roman" w:cs="Times New Roman"/>
              <w:b/>
              <w:bCs/>
            </w:rPr>
          </w:rPrChange>
        </w:rPr>
        <w:lastRenderedPageBreak/>
      </w:r>
      <w:del w:id="988246" w:author="标题排版器" w:date="2023-04-26T11:14:49Z">
        <w:r w:rsidDel="009802C4">
          <w:rPr/>
          <w:lastRenderedPageBreak/>
          <w:delText>5</w:delText>
        </w:r>
      </w:del>
      <w:ins w:id="988247" w:author="标题排版器" w:date="2023-04-26T11:14:43Z">
        <w:r>
          <w:t xml:space="preserve">  </w:t>
        </w:r>
      </w:ins>
      <w:del w:id="988248" w:author="标题排版器" w:date="2023-04-26T11:14:49Z">
        <w:r w:rsidDel="00494EDC">
          <w:rPr/>
          <w:delText xml:space="preserve"> </w:delText>
        </w:r>
      </w:del>
      <w:r w:rsidR="0054349C" w:rsidRPr="005E18EB">
        <w:rPr>
          <w:rPrChange w:author="格式修订器" w:date="2023-04-26T11:14:45Z">
            <w:rPr>
              <w:sz w:val="36"/>
              <w:szCs w:val="44"/>
              <w:rFonts w:ascii="Times New Roman" w:eastAsia="黑体" w:hAnsi="Times New Roman" w:cs="Times New Roman"/>
              <w:b/>
              <w:bCs/>
            </w:rPr>
          </w:rPrChange>
        </w:rPr>
        <w:t>实证分析</w:t>
      </w:r>
      <w:bookmarkEnd w:id="50"/>
      <w:bookmarkEnd w:id="51"/>
      <w:commentRangeEnd w:id="115"/>
      <w:r w:rsidR="00F1430F">
        <w:commentReference w:id="115"/>
      </w:r>
    </w:p>
    <w:p w14:paraId="6A50EEFA" w14:textId="62D43416" w:rsidR="0054349C" w:rsidRPr="005E18EB" w:rsidRDefault="00BB59D1" w:rsidP="00A3287D">
      <w:pPr>
        <w:pStyle w:val="2"/>
        <w:topLinePunct/>
        <w:ind w:left="480" w:hangingChars="171" w:hanging="480"/>
      </w:pPr>
      <w:ins w:id="988249" w:author="标题排版器" w:date="2023-04-26T11:14:43Z">
        <w:r>
          <w:t xml:space="preserve">5.1</w:t>
        </w:r>
      </w:ins>
      <w:bookmarkStart w:id="52" w:name="_Toc103589454"/>
      <w:bookmarkStart w:id="53" w:name="_Toc104408503"/>
      <w:del w:id="988250" w:author="标题排版器" w:date="2023-04-26T11:14:49Z">
        <w:r w:rsidDel="009802C4">
          <w:rPr/>
          <w:delText>5</w:delText>
        </w:r>
        <w:r w:rsidDel="009802C4">
          <w:rPr/>
          <w:delText>.</w:delText>
        </w:r>
        <w:r w:rsidDel="009802C4">
          <w:rPr/>
          <w:delText>1 </w:delText>
        </w:r>
      </w:del>
      <w:r w:rsidR="00F87843" w:rsidRPr="005E18EB">
        <w:rPr>
          <w:rPrChange w:author="格式修订器" w:date="2023-04-26T11:14:45Z">
            <w:rPr>
              <w:rFonts w:asciiTheme="majorHAnsi" w:hAnsiTheme="majorHAnsi" w:cstheme="majorBidi"/>
              <w:b/>
              <w:bCs/>
              <w:sz w:val="32"/>
              <w:szCs w:val="32"/>
            </w:rPr>
          </w:rPrChange>
        </w:rPr>
        <w:t>描述性统计分析</w:t>
      </w:r>
      <w:bookmarkEnd w:id="52"/>
      <w:bookmarkEnd w:id="53"/>
    </w:p>
    <w:p w14:paraId="0B5D685D" w14:textId="374DA413" w:rsidR="00851F4E" w:rsidRPr="0021043A" w:rsidRDefault="00851F4E" w:rsidP="00851F4E">
      <w:pPr>
        <w:topLinePunct/>
      </w:pPr>
      <w:r w:rsidRPr="0021043A">
        <w:rPr/>
        <w:t/>
      </w:r>
      <w:r w:rsidRPr="0021043A">
        <w:rPr/>
        <w:t/>
      </w:r>
      <w:r w:rsidRPr="0021043A">
        <w:rPr/>
        <w:t/>
      </w:r>
      <w:r w:rsidRPr="0021043A">
        <w:rPr/>
        <w:t/>
      </w:r>
      <w:r w:rsidRPr="0021043A">
        <w:rPr/>
        <w:t/>
      </w:r>
      <w:r w:rsidRPr="0021043A">
        <w:rPr/>
        <w:t/>
      </w:r>
      <w:r w:rsidRPr="0021043A">
        <w:rPr/>
        <w:t>而本文构建的利率市场化指数</w:t>
      </w:r>
      <w:r w:rsidR="002C20DF" w:rsidRPr="0021043A">
        <w:rPr/>
        <w:t>的均值为</w:t>
      </w:r>
      <w:r w:rsidR="0021043A" w:rsidRPr="0021043A">
        <w:rPr/>
        <w:t>0</w:t>
      </w:r>
      <w:r w:rsidR="0021043A" w:rsidRPr="0021043A">
        <w:rPr/>
        <w:t>.856</w:t>
      </w:r>
      <w:r w:rsidR="0021043A" w:rsidRPr="0021043A">
        <w:rPr/>
        <w:t>分，表明我国的利率市场化以及达到了较高的程度。</w:t>
      </w:r>
    </w:p>
    <w:p w14:paraId="7ACB41F9" w14:textId="64CB1F13" w:rsidR="00F87843" w:rsidRPr="005E18EB" w:rsidRDefault="00F87843" w:rsidP="00F87843">
      <w:pPr>
        <w:pStyle w:val="ct15"/>
        <w:topLinePunct/>
      </w:pPr>
      <w:bookmarkStart w:id="372117" w:name="_Toc686372117"/>
      <w:r w:rsidRPr="005E18EB">
        <w:rPr>
          <w:rPrChange w:author="格式修订器" w:date="2023-04-26T11:14:45Z">
            <w:rPr>
              <w:sz w:val="24"/>
              <w:szCs w:val="24"/>
              <w:rFonts w:ascii="Times New Roman" w:eastAsia="黑体" w:hAnsi="Times New Roman" w:cs="Times New Roman"/>
            </w:rPr>
          </w:rPrChange>
        </w:rPr>
        <w:t>表</w:t>
      </w:r>
      <w:ins w:id="988254" w:author="编号修订器" w:date="2023-04-26T11:14:43Z">
        <w:r w:rsidRPr="005E18EB">
          <w:rPr>
            <w:rPrChange w:author="格式修订器" w:date="2023-04-26T11:14:45Z">
              <w:rPr>
                <w:sz w:val="24"/>
                <w:szCs w:val="24"/>
                <w:rFonts w:ascii="Times New Roman" w:eastAsia="黑体" w:hAnsi="Times New Roman" w:cs="Times New Roman"/>
              </w:rPr>
            </w:rPrChange>
          </w:rPr>
          <w:t>5.1-1</w:t>
        </w:r>
      </w:ins>
      <w:del w:id="988255" w:author="编号修订器" w:date="2023-04-26T11:14:53Z">
        <w:r w:rsidDel="007D325B">
          <w:rPr/>
          <w:delText>5</w:delText>
        </w:r>
        <w:r w:rsidDel="007D325B">
          <w:rPr/>
          <w:delText>-1</w:delText>
        </w:r>
      </w:del>
      <w:ins w:id="988256" w:author="表格排版器" w:date="2023-04-26T11:14:43Z">
        <w:r>
          <w:t xml:space="preserve">  </w:t>
        </w:r>
      </w:ins>
      <w:del w:id="988257" w:author="表格排版器" w:date="2023-04-26T11:14:49Z">
        <w:r w:rsidDel="AA7D325B">
          <w:rPr/>
          <w:delText>：</w:delText>
        </w:r>
      </w:del>
      <w:r w:rsidRPr="005E18EB">
        <w:rPr>
          <w:rPrChange w:author="格式修订器" w:date="2023-04-26T11:14:45Z">
            <w:rPr>
              <w:rFonts w:eastAsia="黑体" w:ascii="Times New Roman" w:hAnsi="Times New Roman" w:cs="Times New Roman"/>
              <w:sz w:val="24"/>
              <w:szCs w:val="24"/>
            </w:rPr>
          </w:rPrChange>
        </w:rPr>
        <w:t>2010-2019</w:t>
      </w:r>
      <w:r w:rsidRPr="005E18EB">
        <w:rPr/>
        <w:t>年间中国</w:t>
      </w:r>
      <w:r w:rsidRPr="005E18EB">
        <w:rPr/>
        <w:t>18</w:t>
      </w:r>
      <w:r w:rsidRPr="005E18EB">
        <w:rPr/>
        <w:t>家商业银行变量描述性统计结果</w:t>
      </w:r>
      <w:bookmarkEnd w:id="372117"/>
    </w:p>
    <w:tbl>
      <w:tblPr>
        <w:tblCellMar>
          <w:left w:w="0" w:type="dxa"/>
          <w:right w:w="0" w:type="dxa"/>
        </w:tblCellMar>
        <w:tblW w:w="5000" w:type="pct"/>
        <w:tblLook w:val="04A0" w:firstRow="1" w:lastRow="0" w:firstColumn="1" w:lastColumn="0" w:noHBand="0" w:noVBand="1"/>
        <w:jc w:val="center"/>
        <w:tblBorders>
          <w:insideH w:val="none" w:sz="0" w:space="0" w:color="auto"/>
          <w:insideV w:val="none" w:sz="0" w:space="0" w:color="auto"/>
          <w:top w:val="single" w:sz="12" w:space="0" w:color="auto"/>
          <w:bottom w:val="single" w:sz="12" w:space="0" w:color="auto"/>
          <w:left w:val="none" w:sz="0" w:space="0" w:color="auto"/>
          <w:right w:val="none" w:sz="0" w:space="0" w:color="auto"/>
        </w:tblBorders>
      </w:tblPr>
      <w:tblGrid>
        <w:gridCol w:w="834"/>
        <w:gridCol w:w="834"/>
        <w:gridCol w:w="833"/>
        <w:gridCol w:w="833"/>
        <w:gridCol w:w="833"/>
        <w:gridCol w:w="833"/>
      </w:tblGrid>
      <w:tr w:rsidR="009C18B3" w:rsidRPr="005E18EB" w14:paraId="4873A5F9" w14:textId="77777777" w:rsidTr="009C18B3">
        <w:trPr>
          <w:tblHeader/>
        </w:trPr>
        <w:tc>
          <w:tcPr>
            <w:tcBorders>
              <w:bottom w:val="single" w:sz="4" w:space="0" w:color="auto"/>
            </w:tcBorders>
          </w:tcPr>
          <w:p w14:paraId="63EE8E0A" w14:textId="77777777" w:rsidR="009C18B3" w:rsidRPr="005E18EB" w:rsidRDefault="009C18B3" w:rsidP="009C18B3">
            <w:pPr>
              <w:topLinePunct/>
              <w:rPr>
                <w:del w:id="988258" w:author="内容修订器" w:date="2023-04-26T11:14:50Z"/>
              </w:rPr>
            </w:pPr>
          </w:p>
          <w:p w14:paraId="33A601B0" w14:textId="77777777" w:rsidR="009C18B3" w:rsidRPr="005E18EB" w:rsidRDefault="009C18B3" w:rsidP="009C18B3">
            <w:pPr>
              <w:pStyle w:val="ct14"/>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b/>
                    <w:bCs/>
                    <w:color w:val="000000"/>
                  </w:rPr>
                </w:rPrChange>
              </w:rPr>
              <w:t>变量</w:t>
            </w:r>
          </w:p>
        </w:tc>
        <w:tc>
          <w:tcPr>
            <w:tcBorders>
              <w:bottom w:val="single" w:sz="4" w:space="0" w:color="auto"/>
            </w:tcBorders>
          </w:tcPr>
          <w:p w14:paraId="029B9355" w14:textId="77777777" w:rsidR="009C18B3" w:rsidRPr="005E18EB" w:rsidRDefault="009C18B3" w:rsidP="009C18B3">
            <w:pPr>
              <w:pStyle w:val="ct14"/>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b/>
                    <w:bCs/>
                    <w:color w:val="000000"/>
                  </w:rPr>
                </w:rPrChange>
              </w:rPr>
              <w:t>N</w:t>
            </w:r>
          </w:p>
        </w:tc>
        <w:tc>
          <w:tcPr>
            <w:tcBorders>
              <w:bottom w:val="single" w:sz="4" w:space="0" w:color="auto"/>
            </w:tcBorders>
          </w:tcPr>
          <w:p w14:paraId="256FE7EA" w14:textId="77777777" w:rsidR="009C18B3" w:rsidRPr="005E18EB" w:rsidRDefault="009C18B3" w:rsidP="009C18B3">
            <w:pPr>
              <w:pStyle w:val="ct14"/>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b/>
                    <w:bCs/>
                    <w:color w:val="000000"/>
                  </w:rPr>
                </w:rPrChange>
              </w:rPr>
              <w:t>均值</w:t>
            </w:r>
          </w:p>
        </w:tc>
        <w:tc>
          <w:tcPr>
            <w:tcBorders>
              <w:bottom w:val="single" w:sz="4" w:space="0" w:color="auto"/>
            </w:tcBorders>
          </w:tcPr>
          <w:p w14:paraId="5120D327" w14:textId="77777777" w:rsidR="009C18B3" w:rsidRPr="005E18EB" w:rsidRDefault="009C18B3" w:rsidP="009C18B3">
            <w:pPr>
              <w:pStyle w:val="ct14"/>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b/>
                    <w:bCs/>
                    <w:color w:val="000000"/>
                  </w:rPr>
                </w:rPrChange>
              </w:rPr>
              <w:t>标准差</w:t>
            </w:r>
          </w:p>
        </w:tc>
        <w:tc>
          <w:tcPr>
            <w:tcBorders>
              <w:bottom w:val="single" w:sz="4" w:space="0" w:color="auto"/>
            </w:tcBorders>
          </w:tcPr>
          <w:p w14:paraId="73515329" w14:textId="77777777" w:rsidR="009C18B3" w:rsidRPr="005E18EB" w:rsidRDefault="009C18B3" w:rsidP="009C18B3">
            <w:pPr>
              <w:pStyle w:val="ct14"/>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b/>
                    <w:bCs/>
                    <w:color w:val="000000"/>
                  </w:rPr>
                </w:rPrChange>
              </w:rPr>
              <w:t>最小值</w:t>
            </w:r>
          </w:p>
        </w:tc>
        <w:tc>
          <w:tcPr>
            <w:tcBorders>
              <w:bottom w:val="single" w:sz="4" w:space="0" w:color="auto"/>
            </w:tcBorders>
          </w:tcPr>
          <w:p w14:paraId="11F03D7D" w14:textId="77777777" w:rsidR="009C18B3" w:rsidRPr="005E18EB" w:rsidRDefault="009C18B3" w:rsidP="009C18B3">
            <w:pPr>
              <w:pStyle w:val="ct14"/>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b/>
                    <w:bCs/>
                    <w:color w:val="000000"/>
                  </w:rPr>
                </w:rPrChange>
              </w:rPr>
              <w:t>最大值</w:t>
            </w:r>
          </w:p>
        </w:tc>
      </w:tr>
      <w:tr w:rsidR="009C18B3" w:rsidRPr="005E18EB" w14:paraId="634DAD92" w14:textId="77777777" w:rsidTr="009C18B3">
        <w:tc>
          <w:p w14:paraId="17B318D4" w14:textId="77777777" w:rsidR="009C18B3" w:rsidRPr="005E18EB" w:rsidRDefault="009C18B3" w:rsidP="009C18B3">
            <w:pPr>
              <w:pStyle w:val="ct21"/>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ROA</w:t>
            </w:r>
          </w:p>
        </w:tc>
        <w:tc>
          <w:p w14:paraId="4CCC288C" w14:textId="77777777" w:rsidR="009C18B3" w:rsidRPr="005E18EB" w:rsidRDefault="009C18B3" w:rsidP="009C18B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180</w:t>
            </w:r>
          </w:p>
        </w:tc>
        <w:tc>
          <w:p w14:paraId="4F3C7127" w14:textId="77777777" w:rsidR="009C18B3" w:rsidRPr="005E18EB" w:rsidRDefault="009C18B3" w:rsidP="009C18B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1.05544</w:t>
            </w:r>
          </w:p>
        </w:tc>
        <w:tc>
          <w:p w14:paraId="5CCDCD64" w14:textId="77777777" w:rsidR="009C18B3" w:rsidRPr="005E18EB" w:rsidRDefault="009C18B3" w:rsidP="009C18B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0.18684</w:t>
            </w:r>
          </w:p>
        </w:tc>
        <w:tc>
          <w:p w14:paraId="5E4D6891" w14:textId="77777777" w:rsidR="009C18B3" w:rsidRPr="005E18EB" w:rsidRDefault="009C18B3" w:rsidP="009C18B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0.64</w:t>
            </w:r>
          </w:p>
        </w:tc>
        <w:tc>
          <w:p w14:paraId="5AB16A73" w14:textId="77777777" w:rsidR="009C18B3" w:rsidRPr="005E18EB" w:rsidRDefault="009C18B3" w:rsidP="009C18B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1.47</w:t>
            </w:r>
          </w:p>
        </w:tc>
      </w:tr>
      <w:tr w:rsidR="009C18B3" w:rsidRPr="005E18EB" w14:paraId="27B0D4FB" w14:textId="77777777" w:rsidTr="009C18B3">
        <w:tc>
          <w:p w14:paraId="3608942E" w14:textId="77777777" w:rsidR="009C18B3" w:rsidRPr="005E18EB" w:rsidRDefault="009C18B3" w:rsidP="009C18B3">
            <w:pPr>
              <w:pStyle w:val="ct21"/>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CAR</w:t>
            </w:r>
          </w:p>
        </w:tc>
        <w:tc>
          <w:p w14:paraId="02296FE6" w14:textId="77777777" w:rsidR="009C18B3" w:rsidRPr="005E18EB" w:rsidRDefault="009C18B3" w:rsidP="009C18B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180</w:t>
            </w:r>
          </w:p>
        </w:tc>
        <w:tc>
          <w:p w14:paraId="0AB66D1A" w14:textId="77777777" w:rsidR="009C18B3" w:rsidRPr="005E18EB" w:rsidRDefault="009C18B3" w:rsidP="009C18B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12.7607</w:t>
            </w:r>
          </w:p>
        </w:tc>
        <w:tc>
          <w:p w14:paraId="138427D0" w14:textId="77777777" w:rsidR="009C18B3" w:rsidRPr="005E18EB" w:rsidRDefault="009C18B3" w:rsidP="009C18B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1.53652</w:t>
            </w:r>
          </w:p>
        </w:tc>
        <w:tc>
          <w:p w14:paraId="4FF804DC" w14:textId="77777777" w:rsidR="009C18B3" w:rsidRPr="005E18EB" w:rsidRDefault="009C18B3" w:rsidP="009C18B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9.88</w:t>
            </w:r>
          </w:p>
        </w:tc>
        <w:tc>
          <w:p w14:paraId="78DF4040" w14:textId="77777777" w:rsidR="009C18B3" w:rsidRPr="005E18EB" w:rsidRDefault="009C18B3" w:rsidP="009C18B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17.52</w:t>
            </w:r>
          </w:p>
        </w:tc>
      </w:tr>
      <w:tr w:rsidR="009C18B3" w:rsidRPr="005E18EB" w14:paraId="4512DBC5" w14:textId="77777777" w:rsidTr="009C18B3">
        <w:tc>
          <w:p w14:paraId="45E7733B" w14:textId="77777777" w:rsidR="009C18B3" w:rsidRPr="005E18EB" w:rsidRDefault="009C18B3" w:rsidP="009C18B3">
            <w:pPr>
              <w:pStyle w:val="ct21"/>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NPL</w:t>
            </w:r>
          </w:p>
        </w:tc>
        <w:tc>
          <w:p w14:paraId="5B3C744D" w14:textId="77777777" w:rsidR="009C18B3" w:rsidRPr="005E18EB" w:rsidRDefault="009C18B3" w:rsidP="009C18B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180</w:t>
            </w:r>
          </w:p>
        </w:tc>
        <w:tc>
          <w:p w14:paraId="39468DF5" w14:textId="77777777" w:rsidR="009C18B3" w:rsidRPr="005E18EB" w:rsidRDefault="009C18B3" w:rsidP="009C18B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1.19806</w:t>
            </w:r>
          </w:p>
        </w:tc>
        <w:tc>
          <w:p w14:paraId="62C0BDA1" w14:textId="77777777" w:rsidR="009C18B3" w:rsidRPr="005E18EB" w:rsidRDefault="009C18B3" w:rsidP="009C18B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0.41201</w:t>
            </w:r>
          </w:p>
        </w:tc>
        <w:tc>
          <w:p w14:paraId="1737AA39" w14:textId="77777777" w:rsidR="009C18B3" w:rsidRPr="005E18EB" w:rsidRDefault="009C18B3" w:rsidP="009C18B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0.38</w:t>
            </w:r>
          </w:p>
        </w:tc>
        <w:tc>
          <w:p w14:paraId="4D8A134A" w14:textId="77777777" w:rsidR="009C18B3" w:rsidRPr="005E18EB" w:rsidRDefault="009C18B3" w:rsidP="009C18B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2.39</w:t>
            </w:r>
          </w:p>
        </w:tc>
      </w:tr>
      <w:tr w:rsidR="009C18B3" w:rsidRPr="005E18EB" w14:paraId="2E7D47CD" w14:textId="77777777" w:rsidTr="009C18B3">
        <w:tc>
          <w:p w14:paraId="7F85DEE4" w14:textId="77777777" w:rsidR="009C18B3" w:rsidRPr="005E18EB" w:rsidRDefault="009C18B3" w:rsidP="009C18B3">
            <w:pPr>
              <w:pStyle w:val="ct21"/>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LDR</w:t>
            </w:r>
          </w:p>
        </w:tc>
        <w:tc>
          <w:p w14:paraId="4DC4D839" w14:textId="77777777" w:rsidR="009C18B3" w:rsidRPr="005E18EB" w:rsidRDefault="009C18B3" w:rsidP="009C18B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180</w:t>
            </w:r>
          </w:p>
        </w:tc>
        <w:tc>
          <w:p w14:paraId="13A7E53E" w14:textId="77777777" w:rsidR="009C18B3" w:rsidRPr="005E18EB" w:rsidRDefault="009C18B3" w:rsidP="009C18B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74.2955</w:t>
            </w:r>
          </w:p>
        </w:tc>
        <w:tc>
          <w:p w14:paraId="2B122988" w14:textId="77777777" w:rsidR="009C18B3" w:rsidRPr="005E18EB" w:rsidRDefault="009C18B3" w:rsidP="009C18B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11.3627</w:t>
            </w:r>
          </w:p>
        </w:tc>
        <w:tc>
          <w:p w14:paraId="72D00E1C" w14:textId="77777777" w:rsidR="009C18B3" w:rsidRPr="005E18EB" w:rsidRDefault="009C18B3" w:rsidP="009C18B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47.43</w:t>
            </w:r>
          </w:p>
        </w:tc>
        <w:tc>
          <w:p w14:paraId="32BA41DB" w14:textId="77777777" w:rsidR="009C18B3" w:rsidRPr="005E18EB" w:rsidRDefault="009C18B3" w:rsidP="009C18B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113.05</w:t>
            </w:r>
          </w:p>
        </w:tc>
      </w:tr>
      <w:tr w:rsidR="009C18B3" w:rsidRPr="005E18EB" w14:paraId="72579A47" w14:textId="77777777" w:rsidTr="009C18B3">
        <w:tc>
          <w:p w14:paraId="173843C4" w14:textId="01AF10A5" w:rsidR="009C18B3" w:rsidRPr="005E18EB" w:rsidRDefault="008E158B" w:rsidP="009C18B3">
            <w:pPr>
              <w:pStyle w:val="ct21"/>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S</w:t>
            </w:r>
            <w:r w:rsidR="009C18B3" w:rsidRPr="005E18EB">
              <w:rPr/>
              <w:t>ize</w:t>
            </w:r>
          </w:p>
        </w:tc>
        <w:tc>
          <w:p w14:paraId="648C63D5" w14:textId="77777777" w:rsidR="009C18B3" w:rsidRPr="005E18EB" w:rsidRDefault="009C18B3" w:rsidP="009C18B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180</w:t>
            </w:r>
          </w:p>
        </w:tc>
        <w:tc>
          <w:p w14:paraId="78DED3F8" w14:textId="77777777" w:rsidR="009C18B3" w:rsidRPr="005E18EB" w:rsidRDefault="009C18B3" w:rsidP="009C18B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10.4795</w:t>
            </w:r>
          </w:p>
        </w:tc>
        <w:tc>
          <w:p w14:paraId="1776B906" w14:textId="77777777" w:rsidR="009C18B3" w:rsidRPr="005E18EB" w:rsidRDefault="009C18B3" w:rsidP="009C18B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1.15901</w:t>
            </w:r>
          </w:p>
        </w:tc>
        <w:tc>
          <w:p w14:paraId="40A4CC42" w14:textId="77777777" w:rsidR="009C18B3" w:rsidRPr="005E18EB" w:rsidRDefault="009C18B3" w:rsidP="009C18B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7.70298</w:t>
            </w:r>
          </w:p>
        </w:tc>
        <w:tc>
          <w:p w14:paraId="0D3CD8D8" w14:textId="77777777" w:rsidR="009C18B3" w:rsidRPr="005E18EB" w:rsidRDefault="009C18B3" w:rsidP="009C18B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12.6152</w:t>
            </w:r>
          </w:p>
        </w:tc>
      </w:tr>
      <w:tr w:rsidR="009C18B3" w:rsidRPr="005E18EB" w14:paraId="65096D7E" w14:textId="77777777" w:rsidTr="009C18B3">
        <w:tc>
          <w:p w14:paraId="25C67E65" w14:textId="77777777" w:rsidR="009C18B3" w:rsidRPr="005E18EB" w:rsidRDefault="009C18B3" w:rsidP="009C18B3">
            <w:pPr>
              <w:pStyle w:val="ct21"/>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NIM</w:t>
            </w:r>
          </w:p>
        </w:tc>
        <w:tc>
          <w:p w14:paraId="4AEBB20C" w14:textId="77777777" w:rsidR="009C18B3" w:rsidRPr="005E18EB" w:rsidRDefault="009C18B3" w:rsidP="009C18B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180</w:t>
            </w:r>
          </w:p>
        </w:tc>
        <w:tc>
          <w:p w14:paraId="4F1A4987" w14:textId="77777777" w:rsidR="009C18B3" w:rsidRPr="005E18EB" w:rsidRDefault="009C18B3" w:rsidP="009C18B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2.33883</w:t>
            </w:r>
          </w:p>
        </w:tc>
        <w:tc>
          <w:p w14:paraId="3E83B1B6" w14:textId="77777777" w:rsidR="009C18B3" w:rsidRPr="005E18EB" w:rsidRDefault="009C18B3" w:rsidP="009C18B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0.39082</w:t>
            </w:r>
          </w:p>
        </w:tc>
        <w:tc>
          <w:p w14:paraId="5D455BA5" w14:textId="77777777" w:rsidR="009C18B3" w:rsidRPr="005E18EB" w:rsidRDefault="009C18B3" w:rsidP="009C18B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1.25</w:t>
            </w:r>
          </w:p>
        </w:tc>
        <w:tc>
          <w:p w14:paraId="48D9C28D" w14:textId="77777777" w:rsidR="009C18B3" w:rsidRPr="005E18EB" w:rsidRDefault="009C18B3" w:rsidP="009C18B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3.48</w:t>
            </w:r>
          </w:p>
        </w:tc>
      </w:tr>
      <w:tr w:rsidR="009C18B3" w:rsidRPr="005E18EB" w14:paraId="09AA5E5C" w14:textId="77777777" w:rsidTr="009C18B3">
        <w:tc>
          <w:p w14:paraId="35BA658C" w14:textId="77777777" w:rsidR="009C18B3" w:rsidRPr="005E18EB" w:rsidRDefault="009C18B3" w:rsidP="009C18B3">
            <w:pPr>
              <w:pStyle w:val="ct21"/>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NIS</w:t>
            </w:r>
          </w:p>
        </w:tc>
        <w:tc>
          <w:p w14:paraId="4AD67F7B" w14:textId="77777777" w:rsidR="009C18B3" w:rsidRPr="005E18EB" w:rsidRDefault="009C18B3" w:rsidP="009C18B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180</w:t>
            </w:r>
          </w:p>
        </w:tc>
        <w:tc>
          <w:p w14:paraId="21E5606F" w14:textId="77777777" w:rsidR="009C18B3" w:rsidRPr="005E18EB" w:rsidRDefault="009C18B3" w:rsidP="009C18B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2.23172</w:t>
            </w:r>
          </w:p>
        </w:tc>
        <w:tc>
          <w:p w14:paraId="77B1587D" w14:textId="77777777" w:rsidR="009C18B3" w:rsidRPr="005E18EB" w:rsidRDefault="009C18B3" w:rsidP="009C18B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0.37638</w:t>
            </w:r>
          </w:p>
        </w:tc>
        <w:tc>
          <w:p w14:paraId="699CAF44" w14:textId="77777777" w:rsidR="009C18B3" w:rsidRPr="005E18EB" w:rsidRDefault="009C18B3" w:rsidP="009C18B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1.32</w:t>
            </w:r>
          </w:p>
        </w:tc>
        <w:tc>
          <w:p w14:paraId="3AFCA749" w14:textId="77777777" w:rsidR="009C18B3" w:rsidRPr="005E18EB" w:rsidRDefault="009C18B3" w:rsidP="009C18B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3.23</w:t>
            </w:r>
          </w:p>
        </w:tc>
      </w:tr>
      <w:tr w:rsidR="009C18B3" w:rsidRPr="005E18EB" w14:paraId="2556D290" w14:textId="77777777" w:rsidTr="009C18B3">
        <w:tc>
          <w:p w14:paraId="67F2A3CB" w14:textId="77777777" w:rsidR="009C18B3" w:rsidRPr="005E18EB" w:rsidRDefault="009C18B3" w:rsidP="009C18B3">
            <w:pPr>
              <w:pStyle w:val="ct21"/>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NIIR</w:t>
            </w:r>
          </w:p>
        </w:tc>
        <w:tc>
          <w:p w14:paraId="6282A1AC" w14:textId="77777777" w:rsidR="009C18B3" w:rsidRPr="005E18EB" w:rsidRDefault="009C18B3" w:rsidP="009C18B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180</w:t>
            </w:r>
          </w:p>
        </w:tc>
        <w:tc>
          <w:p w14:paraId="48813826" w14:textId="77777777" w:rsidR="009C18B3" w:rsidRPr="005E18EB" w:rsidRDefault="009C18B3" w:rsidP="009C18B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23.7941</w:t>
            </w:r>
          </w:p>
        </w:tc>
        <w:tc>
          <w:p w14:paraId="2053DC87" w14:textId="77777777" w:rsidR="009C18B3" w:rsidRPr="005E18EB" w:rsidRDefault="009C18B3" w:rsidP="009C18B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9.37896</w:t>
            </w:r>
          </w:p>
        </w:tc>
        <w:tc>
          <w:p w14:paraId="4C3FEEE6" w14:textId="77777777" w:rsidR="009C18B3" w:rsidRPr="005E18EB" w:rsidRDefault="009C18B3" w:rsidP="009C18B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5.62</w:t>
            </w:r>
          </w:p>
        </w:tc>
        <w:tc>
          <w:p w14:paraId="4BBCCED0" w14:textId="77777777" w:rsidR="009C18B3" w:rsidRPr="005E18EB" w:rsidRDefault="009C18B3" w:rsidP="009C18B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51.09</w:t>
            </w:r>
          </w:p>
        </w:tc>
      </w:tr>
      <w:tr w:rsidR="009C18B3" w:rsidRPr="005E18EB" w14:paraId="510B40EE" w14:textId="77777777" w:rsidTr="009C18B3">
        <w:tc>
          <w:p w14:paraId="0ED89F5B" w14:textId="77777777" w:rsidR="009C18B3" w:rsidRPr="005E18EB" w:rsidRDefault="009C18B3" w:rsidP="009C18B3">
            <w:pPr>
              <w:pStyle w:val="ct21"/>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IF</w:t>
            </w:r>
          </w:p>
        </w:tc>
        <w:tc>
          <w:p w14:paraId="27660CA6" w14:textId="77777777" w:rsidR="009C18B3" w:rsidRPr="005E18EB" w:rsidRDefault="009C18B3" w:rsidP="009C18B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180</w:t>
            </w:r>
          </w:p>
        </w:tc>
        <w:tc>
          <w:p w14:paraId="110004B0" w14:textId="721AF54D" w:rsidR="009C18B3" w:rsidRPr="005E18EB" w:rsidRDefault="003C22CE" w:rsidP="009C18B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3.0265</w:t>
            </w:r>
          </w:p>
        </w:tc>
        <w:tc>
          <w:p w14:paraId="48C0993F" w14:textId="472852FA" w:rsidR="009C18B3" w:rsidRPr="005E18EB" w:rsidRDefault="00B00CF0" w:rsidP="009C18B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1.8776</w:t>
            </w:r>
          </w:p>
        </w:tc>
        <w:tc>
          <w:p w14:paraId="1FC3E067" w14:textId="353AF9C2" w:rsidR="009C18B3" w:rsidRPr="005E18EB" w:rsidRDefault="003A603F" w:rsidP="009C18B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0.0953</w:t>
            </w:r>
          </w:p>
        </w:tc>
        <w:tc>
          <w:p w14:paraId="38849314" w14:textId="06ABCCCC" w:rsidR="009C18B3" w:rsidRPr="005E18EB" w:rsidRDefault="003A603F" w:rsidP="009C18B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5.5258</w:t>
            </w:r>
          </w:p>
        </w:tc>
      </w:tr>
      <w:tr w:rsidR="009C18B3" w:rsidRPr="005E18EB" w14:paraId="6F5E068E" w14:textId="77777777" w:rsidTr="009C18B3">
        <w:tc>
          <w:p w14:paraId="37C6BC0F" w14:textId="77777777" w:rsidR="009C18B3" w:rsidRPr="005E18EB" w:rsidRDefault="009C18B3" w:rsidP="009C18B3">
            <w:pPr>
              <w:pStyle w:val="ct21"/>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ROE</w:t>
            </w:r>
          </w:p>
        </w:tc>
        <w:tc>
          <w:p w14:paraId="5E295DDE" w14:textId="77777777" w:rsidR="009C18B3" w:rsidRPr="005E18EB" w:rsidRDefault="009C18B3" w:rsidP="009C18B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180</w:t>
            </w:r>
          </w:p>
        </w:tc>
        <w:tc>
          <w:p w14:paraId="7403065B" w14:textId="77777777" w:rsidR="009C18B3" w:rsidRPr="005E18EB" w:rsidRDefault="009C18B3" w:rsidP="009C18B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17.2487</w:t>
            </w:r>
          </w:p>
        </w:tc>
        <w:tc>
          <w:p w14:paraId="3317C2CD" w14:textId="77777777" w:rsidR="009C18B3" w:rsidRPr="005E18EB" w:rsidRDefault="009C18B3" w:rsidP="009C18B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3.7424</w:t>
            </w:r>
          </w:p>
        </w:tc>
        <w:tc>
          <w:p w14:paraId="3199021F" w14:textId="77777777" w:rsidR="009C18B3" w:rsidRPr="005E18EB" w:rsidRDefault="009C18B3" w:rsidP="009C18B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10.61</w:t>
            </w:r>
          </w:p>
        </w:tc>
        <w:tc>
          <w:p w14:paraId="55F33C52" w14:textId="77777777" w:rsidR="009C18B3" w:rsidRPr="005E18EB" w:rsidRDefault="009C18B3" w:rsidP="009C18B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26.65</w:t>
            </w:r>
          </w:p>
        </w:tc>
      </w:tr>
      <w:tr w:rsidR="009C18B3" w:rsidRPr="005E18EB" w14:paraId="4BD43715" w14:textId="77777777" w:rsidTr="009C18B3">
        <w:tc>
          <w:p w14:paraId="052E5D97" w14:textId="77777777" w:rsidR="009C18B3" w:rsidRPr="005E18EB" w:rsidRDefault="009C18B3" w:rsidP="009C18B3">
            <w:pPr>
              <w:pStyle w:val="ct21"/>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IR</w:t>
            </w:r>
          </w:p>
        </w:tc>
        <w:tc>
          <w:p w14:paraId="5EC921D3" w14:textId="77777777" w:rsidR="009C18B3" w:rsidRPr="005E18EB" w:rsidRDefault="009C18B3" w:rsidP="009C18B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180</w:t>
            </w:r>
          </w:p>
        </w:tc>
        <w:tc>
          <w:p w14:paraId="65238FCA" w14:textId="77777777" w:rsidR="009C18B3" w:rsidRPr="005E18EB" w:rsidRDefault="009C18B3" w:rsidP="009C18B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0.85551</w:t>
            </w:r>
          </w:p>
        </w:tc>
        <w:tc>
          <w:p w14:paraId="2050270E" w14:textId="77777777" w:rsidR="009C18B3" w:rsidRPr="005E18EB" w:rsidRDefault="009C18B3" w:rsidP="009C18B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0.14723</w:t>
            </w:r>
          </w:p>
        </w:tc>
        <w:tc>
          <w:p w14:paraId="3DF7026D" w14:textId="77777777" w:rsidR="009C18B3" w:rsidRPr="005E18EB" w:rsidRDefault="009C18B3" w:rsidP="009C18B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0.6518</w:t>
            </w:r>
          </w:p>
        </w:tc>
        <w:tc>
          <w:p w14:paraId="4824EE3B" w14:textId="77777777" w:rsidR="009C18B3" w:rsidRPr="005E18EB" w:rsidRDefault="009C18B3" w:rsidP="009C18B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1</w:t>
            </w:r>
          </w:p>
        </w:tc>
      </w:tr>
      <w:tr w:rsidR="009C18B3" w:rsidRPr="005E18EB" w14:paraId="1DF13A94" w14:textId="77777777" w:rsidTr="009C18B3">
        <w:tc>
          <w:p w14:paraId="2751FED1" w14:textId="77777777" w:rsidR="009C18B3" w:rsidRPr="005E18EB" w:rsidRDefault="009C18B3" w:rsidP="009C18B3">
            <w:pPr>
              <w:pStyle w:val="ct21"/>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GDP</w:t>
            </w:r>
          </w:p>
        </w:tc>
        <w:tc>
          <w:p w14:paraId="0FA957C5" w14:textId="77777777" w:rsidR="009C18B3" w:rsidRPr="005E18EB" w:rsidRDefault="009C18B3" w:rsidP="009C18B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180</w:t>
            </w:r>
          </w:p>
        </w:tc>
        <w:tc>
          <w:p w14:paraId="6E98CAC0" w14:textId="77777777" w:rsidR="009C18B3" w:rsidRPr="005E18EB" w:rsidRDefault="009C18B3" w:rsidP="009C18B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29.9513</w:t>
            </w:r>
          </w:p>
        </w:tc>
        <w:tc>
          <w:p w14:paraId="76A70BB4" w14:textId="77777777" w:rsidR="009C18B3" w:rsidRPr="005E18EB" w:rsidRDefault="009C18B3" w:rsidP="009C18B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0.25635</w:t>
            </w:r>
          </w:p>
        </w:tc>
        <w:tc>
          <w:p w14:paraId="0178DE39" w14:textId="77777777" w:rsidR="009C18B3" w:rsidRPr="005E18EB" w:rsidRDefault="009C18B3" w:rsidP="009C18B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29.4372</w:t>
            </w:r>
          </w:p>
        </w:tc>
        <w:tc>
          <w:p w14:paraId="14F1DE7E" w14:textId="77777777" w:rsidR="009C18B3" w:rsidRPr="005E18EB" w:rsidRDefault="009C18B3" w:rsidP="009C18B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30.2899</w:t>
            </w:r>
          </w:p>
        </w:tc>
      </w:tr>
      <w:tr w:rsidR="009C18B3" w:rsidRPr="005E18EB" w14:paraId="46168173" w14:textId="77777777" w:rsidTr="009C18B3">
        <w:tc>
          <w:tcPr>
            <w:tcBorders>
              <w:top w:val="none" w:sz="0" w:space="0" w:color="auto"/>
            </w:tcBorders>
          </w:tcPr>
          <w:p w14:paraId="4A610496" w14:textId="77777777" w:rsidR="009C18B3" w:rsidRPr="005E18EB" w:rsidRDefault="009C18B3" w:rsidP="009C18B3">
            <w:pPr>
              <w:pStyle w:val="ct21"/>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CPI</w:t>
            </w:r>
          </w:p>
        </w:tc>
        <w:tc>
          <w:tcPr>
            <w:tcBorders>
              <w:top w:val="none" w:sz="0" w:space="0" w:color="auto"/>
            </w:tcBorders>
          </w:tcPr>
          <w:p w14:paraId="06F9D543" w14:textId="77777777" w:rsidR="009C18B3" w:rsidRPr="005E18EB" w:rsidRDefault="009C18B3" w:rsidP="009C18B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180</w:t>
            </w:r>
          </w:p>
        </w:tc>
        <w:tc>
          <w:tcPr>
            <w:tcBorders>
              <w:top w:val="none" w:sz="0" w:space="0" w:color="auto"/>
            </w:tcBorders>
          </w:tcPr>
          <w:p w14:paraId="39771035" w14:textId="77777777" w:rsidR="009C18B3" w:rsidRPr="005E18EB" w:rsidRDefault="009C18B3" w:rsidP="009C18B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2.58956</w:t>
            </w:r>
          </w:p>
        </w:tc>
        <w:tc>
          <w:tcPr>
            <w:tcBorders>
              <w:top w:val="none" w:sz="0" w:space="0" w:color="auto"/>
            </w:tcBorders>
          </w:tcPr>
          <w:p w14:paraId="27B582D1" w14:textId="77777777" w:rsidR="009C18B3" w:rsidRPr="005E18EB" w:rsidRDefault="009C18B3" w:rsidP="009C18B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1.12599</w:t>
            </w:r>
          </w:p>
        </w:tc>
        <w:tc>
          <w:tcPr>
            <w:tcBorders>
              <w:top w:val="none" w:sz="0" w:space="0" w:color="auto"/>
            </w:tcBorders>
          </w:tcPr>
          <w:p w14:paraId="7968634A" w14:textId="77777777" w:rsidR="009C18B3" w:rsidRPr="005E18EB" w:rsidRDefault="009C18B3" w:rsidP="009C18B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1.43702</w:t>
            </w:r>
          </w:p>
        </w:tc>
        <w:tc>
          <w:tcPr>
            <w:tcBorders>
              <w:top w:val="none" w:sz="0" w:space="0" w:color="auto"/>
            </w:tcBorders>
          </w:tcPr>
          <w:p w14:paraId="34B60625" w14:textId="77777777" w:rsidR="009C18B3" w:rsidRPr="005E18EB" w:rsidRDefault="009C18B3" w:rsidP="009C18B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5.5539</w:t>
            </w:r>
          </w:p>
        </w:tc>
      </w:tr>
    </w:tbl>
    <w:p w14:paraId="28623DE8" w14:textId="01A1206E" w:rsidR="002A04AD" w:rsidRPr="005E18EB" w:rsidRDefault="00BB59D1" w:rsidP="00A3287D">
      <w:pPr>
        <w:pStyle w:val="2"/>
        <w:topLinePunct/>
        <w:ind w:left="480" w:hangingChars="171" w:hanging="480"/>
      </w:pPr>
      <w:ins w:id="988260" w:author="标题排版器" w:date="2023-04-26T11:14:43Z">
        <w:r>
          <w:t xml:space="preserve">5.2</w:t>
        </w:r>
      </w:ins>
      <w:bookmarkStart w:id="54" w:name="_Toc103589456"/>
      <w:bookmarkStart w:id="55" w:name="_Toc104408504"/>
      <w:del w:id="988261" w:author="标题排版器" w:date="2023-04-26T11:14:49Z">
        <w:r w:rsidDel="009802C4">
          <w:rPr/>
          <w:delText>5</w:delText>
        </w:r>
        <w:r w:rsidDel="009802C4">
          <w:rPr/>
          <w:delText>.</w:delText>
        </w:r>
        <w:r w:rsidDel="009802C4">
          <w:rPr/>
          <w:delText>2</w:delText>
        </w:r>
      </w:del>
      <w:r w:rsidR="002A04AD" w:rsidRPr="005E18EB">
        <w:rPr>
          <w:rPrChange w:author="格式修订器" w:date="2023-04-26T11:14:45Z">
            <w:rPr>
              <w:rFonts w:asciiTheme="majorHAnsi" w:hAnsiTheme="majorHAnsi" w:cstheme="majorBidi"/>
              <w:b/>
              <w:bCs/>
              <w:sz w:val="32"/>
              <w:szCs w:val="32"/>
            </w:rPr>
          </w:rPrChange>
        </w:rPr>
        <w:t xml:space="preserve"> </w:t>
      </w:r>
      <w:r w:rsidR="002A04AD" w:rsidRPr="005E18EB">
        <w:rPr>
          <w:rPrChange w:author="格式修订器" w:date="2023-04-26T11:14:45Z">
            <w:rPr>
              <w:rFonts w:asciiTheme="majorHAnsi" w:hAnsiTheme="majorHAnsi" w:cstheme="majorBidi"/>
              <w:b/>
              <w:bCs/>
              <w:sz w:val="32"/>
              <w:szCs w:val="32"/>
            </w:rPr>
          </w:rPrChange>
        </w:rPr>
        <w:t>回归</w:t>
      </w:r>
      <w:r w:rsidR="006C4D13" w:rsidRPr="005E18EB">
        <w:rPr>
          <w:rPrChange w:author="格式修订器" w:date="2023-04-26T11:14:45Z">
            <w:rPr>
              <w:rFonts w:asciiTheme="majorHAnsi" w:hAnsiTheme="majorHAnsi" w:cstheme="majorBidi"/>
              <w:b/>
              <w:bCs/>
              <w:sz w:val="32"/>
              <w:szCs w:val="32"/>
            </w:rPr>
          </w:rPrChange>
        </w:rPr>
        <w:t>结果</w:t>
      </w:r>
      <w:r w:rsidR="00A3287D" w:rsidRPr="005E18EB">
        <w:rPr>
          <w:rPrChange w:author="格式修订器" w:date="2023-04-26T11:14:45Z">
            <w:rPr>
              <w:rFonts w:asciiTheme="majorHAnsi" w:hAnsiTheme="majorHAnsi" w:cstheme="majorBidi"/>
              <w:b/>
              <w:bCs/>
              <w:sz w:val="32"/>
              <w:szCs w:val="32"/>
            </w:rPr>
          </w:rPrChange>
        </w:rPr>
        <w:t>及分析</w:t>
      </w:r>
      <w:bookmarkEnd w:id="54"/>
      <w:bookmarkEnd w:id="55"/>
    </w:p>
    <w:p w14:paraId="7CDCA5A8" w14:textId="021F48C6" w:rsidR="00ED3524" w:rsidRPr="00E32CE7" w:rsidRDefault="00ED3524" w:rsidP="004116A5">
      <w:pPr>
        <w:topLinePunct/>
      </w:pPr>
      <w:r w:rsidRPr="00E32CE7">
        <w:rPr>
          <w:rPrChange w:author="格式修订器" w:date="2023-04-26T11:14:45Z">
            <w:rPr>
              <w:sz w:val="24"/>
              <w:szCs w:val="24"/>
              <w:rFonts w:ascii="Times New Roman" w:eastAsia="宋体" w:hAnsi="Times New Roman" w:cs="Times New Roman"/>
              <w:b/>
              <w:bCs/>
            </w:rPr>
          </w:rPrChange>
        </w:rPr>
        <w:t>1</w:t>
      </w:r>
      <w:r w:rsidRPr="00E32CE7">
        <w:rPr>
          <w:rPrChange w:author="格式修订器" w:date="2023-04-26T11:14:45Z">
            <w:rPr>
              <w:rFonts w:ascii="Times New Roman" w:eastAsia="宋体" w:hAnsi="Times New Roman" w:cs="Times New Roman"/>
              <w:b/>
              <w:bCs/>
              <w:sz w:val="24"/>
              <w:szCs w:val="24"/>
            </w:rPr>
          </w:rPrChange>
        </w:rPr>
        <w:t>）</w:t>
      </w:r>
      <w:r w:rsidRPr="00E32CE7">
        <w:rPr>
          <w:rPrChange w:author="格式修订器" w:date="2023-04-26T11:14:45Z">
            <w:rPr>
              <w:rFonts w:ascii="Times New Roman" w:eastAsia="宋体" w:hAnsi="Times New Roman" w:cs="Times New Roman"/>
              <w:b/>
              <w:bCs/>
              <w:sz w:val="24"/>
              <w:szCs w:val="24"/>
            </w:rPr>
          </w:rPrChange>
        </w:rPr>
        <w:t>利率市场化对商业银行盈利能力的影响</w:t>
      </w:r>
    </w:p>
    <w:p w14:paraId="06D37A98" w14:textId="77777777" w:rsidR="00E32CE7" w:rsidRDefault="00E32CE7" w:rsidP="004116A5">
      <w:pPr>
        <w:topLinePunct/>
      </w:pPr>
      <w:r>
        <w:rPr/>
        <w:t>为验证假设</w:t>
      </w:r>
      <w:r>
        <w:rPr/>
        <w:t>H</w:t>
      </w:r>
      <w:r>
        <w:rPr/>
        <w:t>1</w:t>
      </w:r>
      <w:r>
        <w:rPr/>
        <w:t>，</w:t>
      </w:r>
      <w:r w:rsidR="004116A5" w:rsidRPr="00E32CE7">
        <w:rPr/>
        <w:t>对模型</w:t>
      </w:r>
      <w:r w:rsidR="004116A5" w:rsidRPr="00E32CE7">
        <w:rPr/>
        <w:t>（</w:t>
      </w:r>
      <w:r w:rsidR="004116A5" w:rsidRPr="00E32CE7">
        <w:rPr/>
        <w:t>1</w:t>
      </w:r>
      <w:r w:rsidR="004116A5" w:rsidRPr="00E32CE7">
        <w:rPr/>
        <w:t>）</w:t>
      </w:r>
      <w:r w:rsidR="004116A5" w:rsidRPr="00E32CE7">
        <w:rPr/>
        <w:t>进行回归，</w:t>
      </w:r>
      <w:r w:rsidR="00ED3524" w:rsidRPr="00E32CE7">
        <w:rPr/>
        <w:t>得到的结果如</w:t>
      </w:r>
      <w:ins w:id="988262" w:author="编号修订器" w:date="2023-04-26T11:14:43Z">
        <w:r w:rsidR="00ED3524" w:rsidRPr="00E32CE7">
          <w:rPr>
            <w:rPrChange w:author="格式修订器" w:date="2023-04-26T11:14:45Z">
              <w:rPr>
                <w:rFonts w:ascii="Times New Roman" w:eastAsia="宋体" w:hAnsi="Times New Roman" w:cs="Times New Roman"/>
                <w:sz w:val="24"/>
                <w:szCs w:val="24"/>
              </w:rPr>
            </w:rPrChange>
          </w:rPr>
          <w:t>表5.2-1</w:t>
        </w:r>
      </w:ins>
      <w:del w:id="988263" w:author="编号修订器" w:date="2023-04-26T11:14:53Z">
        <w:r w:rsidDel="007D325B">
          <w:rPr/>
          <w:delText>表</w:delText>
        </w:r>
        <w:r w:rsidDel="007D325B">
          <w:rPr/>
          <w:delText>5</w:delText>
        </w:r>
        <w:r w:rsidDel="007D325B">
          <w:rPr/>
          <w:delText>-</w:delText>
        </w:r>
        <w:r w:rsidDel="007D325B">
          <w:rPr/>
          <w:delText>2</w:delText>
        </w:r>
        <w:r w:rsidDel="007D325B">
          <w:rPr/>
          <w:delText>-1</w:delText>
        </w:r>
      </w:del>
      <w:r w:rsidR="00ED3524" w:rsidRPr="00E32CE7">
        <w:rPr/>
        <w:t>所示</w:t>
      </w:r>
      <w:r>
        <w:rPr/>
        <w:t>。</w:t>
      </w:r>
    </w:p>
    <w:p w14:paraId="37876EF0" w14:textId="1A7AC2E0" w:rsidR="007860C9" w:rsidRPr="00E32CE7" w:rsidRDefault="00E83F9B" w:rsidP="004116A5">
      <w:pPr>
        <w:topLinePunct/>
      </w:pPr>
      <w:r>
        <w:rPr/>
        <w:t>从表中</w:t>
      </w:r>
      <w:r w:rsidR="00C91533">
        <w:rPr/>
        <w:t>全样本的回归结果中，</w:t>
      </w:r>
      <w:r>
        <w:rPr/>
        <w:t>我们</w:t>
      </w:r>
      <w:r w:rsidR="004116A5" w:rsidRPr="00E32CE7">
        <w:rPr/>
        <w:t>可以看出商业银行的总资产回报率</w:t>
      </w:r>
      <w:r w:rsidR="004116A5" w:rsidRPr="00E32CE7">
        <w:rPr/>
        <w:t>（</w:t>
      </w:r>
      <w:r w:rsidR="004116A5" w:rsidRPr="00E32CE7">
        <w:rPr>
          <w:kern w:val="2"/>
          <w:rFonts w:ascii="Times New Roman" w:eastAsia="宋体" w:hAnsi="Times New Roman" w:cs="Times New Roman"/>
          <w:sz w:val="24"/>
          <w:szCs w:val="24"/>
        </w:rPr>
        <w:t>ROA</w:t>
      </w:r>
      <w:r w:rsidR="004116A5" w:rsidRPr="00E32CE7">
        <w:rPr/>
        <w:t>）</w:t>
      </w:r>
      <w:r w:rsidR="004116A5" w:rsidRPr="00E32CE7">
        <w:rPr/>
        <w:t xml:space="preserve">与利率市场化指数</w:t>
      </w:r>
      <w:r w:rsidR="004116A5" w:rsidRPr="00E32CE7">
        <w:rPr/>
        <w:t>（</w:t>
      </w:r>
      <w:r w:rsidR="004116A5" w:rsidRPr="00E32CE7">
        <w:rPr>
          <w:kern w:val="2"/>
          <w:rFonts w:ascii="Times New Roman" w:eastAsia="宋体" w:hAnsi="Times New Roman" w:cs="Times New Roman"/>
          <w:sz w:val="24"/>
          <w:szCs w:val="24"/>
        </w:rPr>
        <w:t>IR</w:t>
      </w:r>
      <w:r w:rsidR="004116A5" w:rsidRPr="00E32CE7">
        <w:rPr/>
        <w:t>）</w:t>
      </w:r>
      <w:r w:rsidR="00690269">
        <w:rPr/>
        <w:t>在</w:t>
      </w:r>
      <w:r w:rsidR="00690269">
        <w:rPr/>
        <w:t>1%</w:t>
      </w:r>
      <w:r w:rsidR="00690269">
        <w:rPr/>
        <w:t>的水平上呈现</w:t>
      </w:r>
      <w:r w:rsidR="004116A5" w:rsidRPr="00E32CE7">
        <w:rPr/>
        <w:t>显著负相关关系，</w:t>
      </w:r>
      <w:r>
        <w:rPr/>
        <w:t>这表明随着银行获取收益的水平随着利率市场化程度的</w:t>
      </w:r>
      <w:r w:rsidR="00C91533">
        <w:rPr/>
        <w:t>推进而降低，这</w:t>
      </w:r>
      <w:r w:rsidR="004116A5" w:rsidRPr="00E32CE7">
        <w:rPr/>
        <w:t>与</w:t>
      </w:r>
      <w:r w:rsidR="00D15172" w:rsidRPr="00E32CE7">
        <w:rPr/>
        <w:t>5</w:t>
      </w:r>
      <w:r w:rsidR="004116A5" w:rsidRPr="00E32CE7">
        <w:rPr/>
        <w:t>.1.1</w:t>
      </w:r>
      <w:r w:rsidR="004116A5" w:rsidRPr="00E32CE7">
        <w:rPr/>
        <w:t>中提出的假设基本相符合</w:t>
      </w:r>
      <w:r w:rsidR="00A63CD2" w:rsidRPr="00E32CE7">
        <w:rPr/>
        <w:t>，</w:t>
      </w:r>
      <w:r w:rsidR="009D711A">
        <w:rPr/>
        <w:t>这种冲击对于银行的经营造成了负向影响。</w:t>
      </w:r>
      <w:r w:rsidR="009D711A" w:rsidRPr="00E32CE7">
        <w:rPr/>
        <w:t xml:space="preserve"> </w:t>
      </w:r>
    </w:p>
    <w:p w14:paraId="6291C6C1" w14:textId="77777777" w:rsidR="007860C9" w:rsidRPr="005E18EB" w:rsidRDefault="007860C9" w:rsidP="007860C9">
      <w:pPr>
        <w:pStyle w:val="ct15"/>
        <w:topLinePunct/>
      </w:pPr>
      <w:bookmarkStart w:id="372118" w:name="_Toc686372118"/>
      <w:r w:rsidRPr="005E18EB">
        <w:rPr>
          <w:rPrChange w:author="格式修订器" w:date="2023-04-26T11:14:45Z">
            <w:rPr>
              <w:sz w:val="24"/>
              <w:szCs w:val="24"/>
              <w:rFonts w:ascii="Times New Roman" w:eastAsia="黑体" w:hAnsi="Times New Roman" w:cs="Times New Roman"/>
            </w:rPr>
          </w:rPrChange>
        </w:rPr>
        <w:t>表</w:t>
      </w:r>
      <w:ins w:id="988265" w:author="编号修订器" w:date="2023-04-26T11:14:43Z">
        <w:r w:rsidRPr="005E18EB">
          <w:rPr>
            <w:rPrChange w:author="格式修订器" w:date="2023-04-26T11:14:45Z">
              <w:rPr>
                <w:sz w:val="24"/>
                <w:szCs w:val="24"/>
                <w:rFonts w:ascii="Times New Roman" w:eastAsia="黑体" w:hAnsi="Times New Roman" w:cs="Times New Roman"/>
              </w:rPr>
            </w:rPrChange>
          </w:rPr>
          <w:t>5.2-1</w:t>
        </w:r>
      </w:ins>
      <w:del w:id="988266" w:author="编号修订器" w:date="2023-04-26T11:14:53Z">
        <w:r w:rsidDel="007D325B">
          <w:rPr/>
          <w:delText>5-2-1</w:delText>
        </w:r>
      </w:del>
      <w:ins w:id="988267" w:author="表格排版器" w:date="2023-04-26T11:14:43Z">
        <w:r>
          <w:t xml:space="preserve">  </w:t>
        </w:r>
      </w:ins>
      <w:del w:id="988268" w:author="表格排版器" w:date="2023-04-26T11:14:49Z">
        <w:r w:rsidRPr="005E18EB">
          <w:rPr/>
          <w:delText>:</w:delText>
        </w:r>
      </w:del>
      <w:r w:rsidRPr="005E18EB">
        <w:rPr>
          <w:rPrChange w:author="格式修订器" w:date="2023-04-26T11:14:45Z">
            <w:rPr>
              <w:rFonts w:eastAsia="黑体" w:ascii="Times New Roman" w:hAnsi="Times New Roman" w:cs="Times New Roman"/>
              <w:sz w:val="24"/>
              <w:szCs w:val="24"/>
            </w:rPr>
          </w:rPrChange>
        </w:rPr>
        <w:t>商业银行盈利能力受利率市场化影响的回归结果</w:t>
      </w:r>
      <w:bookmarkEnd w:id="372118"/>
    </w:p>
    <w:tbl>
      <w:tblPr>
        <w:tblCellMar>
          <w:left w:w="0" w:type="dxa"/>
          <w:right w:w="0" w:type="dxa"/>
        </w:tblCellMar>
        <w:tblW w:w="5000" w:type="pct"/>
        <w:tblLook w:val="04A0" w:firstRow="1" w:lastRow="0" w:firstColumn="1" w:lastColumn="0" w:noHBand="0" w:noVBand="1"/>
        <w:jc w:val="center"/>
        <w:tblBorders>
          <w:insideH w:val="none" w:sz="0" w:space="0" w:color="auto"/>
          <w:insideV w:val="none" w:sz="0" w:space="0" w:color="auto"/>
          <w:top w:val="single" w:sz="12" w:space="0" w:color="auto"/>
          <w:bottom w:val="single" w:sz="12" w:space="0" w:color="auto"/>
          <w:left w:val="none" w:sz="0" w:space="0" w:color="auto"/>
          <w:right w:val="none" w:sz="0" w:space="0" w:color="auto"/>
        </w:tblBorders>
      </w:tblPr>
      <w:tblGrid>
        <w:gridCol w:w="759"/>
        <w:gridCol w:w="1108"/>
        <w:gridCol w:w="1108"/>
        <w:gridCol w:w="1013"/>
        <w:gridCol w:w="1012"/>
      </w:tblGrid>
      <w:tr w:rsidR="007860C9" w:rsidRPr="005E18EB" w14:paraId="52798664" w14:textId="77777777" w:rsidTr="009B5BF3">
        <w:trPr>
          <w:tblHeader/>
        </w:trPr>
        <w:tc>
          <w:tcPr>
            <w:tcBorders>
              <w:bottom w:val="single" w:sz="4" w:space="0" w:color="auto"/>
            </w:tcBorders>
          </w:tcPr>
          <w:p w14:paraId="0D82D84C" w14:textId="77777777" w:rsidR="007860C9" w:rsidRPr="005E18EB" w:rsidRDefault="007860C9" w:rsidP="007860C9">
            <w:pPr>
              <w:topLinePunct/>
              <w:rPr>
                <w:del w:id="988269" w:author="内容修订器" w:date="2023-04-26T11:14:50Z"/>
              </w:rPr>
            </w:pPr>
          </w:p>
          <w:p w14:paraId="6FB08A96" w14:textId="77777777" w:rsidR="007860C9" w:rsidRPr="005E18EB" w:rsidRDefault="007860C9" w:rsidP="009B5BF3">
            <w:pPr>
              <w:pStyle w:val="ct14"/>
              <w:topLinePunct/>
              <w:ind w:leftChars="0" w:left="0" w:rightChars="0" w:right="0" w:firstLineChars="0" w:firstLine="0"/>
            </w:pPr>
          </w:p>
        </w:tc>
        <w:tc>
          <w:tcPr>
            <w:tcBorders>
              <w:bottom w:val="single" w:sz="4" w:space="0" w:color="auto"/>
            </w:tcBorders>
          </w:tcPr>
          <w:p w14:paraId="62C1986C" w14:textId="77777777" w:rsidR="007860C9" w:rsidRPr="005E18EB" w:rsidRDefault="007860C9" w:rsidP="009B5BF3">
            <w:pPr>
              <w:pStyle w:val="ct14"/>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b/>
                    <w:bCs/>
                    <w:color w:val="000000"/>
                  </w:rPr>
                </w:rPrChange>
              </w:rPr>
              <w:t>全样本</w:t>
            </w:r>
          </w:p>
        </w:tc>
        <w:tc>
          <w:tcPr>
            <w:tcBorders>
              <w:bottom w:val="single" w:sz="4" w:space="0" w:color="auto"/>
            </w:tcBorders>
          </w:tcPr>
          <w:p w14:paraId="380151DC" w14:textId="77777777" w:rsidR="007860C9" w:rsidRPr="005E18EB" w:rsidRDefault="007860C9" w:rsidP="009B5BF3">
            <w:pPr>
              <w:pStyle w:val="ct14"/>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b/>
                    <w:bCs/>
                    <w:color w:val="000000"/>
                  </w:rPr>
                </w:rPrChange>
              </w:rPr>
              <w:t>大型银行</w:t>
            </w:r>
          </w:p>
        </w:tc>
        <w:tc>
          <w:tcPr>
            <w:tcBorders>
              <w:bottom w:val="single" w:sz="4" w:space="0" w:color="auto"/>
            </w:tcBorders>
          </w:tcPr>
          <w:p w14:paraId="25AE2A9B" w14:textId="77777777" w:rsidR="007860C9" w:rsidRPr="005E18EB" w:rsidRDefault="007860C9" w:rsidP="009B5BF3">
            <w:pPr>
              <w:pStyle w:val="ct14"/>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b/>
                    <w:bCs/>
                    <w:color w:val="000000"/>
                  </w:rPr>
                </w:rPrChange>
              </w:rPr>
              <w:t>股份制银行</w:t>
            </w:r>
          </w:p>
        </w:tc>
        <w:tc>
          <w:tcPr>
            <w:tcBorders>
              <w:bottom w:val="single" w:sz="4" w:space="0" w:color="auto"/>
            </w:tcBorders>
          </w:tcPr>
          <w:p w14:paraId="25A5534D" w14:textId="77777777" w:rsidR="007860C9" w:rsidRPr="005E18EB" w:rsidRDefault="007860C9" w:rsidP="009B5BF3">
            <w:pPr>
              <w:pStyle w:val="ct14"/>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b/>
                    <w:bCs/>
                    <w:color w:val="000000"/>
                  </w:rPr>
                </w:rPrChange>
              </w:rPr>
              <w:t>城市商业银行</w:t>
            </w:r>
          </w:p>
        </w:tc>
      </w:tr>
      <w:tr w:rsidR="007860C9" w:rsidRPr="005E18EB" w14:paraId="7AC24D71" w14:textId="77777777" w:rsidTr="009B5BF3">
        <w:tc>
          <w:p w14:paraId="1B2586DE" w14:textId="77777777" w:rsidR="007860C9" w:rsidRPr="005E18EB" w:rsidRDefault="007860C9" w:rsidP="009B5BF3">
            <w:pPr>
              <w:pStyle w:val="ct21"/>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b/>
                    <w:bCs/>
                    <w:color w:val="000000"/>
                  </w:rPr>
                </w:rPrChange>
              </w:rPr>
              <w:t>IR</w:t>
            </w:r>
          </w:p>
        </w:tc>
        <w:tc>
          <w:p w14:paraId="09B3B2A4" w14:textId="77777777" w:rsidR="007860C9" w:rsidRPr="005E18EB" w:rsidRDefault="007860C9" w:rsidP="009B5BF3">
            <w:pPr>
              <w:pStyle w:val="ct12"/>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rPr>
                </w:rPrChange>
              </w:rPr>
              <w:t>-0.7347***</w:t>
            </w:r>
          </w:p>
        </w:tc>
        <w:tc>
          <w:p w14:paraId="4DD8F5B3" w14:textId="77777777" w:rsidR="007860C9" w:rsidRPr="005E18EB" w:rsidRDefault="007860C9" w:rsidP="009B5BF3">
            <w:pPr>
              <w:pStyle w:val="ct12"/>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rPr>
                </w:rPrChange>
              </w:rPr>
              <w:t>-0.3674*</w:t>
            </w:r>
          </w:p>
        </w:tc>
        <w:tc>
          <w:p w14:paraId="1756AFBE" w14:textId="77777777" w:rsidR="007860C9" w:rsidRPr="005E18EB" w:rsidRDefault="007860C9" w:rsidP="009B5BF3">
            <w:pPr>
              <w:pStyle w:val="ct12"/>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rPr>
                </w:rPrChange>
              </w:rPr>
              <w:t>-0.4626**</w:t>
            </w:r>
          </w:p>
        </w:tc>
        <w:tc>
          <w:p w14:paraId="73A0CC16" w14:textId="77777777" w:rsidR="007860C9" w:rsidRPr="005E18EB" w:rsidRDefault="007860C9" w:rsidP="009B5BF3">
            <w:pPr>
              <w:pStyle w:val="ct22"/>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rPr>
                </w:rPrChange>
              </w:rPr>
              <w:t>-0.5136***</w:t>
            </w:r>
          </w:p>
        </w:tc>
      </w:tr>
      <w:tr w:rsidR="007860C9" w:rsidRPr="005E18EB" w14:paraId="0AEF3B2C" w14:textId="77777777" w:rsidTr="009B5BF3">
        <w:tc>
          <w:p w14:paraId="0B21E629" w14:textId="77777777" w:rsidR="007860C9" w:rsidRPr="005E18EB" w:rsidRDefault="007860C9" w:rsidP="009B5BF3">
            <w:pPr>
              <w:pStyle w:val="ct21"/>
              <w:topLinePunct/>
              <w:ind w:leftChars="0" w:left="0" w:rightChars="0" w:right="0" w:firstLineChars="0" w:firstLine="0"/>
            </w:pPr>
          </w:p>
        </w:tc>
        <w:tc>
          <w:p w14:paraId="2E875AFC" w14:textId="77777777" w:rsidR="007860C9" w:rsidRPr="005E18EB" w:rsidRDefault="007860C9" w:rsidP="009B5BF3">
            <w:pPr>
              <w:pStyle w:val="ct12"/>
              <w:topLinePunct/>
              <w:ind w:leftChars="0" w:left="0" w:rightChars="0" w:right="0" w:firstLineChars="0" w:firstLine="0"/>
            </w:pPr>
            <w:del w:id="988270" w:author="标点修订器" w:date="2023-04-26T11:14:47Z">
              <w:r w:rsidDel="AA7D325B">
                <w:rPr/>
                <w:delText>(</w:delText>
              </w:r>
            </w:del>
            <w:ins w:id="988271" w:author="标点修订器" w:date="2023-04-26T11:14:43Z">
              <w:r>
                <w:rPr>
                  <w:szCs w:val="21"/>
                </w:rPr>
                <w:t>（</w:t>
              </w:r>
            </w:ins>
            <w:r w:rsidRPr="005E18EB">
              <w:rPr>
                <w:rPrChange w:author="格式修订器" w:date="2023-04-26T11:14:45Z">
                  <w:rPr>
                    <w:sz w:val="21"/>
                    <w:szCs w:val="21"/>
                    <w:rFonts w:ascii="Times New Roman" w:eastAsia="宋体" w:hAnsi="Times New Roman" w:cs="Times New Roman"/>
                  </w:rPr>
                </w:rPrChange>
              </w:rPr>
              <w:t xml:space="preserve">-6.05</w:t>
            </w:r>
            <w:del w:id="988272" w:author="标点修订器" w:date="2023-04-26T11:14:47Z">
              <w:r w:rsidDel="AA7D325B">
                <w:rPr/>
                <w:delText>)</w:delText>
              </w:r>
            </w:del>
            <w:ins w:id="988273" w:author="标点修订器" w:date="2023-04-26T11:14:43Z">
              <w:r>
                <w:rPr>
                  <w:szCs w:val="21"/>
                </w:rPr>
                <w:t>）</w:t>
              </w:r>
            </w:ins>
          </w:p>
        </w:tc>
        <w:tc>
          <w:p w14:paraId="19BA2FD8" w14:textId="77777777" w:rsidR="007860C9" w:rsidRPr="005E18EB" w:rsidRDefault="007860C9" w:rsidP="009B5BF3">
            <w:pPr>
              <w:pStyle w:val="ct12"/>
              <w:topLinePunct/>
              <w:ind w:leftChars="0" w:left="0" w:rightChars="0" w:right="0" w:firstLineChars="0" w:firstLine="0"/>
            </w:pPr>
            <w:del w:id="988274" w:author="标点修订器" w:date="2023-04-26T11:14:47Z">
              <w:r w:rsidDel="AA7D325B">
                <w:rPr/>
                <w:delText>(</w:delText>
              </w:r>
            </w:del>
            <w:ins w:id="988275" w:author="标点修订器" w:date="2023-04-26T11:14:43Z">
              <w:r>
                <w:rPr>
                  <w:szCs w:val="21"/>
                </w:rPr>
                <w:t>（</w:t>
              </w:r>
            </w:ins>
            <w:r w:rsidRPr="005E18EB">
              <w:rPr>
                <w:rPrChange w:author="格式修订器" w:date="2023-04-26T11:14:45Z">
                  <w:rPr>
                    <w:sz w:val="21"/>
                    <w:szCs w:val="21"/>
                    <w:rFonts w:ascii="Times New Roman" w:eastAsia="宋体" w:hAnsi="Times New Roman" w:cs="Times New Roman"/>
                  </w:rPr>
                </w:rPrChange>
              </w:rPr>
              <w:t xml:space="preserve">-1.70</w:t>
            </w:r>
            <w:del w:id="988276" w:author="标点修订器" w:date="2023-04-26T11:14:47Z">
              <w:r w:rsidDel="AA7D325B">
                <w:rPr/>
                <w:delText>)</w:delText>
              </w:r>
            </w:del>
            <w:ins w:id="988277" w:author="标点修订器" w:date="2023-04-26T11:14:43Z">
              <w:r>
                <w:rPr>
                  <w:szCs w:val="21"/>
                </w:rPr>
                <w:t>）</w:t>
              </w:r>
            </w:ins>
          </w:p>
        </w:tc>
        <w:tc>
          <w:p w14:paraId="16CA3116" w14:textId="77777777" w:rsidR="007860C9" w:rsidRPr="005E18EB" w:rsidRDefault="007860C9" w:rsidP="009B5BF3">
            <w:pPr>
              <w:pStyle w:val="ct12"/>
              <w:topLinePunct/>
              <w:ind w:leftChars="0" w:left="0" w:rightChars="0" w:right="0" w:firstLineChars="0" w:firstLine="0"/>
            </w:pPr>
            <w:del w:id="988278" w:author="标点修订器" w:date="2023-04-26T11:14:47Z">
              <w:r w:rsidDel="AA7D325B">
                <w:rPr/>
                <w:delText>(</w:delText>
              </w:r>
            </w:del>
            <w:ins w:id="988279" w:author="标点修订器" w:date="2023-04-26T11:14:43Z">
              <w:r>
                <w:rPr>
                  <w:szCs w:val="21"/>
                </w:rPr>
                <w:t>（</w:t>
              </w:r>
            </w:ins>
            <w:r w:rsidRPr="005E18EB">
              <w:rPr>
                <w:rPrChange w:author="格式修订器" w:date="2023-04-26T11:14:45Z">
                  <w:rPr>
                    <w:sz w:val="21"/>
                    <w:szCs w:val="21"/>
                    <w:rFonts w:ascii="Times New Roman" w:eastAsia="宋体" w:hAnsi="Times New Roman" w:cs="Times New Roman"/>
                  </w:rPr>
                </w:rPrChange>
              </w:rPr>
              <w:t xml:space="preserve">-2.05</w:t>
            </w:r>
            <w:del w:id="988280" w:author="标点修订器" w:date="2023-04-26T11:14:47Z">
              <w:r w:rsidDel="AA7D325B">
                <w:rPr/>
                <w:delText>)</w:delText>
              </w:r>
            </w:del>
            <w:ins w:id="988281" w:author="标点修订器" w:date="2023-04-26T11:14:43Z">
              <w:r>
                <w:rPr>
                  <w:szCs w:val="21"/>
                </w:rPr>
                <w:t>）</w:t>
              </w:r>
            </w:ins>
          </w:p>
        </w:tc>
        <w:tc>
          <w:p w14:paraId="65C9D4A2" w14:textId="77777777" w:rsidR="007860C9" w:rsidRPr="005E18EB" w:rsidRDefault="007860C9" w:rsidP="009B5BF3">
            <w:pPr>
              <w:pStyle w:val="ct22"/>
              <w:topLinePunct/>
              <w:ind w:leftChars="0" w:left="0" w:rightChars="0" w:right="0" w:firstLineChars="0" w:firstLine="0"/>
            </w:pPr>
            <w:del w:id="988282" w:author="标点修订器" w:date="2023-04-26T11:14:47Z">
              <w:r w:rsidDel="AA7D325B">
                <w:rPr/>
                <w:delText>(</w:delText>
              </w:r>
            </w:del>
            <w:ins w:id="988283" w:author="标点修订器" w:date="2023-04-26T11:14:43Z">
              <w:r>
                <w:rPr>
                  <w:szCs w:val="21"/>
                </w:rPr>
                <w:t>（</w:t>
              </w:r>
            </w:ins>
            <w:r w:rsidRPr="005E18EB">
              <w:rPr>
                <w:rPrChange w:author="格式修订器" w:date="2023-04-26T11:14:45Z">
                  <w:rPr>
                    <w:sz w:val="21"/>
                    <w:szCs w:val="21"/>
                    <w:rFonts w:ascii="Times New Roman" w:eastAsia="宋体" w:hAnsi="Times New Roman" w:cs="Times New Roman"/>
                  </w:rPr>
                </w:rPrChange>
              </w:rPr>
              <w:t xml:space="preserve">-2.76</w:t>
            </w:r>
            <w:del w:id="988284" w:author="标点修订器" w:date="2023-04-26T11:14:47Z">
              <w:r w:rsidDel="AA7D325B">
                <w:rPr/>
                <w:delText>)</w:delText>
              </w:r>
            </w:del>
            <w:ins w:id="988285" w:author="标点修订器" w:date="2023-04-26T11:14:43Z">
              <w:r>
                <w:rPr>
                  <w:szCs w:val="21"/>
                </w:rPr>
                <w:t>）</w:t>
              </w:r>
            </w:ins>
          </w:p>
        </w:tc>
      </w:tr>
      <w:tr w:rsidR="007860C9" w:rsidRPr="005E18EB" w14:paraId="63439BDE" w14:textId="77777777" w:rsidTr="009B5BF3">
        <w:tc>
          <w:p w14:paraId="16BDC52D" w14:textId="77777777" w:rsidR="007860C9" w:rsidRPr="005E18EB" w:rsidRDefault="007860C9" w:rsidP="009B5BF3">
            <w:pPr>
              <w:pStyle w:val="ct21"/>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b/>
                    <w:bCs/>
                    <w:color w:val="000000"/>
                  </w:rPr>
                </w:rPrChange>
              </w:rPr>
              <w:t>NIIR</w:t>
            </w:r>
          </w:p>
        </w:tc>
        <w:tc>
          <w:p w14:paraId="0942200D" w14:textId="77777777" w:rsidR="007860C9" w:rsidRPr="005E18EB" w:rsidRDefault="007860C9" w:rsidP="009B5BF3">
            <w:pPr>
              <w:pStyle w:val="ct12"/>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rPr>
                </w:rPrChange>
              </w:rPr>
              <w:t>0.0062***</w:t>
            </w:r>
          </w:p>
        </w:tc>
        <w:tc>
          <w:p w14:paraId="48D437E3" w14:textId="77777777" w:rsidR="007860C9" w:rsidRPr="005E18EB" w:rsidRDefault="007860C9" w:rsidP="009B5BF3">
            <w:pPr>
              <w:pStyle w:val="affff8"/>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rPr>
                </w:rPrChange>
              </w:rPr>
              <w:t>0.0021</w:t>
            </w:r>
          </w:p>
        </w:tc>
        <w:tc>
          <w:p w14:paraId="1070DCE7" w14:textId="77777777" w:rsidR="007860C9" w:rsidRPr="005E18EB" w:rsidRDefault="007860C9" w:rsidP="009B5BF3">
            <w:pPr>
              <w:pStyle w:val="affff8"/>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rPr>
                </w:rPrChange>
              </w:rPr>
              <w:t>0.0004</w:t>
            </w:r>
          </w:p>
        </w:tc>
        <w:tc>
          <w:p w14:paraId="54D750CD" w14:textId="77777777" w:rsidR="007860C9" w:rsidRPr="005E18EB" w:rsidRDefault="007860C9" w:rsidP="009B5BF3">
            <w:pPr>
              <w:pStyle w:val="ct22"/>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rPr>
                </w:rPrChange>
              </w:rPr>
              <w:t>0.0046***</w:t>
            </w:r>
          </w:p>
        </w:tc>
      </w:tr>
      <w:tr w:rsidR="007860C9" w:rsidRPr="005E18EB" w14:paraId="0BE654C7" w14:textId="77777777" w:rsidTr="009B5BF3">
        <w:tc>
          <w:p w14:paraId="33BF73DC" w14:textId="77777777" w:rsidR="007860C9" w:rsidRPr="005E18EB" w:rsidRDefault="007860C9" w:rsidP="009B5BF3">
            <w:pPr>
              <w:pStyle w:val="ct21"/>
              <w:topLinePunct/>
              <w:ind w:leftChars="0" w:left="0" w:rightChars="0" w:right="0" w:firstLineChars="0" w:firstLine="0"/>
            </w:pPr>
          </w:p>
        </w:tc>
        <w:tc>
          <w:p w14:paraId="52CC7B17" w14:textId="77777777" w:rsidR="007860C9" w:rsidRPr="005E18EB" w:rsidRDefault="007860C9" w:rsidP="009B5BF3">
            <w:pPr>
              <w:pStyle w:val="ct12"/>
              <w:topLinePunct/>
              <w:ind w:leftChars="0" w:left="0" w:rightChars="0" w:right="0" w:firstLineChars="0" w:firstLine="0"/>
            </w:pPr>
            <w:del w:id="988286" w:author="标点修订器" w:date="2023-04-26T11:14:47Z">
              <w:r w:rsidDel="AA7D325B">
                <w:rPr/>
                <w:delText>(</w:delText>
              </w:r>
            </w:del>
            <w:ins w:id="988287" w:author="标点修订器" w:date="2023-04-26T11:14:43Z">
              <w:r>
                <w:rPr>
                  <w:szCs w:val="21"/>
                </w:rPr>
                <w:t>（</w:t>
              </w:r>
            </w:ins>
            <w:r w:rsidRPr="005E18EB">
              <w:rPr>
                <w:rPrChange w:author="格式修订器" w:date="2023-04-26T11:14:45Z">
                  <w:rPr>
                    <w:sz w:val="21"/>
                    <w:szCs w:val="21"/>
                    <w:rFonts w:ascii="Times New Roman" w:eastAsia="宋体" w:hAnsi="Times New Roman" w:cs="Times New Roman"/>
                  </w:rPr>
                </w:rPrChange>
              </w:rPr>
              <w:t xml:space="preserve">4.53</w:t>
            </w:r>
            <w:del w:id="988288" w:author="标点修订器" w:date="2023-04-26T11:14:47Z">
              <w:r w:rsidDel="AA7D325B">
                <w:rPr/>
                <w:delText>)</w:delText>
              </w:r>
            </w:del>
            <w:ins w:id="988289" w:author="标点修订器" w:date="2023-04-26T11:14:43Z">
              <w:r>
                <w:rPr>
                  <w:szCs w:val="21"/>
                </w:rPr>
                <w:t>）</w:t>
              </w:r>
            </w:ins>
          </w:p>
        </w:tc>
        <w:tc>
          <w:p w14:paraId="099AF5BA" w14:textId="77777777" w:rsidR="007860C9" w:rsidRPr="005E18EB" w:rsidRDefault="007860C9" w:rsidP="009B5BF3">
            <w:pPr>
              <w:pStyle w:val="ct12"/>
              <w:topLinePunct/>
              <w:ind w:leftChars="0" w:left="0" w:rightChars="0" w:right="0" w:firstLineChars="0" w:firstLine="0"/>
            </w:pPr>
            <w:del w:id="988290" w:author="标点修订器" w:date="2023-04-26T11:14:47Z">
              <w:r w:rsidDel="AA7D325B">
                <w:rPr/>
                <w:delText>(</w:delText>
              </w:r>
            </w:del>
            <w:ins w:id="988291" w:author="标点修订器" w:date="2023-04-26T11:14:43Z">
              <w:r>
                <w:rPr>
                  <w:szCs w:val="21"/>
                </w:rPr>
                <w:t>（</w:t>
              </w:r>
            </w:ins>
            <w:r w:rsidRPr="005E18EB">
              <w:rPr>
                <w:rPrChange w:author="格式修订器" w:date="2023-04-26T11:14:45Z">
                  <w:rPr>
                    <w:sz w:val="21"/>
                    <w:szCs w:val="21"/>
                    <w:rFonts w:ascii="Times New Roman" w:eastAsia="宋体" w:hAnsi="Times New Roman" w:cs="Times New Roman"/>
                  </w:rPr>
                </w:rPrChange>
              </w:rPr>
              <w:t xml:space="preserve">0.50</w:t>
            </w:r>
            <w:del w:id="988292" w:author="标点修订器" w:date="2023-04-26T11:14:47Z">
              <w:r w:rsidDel="AA7D325B">
                <w:rPr/>
                <w:delText>)</w:delText>
              </w:r>
            </w:del>
            <w:ins w:id="988293" w:author="标点修订器" w:date="2023-04-26T11:14:43Z">
              <w:r>
                <w:rPr>
                  <w:szCs w:val="21"/>
                </w:rPr>
                <w:t>）</w:t>
              </w:r>
            </w:ins>
          </w:p>
        </w:tc>
        <w:tc>
          <w:p w14:paraId="18D1A848" w14:textId="77777777" w:rsidR="007860C9" w:rsidRPr="005E18EB" w:rsidRDefault="007860C9" w:rsidP="009B5BF3">
            <w:pPr>
              <w:pStyle w:val="ct12"/>
              <w:topLinePunct/>
              <w:ind w:leftChars="0" w:left="0" w:rightChars="0" w:right="0" w:firstLineChars="0" w:firstLine="0"/>
            </w:pPr>
            <w:del w:id="988294" w:author="标点修订器" w:date="2023-04-26T11:14:47Z">
              <w:r w:rsidDel="AA7D325B">
                <w:rPr/>
                <w:delText>(</w:delText>
              </w:r>
            </w:del>
            <w:ins w:id="988295" w:author="标点修订器" w:date="2023-04-26T11:14:43Z">
              <w:r>
                <w:rPr>
                  <w:szCs w:val="21"/>
                </w:rPr>
                <w:t>（</w:t>
              </w:r>
            </w:ins>
            <w:r w:rsidRPr="005E18EB">
              <w:rPr>
                <w:rPrChange w:author="格式修订器" w:date="2023-04-26T11:14:45Z">
                  <w:rPr>
                    <w:sz w:val="21"/>
                    <w:szCs w:val="21"/>
                    <w:rFonts w:ascii="Times New Roman" w:eastAsia="宋体" w:hAnsi="Times New Roman" w:cs="Times New Roman"/>
                  </w:rPr>
                </w:rPrChange>
              </w:rPr>
              <w:t xml:space="preserve">0.13</w:t>
            </w:r>
            <w:del w:id="988296" w:author="标点修订器" w:date="2023-04-26T11:14:47Z">
              <w:r w:rsidDel="AA7D325B">
                <w:rPr/>
                <w:delText>)</w:delText>
              </w:r>
            </w:del>
            <w:ins w:id="988297" w:author="标点修订器" w:date="2023-04-26T11:14:43Z">
              <w:r>
                <w:rPr>
                  <w:szCs w:val="21"/>
                </w:rPr>
                <w:t>）</w:t>
              </w:r>
            </w:ins>
          </w:p>
        </w:tc>
        <w:tc>
          <w:p w14:paraId="3E317F1D" w14:textId="77777777" w:rsidR="007860C9" w:rsidRPr="005E18EB" w:rsidRDefault="007860C9" w:rsidP="009B5BF3">
            <w:pPr>
              <w:pStyle w:val="ct22"/>
              <w:topLinePunct/>
              <w:ind w:leftChars="0" w:left="0" w:rightChars="0" w:right="0" w:firstLineChars="0" w:firstLine="0"/>
            </w:pPr>
            <w:del w:id="988298" w:author="标点修订器" w:date="2023-04-26T11:14:47Z">
              <w:r w:rsidDel="AA7D325B">
                <w:rPr/>
                <w:delText>(</w:delText>
              </w:r>
            </w:del>
            <w:ins w:id="988299" w:author="标点修订器" w:date="2023-04-26T11:14:43Z">
              <w:r>
                <w:rPr>
                  <w:szCs w:val="21"/>
                </w:rPr>
                <w:t>（</w:t>
              </w:r>
            </w:ins>
            <w:r w:rsidRPr="005E18EB">
              <w:rPr>
                <w:rPrChange w:author="格式修订器" w:date="2023-04-26T11:14:45Z">
                  <w:rPr>
                    <w:sz w:val="21"/>
                    <w:szCs w:val="21"/>
                    <w:rFonts w:ascii="Times New Roman" w:eastAsia="宋体" w:hAnsi="Times New Roman" w:cs="Times New Roman"/>
                  </w:rPr>
                </w:rPrChange>
              </w:rPr>
              <w:t xml:space="preserve">3.10</w:t>
            </w:r>
            <w:del w:id="988300" w:author="标点修订器" w:date="2023-04-26T11:14:47Z">
              <w:r w:rsidDel="AA7D325B">
                <w:rPr/>
                <w:delText>)</w:delText>
              </w:r>
            </w:del>
            <w:ins w:id="988301" w:author="标点修订器" w:date="2023-04-26T11:14:43Z">
              <w:r>
                <w:rPr>
                  <w:szCs w:val="21"/>
                </w:rPr>
                <w:t>）</w:t>
              </w:r>
            </w:ins>
          </w:p>
        </w:tc>
      </w:tr>
      <w:tr w:rsidR="007860C9" w:rsidRPr="005E18EB" w14:paraId="7CE95D62" w14:textId="77777777" w:rsidTr="009B5BF3">
        <w:tc>
          <w:p w14:paraId="1E4F1695" w14:textId="77777777" w:rsidR="007860C9" w:rsidRPr="005E18EB" w:rsidRDefault="007860C9" w:rsidP="009B5BF3">
            <w:pPr>
              <w:pStyle w:val="ct21"/>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b/>
                    <w:bCs/>
                    <w:color w:val="000000"/>
                  </w:rPr>
                </w:rPrChange>
              </w:rPr>
              <w:t>NIS</w:t>
            </w:r>
          </w:p>
        </w:tc>
        <w:tc>
          <w:p w14:paraId="5B22261F" w14:textId="77777777" w:rsidR="007860C9" w:rsidRPr="005E18EB" w:rsidRDefault="007860C9" w:rsidP="009B5BF3">
            <w:pPr>
              <w:pStyle w:val="ct12"/>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rPr>
                </w:rPrChange>
              </w:rPr>
              <w:t>0.1904***</w:t>
            </w:r>
          </w:p>
        </w:tc>
        <w:tc>
          <w:p w14:paraId="481D64DA" w14:textId="77777777" w:rsidR="007860C9" w:rsidRPr="005E18EB" w:rsidRDefault="007860C9" w:rsidP="009B5BF3">
            <w:pPr>
              <w:pStyle w:val="affff8"/>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rPr>
                </w:rPrChange>
              </w:rPr>
              <w:t>0.0721</w:t>
            </w:r>
          </w:p>
        </w:tc>
        <w:tc>
          <w:p w14:paraId="2AB2E71F" w14:textId="77777777" w:rsidR="007860C9" w:rsidRPr="005E18EB" w:rsidRDefault="007860C9" w:rsidP="009B5BF3">
            <w:pPr>
              <w:pStyle w:val="ct12"/>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rPr>
                </w:rPrChange>
              </w:rPr>
              <w:t>0.1952***</w:t>
            </w:r>
          </w:p>
        </w:tc>
        <w:tc>
          <w:p w14:paraId="2C5967A1" w14:textId="77777777" w:rsidR="007860C9" w:rsidRPr="005E18EB" w:rsidRDefault="007860C9" w:rsidP="009B5BF3">
            <w:pPr>
              <w:pStyle w:val="ct22"/>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rPr>
                </w:rPrChange>
              </w:rPr>
              <w:t>0.1358***</w:t>
            </w:r>
          </w:p>
        </w:tc>
      </w:tr>
      <w:tr w:rsidR="007860C9" w:rsidRPr="005E18EB" w14:paraId="1EFE9D14" w14:textId="77777777" w:rsidTr="009B5BF3">
        <w:tc>
          <w:p w14:paraId="1FB066E6" w14:textId="77777777" w:rsidR="007860C9" w:rsidRPr="005E18EB" w:rsidRDefault="007860C9" w:rsidP="009B5BF3">
            <w:pPr>
              <w:pStyle w:val="ct21"/>
              <w:topLinePunct/>
              <w:ind w:leftChars="0" w:left="0" w:rightChars="0" w:right="0" w:firstLineChars="0" w:firstLine="0"/>
            </w:pPr>
          </w:p>
        </w:tc>
        <w:tc>
          <w:p w14:paraId="4D68476B" w14:textId="77777777" w:rsidR="007860C9" w:rsidRPr="005E18EB" w:rsidRDefault="007860C9" w:rsidP="009B5BF3">
            <w:pPr>
              <w:pStyle w:val="ct12"/>
              <w:topLinePunct/>
              <w:ind w:leftChars="0" w:left="0" w:rightChars="0" w:right="0" w:firstLineChars="0" w:firstLine="0"/>
            </w:pPr>
            <w:del w:id="988302" w:author="标点修订器" w:date="2023-04-26T11:14:47Z">
              <w:r w:rsidDel="AA7D325B">
                <w:rPr/>
                <w:delText>(</w:delText>
              </w:r>
            </w:del>
            <w:ins w:id="988303" w:author="标点修订器" w:date="2023-04-26T11:14:43Z">
              <w:r>
                <w:rPr>
                  <w:szCs w:val="21"/>
                </w:rPr>
                <w:t>（</w:t>
              </w:r>
            </w:ins>
            <w:r w:rsidRPr="005E18EB">
              <w:rPr>
                <w:rPrChange w:author="格式修订器" w:date="2023-04-26T11:14:45Z">
                  <w:rPr>
                    <w:sz w:val="21"/>
                    <w:szCs w:val="21"/>
                    <w:rFonts w:ascii="Times New Roman" w:eastAsia="宋体" w:hAnsi="Times New Roman" w:cs="Times New Roman"/>
                  </w:rPr>
                </w:rPrChange>
              </w:rPr>
              <w:t xml:space="preserve">7.55</w:t>
            </w:r>
            <w:del w:id="988304" w:author="标点修订器" w:date="2023-04-26T11:14:47Z">
              <w:r w:rsidDel="AA7D325B">
                <w:rPr/>
                <w:delText>)</w:delText>
              </w:r>
            </w:del>
            <w:ins w:id="988305" w:author="标点修订器" w:date="2023-04-26T11:14:43Z">
              <w:r>
                <w:rPr>
                  <w:szCs w:val="21"/>
                </w:rPr>
                <w:t>）</w:t>
              </w:r>
            </w:ins>
          </w:p>
        </w:tc>
        <w:tc>
          <w:p w14:paraId="3488A0C0" w14:textId="77777777" w:rsidR="007860C9" w:rsidRPr="005E18EB" w:rsidRDefault="007860C9" w:rsidP="009B5BF3">
            <w:pPr>
              <w:pStyle w:val="ct12"/>
              <w:topLinePunct/>
              <w:ind w:leftChars="0" w:left="0" w:rightChars="0" w:right="0" w:firstLineChars="0" w:firstLine="0"/>
            </w:pPr>
            <w:del w:id="988306" w:author="标点修订器" w:date="2023-04-26T11:14:47Z">
              <w:r w:rsidDel="AA7D325B">
                <w:rPr/>
                <w:delText>(</w:delText>
              </w:r>
            </w:del>
            <w:ins w:id="988307" w:author="标点修订器" w:date="2023-04-26T11:14:43Z">
              <w:r>
                <w:rPr>
                  <w:szCs w:val="21"/>
                </w:rPr>
                <w:t>（</w:t>
              </w:r>
            </w:ins>
            <w:r w:rsidRPr="005E18EB">
              <w:rPr>
                <w:rPrChange w:author="格式修订器" w:date="2023-04-26T11:14:45Z">
                  <w:rPr>
                    <w:sz w:val="21"/>
                    <w:szCs w:val="21"/>
                    <w:rFonts w:ascii="Times New Roman" w:eastAsia="宋体" w:hAnsi="Times New Roman" w:cs="Times New Roman"/>
                  </w:rPr>
                </w:rPrChange>
              </w:rPr>
              <w:t xml:space="preserve">1.06</w:t>
            </w:r>
            <w:del w:id="988308" w:author="标点修订器" w:date="2023-04-26T11:14:47Z">
              <w:r w:rsidDel="AA7D325B">
                <w:rPr/>
                <w:delText>)</w:delText>
              </w:r>
            </w:del>
            <w:ins w:id="988309" w:author="标点修订器" w:date="2023-04-26T11:14:43Z">
              <w:r>
                <w:rPr>
                  <w:szCs w:val="21"/>
                </w:rPr>
                <w:t>）</w:t>
              </w:r>
            </w:ins>
          </w:p>
        </w:tc>
        <w:tc>
          <w:p w14:paraId="788BA729" w14:textId="77777777" w:rsidR="007860C9" w:rsidRPr="005E18EB" w:rsidRDefault="007860C9" w:rsidP="009B5BF3">
            <w:pPr>
              <w:pStyle w:val="ct12"/>
              <w:topLinePunct/>
              <w:ind w:leftChars="0" w:left="0" w:rightChars="0" w:right="0" w:firstLineChars="0" w:firstLine="0"/>
            </w:pPr>
            <w:del w:id="988310" w:author="标点修订器" w:date="2023-04-26T11:14:47Z">
              <w:r w:rsidDel="AA7D325B">
                <w:rPr/>
                <w:delText>(</w:delText>
              </w:r>
            </w:del>
            <w:ins w:id="988311" w:author="标点修订器" w:date="2023-04-26T11:14:43Z">
              <w:r>
                <w:rPr>
                  <w:szCs w:val="21"/>
                </w:rPr>
                <w:t>（</w:t>
              </w:r>
            </w:ins>
            <w:r w:rsidRPr="005E18EB">
              <w:rPr>
                <w:rPrChange w:author="格式修订器" w:date="2023-04-26T11:14:45Z">
                  <w:rPr>
                    <w:sz w:val="21"/>
                    <w:szCs w:val="21"/>
                    <w:rFonts w:ascii="Times New Roman" w:eastAsia="宋体" w:hAnsi="Times New Roman" w:cs="Times New Roman"/>
                  </w:rPr>
                </w:rPrChange>
              </w:rPr>
              <w:t xml:space="preserve">4.13</w:t>
            </w:r>
            <w:del w:id="988312" w:author="标点修订器" w:date="2023-04-26T11:14:47Z">
              <w:r w:rsidDel="AA7D325B">
                <w:rPr/>
                <w:delText>)</w:delText>
              </w:r>
            </w:del>
            <w:ins w:id="988313" w:author="标点修订器" w:date="2023-04-26T11:14:43Z">
              <w:r>
                <w:rPr>
                  <w:szCs w:val="21"/>
                </w:rPr>
                <w:t>）</w:t>
              </w:r>
            </w:ins>
          </w:p>
        </w:tc>
        <w:tc>
          <w:p w14:paraId="2098BFB1" w14:textId="77777777" w:rsidR="007860C9" w:rsidRPr="005E18EB" w:rsidRDefault="007860C9" w:rsidP="009B5BF3">
            <w:pPr>
              <w:pStyle w:val="ct22"/>
              <w:topLinePunct/>
              <w:ind w:leftChars="0" w:left="0" w:rightChars="0" w:right="0" w:firstLineChars="0" w:firstLine="0"/>
            </w:pPr>
            <w:del w:id="988314" w:author="标点修订器" w:date="2023-04-26T11:14:47Z">
              <w:r w:rsidDel="AA7D325B">
                <w:rPr/>
                <w:delText>(</w:delText>
              </w:r>
            </w:del>
            <w:ins w:id="988315" w:author="标点修订器" w:date="2023-04-26T11:14:43Z">
              <w:r>
                <w:rPr>
                  <w:szCs w:val="21"/>
                </w:rPr>
                <w:t>（</w:t>
              </w:r>
            </w:ins>
            <w:r w:rsidRPr="005E18EB">
              <w:rPr>
                <w:rPrChange w:author="格式修订器" w:date="2023-04-26T11:14:45Z">
                  <w:rPr>
                    <w:sz w:val="21"/>
                    <w:szCs w:val="21"/>
                    <w:rFonts w:ascii="Times New Roman" w:eastAsia="宋体" w:hAnsi="Times New Roman" w:cs="Times New Roman"/>
                  </w:rPr>
                </w:rPrChange>
              </w:rPr>
              <w:t xml:space="preserve">4.95</w:t>
            </w:r>
            <w:del w:id="988316" w:author="标点修订器" w:date="2023-04-26T11:14:47Z">
              <w:r w:rsidDel="AA7D325B">
                <w:rPr/>
                <w:delText>)</w:delText>
              </w:r>
            </w:del>
            <w:ins w:id="988317" w:author="标点修订器" w:date="2023-04-26T11:14:43Z">
              <w:r>
                <w:rPr>
                  <w:szCs w:val="21"/>
                </w:rPr>
                <w:t>）</w:t>
              </w:r>
            </w:ins>
          </w:p>
        </w:tc>
      </w:tr>
      <w:tr w:rsidR="007860C9" w:rsidRPr="005E18EB" w14:paraId="05CAE82C" w14:textId="77777777" w:rsidTr="009B5BF3">
        <w:tc>
          <w:p w14:paraId="28DCCF73" w14:textId="77777777" w:rsidR="007860C9" w:rsidRPr="005E18EB" w:rsidRDefault="007860C9" w:rsidP="009B5BF3">
            <w:pPr>
              <w:pStyle w:val="ct21"/>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b/>
                    <w:bCs/>
                    <w:color w:val="000000"/>
                  </w:rPr>
                </w:rPrChange>
              </w:rPr>
              <w:t>SIZE</w:t>
            </w:r>
          </w:p>
        </w:tc>
        <w:tc>
          <w:p w14:paraId="3A0F37AF" w14:textId="77777777" w:rsidR="007860C9" w:rsidRPr="005E18EB" w:rsidRDefault="007860C9" w:rsidP="009B5BF3">
            <w:pPr>
              <w:pStyle w:val="ct12"/>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rPr>
                </w:rPrChange>
              </w:rPr>
              <w:t>-0.2576***</w:t>
            </w:r>
          </w:p>
        </w:tc>
        <w:tc>
          <w:p w14:paraId="74D8044C" w14:textId="77777777" w:rsidR="007860C9" w:rsidRPr="005E18EB" w:rsidRDefault="007860C9" w:rsidP="009B5BF3">
            <w:pPr>
              <w:pStyle w:val="affff8"/>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rPr>
                </w:rPrChange>
              </w:rPr>
              <w:t>-0.9205</w:t>
            </w:r>
          </w:p>
        </w:tc>
        <w:tc>
          <w:p w14:paraId="1E29BBA4" w14:textId="77777777" w:rsidR="007860C9" w:rsidRPr="005E18EB" w:rsidRDefault="007860C9" w:rsidP="009B5BF3">
            <w:pPr>
              <w:pStyle w:val="ct12"/>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rPr>
                </w:rPrChange>
              </w:rPr>
              <w:t>-0.4159***</w:t>
            </w:r>
          </w:p>
        </w:tc>
        <w:tc>
          <w:p w14:paraId="421048F0" w14:textId="77777777" w:rsidR="007860C9" w:rsidRPr="005E18EB" w:rsidRDefault="007860C9" w:rsidP="009B5BF3">
            <w:pPr>
              <w:pStyle w:val="ct22"/>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rPr>
                </w:rPrChange>
              </w:rPr>
              <w:t>-0.3947***</w:t>
            </w:r>
          </w:p>
        </w:tc>
      </w:tr>
      <w:tr w:rsidR="007860C9" w:rsidRPr="005E18EB" w14:paraId="6E612740" w14:textId="77777777" w:rsidTr="009B5BF3">
        <w:tc>
          <w:p w14:paraId="54399050" w14:textId="77777777" w:rsidR="007860C9" w:rsidRPr="005E18EB" w:rsidRDefault="007860C9" w:rsidP="009B5BF3">
            <w:pPr>
              <w:pStyle w:val="ct21"/>
              <w:topLinePunct/>
              <w:ind w:leftChars="0" w:left="0" w:rightChars="0" w:right="0" w:firstLineChars="0" w:firstLine="0"/>
            </w:pPr>
          </w:p>
        </w:tc>
        <w:tc>
          <w:p w14:paraId="3F622CF9" w14:textId="77777777" w:rsidR="007860C9" w:rsidRPr="005E18EB" w:rsidRDefault="007860C9" w:rsidP="009B5BF3">
            <w:pPr>
              <w:pStyle w:val="ct12"/>
              <w:topLinePunct/>
              <w:ind w:leftChars="0" w:left="0" w:rightChars="0" w:right="0" w:firstLineChars="0" w:firstLine="0"/>
            </w:pPr>
            <w:del w:id="988318" w:author="标点修订器" w:date="2023-04-26T11:14:47Z">
              <w:r w:rsidDel="AA7D325B">
                <w:rPr/>
                <w:delText>(</w:delText>
              </w:r>
            </w:del>
            <w:ins w:id="988319" w:author="标点修订器" w:date="2023-04-26T11:14:43Z">
              <w:r>
                <w:rPr>
                  <w:szCs w:val="21"/>
                </w:rPr>
                <w:t>（</w:t>
              </w:r>
            </w:ins>
            <w:r w:rsidRPr="005E18EB">
              <w:rPr>
                <w:rPrChange w:author="格式修订器" w:date="2023-04-26T11:14:45Z">
                  <w:rPr>
                    <w:sz w:val="21"/>
                    <w:szCs w:val="21"/>
                    <w:rFonts w:ascii="Times New Roman" w:eastAsia="宋体" w:hAnsi="Times New Roman" w:cs="Times New Roman"/>
                  </w:rPr>
                </w:rPrChange>
              </w:rPr>
              <w:t xml:space="preserve">-4.92</w:t>
            </w:r>
            <w:del w:id="988320" w:author="标点修订器" w:date="2023-04-26T11:14:47Z">
              <w:r w:rsidDel="AA7D325B">
                <w:rPr/>
                <w:delText>)</w:delText>
              </w:r>
            </w:del>
            <w:ins w:id="988321" w:author="标点修订器" w:date="2023-04-26T11:14:43Z">
              <w:r>
                <w:rPr>
                  <w:szCs w:val="21"/>
                </w:rPr>
                <w:t>）</w:t>
              </w:r>
            </w:ins>
          </w:p>
        </w:tc>
        <w:tc>
          <w:p w14:paraId="3464131E" w14:textId="77777777" w:rsidR="007860C9" w:rsidRPr="005E18EB" w:rsidRDefault="007860C9" w:rsidP="009B5BF3">
            <w:pPr>
              <w:pStyle w:val="ct12"/>
              <w:topLinePunct/>
              <w:ind w:leftChars="0" w:left="0" w:rightChars="0" w:right="0" w:firstLineChars="0" w:firstLine="0"/>
            </w:pPr>
            <w:del w:id="988322" w:author="标点修订器" w:date="2023-04-26T11:14:47Z">
              <w:r w:rsidDel="AA7D325B">
                <w:rPr/>
                <w:delText>(</w:delText>
              </w:r>
            </w:del>
            <w:ins w:id="988323" w:author="标点修订器" w:date="2023-04-26T11:14:43Z">
              <w:r>
                <w:rPr>
                  <w:szCs w:val="21"/>
                </w:rPr>
                <w:t>（</w:t>
              </w:r>
            </w:ins>
            <w:r w:rsidRPr="005E18EB">
              <w:rPr>
                <w:rPrChange w:author="格式修订器" w:date="2023-04-26T11:14:45Z">
                  <w:rPr>
                    <w:sz w:val="21"/>
                    <w:szCs w:val="21"/>
                    <w:rFonts w:ascii="Times New Roman" w:eastAsia="宋体" w:hAnsi="Times New Roman" w:cs="Times New Roman"/>
                  </w:rPr>
                </w:rPrChange>
              </w:rPr>
              <w:t xml:space="preserve">-3.25</w:t>
            </w:r>
            <w:del w:id="988324" w:author="标点修订器" w:date="2023-04-26T11:14:47Z">
              <w:r w:rsidDel="AA7D325B">
                <w:rPr/>
                <w:delText>)</w:delText>
              </w:r>
            </w:del>
            <w:ins w:id="988325" w:author="标点修订器" w:date="2023-04-26T11:14:43Z">
              <w:r>
                <w:rPr>
                  <w:szCs w:val="21"/>
                </w:rPr>
                <w:t>）</w:t>
              </w:r>
            </w:ins>
          </w:p>
        </w:tc>
        <w:tc>
          <w:p w14:paraId="7E3E2463" w14:textId="77777777" w:rsidR="007860C9" w:rsidRPr="005E18EB" w:rsidRDefault="007860C9" w:rsidP="009B5BF3">
            <w:pPr>
              <w:pStyle w:val="ct12"/>
              <w:topLinePunct/>
              <w:ind w:leftChars="0" w:left="0" w:rightChars="0" w:right="0" w:firstLineChars="0" w:firstLine="0"/>
            </w:pPr>
            <w:del w:id="988326" w:author="标点修订器" w:date="2023-04-26T11:14:47Z">
              <w:r w:rsidDel="AA7D325B">
                <w:rPr/>
                <w:delText>(</w:delText>
              </w:r>
            </w:del>
            <w:ins w:id="988327" w:author="标点修订器" w:date="2023-04-26T11:14:43Z">
              <w:r>
                <w:rPr>
                  <w:szCs w:val="21"/>
                </w:rPr>
                <w:t>（</w:t>
              </w:r>
            </w:ins>
            <w:r w:rsidRPr="005E18EB">
              <w:rPr>
                <w:rPrChange w:author="格式修订器" w:date="2023-04-26T11:14:45Z">
                  <w:rPr>
                    <w:sz w:val="21"/>
                    <w:szCs w:val="21"/>
                    <w:rFonts w:ascii="Times New Roman" w:eastAsia="宋体" w:hAnsi="Times New Roman" w:cs="Times New Roman"/>
                  </w:rPr>
                </w:rPrChange>
              </w:rPr>
              <w:t xml:space="preserve">-3.55</w:t>
            </w:r>
            <w:del w:id="988328" w:author="标点修订器" w:date="2023-04-26T11:14:47Z">
              <w:r w:rsidDel="AA7D325B">
                <w:rPr/>
                <w:delText>)</w:delText>
              </w:r>
            </w:del>
            <w:ins w:id="988329" w:author="标点修订器" w:date="2023-04-26T11:14:43Z">
              <w:r>
                <w:rPr>
                  <w:szCs w:val="21"/>
                </w:rPr>
                <w:t>）</w:t>
              </w:r>
            </w:ins>
          </w:p>
        </w:tc>
        <w:tc>
          <w:p w14:paraId="3106D68A" w14:textId="77777777" w:rsidR="007860C9" w:rsidRPr="005E18EB" w:rsidRDefault="007860C9" w:rsidP="009B5BF3">
            <w:pPr>
              <w:pStyle w:val="ct22"/>
              <w:topLinePunct/>
              <w:ind w:leftChars="0" w:left="0" w:rightChars="0" w:right="0" w:firstLineChars="0" w:firstLine="0"/>
            </w:pPr>
            <w:del w:id="988330" w:author="标点修订器" w:date="2023-04-26T11:14:47Z">
              <w:r w:rsidDel="AA7D325B">
                <w:rPr/>
                <w:delText>(</w:delText>
              </w:r>
            </w:del>
            <w:ins w:id="988331" w:author="标点修订器" w:date="2023-04-26T11:14:43Z">
              <w:r>
                <w:rPr>
                  <w:szCs w:val="21"/>
                </w:rPr>
                <w:t>（</w:t>
              </w:r>
            </w:ins>
            <w:r w:rsidRPr="005E18EB">
              <w:rPr>
                <w:rPrChange w:author="格式修订器" w:date="2023-04-26T11:14:45Z">
                  <w:rPr>
                    <w:sz w:val="21"/>
                    <w:szCs w:val="21"/>
                    <w:rFonts w:ascii="Times New Roman" w:eastAsia="宋体" w:hAnsi="Times New Roman" w:cs="Times New Roman"/>
                  </w:rPr>
                </w:rPrChange>
              </w:rPr>
              <w:t xml:space="preserve">-5.27</w:t>
            </w:r>
            <w:del w:id="988332" w:author="标点修订器" w:date="2023-04-26T11:14:47Z">
              <w:r w:rsidDel="AA7D325B">
                <w:rPr/>
                <w:delText>)</w:delText>
              </w:r>
            </w:del>
            <w:ins w:id="988333" w:author="标点修订器" w:date="2023-04-26T11:14:43Z">
              <w:r>
                <w:rPr>
                  <w:szCs w:val="21"/>
                </w:rPr>
                <w:t>）</w:t>
              </w:r>
            </w:ins>
          </w:p>
        </w:tc>
      </w:tr>
      <w:tr w:rsidR="007860C9" w:rsidRPr="005E18EB" w14:paraId="234E6E3D" w14:textId="77777777" w:rsidTr="009B5BF3">
        <w:tc>
          <w:p w14:paraId="202BA828" w14:textId="77777777" w:rsidR="007860C9" w:rsidRPr="005E18EB" w:rsidRDefault="007860C9" w:rsidP="009B5BF3">
            <w:pPr>
              <w:pStyle w:val="ct21"/>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b/>
                    <w:bCs/>
                    <w:color w:val="000000"/>
                  </w:rPr>
                </w:rPrChange>
              </w:rPr>
              <w:t>LDR</w:t>
            </w:r>
          </w:p>
        </w:tc>
        <w:tc>
          <w:p w14:paraId="45DEBB35" w14:textId="77777777" w:rsidR="007860C9" w:rsidRPr="005E18EB" w:rsidRDefault="007860C9" w:rsidP="009B5BF3">
            <w:pPr>
              <w:pStyle w:val="ct12"/>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rPr>
                </w:rPrChange>
              </w:rPr>
              <w:t>-0.0055***</w:t>
            </w:r>
          </w:p>
        </w:tc>
        <w:tc>
          <w:p w14:paraId="0CC0AE55" w14:textId="77777777" w:rsidR="007860C9" w:rsidRPr="005E18EB" w:rsidRDefault="007860C9" w:rsidP="009B5BF3">
            <w:pPr>
              <w:pStyle w:val="affff8"/>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rPr>
                </w:rPrChange>
              </w:rPr>
              <w:t>-0.0026</w:t>
            </w:r>
          </w:p>
        </w:tc>
        <w:tc>
          <w:p w14:paraId="56ECB0B2" w14:textId="77777777" w:rsidR="007860C9" w:rsidRPr="005E18EB" w:rsidRDefault="007860C9" w:rsidP="009B5BF3">
            <w:pPr>
              <w:pStyle w:val="ct12"/>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rPr>
                </w:rPrChange>
              </w:rPr>
              <w:t>-0.0056***</w:t>
            </w:r>
          </w:p>
        </w:tc>
        <w:tc>
          <w:p w14:paraId="514370E2" w14:textId="77777777" w:rsidR="007860C9" w:rsidRPr="005E18EB" w:rsidRDefault="007860C9" w:rsidP="009B5BF3">
            <w:pPr>
              <w:pStyle w:val="ct22"/>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rPr>
                </w:rPrChange>
              </w:rPr>
              <w:t>-0.0079***</w:t>
            </w:r>
          </w:p>
        </w:tc>
      </w:tr>
      <w:tr w:rsidR="007860C9" w:rsidRPr="005E18EB" w14:paraId="41F30BC1" w14:textId="77777777" w:rsidTr="009B5BF3">
        <w:tc>
          <w:p w14:paraId="12E7CF5D" w14:textId="77777777" w:rsidR="007860C9" w:rsidRPr="005E18EB" w:rsidRDefault="007860C9" w:rsidP="009B5BF3">
            <w:pPr>
              <w:pStyle w:val="ct21"/>
              <w:topLinePunct/>
              <w:ind w:leftChars="0" w:left="0" w:rightChars="0" w:right="0" w:firstLineChars="0" w:firstLine="0"/>
            </w:pPr>
          </w:p>
        </w:tc>
        <w:tc>
          <w:p w14:paraId="620AD4E9" w14:textId="77777777" w:rsidR="007860C9" w:rsidRPr="005E18EB" w:rsidRDefault="007860C9" w:rsidP="009B5BF3">
            <w:pPr>
              <w:pStyle w:val="ct12"/>
              <w:topLinePunct/>
              <w:ind w:leftChars="0" w:left="0" w:rightChars="0" w:right="0" w:firstLineChars="0" w:firstLine="0"/>
            </w:pPr>
            <w:del w:id="988334" w:author="标点修订器" w:date="2023-04-26T11:14:47Z">
              <w:r w:rsidDel="AA7D325B">
                <w:rPr/>
                <w:delText>(</w:delText>
              </w:r>
            </w:del>
            <w:ins w:id="988335" w:author="标点修订器" w:date="2023-04-26T11:14:43Z">
              <w:r>
                <w:rPr>
                  <w:szCs w:val="21"/>
                </w:rPr>
                <w:t>（</w:t>
              </w:r>
            </w:ins>
            <w:r w:rsidRPr="005E18EB">
              <w:rPr>
                <w:rPrChange w:author="格式修订器" w:date="2023-04-26T11:14:45Z">
                  <w:rPr>
                    <w:sz w:val="21"/>
                    <w:szCs w:val="21"/>
                    <w:rFonts w:ascii="Times New Roman" w:eastAsia="宋体" w:hAnsi="Times New Roman" w:cs="Times New Roman"/>
                  </w:rPr>
                </w:rPrChange>
              </w:rPr>
              <w:t xml:space="preserve">-5.66</w:t>
            </w:r>
            <w:del w:id="988336" w:author="标点修订器" w:date="2023-04-26T11:14:47Z">
              <w:r w:rsidDel="AA7D325B">
                <w:rPr/>
                <w:delText>)</w:delText>
              </w:r>
            </w:del>
            <w:ins w:id="988337" w:author="标点修订器" w:date="2023-04-26T11:14:43Z">
              <w:r>
                <w:rPr>
                  <w:szCs w:val="21"/>
                </w:rPr>
                <w:t>）</w:t>
              </w:r>
            </w:ins>
          </w:p>
        </w:tc>
        <w:tc>
          <w:p w14:paraId="5496DC57" w14:textId="77777777" w:rsidR="007860C9" w:rsidRPr="005E18EB" w:rsidRDefault="007860C9" w:rsidP="009B5BF3">
            <w:pPr>
              <w:pStyle w:val="ct12"/>
              <w:topLinePunct/>
              <w:ind w:leftChars="0" w:left="0" w:rightChars="0" w:right="0" w:firstLineChars="0" w:firstLine="0"/>
            </w:pPr>
            <w:del w:id="988338" w:author="标点修订器" w:date="2023-04-26T11:14:47Z">
              <w:r w:rsidDel="AA7D325B">
                <w:rPr/>
                <w:delText>(</w:delText>
              </w:r>
            </w:del>
            <w:ins w:id="988339" w:author="标点修订器" w:date="2023-04-26T11:14:43Z">
              <w:r>
                <w:rPr>
                  <w:szCs w:val="21"/>
                </w:rPr>
                <w:t>（</w:t>
              </w:r>
            </w:ins>
            <w:r w:rsidRPr="005E18EB">
              <w:rPr>
                <w:rPrChange w:author="格式修订器" w:date="2023-04-26T11:14:45Z">
                  <w:rPr>
                    <w:sz w:val="21"/>
                    <w:szCs w:val="21"/>
                    <w:rFonts w:ascii="Times New Roman" w:eastAsia="宋体" w:hAnsi="Times New Roman" w:cs="Times New Roman"/>
                  </w:rPr>
                </w:rPrChange>
              </w:rPr>
              <w:t xml:space="preserve">-0.70</w:t>
            </w:r>
            <w:del w:id="988340" w:author="标点修订器" w:date="2023-04-26T11:14:47Z">
              <w:r w:rsidDel="AA7D325B">
                <w:rPr/>
                <w:delText>)</w:delText>
              </w:r>
            </w:del>
            <w:ins w:id="988341" w:author="标点修订器" w:date="2023-04-26T11:14:43Z">
              <w:r>
                <w:rPr>
                  <w:szCs w:val="21"/>
                </w:rPr>
                <w:t>）</w:t>
              </w:r>
            </w:ins>
          </w:p>
        </w:tc>
        <w:tc>
          <w:p w14:paraId="3A8FCC73" w14:textId="77777777" w:rsidR="007860C9" w:rsidRPr="005E18EB" w:rsidRDefault="007860C9" w:rsidP="009B5BF3">
            <w:pPr>
              <w:pStyle w:val="ct12"/>
              <w:topLinePunct/>
              <w:ind w:leftChars="0" w:left="0" w:rightChars="0" w:right="0" w:firstLineChars="0" w:firstLine="0"/>
            </w:pPr>
            <w:del w:id="988342" w:author="标点修订器" w:date="2023-04-26T11:14:47Z">
              <w:r w:rsidDel="AA7D325B">
                <w:rPr/>
                <w:delText>(</w:delText>
              </w:r>
            </w:del>
            <w:ins w:id="988343" w:author="标点修订器" w:date="2023-04-26T11:14:43Z">
              <w:r>
                <w:rPr>
                  <w:szCs w:val="21"/>
                </w:rPr>
                <w:t>（</w:t>
              </w:r>
            </w:ins>
            <w:r w:rsidRPr="005E18EB">
              <w:rPr>
                <w:rPrChange w:author="格式修订器" w:date="2023-04-26T11:14:45Z">
                  <w:rPr>
                    <w:sz w:val="21"/>
                    <w:szCs w:val="21"/>
                    <w:rFonts w:ascii="Times New Roman" w:eastAsia="宋体" w:hAnsi="Times New Roman" w:cs="Times New Roman"/>
                  </w:rPr>
                </w:rPrChange>
              </w:rPr>
              <w:t xml:space="preserve">-3.47</w:t>
            </w:r>
            <w:del w:id="988344" w:author="标点修订器" w:date="2023-04-26T11:14:47Z">
              <w:r w:rsidDel="AA7D325B">
                <w:rPr/>
                <w:delText>)</w:delText>
              </w:r>
            </w:del>
            <w:ins w:id="988345" w:author="标点修订器" w:date="2023-04-26T11:14:43Z">
              <w:r>
                <w:rPr>
                  <w:szCs w:val="21"/>
                </w:rPr>
                <w:t>）</w:t>
              </w:r>
            </w:ins>
          </w:p>
        </w:tc>
        <w:tc>
          <w:p w14:paraId="39A31F42" w14:textId="77777777" w:rsidR="007860C9" w:rsidRPr="005E18EB" w:rsidRDefault="007860C9" w:rsidP="009B5BF3">
            <w:pPr>
              <w:pStyle w:val="ct22"/>
              <w:topLinePunct/>
              <w:ind w:leftChars="0" w:left="0" w:rightChars="0" w:right="0" w:firstLineChars="0" w:firstLine="0"/>
            </w:pPr>
            <w:del w:id="988346" w:author="标点修订器" w:date="2023-04-26T11:14:47Z">
              <w:r w:rsidDel="AA7D325B">
                <w:rPr/>
                <w:delText>(</w:delText>
              </w:r>
            </w:del>
            <w:ins w:id="988347" w:author="标点修订器" w:date="2023-04-26T11:14:43Z">
              <w:r>
                <w:rPr>
                  <w:szCs w:val="21"/>
                </w:rPr>
                <w:t>（</w:t>
              </w:r>
            </w:ins>
            <w:r w:rsidRPr="005E18EB">
              <w:rPr>
                <w:rPrChange w:author="格式修订器" w:date="2023-04-26T11:14:45Z">
                  <w:rPr>
                    <w:sz w:val="21"/>
                    <w:szCs w:val="21"/>
                    <w:rFonts w:ascii="Times New Roman" w:eastAsia="宋体" w:hAnsi="Times New Roman" w:cs="Times New Roman"/>
                  </w:rPr>
                </w:rPrChange>
              </w:rPr>
              <w:t xml:space="preserve">-6.24</w:t>
            </w:r>
            <w:del w:id="988348" w:author="标点修订器" w:date="2023-04-26T11:14:47Z">
              <w:r w:rsidDel="AA7D325B">
                <w:rPr/>
                <w:delText>)</w:delText>
              </w:r>
            </w:del>
            <w:ins w:id="988349" w:author="标点修订器" w:date="2023-04-26T11:14:43Z">
              <w:r>
                <w:rPr>
                  <w:szCs w:val="21"/>
                </w:rPr>
                <w:t>）</w:t>
              </w:r>
            </w:ins>
          </w:p>
        </w:tc>
      </w:tr>
      <w:tr w:rsidR="007860C9" w:rsidRPr="005E18EB" w14:paraId="37A28335" w14:textId="77777777" w:rsidTr="009B5BF3">
        <w:tc>
          <w:p w14:paraId="2416D0B8" w14:textId="77777777" w:rsidR="007860C9" w:rsidRPr="005E18EB" w:rsidRDefault="007860C9" w:rsidP="009B5BF3">
            <w:pPr>
              <w:pStyle w:val="ct21"/>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b/>
                    <w:bCs/>
                    <w:color w:val="000000"/>
                  </w:rPr>
                </w:rPrChange>
              </w:rPr>
              <w:t>CAR</w:t>
            </w:r>
          </w:p>
        </w:tc>
        <w:tc>
          <w:p w14:paraId="1A51E203" w14:textId="77777777" w:rsidR="007860C9" w:rsidRPr="005E18EB" w:rsidRDefault="007860C9" w:rsidP="009B5BF3">
            <w:pPr>
              <w:pStyle w:val="ct12"/>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rPr>
                </w:rPrChange>
              </w:rPr>
              <w:t>-0.0122*</w:t>
            </w:r>
          </w:p>
        </w:tc>
        <w:tc>
          <w:p w14:paraId="52584549" w14:textId="77777777" w:rsidR="007860C9" w:rsidRPr="005E18EB" w:rsidRDefault="007860C9" w:rsidP="009B5BF3">
            <w:pPr>
              <w:pStyle w:val="ct12"/>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rPr>
                </w:rPrChange>
              </w:rPr>
              <w:t>-0.0264*</w:t>
            </w:r>
          </w:p>
        </w:tc>
        <w:tc>
          <w:p w14:paraId="1F66E434" w14:textId="77777777" w:rsidR="007860C9" w:rsidRPr="005E18EB" w:rsidRDefault="007860C9" w:rsidP="009B5BF3">
            <w:pPr>
              <w:pStyle w:val="affff8"/>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rPr>
                </w:rPrChange>
              </w:rPr>
              <w:t>-0.0108</w:t>
            </w:r>
          </w:p>
        </w:tc>
        <w:tc>
          <w:p w14:paraId="494D5AD5" w14:textId="77777777" w:rsidR="007860C9" w:rsidRPr="005E18EB" w:rsidRDefault="007860C9" w:rsidP="009B5BF3">
            <w:pPr>
              <w:pStyle w:val="affff8"/>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rPr>
                </w:rPrChange>
              </w:rPr>
              <w:t>0.0111</w:t>
            </w:r>
          </w:p>
        </w:tc>
      </w:tr>
      <w:tr w:rsidR="007860C9" w:rsidRPr="005E18EB" w14:paraId="0A30FF86" w14:textId="77777777" w:rsidTr="009B5BF3">
        <w:tc>
          <w:p w14:paraId="70905C52" w14:textId="77777777" w:rsidR="007860C9" w:rsidRPr="005E18EB" w:rsidRDefault="007860C9" w:rsidP="009B5BF3">
            <w:pPr>
              <w:pStyle w:val="ct21"/>
              <w:topLinePunct/>
              <w:ind w:leftChars="0" w:left="0" w:rightChars="0" w:right="0" w:firstLineChars="0" w:firstLine="0"/>
            </w:pPr>
          </w:p>
        </w:tc>
        <w:tc>
          <w:p w14:paraId="6D32AE59" w14:textId="77777777" w:rsidR="007860C9" w:rsidRPr="005E18EB" w:rsidRDefault="007860C9" w:rsidP="009B5BF3">
            <w:pPr>
              <w:pStyle w:val="ct12"/>
              <w:topLinePunct/>
              <w:ind w:leftChars="0" w:left="0" w:rightChars="0" w:right="0" w:firstLineChars="0" w:firstLine="0"/>
            </w:pPr>
            <w:del w:id="988350" w:author="标点修订器" w:date="2023-04-26T11:14:47Z">
              <w:r w:rsidDel="AA7D325B">
                <w:rPr/>
                <w:delText>(</w:delText>
              </w:r>
            </w:del>
            <w:ins w:id="988351" w:author="标点修订器" w:date="2023-04-26T11:14:43Z">
              <w:r>
                <w:rPr>
                  <w:szCs w:val="21"/>
                </w:rPr>
                <w:t>（</w:t>
              </w:r>
            </w:ins>
            <w:r w:rsidRPr="005E18EB">
              <w:rPr>
                <w:rPrChange w:author="格式修订器" w:date="2023-04-26T11:14:45Z">
                  <w:rPr>
                    <w:sz w:val="21"/>
                    <w:szCs w:val="21"/>
                    <w:rFonts w:ascii="Times New Roman" w:eastAsia="宋体" w:hAnsi="Times New Roman" w:cs="Times New Roman"/>
                  </w:rPr>
                </w:rPrChange>
              </w:rPr>
              <w:t xml:space="preserve">-1.84</w:t>
            </w:r>
            <w:del w:id="988352" w:author="标点修订器" w:date="2023-04-26T11:14:47Z">
              <w:r w:rsidDel="AA7D325B">
                <w:rPr/>
                <w:delText>)</w:delText>
              </w:r>
            </w:del>
            <w:ins w:id="988353" w:author="标点修订器" w:date="2023-04-26T11:14:43Z">
              <w:r>
                <w:rPr>
                  <w:szCs w:val="21"/>
                </w:rPr>
                <w:t>）</w:t>
              </w:r>
            </w:ins>
          </w:p>
        </w:tc>
        <w:tc>
          <w:p w14:paraId="4C577036" w14:textId="77777777" w:rsidR="007860C9" w:rsidRPr="005E18EB" w:rsidRDefault="007860C9" w:rsidP="009B5BF3">
            <w:pPr>
              <w:pStyle w:val="ct12"/>
              <w:topLinePunct/>
              <w:ind w:leftChars="0" w:left="0" w:rightChars="0" w:right="0" w:firstLineChars="0" w:firstLine="0"/>
            </w:pPr>
            <w:del w:id="988354" w:author="标点修订器" w:date="2023-04-26T11:14:47Z">
              <w:r w:rsidDel="AA7D325B">
                <w:rPr/>
                <w:delText>(</w:delText>
              </w:r>
            </w:del>
            <w:ins w:id="988355" w:author="标点修订器" w:date="2023-04-26T11:14:43Z">
              <w:r>
                <w:rPr>
                  <w:szCs w:val="21"/>
                </w:rPr>
                <w:t>（</w:t>
              </w:r>
            </w:ins>
            <w:r w:rsidRPr="005E18EB">
              <w:rPr>
                <w:rPrChange w:author="格式修订器" w:date="2023-04-26T11:14:45Z">
                  <w:rPr>
                    <w:sz w:val="21"/>
                    <w:szCs w:val="21"/>
                    <w:rFonts w:ascii="Times New Roman" w:eastAsia="宋体" w:hAnsi="Times New Roman" w:cs="Times New Roman"/>
                  </w:rPr>
                </w:rPrChange>
              </w:rPr>
              <w:t xml:space="preserve">-1.72</w:t>
            </w:r>
            <w:del w:id="988356" w:author="标点修订器" w:date="2023-04-26T11:14:47Z">
              <w:r w:rsidDel="AA7D325B">
                <w:rPr/>
                <w:delText>)</w:delText>
              </w:r>
            </w:del>
            <w:ins w:id="988357" w:author="标点修订器" w:date="2023-04-26T11:14:43Z">
              <w:r>
                <w:rPr>
                  <w:szCs w:val="21"/>
                </w:rPr>
                <w:t>）</w:t>
              </w:r>
            </w:ins>
          </w:p>
        </w:tc>
        <w:tc>
          <w:p w14:paraId="5178A667" w14:textId="77777777" w:rsidR="007860C9" w:rsidRPr="005E18EB" w:rsidRDefault="007860C9" w:rsidP="009B5BF3">
            <w:pPr>
              <w:pStyle w:val="ct12"/>
              <w:topLinePunct/>
              <w:ind w:leftChars="0" w:left="0" w:rightChars="0" w:right="0" w:firstLineChars="0" w:firstLine="0"/>
            </w:pPr>
            <w:del w:id="988358" w:author="标点修订器" w:date="2023-04-26T11:14:47Z">
              <w:r w:rsidDel="AA7D325B">
                <w:rPr/>
                <w:delText>(</w:delText>
              </w:r>
            </w:del>
            <w:ins w:id="988359" w:author="标点修订器" w:date="2023-04-26T11:14:43Z">
              <w:r>
                <w:rPr>
                  <w:szCs w:val="21"/>
                </w:rPr>
                <w:t>（</w:t>
              </w:r>
            </w:ins>
            <w:r w:rsidRPr="005E18EB">
              <w:rPr>
                <w:rPrChange w:author="格式修订器" w:date="2023-04-26T11:14:45Z">
                  <w:rPr>
                    <w:sz w:val="21"/>
                    <w:szCs w:val="21"/>
                    <w:rFonts w:ascii="Times New Roman" w:eastAsia="宋体" w:hAnsi="Times New Roman" w:cs="Times New Roman"/>
                  </w:rPr>
                </w:rPrChange>
              </w:rPr>
              <w:t xml:space="preserve">-0.88</w:t>
            </w:r>
            <w:del w:id="988360" w:author="标点修订器" w:date="2023-04-26T11:14:47Z">
              <w:r w:rsidDel="AA7D325B">
                <w:rPr/>
                <w:delText>)</w:delText>
              </w:r>
            </w:del>
            <w:ins w:id="988361" w:author="标点修订器" w:date="2023-04-26T11:14:43Z">
              <w:r>
                <w:rPr>
                  <w:szCs w:val="21"/>
                </w:rPr>
                <w:t>）</w:t>
              </w:r>
            </w:ins>
          </w:p>
        </w:tc>
        <w:tc>
          <w:p w14:paraId="1C948EA5" w14:textId="77777777" w:rsidR="007860C9" w:rsidRPr="005E18EB" w:rsidRDefault="007860C9" w:rsidP="009B5BF3">
            <w:pPr>
              <w:pStyle w:val="ct22"/>
              <w:topLinePunct/>
              <w:ind w:leftChars="0" w:left="0" w:rightChars="0" w:right="0" w:firstLineChars="0" w:firstLine="0"/>
            </w:pPr>
            <w:del w:id="988362" w:author="标点修订器" w:date="2023-04-26T11:14:47Z">
              <w:r w:rsidDel="AA7D325B">
                <w:rPr/>
                <w:delText>(</w:delText>
              </w:r>
            </w:del>
            <w:ins w:id="988363" w:author="标点修订器" w:date="2023-04-26T11:14:43Z">
              <w:r>
                <w:rPr>
                  <w:szCs w:val="21"/>
                </w:rPr>
                <w:t>（</w:t>
              </w:r>
            </w:ins>
            <w:r w:rsidRPr="005E18EB">
              <w:rPr>
                <w:rPrChange w:author="格式修订器" w:date="2023-04-26T11:14:45Z">
                  <w:rPr>
                    <w:sz w:val="21"/>
                    <w:szCs w:val="21"/>
                    <w:rFonts w:ascii="Times New Roman" w:eastAsia="宋体" w:hAnsi="Times New Roman" w:cs="Times New Roman"/>
                  </w:rPr>
                </w:rPrChange>
              </w:rPr>
              <w:t xml:space="preserve">1.28</w:t>
            </w:r>
            <w:del w:id="988364" w:author="标点修订器" w:date="2023-04-26T11:14:47Z">
              <w:r w:rsidDel="AA7D325B">
                <w:rPr/>
                <w:delText>)</w:delText>
              </w:r>
            </w:del>
            <w:ins w:id="988365" w:author="标点修订器" w:date="2023-04-26T11:14:43Z">
              <w:r>
                <w:rPr>
                  <w:szCs w:val="21"/>
                </w:rPr>
                <w:t>）</w:t>
              </w:r>
            </w:ins>
          </w:p>
        </w:tc>
      </w:tr>
      <w:tr w:rsidR="007860C9" w:rsidRPr="005E18EB" w14:paraId="07C6259D" w14:textId="77777777" w:rsidTr="009B5BF3">
        <w:tc>
          <w:p w14:paraId="14C77845" w14:textId="77777777" w:rsidR="007860C9" w:rsidRPr="005E18EB" w:rsidRDefault="007860C9" w:rsidP="009B5BF3">
            <w:pPr>
              <w:pStyle w:val="ct21"/>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b/>
                    <w:bCs/>
                    <w:color w:val="000000"/>
                  </w:rPr>
                </w:rPrChange>
              </w:rPr>
              <w:t>GDP</w:t>
            </w:r>
          </w:p>
        </w:tc>
        <w:tc>
          <w:p w14:paraId="435DB892" w14:textId="77777777" w:rsidR="007860C9" w:rsidRPr="005E18EB" w:rsidRDefault="007860C9" w:rsidP="009B5BF3">
            <w:pPr>
              <w:pStyle w:val="ct12"/>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rPr>
                </w:rPrChange>
              </w:rPr>
              <w:t>0.5723***</w:t>
            </w:r>
          </w:p>
        </w:tc>
        <w:tc>
          <w:p w14:paraId="7D7E9A25" w14:textId="77777777" w:rsidR="007860C9" w:rsidRPr="005E18EB" w:rsidRDefault="007860C9" w:rsidP="009B5BF3">
            <w:pPr>
              <w:pStyle w:val="ct12"/>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rPr>
                </w:rPrChange>
              </w:rPr>
              <w:t>0.9348***</w:t>
            </w:r>
          </w:p>
        </w:tc>
        <w:tc>
          <w:p w14:paraId="7CEC66DD" w14:textId="77777777" w:rsidR="007860C9" w:rsidRPr="005E18EB" w:rsidRDefault="007860C9" w:rsidP="009B5BF3">
            <w:pPr>
              <w:pStyle w:val="ct12"/>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rPr>
                </w:rPrChange>
              </w:rPr>
              <w:t>0.9290***</w:t>
            </w:r>
          </w:p>
        </w:tc>
        <w:tc>
          <w:p w14:paraId="14331C02" w14:textId="77777777" w:rsidR="007860C9" w:rsidRPr="005E18EB" w:rsidRDefault="007860C9" w:rsidP="009B5BF3">
            <w:pPr>
              <w:pStyle w:val="ct22"/>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rPr>
                </w:rPrChange>
              </w:rPr>
              <w:t>0.7801***</w:t>
            </w:r>
          </w:p>
        </w:tc>
      </w:tr>
      <w:tr w:rsidR="007860C9" w:rsidRPr="005E18EB" w14:paraId="09F98BE3" w14:textId="77777777" w:rsidTr="009B5BF3">
        <w:tc>
          <w:p w14:paraId="579DA3F1" w14:textId="77777777" w:rsidR="007860C9" w:rsidRPr="005E18EB" w:rsidRDefault="007860C9" w:rsidP="009B5BF3">
            <w:pPr>
              <w:pStyle w:val="ct21"/>
              <w:topLinePunct/>
              <w:ind w:leftChars="0" w:left="0" w:rightChars="0" w:right="0" w:firstLineChars="0" w:firstLine="0"/>
            </w:pPr>
          </w:p>
        </w:tc>
        <w:tc>
          <w:p w14:paraId="55A73F53" w14:textId="77777777" w:rsidR="007860C9" w:rsidRPr="005E18EB" w:rsidRDefault="007860C9" w:rsidP="009B5BF3">
            <w:pPr>
              <w:pStyle w:val="ct12"/>
              <w:topLinePunct/>
              <w:ind w:leftChars="0" w:left="0" w:rightChars="0" w:right="0" w:firstLineChars="0" w:firstLine="0"/>
            </w:pPr>
            <w:del w:id="988366" w:author="标点修订器" w:date="2023-04-26T11:14:47Z">
              <w:r w:rsidDel="AA7D325B">
                <w:rPr/>
                <w:delText>(</w:delText>
              </w:r>
            </w:del>
            <w:ins w:id="988367" w:author="标点修订器" w:date="2023-04-26T11:14:43Z">
              <w:r>
                <w:rPr>
                  <w:szCs w:val="21"/>
                </w:rPr>
                <w:t>（</w:t>
              </w:r>
            </w:ins>
            <w:r w:rsidRPr="005E18EB">
              <w:rPr>
                <w:rPrChange w:author="格式修订器" w:date="2023-04-26T11:14:45Z">
                  <w:rPr>
                    <w:sz w:val="21"/>
                    <w:szCs w:val="21"/>
                    <w:rFonts w:ascii="Times New Roman" w:eastAsia="宋体" w:hAnsi="Times New Roman" w:cs="Times New Roman"/>
                  </w:rPr>
                </w:rPrChange>
              </w:rPr>
              <w:t xml:space="preserve">7.18</w:t>
            </w:r>
            <w:del w:id="988368" w:author="标点修订器" w:date="2023-04-26T11:14:47Z">
              <w:r w:rsidDel="AA7D325B">
                <w:rPr/>
                <w:delText>)</w:delText>
              </w:r>
            </w:del>
            <w:ins w:id="988369" w:author="标点修订器" w:date="2023-04-26T11:14:43Z">
              <w:r>
                <w:rPr>
                  <w:szCs w:val="21"/>
                </w:rPr>
                <w:t>）</w:t>
              </w:r>
            </w:ins>
          </w:p>
        </w:tc>
        <w:tc>
          <w:p w14:paraId="0C3526C7" w14:textId="77777777" w:rsidR="007860C9" w:rsidRPr="005E18EB" w:rsidRDefault="007860C9" w:rsidP="009B5BF3">
            <w:pPr>
              <w:pStyle w:val="ct12"/>
              <w:topLinePunct/>
              <w:ind w:leftChars="0" w:left="0" w:rightChars="0" w:right="0" w:firstLineChars="0" w:firstLine="0"/>
            </w:pPr>
            <w:del w:id="988370" w:author="标点修订器" w:date="2023-04-26T11:14:47Z">
              <w:r w:rsidDel="AA7D325B">
                <w:rPr/>
                <w:delText>(</w:delText>
              </w:r>
            </w:del>
            <w:ins w:id="988371" w:author="标点修订器" w:date="2023-04-26T11:14:43Z">
              <w:r>
                <w:rPr>
                  <w:szCs w:val="21"/>
                </w:rPr>
                <w:t>（</w:t>
              </w:r>
            </w:ins>
            <w:r w:rsidRPr="005E18EB">
              <w:rPr>
                <w:rPrChange w:author="格式修订器" w:date="2023-04-26T11:14:45Z">
                  <w:rPr>
                    <w:sz w:val="21"/>
                    <w:szCs w:val="21"/>
                    <w:rFonts w:ascii="Times New Roman" w:eastAsia="宋体" w:hAnsi="Times New Roman" w:cs="Times New Roman"/>
                  </w:rPr>
                </w:rPrChange>
              </w:rPr>
              <w:t xml:space="preserve">4.17</w:t>
            </w:r>
            <w:del w:id="988372" w:author="标点修订器" w:date="2023-04-26T11:14:47Z">
              <w:r w:rsidDel="AA7D325B">
                <w:rPr/>
                <w:delText>)</w:delText>
              </w:r>
            </w:del>
            <w:ins w:id="988373" w:author="标点修订器" w:date="2023-04-26T11:14:43Z">
              <w:r>
                <w:rPr>
                  <w:szCs w:val="21"/>
                </w:rPr>
                <w:t>）</w:t>
              </w:r>
            </w:ins>
          </w:p>
        </w:tc>
        <w:tc>
          <w:p w14:paraId="6E1D48AD" w14:textId="77777777" w:rsidR="007860C9" w:rsidRPr="005E18EB" w:rsidRDefault="007860C9" w:rsidP="009B5BF3">
            <w:pPr>
              <w:pStyle w:val="ct12"/>
              <w:topLinePunct/>
              <w:ind w:leftChars="0" w:left="0" w:rightChars="0" w:right="0" w:firstLineChars="0" w:firstLine="0"/>
            </w:pPr>
            <w:del w:id="988374" w:author="标点修订器" w:date="2023-04-26T11:14:47Z">
              <w:r w:rsidDel="AA7D325B">
                <w:rPr/>
                <w:delText>(</w:delText>
              </w:r>
            </w:del>
            <w:ins w:id="988375" w:author="标点修订器" w:date="2023-04-26T11:14:43Z">
              <w:r>
                <w:rPr>
                  <w:szCs w:val="21"/>
                </w:rPr>
                <w:t>（</w:t>
              </w:r>
            </w:ins>
            <w:r w:rsidRPr="005E18EB">
              <w:rPr>
                <w:rPrChange w:author="格式修订器" w:date="2023-04-26T11:14:45Z">
                  <w:rPr>
                    <w:sz w:val="21"/>
                    <w:szCs w:val="21"/>
                    <w:rFonts w:ascii="Times New Roman" w:eastAsia="宋体" w:hAnsi="Times New Roman" w:cs="Times New Roman"/>
                  </w:rPr>
                </w:rPrChange>
              </w:rPr>
              <w:t xml:space="preserve">5.68</w:t>
            </w:r>
            <w:del w:id="988376" w:author="标点修订器" w:date="2023-04-26T11:14:47Z">
              <w:r w:rsidDel="AA7D325B">
                <w:rPr/>
                <w:delText>)</w:delText>
              </w:r>
            </w:del>
            <w:ins w:id="988377" w:author="标点修订器" w:date="2023-04-26T11:14:43Z">
              <w:r>
                <w:rPr>
                  <w:szCs w:val="21"/>
                </w:rPr>
                <w:t>）</w:t>
              </w:r>
            </w:ins>
          </w:p>
        </w:tc>
        <w:tc>
          <w:p w14:paraId="747A1160" w14:textId="77777777" w:rsidR="007860C9" w:rsidRPr="005E18EB" w:rsidRDefault="007860C9" w:rsidP="009B5BF3">
            <w:pPr>
              <w:pStyle w:val="ct22"/>
              <w:topLinePunct/>
              <w:ind w:leftChars="0" w:left="0" w:rightChars="0" w:right="0" w:firstLineChars="0" w:firstLine="0"/>
            </w:pPr>
            <w:del w:id="988378" w:author="标点修订器" w:date="2023-04-26T11:14:47Z">
              <w:r w:rsidDel="AA7D325B">
                <w:rPr/>
                <w:delText>(</w:delText>
              </w:r>
            </w:del>
            <w:ins w:id="988379" w:author="标点修订器" w:date="2023-04-26T11:14:43Z">
              <w:r>
                <w:rPr>
                  <w:szCs w:val="21"/>
                </w:rPr>
                <w:t>（</w:t>
              </w:r>
            </w:ins>
            <w:r w:rsidRPr="005E18EB">
              <w:rPr>
                <w:rPrChange w:author="格式修订器" w:date="2023-04-26T11:14:45Z">
                  <w:rPr>
                    <w:sz w:val="21"/>
                    <w:szCs w:val="21"/>
                    <w:rFonts w:ascii="Times New Roman" w:eastAsia="宋体" w:hAnsi="Times New Roman" w:cs="Times New Roman"/>
                  </w:rPr>
                </w:rPrChange>
              </w:rPr>
              <w:t xml:space="preserve">7.04</w:t>
            </w:r>
            <w:del w:id="988380" w:author="标点修订器" w:date="2023-04-26T11:14:47Z">
              <w:r w:rsidDel="AA7D325B">
                <w:rPr/>
                <w:delText>)</w:delText>
              </w:r>
            </w:del>
            <w:ins w:id="988381" w:author="标点修订器" w:date="2023-04-26T11:14:43Z">
              <w:r>
                <w:rPr>
                  <w:szCs w:val="21"/>
                </w:rPr>
                <w:t>）</w:t>
              </w:r>
            </w:ins>
          </w:p>
        </w:tc>
      </w:tr>
      <w:tr w:rsidR="007860C9" w:rsidRPr="005E18EB" w14:paraId="10829475" w14:textId="77777777" w:rsidTr="009B5BF3">
        <w:tc>
          <w:p w14:paraId="45782841" w14:textId="77777777" w:rsidR="007860C9" w:rsidRPr="005E18EB" w:rsidRDefault="007860C9" w:rsidP="009B5BF3">
            <w:pPr>
              <w:pStyle w:val="ct21"/>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b/>
                    <w:bCs/>
                    <w:color w:val="000000"/>
                  </w:rPr>
                </w:rPrChange>
              </w:rPr>
              <w:t>CPI</w:t>
            </w:r>
          </w:p>
        </w:tc>
        <w:tc>
          <w:p w14:paraId="2DAD2692" w14:textId="77777777" w:rsidR="007860C9" w:rsidRPr="005E18EB" w:rsidRDefault="007860C9" w:rsidP="009B5BF3">
            <w:pPr>
              <w:pStyle w:val="ct12"/>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rPr>
                </w:rPrChange>
              </w:rPr>
              <w:t>-0.0134*</w:t>
            </w:r>
          </w:p>
        </w:tc>
        <w:tc>
          <w:p w14:paraId="66AD8A86" w14:textId="77777777" w:rsidR="007860C9" w:rsidRPr="005E18EB" w:rsidRDefault="007860C9" w:rsidP="009B5BF3">
            <w:pPr>
              <w:pStyle w:val="affff8"/>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rPr>
                </w:rPrChange>
              </w:rPr>
              <w:t>-0.0165</w:t>
            </w:r>
          </w:p>
        </w:tc>
        <w:tc>
          <w:p w14:paraId="2AA82E91" w14:textId="77777777" w:rsidR="007860C9" w:rsidRPr="005E18EB" w:rsidRDefault="007860C9" w:rsidP="009B5BF3">
            <w:pPr>
              <w:pStyle w:val="affff8"/>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rPr>
                </w:rPrChange>
              </w:rPr>
              <w:t>-0.0046</w:t>
            </w:r>
          </w:p>
        </w:tc>
        <w:tc>
          <w:p w14:paraId="110F3C22" w14:textId="77777777" w:rsidR="007860C9" w:rsidRPr="005E18EB" w:rsidRDefault="007860C9" w:rsidP="009B5BF3">
            <w:pPr>
              <w:pStyle w:val="affff8"/>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rPr>
                </w:rPrChange>
              </w:rPr>
              <w:t>-0.0081</w:t>
            </w:r>
          </w:p>
        </w:tc>
      </w:tr>
      <w:tr w:rsidR="007860C9" w:rsidRPr="005E18EB" w14:paraId="126E5500" w14:textId="77777777" w:rsidTr="009B5BF3">
        <w:tc>
          <w:p w14:paraId="7C861781" w14:textId="77777777" w:rsidR="007860C9" w:rsidRPr="005E18EB" w:rsidRDefault="007860C9" w:rsidP="009B5BF3">
            <w:pPr>
              <w:pStyle w:val="ct21"/>
              <w:topLinePunct/>
              <w:ind w:leftChars="0" w:left="0" w:rightChars="0" w:right="0" w:firstLineChars="0" w:firstLine="0"/>
            </w:pPr>
          </w:p>
        </w:tc>
        <w:tc>
          <w:p w14:paraId="3F40A93F" w14:textId="77777777" w:rsidR="007860C9" w:rsidRPr="005E18EB" w:rsidRDefault="007860C9" w:rsidP="009B5BF3">
            <w:pPr>
              <w:pStyle w:val="ct12"/>
              <w:topLinePunct/>
              <w:ind w:leftChars="0" w:left="0" w:rightChars="0" w:right="0" w:firstLineChars="0" w:firstLine="0"/>
            </w:pPr>
            <w:del w:id="988382" w:author="标点修订器" w:date="2023-04-26T11:14:47Z">
              <w:r w:rsidDel="AA7D325B">
                <w:rPr/>
                <w:delText>(</w:delText>
              </w:r>
            </w:del>
            <w:ins w:id="988383" w:author="标点修订器" w:date="2023-04-26T11:14:43Z">
              <w:r>
                <w:rPr>
                  <w:szCs w:val="21"/>
                </w:rPr>
                <w:t>（</w:t>
              </w:r>
            </w:ins>
            <w:r w:rsidRPr="005E18EB">
              <w:rPr>
                <w:rPrChange w:author="格式修订器" w:date="2023-04-26T11:14:45Z">
                  <w:rPr>
                    <w:sz w:val="21"/>
                    <w:szCs w:val="21"/>
                    <w:rFonts w:ascii="Times New Roman" w:eastAsia="宋体" w:hAnsi="Times New Roman" w:cs="Times New Roman"/>
                  </w:rPr>
                </w:rPrChange>
              </w:rPr>
              <w:t xml:space="preserve">-1.97</w:t>
            </w:r>
            <w:del w:id="988384" w:author="标点修订器" w:date="2023-04-26T11:14:47Z">
              <w:r w:rsidDel="AA7D325B">
                <w:rPr/>
                <w:delText>)</w:delText>
              </w:r>
            </w:del>
            <w:ins w:id="988385" w:author="标点修订器" w:date="2023-04-26T11:14:43Z">
              <w:r>
                <w:rPr>
                  <w:szCs w:val="21"/>
                </w:rPr>
                <w:t>）</w:t>
              </w:r>
            </w:ins>
          </w:p>
        </w:tc>
        <w:tc>
          <w:p w14:paraId="2EA9B99E" w14:textId="77777777" w:rsidR="007860C9" w:rsidRPr="005E18EB" w:rsidRDefault="007860C9" w:rsidP="009B5BF3">
            <w:pPr>
              <w:pStyle w:val="ct12"/>
              <w:topLinePunct/>
              <w:ind w:leftChars="0" w:left="0" w:rightChars="0" w:right="0" w:firstLineChars="0" w:firstLine="0"/>
            </w:pPr>
            <w:del w:id="988386" w:author="标点修订器" w:date="2023-04-26T11:14:47Z">
              <w:r w:rsidDel="AA7D325B">
                <w:rPr/>
                <w:delText>(</w:delText>
              </w:r>
            </w:del>
            <w:ins w:id="988387" w:author="标点修订器" w:date="2023-04-26T11:14:43Z">
              <w:r>
                <w:rPr>
                  <w:szCs w:val="21"/>
                </w:rPr>
                <w:t>（</w:t>
              </w:r>
            </w:ins>
            <w:r w:rsidRPr="005E18EB">
              <w:rPr>
                <w:rPrChange w:author="格式修订器" w:date="2023-04-26T11:14:45Z">
                  <w:rPr>
                    <w:sz w:val="21"/>
                    <w:szCs w:val="21"/>
                    <w:rFonts w:ascii="Times New Roman" w:eastAsia="宋体" w:hAnsi="Times New Roman" w:cs="Times New Roman"/>
                  </w:rPr>
                </w:rPrChange>
              </w:rPr>
              <w:t xml:space="preserve">-1.49</w:t>
            </w:r>
            <w:del w:id="988388" w:author="标点修订器" w:date="2023-04-26T11:14:47Z">
              <w:r w:rsidDel="AA7D325B">
                <w:rPr/>
                <w:delText>)</w:delText>
              </w:r>
            </w:del>
            <w:ins w:id="988389" w:author="标点修订器" w:date="2023-04-26T11:14:43Z">
              <w:r>
                <w:rPr>
                  <w:szCs w:val="21"/>
                </w:rPr>
                <w:t>）</w:t>
              </w:r>
            </w:ins>
          </w:p>
        </w:tc>
        <w:tc>
          <w:p w14:paraId="4042B32C" w14:textId="77777777" w:rsidR="007860C9" w:rsidRPr="005E18EB" w:rsidRDefault="007860C9" w:rsidP="009B5BF3">
            <w:pPr>
              <w:pStyle w:val="ct12"/>
              <w:topLinePunct/>
              <w:ind w:leftChars="0" w:left="0" w:rightChars="0" w:right="0" w:firstLineChars="0" w:firstLine="0"/>
            </w:pPr>
            <w:del w:id="988390" w:author="标点修订器" w:date="2023-04-26T11:14:47Z">
              <w:r w:rsidDel="AA7D325B">
                <w:rPr/>
                <w:delText>(</w:delText>
              </w:r>
            </w:del>
            <w:ins w:id="988391" w:author="标点修订器" w:date="2023-04-26T11:14:43Z">
              <w:r>
                <w:rPr>
                  <w:szCs w:val="21"/>
                </w:rPr>
                <w:t>（</w:t>
              </w:r>
            </w:ins>
            <w:r w:rsidRPr="005E18EB">
              <w:rPr>
                <w:rPrChange w:author="格式修订器" w:date="2023-04-26T11:14:45Z">
                  <w:rPr>
                    <w:sz w:val="21"/>
                    <w:szCs w:val="21"/>
                    <w:rFonts w:ascii="Times New Roman" w:eastAsia="宋体" w:hAnsi="Times New Roman" w:cs="Times New Roman"/>
                  </w:rPr>
                </w:rPrChange>
              </w:rPr>
              <w:t xml:space="preserve">-0.38</w:t>
            </w:r>
            <w:del w:id="988392" w:author="标点修订器" w:date="2023-04-26T11:14:47Z">
              <w:r w:rsidDel="AA7D325B">
                <w:rPr/>
                <w:delText>)</w:delText>
              </w:r>
            </w:del>
            <w:ins w:id="988393" w:author="标点修订器" w:date="2023-04-26T11:14:43Z">
              <w:r>
                <w:rPr>
                  <w:szCs w:val="21"/>
                </w:rPr>
                <w:t>）</w:t>
              </w:r>
            </w:ins>
          </w:p>
        </w:tc>
        <w:tc>
          <w:p w14:paraId="59E0717B" w14:textId="77777777" w:rsidR="007860C9" w:rsidRPr="005E18EB" w:rsidRDefault="007860C9" w:rsidP="009B5BF3">
            <w:pPr>
              <w:pStyle w:val="ct22"/>
              <w:topLinePunct/>
              <w:ind w:leftChars="0" w:left="0" w:rightChars="0" w:right="0" w:firstLineChars="0" w:firstLine="0"/>
            </w:pPr>
            <w:del w:id="988394" w:author="标点修订器" w:date="2023-04-26T11:14:47Z">
              <w:r w:rsidDel="AA7D325B">
                <w:rPr/>
                <w:delText>(</w:delText>
              </w:r>
            </w:del>
            <w:ins w:id="988395" w:author="标点修订器" w:date="2023-04-26T11:14:43Z">
              <w:r>
                <w:rPr>
                  <w:szCs w:val="21"/>
                </w:rPr>
                <w:t>（</w:t>
              </w:r>
            </w:ins>
            <w:r w:rsidRPr="005E18EB">
              <w:rPr>
                <w:rPrChange w:author="格式修订器" w:date="2023-04-26T11:14:45Z">
                  <w:rPr>
                    <w:sz w:val="21"/>
                    <w:szCs w:val="21"/>
                    <w:rFonts w:ascii="Times New Roman" w:eastAsia="宋体" w:hAnsi="Times New Roman" w:cs="Times New Roman"/>
                  </w:rPr>
                </w:rPrChange>
              </w:rPr>
              <w:t xml:space="preserve">-0.94</w:t>
            </w:r>
            <w:del w:id="988396" w:author="标点修订器" w:date="2023-04-26T11:14:47Z">
              <w:r w:rsidDel="AA7D325B">
                <w:rPr/>
                <w:delText>)</w:delText>
              </w:r>
            </w:del>
            <w:ins w:id="988397" w:author="标点修订器" w:date="2023-04-26T11:14:43Z">
              <w:r>
                <w:rPr>
                  <w:szCs w:val="21"/>
                </w:rPr>
                <w:t>）</w:t>
              </w:r>
            </w:ins>
          </w:p>
        </w:tc>
      </w:tr>
      <w:tr w:rsidR="007860C9" w:rsidRPr="005E18EB" w14:paraId="7723013F" w14:textId="77777777" w:rsidTr="009B5BF3">
        <w:tc>
          <w:p w14:paraId="2DBFA842" w14:textId="77777777" w:rsidR="007860C9" w:rsidRPr="005E18EB" w:rsidRDefault="007860C9" w:rsidP="009B5BF3">
            <w:pPr>
              <w:pStyle w:val="ct21"/>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b/>
                    <w:bCs/>
                    <w:color w:val="000000"/>
                  </w:rPr>
                </w:rPrChange>
              </w:rPr>
              <w:t>_cons</w:t>
            </w:r>
          </w:p>
        </w:tc>
        <w:tc>
          <w:p w14:paraId="2CA6BBDA" w14:textId="77777777" w:rsidR="007860C9" w:rsidRPr="005E18EB" w:rsidRDefault="007860C9" w:rsidP="009B5BF3">
            <w:pPr>
              <w:pStyle w:val="ct12"/>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rPr>
                </w:rPrChange>
              </w:rPr>
              <w:t>-12.7313**</w:t>
            </w:r>
          </w:p>
        </w:tc>
        <w:tc>
          <w:p w14:paraId="138165CD" w14:textId="77777777" w:rsidR="007860C9" w:rsidRPr="005E18EB" w:rsidRDefault="007860C9" w:rsidP="009B5BF3">
            <w:pPr>
              <w:pStyle w:val="ct12"/>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rPr>
                </w:rPrChange>
              </w:rPr>
              <w:t>-15.2162***</w:t>
            </w:r>
          </w:p>
        </w:tc>
        <w:tc>
          <w:p w14:paraId="662B2783" w14:textId="77777777" w:rsidR="007860C9" w:rsidRPr="005E18EB" w:rsidRDefault="007860C9" w:rsidP="009B5BF3">
            <w:pPr>
              <w:pStyle w:val="ct12"/>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rPr>
                </w:rPrChange>
              </w:rPr>
              <w:t>-21.9299***</w:t>
            </w:r>
          </w:p>
        </w:tc>
        <w:tc>
          <w:p w14:paraId="2097B5B7" w14:textId="77777777" w:rsidR="007860C9" w:rsidRPr="005E18EB" w:rsidRDefault="007860C9" w:rsidP="009B5BF3">
            <w:pPr>
              <w:pStyle w:val="ct22"/>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rPr>
                </w:rPrChange>
              </w:rPr>
              <w:t>-18.2694***</w:t>
            </w:r>
          </w:p>
        </w:tc>
      </w:tr>
      <w:tr w:rsidR="007860C9" w:rsidRPr="005E18EB" w14:paraId="7EDB6A1C" w14:textId="77777777" w:rsidTr="009B5BF3">
        <w:tc>
          <w:p w14:paraId="14F3D0F0" w14:textId="77777777" w:rsidR="007860C9" w:rsidRPr="005E18EB" w:rsidRDefault="007860C9" w:rsidP="009B5BF3">
            <w:pPr>
              <w:pStyle w:val="ct21"/>
              <w:topLinePunct/>
              <w:ind w:leftChars="0" w:left="0" w:rightChars="0" w:right="0" w:firstLineChars="0" w:firstLine="0"/>
            </w:pPr>
          </w:p>
        </w:tc>
        <w:tc>
          <w:p w14:paraId="68A35530" w14:textId="77777777" w:rsidR="007860C9" w:rsidRPr="005E18EB" w:rsidRDefault="007860C9" w:rsidP="009B5BF3">
            <w:pPr>
              <w:pStyle w:val="ct12"/>
              <w:topLinePunct/>
              <w:ind w:leftChars="0" w:left="0" w:rightChars="0" w:right="0" w:firstLineChars="0" w:firstLine="0"/>
            </w:pPr>
            <w:del w:id="988398" w:author="标点修订器" w:date="2023-04-26T11:14:47Z">
              <w:r w:rsidDel="AA7D325B">
                <w:rPr/>
                <w:delText>(</w:delText>
              </w:r>
            </w:del>
            <w:ins w:id="988399" w:author="标点修订器" w:date="2023-04-26T11:14:43Z">
              <w:r>
                <w:rPr>
                  <w:szCs w:val="21"/>
                </w:rPr>
                <w:t>（</w:t>
              </w:r>
            </w:ins>
            <w:r w:rsidRPr="005E18EB">
              <w:rPr>
                <w:rPrChange w:author="格式修订器" w:date="2023-04-26T11:14:45Z">
                  <w:rPr>
                    <w:sz w:val="21"/>
                    <w:szCs w:val="21"/>
                    <w:rFonts w:ascii="Times New Roman" w:eastAsia="宋体" w:hAnsi="Times New Roman" w:cs="Times New Roman"/>
                  </w:rPr>
                </w:rPrChange>
              </w:rPr>
              <w:t xml:space="preserve">-6.47</w:t>
            </w:r>
            <w:del w:id="988400" w:author="标点修订器" w:date="2023-04-26T11:14:47Z">
              <w:r w:rsidDel="AA7D325B">
                <w:rPr/>
                <w:delText>)</w:delText>
              </w:r>
            </w:del>
            <w:ins w:id="988401" w:author="标点修订器" w:date="2023-04-26T11:14:43Z">
              <w:r>
                <w:rPr>
                  <w:szCs w:val="21"/>
                </w:rPr>
                <w:t>）</w:t>
              </w:r>
            </w:ins>
          </w:p>
        </w:tc>
        <w:tc>
          <w:p w14:paraId="5D07EFA6" w14:textId="77777777" w:rsidR="007860C9" w:rsidRPr="005E18EB" w:rsidRDefault="007860C9" w:rsidP="009B5BF3">
            <w:pPr>
              <w:pStyle w:val="ct12"/>
              <w:topLinePunct/>
              <w:ind w:leftChars="0" w:left="0" w:rightChars="0" w:right="0" w:firstLineChars="0" w:firstLine="0"/>
            </w:pPr>
            <w:del w:id="988402" w:author="标点修订器" w:date="2023-04-26T11:14:47Z">
              <w:r w:rsidDel="AA7D325B">
                <w:rPr/>
                <w:delText>(</w:delText>
              </w:r>
            </w:del>
            <w:ins w:id="988403" w:author="标点修订器" w:date="2023-04-26T11:14:43Z">
              <w:r>
                <w:rPr>
                  <w:szCs w:val="21"/>
                </w:rPr>
                <w:t>（</w:t>
              </w:r>
            </w:ins>
            <w:r w:rsidRPr="005E18EB">
              <w:rPr>
                <w:rPrChange w:author="格式修订器" w:date="2023-04-26T11:14:45Z">
                  <w:rPr>
                    <w:sz w:val="21"/>
                    <w:szCs w:val="21"/>
                    <w:rFonts w:ascii="Times New Roman" w:eastAsia="宋体" w:hAnsi="Times New Roman" w:cs="Times New Roman"/>
                  </w:rPr>
                </w:rPrChange>
              </w:rPr>
              <w:t xml:space="preserve">-3.80</w:t>
            </w:r>
            <w:del w:id="988404" w:author="标点修订器" w:date="2023-04-26T11:14:47Z">
              <w:r w:rsidDel="AA7D325B">
                <w:rPr/>
                <w:delText>)</w:delText>
              </w:r>
            </w:del>
            <w:ins w:id="988405" w:author="标点修订器" w:date="2023-04-26T11:14:43Z">
              <w:r>
                <w:rPr>
                  <w:szCs w:val="21"/>
                </w:rPr>
                <w:t>）</w:t>
              </w:r>
            </w:ins>
          </w:p>
        </w:tc>
        <w:tc>
          <w:p w14:paraId="14818BA6" w14:textId="77777777" w:rsidR="007860C9" w:rsidRPr="005E18EB" w:rsidRDefault="007860C9" w:rsidP="009B5BF3">
            <w:pPr>
              <w:pStyle w:val="ct12"/>
              <w:topLinePunct/>
              <w:ind w:leftChars="0" w:left="0" w:rightChars="0" w:right="0" w:firstLineChars="0" w:firstLine="0"/>
            </w:pPr>
            <w:del w:id="988406" w:author="标点修订器" w:date="2023-04-26T11:14:47Z">
              <w:r w:rsidDel="AA7D325B">
                <w:rPr/>
                <w:delText>(</w:delText>
              </w:r>
            </w:del>
            <w:ins w:id="988407" w:author="标点修订器" w:date="2023-04-26T11:14:43Z">
              <w:r>
                <w:rPr>
                  <w:szCs w:val="21"/>
                </w:rPr>
                <w:t>（</w:t>
              </w:r>
            </w:ins>
            <w:r w:rsidRPr="005E18EB">
              <w:rPr>
                <w:rPrChange w:author="格式修订器" w:date="2023-04-26T11:14:45Z">
                  <w:rPr>
                    <w:sz w:val="21"/>
                    <w:szCs w:val="21"/>
                    <w:rFonts w:ascii="Times New Roman" w:eastAsia="宋体" w:hAnsi="Times New Roman" w:cs="Times New Roman"/>
                  </w:rPr>
                </w:rPrChange>
              </w:rPr>
              <w:t xml:space="preserve">-5.55</w:t>
            </w:r>
            <w:del w:id="988408" w:author="标点修订器" w:date="2023-04-26T11:14:47Z">
              <w:r w:rsidDel="AA7D325B">
                <w:rPr/>
                <w:delText>)</w:delText>
              </w:r>
            </w:del>
            <w:ins w:id="988409" w:author="标点修订器" w:date="2023-04-26T11:14:43Z">
              <w:r>
                <w:rPr>
                  <w:szCs w:val="21"/>
                </w:rPr>
                <w:t>）</w:t>
              </w:r>
            </w:ins>
          </w:p>
        </w:tc>
        <w:tc>
          <w:p w14:paraId="48D718B3" w14:textId="77777777" w:rsidR="007860C9" w:rsidRPr="005E18EB" w:rsidRDefault="007860C9" w:rsidP="009B5BF3">
            <w:pPr>
              <w:pStyle w:val="ct22"/>
              <w:topLinePunct/>
              <w:ind w:leftChars="0" w:left="0" w:rightChars="0" w:right="0" w:firstLineChars="0" w:firstLine="0"/>
            </w:pPr>
            <w:del w:id="988410" w:author="标点修订器" w:date="2023-04-26T11:14:47Z">
              <w:r w:rsidDel="AA7D325B">
                <w:rPr/>
                <w:delText>(</w:delText>
              </w:r>
            </w:del>
            <w:ins w:id="988411" w:author="标点修订器" w:date="2023-04-26T11:14:43Z">
              <w:r>
                <w:rPr>
                  <w:szCs w:val="21"/>
                </w:rPr>
                <w:t>（</w:t>
              </w:r>
            </w:ins>
            <w:r w:rsidRPr="005E18EB">
              <w:rPr>
                <w:rPrChange w:author="格式修订器" w:date="2023-04-26T11:14:45Z">
                  <w:rPr>
                    <w:sz w:val="21"/>
                    <w:szCs w:val="21"/>
                    <w:rFonts w:ascii="Times New Roman" w:eastAsia="宋体" w:hAnsi="Times New Roman" w:cs="Times New Roman"/>
                  </w:rPr>
                </w:rPrChange>
              </w:rPr>
              <w:t xml:space="preserve">-6.45</w:t>
            </w:r>
            <w:del w:id="988412" w:author="标点修订器" w:date="2023-04-26T11:14:47Z">
              <w:r w:rsidDel="AA7D325B">
                <w:rPr/>
                <w:delText>)</w:delText>
              </w:r>
            </w:del>
            <w:ins w:id="988413" w:author="标点修订器" w:date="2023-04-26T11:14:43Z">
              <w:r>
                <w:rPr>
                  <w:szCs w:val="21"/>
                </w:rPr>
                <w:t>）</w:t>
              </w:r>
            </w:ins>
          </w:p>
        </w:tc>
      </w:tr>
      <w:tr w:rsidR="007860C9" w:rsidRPr="005E18EB" w14:paraId="4836CCBD" w14:textId="77777777" w:rsidTr="009B5BF3">
        <w:tc>
          <w:p w14:paraId="4282A145" w14:textId="77777777" w:rsidR="007860C9" w:rsidRPr="005E18EB" w:rsidRDefault="007860C9" w:rsidP="009B5BF3">
            <w:pPr>
              <w:pStyle w:val="ct21"/>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b/>
                    <w:bCs/>
                    <w:color w:val="000000"/>
                  </w:rPr>
                </w:rPrChange>
              </w:rPr>
              <w:t>N</w:t>
            </w:r>
          </w:p>
        </w:tc>
        <w:tc>
          <w:p w14:paraId="28719987" w14:textId="77777777" w:rsidR="007860C9" w:rsidRPr="005E18EB" w:rsidRDefault="007860C9" w:rsidP="009B5BF3">
            <w:pPr>
              <w:pStyle w:val="affff8"/>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rPr>
                </w:rPrChange>
              </w:rPr>
              <w:t>180</w:t>
            </w:r>
          </w:p>
        </w:tc>
        <w:tc>
          <w:p w14:paraId="291B9222" w14:textId="77777777" w:rsidR="007860C9" w:rsidRPr="005E18EB" w:rsidRDefault="007860C9" w:rsidP="009B5BF3">
            <w:pPr>
              <w:pStyle w:val="affff8"/>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rPr>
                </w:rPrChange>
              </w:rPr>
              <w:t>50</w:t>
            </w:r>
          </w:p>
        </w:tc>
        <w:tc>
          <w:p w14:paraId="21C1DDC6" w14:textId="77777777" w:rsidR="007860C9" w:rsidRPr="005E18EB" w:rsidRDefault="007860C9" w:rsidP="009B5BF3">
            <w:pPr>
              <w:pStyle w:val="affff8"/>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rPr>
                </w:rPrChange>
              </w:rPr>
              <w:t>80</w:t>
            </w:r>
          </w:p>
        </w:tc>
        <w:tc>
          <w:p w14:paraId="2565A9FB" w14:textId="77777777" w:rsidR="007860C9" w:rsidRPr="005E18EB" w:rsidRDefault="007860C9" w:rsidP="009B5BF3">
            <w:pPr>
              <w:pStyle w:val="affff8"/>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rPr>
                </w:rPrChange>
              </w:rPr>
              <w:t>50</w:t>
            </w:r>
          </w:p>
        </w:tc>
      </w:tr>
      <w:tr w:rsidR="007860C9" w:rsidRPr="005E18EB" w14:paraId="401AFF6A" w14:textId="77777777" w:rsidTr="009B5BF3">
        <w:tc>
          <w:tcPr>
            <w:tcBorders>
              <w:top w:val="none" w:sz="0" w:space="0" w:color="auto"/>
            </w:tcBorders>
          </w:tcPr>
          <w:p w14:paraId="79593E3B" w14:textId="77777777" w:rsidR="007860C9" w:rsidRPr="005E18EB" w:rsidRDefault="007860C9" w:rsidP="009B5BF3">
            <w:pPr>
              <w:pStyle w:val="ct21"/>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b/>
                    <w:bCs/>
                    <w:color w:val="000000"/>
                  </w:rPr>
                </w:rPrChange>
              </w:rPr>
              <w:t>R-sq</w:t>
            </w:r>
          </w:p>
        </w:tc>
        <w:tc>
          <w:tcPr>
            <w:tcBorders>
              <w:top w:val="none" w:sz="0" w:space="0" w:color="auto"/>
            </w:tcBorders>
          </w:tcPr>
          <w:p w14:paraId="6FB559E3" w14:textId="77777777" w:rsidR="007860C9" w:rsidRPr="005E18EB" w:rsidRDefault="007860C9" w:rsidP="009B5BF3">
            <w:pPr>
              <w:pStyle w:val="affff8"/>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rPr>
                </w:rPrChange>
              </w:rPr>
              <w:t>0.7772</w:t>
            </w:r>
          </w:p>
        </w:tc>
        <w:tc>
          <w:tcPr>
            <w:tcBorders>
              <w:top w:val="none" w:sz="0" w:space="0" w:color="auto"/>
            </w:tcBorders>
          </w:tcPr>
          <w:p w14:paraId="1B464E6E" w14:textId="77777777" w:rsidR="007860C9" w:rsidRPr="005E18EB" w:rsidRDefault="007860C9" w:rsidP="009B5BF3">
            <w:pPr>
              <w:pStyle w:val="affff8"/>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rPr>
                </w:rPrChange>
              </w:rPr>
              <w:t>0.8480</w:t>
            </w:r>
          </w:p>
        </w:tc>
        <w:tc>
          <w:tcPr>
            <w:tcBorders>
              <w:top w:val="none" w:sz="0" w:space="0" w:color="auto"/>
            </w:tcBorders>
          </w:tcPr>
          <w:p w14:paraId="733B9A44" w14:textId="77777777" w:rsidR="007860C9" w:rsidRPr="005E18EB" w:rsidRDefault="007860C9" w:rsidP="009B5BF3">
            <w:pPr>
              <w:pStyle w:val="affff8"/>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rPr>
                </w:rPrChange>
              </w:rPr>
              <w:t>0.7693</w:t>
            </w:r>
          </w:p>
        </w:tc>
        <w:tc>
          <w:tcPr>
            <w:tcBorders>
              <w:top w:val="none" w:sz="0" w:space="0" w:color="auto"/>
            </w:tcBorders>
          </w:tcPr>
          <w:p w14:paraId="509A0768" w14:textId="77777777" w:rsidR="007860C9" w:rsidRPr="005E18EB" w:rsidRDefault="007860C9" w:rsidP="009B5BF3">
            <w:pPr>
              <w:pStyle w:val="affff8"/>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rPr>
                </w:rPrChange>
              </w:rPr>
              <w:t>0.9130</w:t>
            </w:r>
          </w:p>
        </w:tc>
      </w:tr>
    </w:tbl>
    <w:p w14:paraId="26977473" w14:textId="05861B61" w:rsidR="00CD6CCD" w:rsidRDefault="004116A5" w:rsidP="004116A5">
      <w:pPr>
        <w:topLinePunct/>
      </w:pPr>
      <w:r w:rsidRPr="00D14E39">
        <w:rPr/>
        <w:t>除此以外，</w:t>
      </w:r>
      <w:r w:rsidR="00571D74">
        <w:rPr/>
        <w:t>除了大型</w:t>
      </w:r>
      <w:r w:rsidRPr="00D14E39">
        <w:rPr/>
        <w:t>银行</w:t>
      </w:r>
      <w:r w:rsidR="00571D74">
        <w:rPr/>
        <w:t>以外的其他三组的回归结果均表明，其自身的</w:t>
      </w:r>
      <w:r w:rsidRPr="00D14E39">
        <w:rPr/>
        <w:t>资产规模与</w:t>
      </w:r>
      <w:r w:rsidR="00571D74">
        <w:rPr/>
        <w:t>其获取</w:t>
      </w:r>
      <w:r w:rsidR="005E0409">
        <w:rPr/>
        <w:t>收益</w:t>
      </w:r>
      <w:r w:rsidR="00571D74">
        <w:rPr/>
        <w:t>的</w:t>
      </w:r>
      <w:r w:rsidRPr="00D14E39">
        <w:rPr/>
        <w:t>水平</w:t>
      </w:r>
      <w:r w:rsidR="005E0409">
        <w:rPr/>
        <w:t>之间均在</w:t>
      </w:r>
      <w:r w:rsidR="005E0409">
        <w:rPr/>
        <w:t>1%</w:t>
      </w:r>
      <w:r w:rsidR="005E0409">
        <w:rPr/>
        <w:t>的水平上</w:t>
      </w:r>
      <w:r w:rsidR="00571D74">
        <w:rPr/>
        <w:t>呈现</w:t>
      </w:r>
      <w:r w:rsidR="005E0409">
        <w:rPr/>
        <w:t>出</w:t>
      </w:r>
      <w:r w:rsidR="00571D74">
        <w:rPr/>
        <w:t>显著的</w:t>
      </w:r>
      <w:r w:rsidRPr="00D14E39">
        <w:rPr/>
        <w:t>负相关关系，</w:t>
      </w:r>
      <w:r w:rsidR="005E0409">
        <w:rPr/>
        <w:t>这</w:t>
      </w:r>
      <w:r w:rsidRPr="00D14E39">
        <w:rPr/>
        <w:t>可能</w:t>
      </w:r>
      <w:r w:rsidR="005E0409">
        <w:rPr/>
        <w:t>是因为在</w:t>
      </w:r>
      <w:r w:rsidR="00636181" w:rsidRPr="00D14E39">
        <w:rPr/>
        <w:t>利率</w:t>
      </w:r>
      <w:r w:rsidR="005E0409">
        <w:rPr/>
        <w:t>自由</w:t>
      </w:r>
      <w:r w:rsidR="00636181" w:rsidRPr="00D14E39">
        <w:rPr/>
        <w:t>化的进程中，</w:t>
      </w:r>
      <w:r w:rsidR="00D744D6">
        <w:rPr/>
        <w:t>银行的</w:t>
      </w:r>
      <w:r w:rsidR="00636181" w:rsidRPr="00D14E39">
        <w:rPr/>
        <w:t>传统业务受到</w:t>
      </w:r>
      <w:r w:rsidR="00D744D6">
        <w:rPr/>
        <w:t>了</w:t>
      </w:r>
      <w:r w:rsidR="00636181" w:rsidRPr="00D14E39">
        <w:rPr/>
        <w:t>冲击，</w:t>
      </w:r>
      <w:r w:rsidR="00D744D6">
        <w:rPr/>
        <w:t>这</w:t>
      </w:r>
      <w:r w:rsidR="004453EE">
        <w:rPr/>
        <w:t>可能</w:t>
      </w:r>
      <w:r w:rsidR="00D744D6">
        <w:rPr/>
        <w:t>导致</w:t>
      </w:r>
      <w:r w:rsidRPr="00D14E39">
        <w:rPr/>
        <w:t>银行</w:t>
      </w:r>
      <w:r w:rsidR="00D744D6">
        <w:rPr/>
        <w:t>有</w:t>
      </w:r>
      <w:r w:rsidRPr="00D14E39">
        <w:rPr/>
        <w:t>过多的</w:t>
      </w:r>
      <w:r w:rsidR="004453EE">
        <w:rPr/>
        <w:t>闲置</w:t>
      </w:r>
      <w:r w:rsidRPr="00D14E39">
        <w:rPr/>
        <w:t>资产未能带来合理的收益</w:t>
      </w:r>
      <w:r w:rsidR="00D744D6">
        <w:rPr/>
        <w:t>，反而</w:t>
      </w:r>
      <w:r w:rsidR="004453EE">
        <w:rPr/>
        <w:t>为其</w:t>
      </w:r>
      <w:r w:rsidR="00D744D6">
        <w:rPr/>
        <w:t>增加了</w:t>
      </w:r>
      <w:r w:rsidR="004453EE">
        <w:rPr/>
        <w:t>额外的</w:t>
      </w:r>
      <w:r w:rsidR="00D744D6">
        <w:rPr/>
        <w:t>管理成本，带来了</w:t>
      </w:r>
      <w:r w:rsidR="004453EE">
        <w:rPr/>
        <w:t>一定的</w:t>
      </w:r>
      <w:r w:rsidR="000B49E4">
        <w:rPr/>
        <w:t>损失</w:t>
      </w:r>
      <w:r w:rsidRPr="00D14E39">
        <w:rPr/>
        <w:t>。</w:t>
      </w:r>
    </w:p>
    <w:p w14:paraId="70C1DFB9" w14:textId="15A289C7" w:rsidR="00CD6CCD" w:rsidRPr="00571B40" w:rsidRDefault="00CD6CCD" w:rsidP="00CD6CCD">
      <w:pPr>
        <w:topLinePunct/>
      </w:pPr>
      <w:r w:rsidRPr="00571B40">
        <w:rPr>
          <w:rPrChange w:author="格式修订器" w:date="2023-04-26T11:14:45Z">
            <w:rPr>
              <w:sz w:val="24"/>
              <w:szCs w:val="24"/>
              <w:rFonts w:ascii="Times New Roman" w:eastAsia="宋体" w:hAnsi="Times New Roman" w:cs="Times New Roman"/>
              <w:b/>
              <w:bCs/>
            </w:rPr>
          </w:rPrChange>
        </w:rPr>
        <w:t>2</w:t>
      </w:r>
      <w:r w:rsidRPr="00571B40">
        <w:rPr>
          <w:rPrChange w:author="格式修订器" w:date="2023-04-26T11:14:45Z">
            <w:rPr>
              <w:rFonts w:ascii="Times New Roman" w:eastAsia="宋体" w:hAnsi="Times New Roman" w:cs="Times New Roman"/>
              <w:b/>
              <w:bCs/>
              <w:sz w:val="24"/>
              <w:szCs w:val="24"/>
            </w:rPr>
          </w:rPrChange>
        </w:rPr>
        <w:t>）</w:t>
      </w:r>
      <w:r w:rsidRPr="00571B40">
        <w:rPr>
          <w:rPrChange w:author="格式修订器" w:date="2023-04-26T11:14:45Z">
            <w:rPr>
              <w:rFonts w:ascii="Times New Roman" w:eastAsia="宋体" w:hAnsi="Times New Roman" w:cs="Times New Roman"/>
              <w:b/>
              <w:bCs/>
              <w:sz w:val="24"/>
              <w:szCs w:val="24"/>
            </w:rPr>
          </w:rPrChange>
        </w:rPr>
        <w:t>互联网金融发展对商业银行盈利能力的影响</w:t>
      </w:r>
    </w:p>
    <w:p w14:paraId="4F00B5AB" w14:textId="6F2E51EA" w:rsidR="00847F78" w:rsidRDefault="009123B7" w:rsidP="00CD6CCD">
      <w:pPr>
        <w:topLinePunct/>
      </w:pPr>
      <w:r>
        <w:rPr/>
        <w:t>为了验证假设</w:t>
      </w:r>
      <w:r>
        <w:rPr/>
        <w:t>H</w:t>
      </w:r>
      <w:r>
        <w:rPr/>
        <w:t>2</w:t>
      </w:r>
      <w:r>
        <w:rPr/>
        <w:t>，我们</w:t>
      </w:r>
      <w:r w:rsidR="00CD6CCD" w:rsidRPr="00571B40">
        <w:rPr/>
        <w:t>对模型</w:t>
      </w:r>
      <w:r w:rsidR="00CD6CCD" w:rsidRPr="00571B40">
        <w:rPr/>
        <w:t>（</w:t>
      </w:r>
      <w:r w:rsidR="00CD6CCD" w:rsidRPr="00571B40">
        <w:rPr/>
        <w:t>2</w:t>
      </w:r>
      <w:r w:rsidR="00CD6CCD" w:rsidRPr="00571B40">
        <w:rPr/>
        <w:t>）</w:t>
      </w:r>
      <w:r w:rsidR="00CD6CCD" w:rsidRPr="00571B40">
        <w:rPr/>
        <w:t>进行回归，得到的结果如</w:t>
      </w:r>
      <w:ins w:id="988419" w:author="编号修订器" w:date="2023-04-26T11:14:43Z">
        <w:r w:rsidR="00CD6CCD" w:rsidRPr="00571B40">
          <w:rPr>
            <w:rPrChange w:author="格式修订器" w:date="2023-04-26T11:14:45Z">
              <w:rPr>
                <w:rFonts w:ascii="Times New Roman" w:eastAsia="宋体" w:hAnsi="Times New Roman" w:cs="Times New Roman"/>
                <w:sz w:val="24"/>
                <w:szCs w:val="24"/>
              </w:rPr>
            </w:rPrChange>
          </w:rPr>
          <w:t>表5.2-2</w:t>
        </w:r>
      </w:ins>
      <w:del w:id="988420" w:author="编号修订器" w:date="2023-04-26T11:14:53Z">
        <w:r w:rsidDel="007D325B">
          <w:rPr/>
          <w:delText>表</w:delText>
        </w:r>
        <w:r w:rsidDel="007D325B">
          <w:rPr/>
          <w:delText>5</w:delText>
        </w:r>
        <w:r w:rsidDel="007D325B">
          <w:rPr/>
          <w:delText>-</w:delText>
        </w:r>
        <w:r w:rsidDel="007D325B">
          <w:rPr/>
          <w:delText>2</w:delText>
        </w:r>
        <w:r w:rsidDel="007D325B">
          <w:rPr/>
          <w:delText>-2</w:delText>
        </w:r>
      </w:del>
      <w:r w:rsidR="00CD6CCD" w:rsidRPr="00571B40">
        <w:rPr/>
        <w:t>所示</w:t>
      </w:r>
      <w:r w:rsidR="00847F78">
        <w:rPr/>
        <w:t>。</w:t>
      </w:r>
    </w:p>
    <w:p w14:paraId="167D9801" w14:textId="0FC8C295" w:rsidR="004116A5" w:rsidRPr="005E18EB" w:rsidRDefault="004116A5" w:rsidP="004116A5">
      <w:pPr>
        <w:pStyle w:val="ct15"/>
        <w:topLinePunct/>
      </w:pPr>
      <w:bookmarkStart w:id="372119" w:name="_Toc686372119"/>
      <w:r w:rsidRPr="005E18EB">
        <w:rPr>
          <w:rPrChange w:author="格式修订器" w:date="2023-04-26T11:14:45Z">
            <w:rPr>
              <w:sz w:val="24"/>
              <w:szCs w:val="24"/>
              <w:rFonts w:ascii="Times New Roman" w:eastAsia="黑体" w:hAnsi="Times New Roman" w:cs="Times New Roman"/>
            </w:rPr>
          </w:rPrChange>
        </w:rPr>
        <w:t>表</w:t>
      </w:r>
      <w:ins w:id="988422" w:author="编号修订器" w:date="2023-04-26T11:14:43Z">
        <w:r w:rsidRPr="005E18EB">
          <w:rPr>
            <w:rPrChange w:author="格式修订器" w:date="2023-04-26T11:14:45Z">
              <w:rPr>
                <w:sz w:val="24"/>
                <w:szCs w:val="24"/>
                <w:rFonts w:ascii="Times New Roman" w:eastAsia="黑体" w:hAnsi="Times New Roman" w:cs="Times New Roman"/>
              </w:rPr>
            </w:rPrChange>
          </w:rPr>
          <w:t>5.2-2</w:t>
        </w:r>
      </w:ins>
      <w:del w:id="988423" w:author="编号修订器" w:date="2023-04-26T11:14:53Z">
        <w:r w:rsidDel="007D325B">
          <w:rPr/>
          <w:delText>5</w:delText>
        </w:r>
        <w:r w:rsidDel="007D325B">
          <w:rPr/>
          <w:delText>-</w:delText>
        </w:r>
        <w:r w:rsidDel="007D325B">
          <w:rPr/>
          <w:delText>2</w:delText>
        </w:r>
        <w:r w:rsidDel="007D325B">
          <w:rPr/>
          <w:delText>-2</w:delText>
        </w:r>
      </w:del>
      <w:ins w:id="988424" w:author="表格排版器" w:date="2023-04-26T11:14:43Z">
        <w:r>
          <w:t xml:space="preserve">  </w:t>
        </w:r>
      </w:ins>
      <w:del w:id="988425" w:author="表格排版器" w:date="2023-04-26T11:14:49Z">
        <w:r w:rsidRPr="005E18EB">
          <w:rPr/>
          <w:delText>:</w:delText>
        </w:r>
      </w:del>
      <w:r w:rsidRPr="005E18EB">
        <w:rPr>
          <w:rPrChange w:author="格式修订器" w:date="2023-04-26T11:14:45Z">
            <w:rPr>
              <w:rFonts w:eastAsia="黑体" w:ascii="Times New Roman" w:hAnsi="Times New Roman" w:cs="Times New Roman"/>
              <w:sz w:val="24"/>
              <w:szCs w:val="24"/>
            </w:rPr>
          </w:rPrChange>
        </w:rPr>
        <w:t>商业银行盈利能力受互联网金融影响的回归结果</w:t>
      </w:r>
      <w:bookmarkEnd w:id="372119"/>
    </w:p>
    <w:tbl>
      <w:tblPr>
        <w:tblCellMar>
          <w:left w:w="0" w:type="dxa"/>
          <w:right w:w="0" w:type="dxa"/>
        </w:tblCellMar>
        <w:tblW w:w="5000" w:type="pct"/>
        <w:tblLook w:val="04A0" w:firstRow="1" w:lastRow="0" w:firstColumn="1" w:lastColumn="0" w:noHBand="0" w:noVBand="1"/>
        <w:jc w:val="center"/>
        <w:tblBorders>
          <w:insideH w:val="none" w:sz="0" w:space="0" w:color="auto"/>
          <w:insideV w:val="none" w:sz="0" w:space="0" w:color="auto"/>
          <w:top w:val="single" w:sz="12" w:space="0" w:color="auto"/>
          <w:bottom w:val="single" w:sz="12" w:space="0" w:color="auto"/>
          <w:left w:val="none" w:sz="0" w:space="0" w:color="auto"/>
          <w:right w:val="none" w:sz="0" w:space="0" w:color="auto"/>
        </w:tblBorders>
      </w:tblPr>
      <w:tblGrid>
        <w:gridCol w:w="759"/>
        <w:gridCol w:w="1108"/>
        <w:gridCol w:w="1108"/>
        <w:gridCol w:w="1013"/>
        <w:gridCol w:w="1012"/>
      </w:tblGrid>
      <w:tr w:rsidR="00444720" w:rsidRPr="005E18EB" w14:paraId="67B0034C" w14:textId="77777777" w:rsidTr="008E4BEE">
        <w:trPr>
          <w:tblHeader/>
        </w:trPr>
        <w:tc>
          <w:tcPr>
            <w:tcBorders>
              <w:bottom w:val="single" w:sz="4" w:space="0" w:color="auto"/>
            </w:tcBorders>
          </w:tcPr>
          <w:p w14:paraId="38B38EBD" w14:textId="77777777" w:rsidR="0008462F" w:rsidRPr="005E18EB" w:rsidRDefault="0008462F" w:rsidP="00BD0D8E">
            <w:pPr>
              <w:topLinePunct/>
              <w:rPr>
                <w:del w:id="988426" w:author="内容修订器" w:date="2023-04-26T11:14:50Z"/>
              </w:rPr>
            </w:pPr>
          </w:p>
          <w:p w14:paraId="34102CBD" w14:textId="77777777" w:rsidR="00444720" w:rsidRPr="005E18EB" w:rsidRDefault="00444720" w:rsidP="00444720">
            <w:pPr>
              <w:pStyle w:val="ct14"/>
              <w:topLinePunct/>
              <w:ind w:leftChars="0" w:left="0" w:rightChars="0" w:right="0" w:firstLineChars="0" w:firstLine="0"/>
            </w:pPr>
            <w:del w:id="988427" w:author="表格排版器" w:date="2023-04-26T11:14:49Z">
              <w:r w:rsidDel="00494EDC">
                <w:rPr/>
                <w:delText xml:space="preserve">　</w:delText>
              </w:r>
            </w:del>
          </w:p>
        </w:tc>
        <w:tc>
          <w:tcPr>
            <w:tcBorders>
              <w:bottom w:val="single" w:sz="4" w:space="0" w:color="auto"/>
            </w:tcBorders>
          </w:tcPr>
          <w:p w14:paraId="6B911AEF" w14:textId="77777777" w:rsidR="00444720" w:rsidRPr="005E18EB" w:rsidRDefault="00444720" w:rsidP="00444720">
            <w:pPr>
              <w:pStyle w:val="ct14"/>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b/>
                    <w:bCs/>
                    <w:color w:val="000000"/>
                  </w:rPr>
                </w:rPrChange>
              </w:rPr>
              <w:t>全样本</w:t>
            </w:r>
          </w:p>
        </w:tc>
        <w:tc>
          <w:tcPr>
            <w:tcBorders>
              <w:bottom w:val="single" w:sz="4" w:space="0" w:color="auto"/>
            </w:tcBorders>
          </w:tcPr>
          <w:p w14:paraId="38C33F95" w14:textId="77777777" w:rsidR="00444720" w:rsidRPr="005E18EB" w:rsidRDefault="00444720" w:rsidP="00444720">
            <w:pPr>
              <w:pStyle w:val="ct14"/>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b/>
                    <w:bCs/>
                    <w:color w:val="000000"/>
                  </w:rPr>
                </w:rPrChange>
              </w:rPr>
              <w:t>大型银行</w:t>
            </w:r>
          </w:p>
        </w:tc>
        <w:tc>
          <w:tcPr>
            <w:tcBorders>
              <w:bottom w:val="single" w:sz="4" w:space="0" w:color="auto"/>
            </w:tcBorders>
          </w:tcPr>
          <w:p w14:paraId="356AFB3D" w14:textId="77777777" w:rsidR="00444720" w:rsidRPr="005E18EB" w:rsidRDefault="00444720" w:rsidP="00444720">
            <w:pPr>
              <w:pStyle w:val="ct14"/>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b/>
                    <w:bCs/>
                    <w:color w:val="000000"/>
                  </w:rPr>
                </w:rPrChange>
              </w:rPr>
              <w:t>股份制银行</w:t>
            </w:r>
          </w:p>
        </w:tc>
        <w:tc>
          <w:tcPr>
            <w:tcBorders>
              <w:bottom w:val="single" w:sz="4" w:space="0" w:color="auto"/>
            </w:tcBorders>
          </w:tcPr>
          <w:p w14:paraId="64353145" w14:textId="77777777" w:rsidR="00444720" w:rsidRPr="005E18EB" w:rsidRDefault="00444720" w:rsidP="00444720">
            <w:pPr>
              <w:pStyle w:val="ct14"/>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b/>
                    <w:bCs/>
                    <w:color w:val="000000"/>
                  </w:rPr>
                </w:rPrChange>
              </w:rPr>
              <w:t>城市商业银行</w:t>
            </w:r>
          </w:p>
        </w:tc>
      </w:tr>
      <w:tr w:rsidR="00444720" w:rsidRPr="005E18EB" w14:paraId="31B03EE5" w14:textId="77777777" w:rsidTr="008E4BEE">
        <w:tc>
          <w:p w14:paraId="667B75A4" w14:textId="77777777" w:rsidR="00444720" w:rsidRPr="005E18EB" w:rsidRDefault="00444720" w:rsidP="00444720">
            <w:pPr>
              <w:pStyle w:val="ct21"/>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b/>
                    <w:bCs/>
                    <w:color w:val="000000"/>
                  </w:rPr>
                </w:rPrChange>
              </w:rPr>
              <w:t>IF</w:t>
            </w:r>
          </w:p>
        </w:tc>
        <w:tc>
          <w:p w14:paraId="295CF829" w14:textId="399C2AC8" w:rsidR="00444720" w:rsidRPr="005E18EB" w:rsidRDefault="004A5E6A" w:rsidP="00444720">
            <w:pPr>
              <w:pStyle w:val="ct12"/>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rPr>
                </w:rPrChange>
              </w:rPr>
              <w:t>-</w:t>
            </w:r>
            <w:r w:rsidR="00444720" w:rsidRPr="005E18EB">
              <w:rPr/>
              <w:t>0.1130</w:t>
            </w:r>
            <w:r w:rsidR="004A4BEB" w:rsidRPr="005E18EB">
              <w:rPr/>
              <w:t>***</w:t>
            </w:r>
          </w:p>
        </w:tc>
        <w:tc>
          <w:p w14:paraId="6EA8FFBA" w14:textId="36EFEA38" w:rsidR="00444720" w:rsidRPr="005E18EB" w:rsidRDefault="0084211A" w:rsidP="00444720">
            <w:pPr>
              <w:pStyle w:val="ct12"/>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rPr>
                </w:rPrChange>
              </w:rPr>
              <w:t>-</w:t>
            </w:r>
            <w:r w:rsidR="00444720" w:rsidRPr="005E18EB">
              <w:rPr/>
              <w:t>0.1364</w:t>
            </w:r>
            <w:r w:rsidR="00EC3FF1" w:rsidRPr="005E18EB">
              <w:rPr/>
              <w:t>***</w:t>
            </w:r>
          </w:p>
        </w:tc>
        <w:tc>
          <w:p w14:paraId="646783AB" w14:textId="6A0A5B71" w:rsidR="00444720" w:rsidRPr="005E18EB" w:rsidRDefault="00DB6553" w:rsidP="00444720">
            <w:pPr>
              <w:pStyle w:val="ct12"/>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rPr>
                </w:rPrChange>
              </w:rPr>
              <w:t>-</w:t>
            </w:r>
            <w:r w:rsidR="00444720" w:rsidRPr="005E18EB">
              <w:rPr/>
              <w:t>0.0662</w:t>
            </w:r>
            <w:r w:rsidRPr="005E18EB">
              <w:rPr/>
              <w:t>*</w:t>
            </w:r>
          </w:p>
        </w:tc>
        <w:tc>
          <w:p w14:paraId="7233361F" w14:textId="77077C94" w:rsidR="00444720" w:rsidRPr="005E18EB" w:rsidRDefault="00B86773" w:rsidP="00444720">
            <w:pPr>
              <w:pStyle w:val="ct22"/>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rPr>
                </w:rPrChange>
              </w:rPr>
              <w:t>-</w:t>
            </w:r>
            <w:r w:rsidR="00444720" w:rsidRPr="005E18EB">
              <w:rPr/>
              <w:t>0.0554</w:t>
            </w:r>
            <w:r w:rsidRPr="005E18EB">
              <w:rPr/>
              <w:t>**</w:t>
            </w:r>
          </w:p>
        </w:tc>
      </w:tr>
      <w:tr w:rsidR="00444720" w:rsidRPr="005E18EB" w14:paraId="5A880B42" w14:textId="77777777" w:rsidTr="008E4BEE">
        <w:tc>
          <w:p w14:paraId="5169A5F1" w14:textId="77777777" w:rsidR="00444720" w:rsidRPr="005E18EB" w:rsidRDefault="00444720" w:rsidP="00444720">
            <w:pPr>
              <w:pStyle w:val="ct21"/>
              <w:topLinePunct/>
              <w:ind w:leftChars="0" w:left="0" w:rightChars="0" w:right="0" w:firstLineChars="0" w:firstLine="0"/>
            </w:pPr>
          </w:p>
        </w:tc>
        <w:tc>
          <w:p w14:paraId="5D0FE4B8" w14:textId="77777777" w:rsidR="00444720" w:rsidRPr="005E18EB" w:rsidRDefault="00444720" w:rsidP="00444720">
            <w:pPr>
              <w:pStyle w:val="ct12"/>
              <w:topLinePunct/>
              <w:ind w:leftChars="0" w:left="0" w:rightChars="0" w:right="0" w:firstLineChars="0" w:firstLine="0"/>
            </w:pPr>
            <w:del w:id="988428" w:author="标点修订器" w:date="2023-04-26T11:14:47Z">
              <w:r w:rsidDel="AA7D325B">
                <w:rPr/>
                <w:delText>(</w:delText>
              </w:r>
            </w:del>
            <w:ins w:id="988429" w:author="标点修订器" w:date="2023-04-26T11:14:43Z">
              <w:r>
                <w:rPr>
                  <w:szCs w:val="21"/>
                </w:rPr>
                <w:t>（</w:t>
              </w:r>
            </w:ins>
            <w:r w:rsidRPr="005E18EB">
              <w:rPr>
                <w:rPrChange w:author="格式修订器" w:date="2023-04-26T11:14:45Z">
                  <w:rPr>
                    <w:sz w:val="21"/>
                    <w:szCs w:val="21"/>
                    <w:rFonts w:ascii="Times New Roman" w:eastAsia="宋体" w:hAnsi="Times New Roman" w:cs="Times New Roman"/>
                  </w:rPr>
                </w:rPrChange>
              </w:rPr>
              <w:t xml:space="preserve">-7.39</w:t>
            </w:r>
            <w:del w:id="988430" w:author="标点修订器" w:date="2023-04-26T11:14:47Z">
              <w:r w:rsidDel="AA7D325B">
                <w:rPr/>
                <w:delText>)</w:delText>
              </w:r>
            </w:del>
            <w:ins w:id="988431" w:author="标点修订器" w:date="2023-04-26T11:14:43Z">
              <w:r>
                <w:rPr>
                  <w:szCs w:val="21"/>
                </w:rPr>
                <w:t>）</w:t>
              </w:r>
            </w:ins>
          </w:p>
        </w:tc>
        <w:tc>
          <w:p w14:paraId="45C63C56" w14:textId="77777777" w:rsidR="00444720" w:rsidRPr="005E18EB" w:rsidRDefault="00444720" w:rsidP="00444720">
            <w:pPr>
              <w:pStyle w:val="ct12"/>
              <w:topLinePunct/>
              <w:ind w:leftChars="0" w:left="0" w:rightChars="0" w:right="0" w:firstLineChars="0" w:firstLine="0"/>
            </w:pPr>
            <w:del w:id="988432" w:author="标点修订器" w:date="2023-04-26T11:14:47Z">
              <w:r w:rsidDel="AA7D325B">
                <w:rPr/>
                <w:delText>(</w:delText>
              </w:r>
            </w:del>
            <w:ins w:id="988433" w:author="标点修订器" w:date="2023-04-26T11:14:43Z">
              <w:r>
                <w:rPr>
                  <w:szCs w:val="21"/>
                </w:rPr>
                <w:t>（</w:t>
              </w:r>
            </w:ins>
            <w:r w:rsidRPr="005E18EB">
              <w:rPr>
                <w:rPrChange w:author="格式修订器" w:date="2023-04-26T11:14:45Z">
                  <w:rPr>
                    <w:sz w:val="21"/>
                    <w:szCs w:val="21"/>
                    <w:rFonts w:ascii="Times New Roman" w:eastAsia="宋体" w:hAnsi="Times New Roman" w:cs="Times New Roman"/>
                  </w:rPr>
                </w:rPrChange>
              </w:rPr>
              <w:t xml:space="preserve">-5.09</w:t>
            </w:r>
            <w:del w:id="988434" w:author="标点修订器" w:date="2023-04-26T11:14:47Z">
              <w:r w:rsidDel="AA7D325B">
                <w:rPr/>
                <w:delText>)</w:delText>
              </w:r>
            </w:del>
            <w:ins w:id="988435" w:author="标点修订器" w:date="2023-04-26T11:14:43Z">
              <w:r>
                <w:rPr>
                  <w:szCs w:val="21"/>
                </w:rPr>
                <w:t>）</w:t>
              </w:r>
            </w:ins>
          </w:p>
        </w:tc>
        <w:tc>
          <w:p w14:paraId="610592BF" w14:textId="77777777" w:rsidR="00444720" w:rsidRPr="005E18EB" w:rsidRDefault="00444720" w:rsidP="00444720">
            <w:pPr>
              <w:pStyle w:val="ct12"/>
              <w:topLinePunct/>
              <w:ind w:leftChars="0" w:left="0" w:rightChars="0" w:right="0" w:firstLineChars="0" w:firstLine="0"/>
            </w:pPr>
            <w:del w:id="988436" w:author="标点修订器" w:date="2023-04-26T11:14:47Z">
              <w:r w:rsidDel="AA7D325B">
                <w:rPr/>
                <w:delText>(</w:delText>
              </w:r>
            </w:del>
            <w:ins w:id="988437" w:author="标点修订器" w:date="2023-04-26T11:14:43Z">
              <w:r>
                <w:rPr>
                  <w:szCs w:val="21"/>
                </w:rPr>
                <w:t>（</w:t>
              </w:r>
            </w:ins>
            <w:r w:rsidRPr="005E18EB">
              <w:rPr>
                <w:rPrChange w:author="格式修订器" w:date="2023-04-26T11:14:45Z">
                  <w:rPr>
                    <w:sz w:val="21"/>
                    <w:szCs w:val="21"/>
                    <w:rFonts w:ascii="Times New Roman" w:eastAsia="宋体" w:hAnsi="Times New Roman" w:cs="Times New Roman"/>
                  </w:rPr>
                </w:rPrChange>
              </w:rPr>
              <w:t xml:space="preserve">-1.90</w:t>
            </w:r>
            <w:del w:id="988438" w:author="标点修订器" w:date="2023-04-26T11:14:47Z">
              <w:r w:rsidDel="AA7D325B">
                <w:rPr/>
                <w:delText>)</w:delText>
              </w:r>
            </w:del>
            <w:ins w:id="988439" w:author="标点修订器" w:date="2023-04-26T11:14:43Z">
              <w:r>
                <w:rPr>
                  <w:szCs w:val="21"/>
                </w:rPr>
                <w:t>）</w:t>
              </w:r>
            </w:ins>
          </w:p>
        </w:tc>
        <w:tc>
          <w:p w14:paraId="2DDB8B9F" w14:textId="77777777" w:rsidR="00444720" w:rsidRPr="005E18EB" w:rsidRDefault="00444720" w:rsidP="00444720">
            <w:pPr>
              <w:pStyle w:val="ct22"/>
              <w:topLinePunct/>
              <w:ind w:leftChars="0" w:left="0" w:rightChars="0" w:right="0" w:firstLineChars="0" w:firstLine="0"/>
            </w:pPr>
            <w:del w:id="988440" w:author="标点修订器" w:date="2023-04-26T11:14:47Z">
              <w:r w:rsidDel="AA7D325B">
                <w:rPr/>
                <w:delText>(</w:delText>
              </w:r>
            </w:del>
            <w:ins w:id="988441" w:author="标点修订器" w:date="2023-04-26T11:14:43Z">
              <w:r>
                <w:rPr>
                  <w:szCs w:val="21"/>
                </w:rPr>
                <w:t>（</w:t>
              </w:r>
            </w:ins>
            <w:r w:rsidRPr="005E18EB">
              <w:rPr>
                <w:rPrChange w:author="格式修订器" w:date="2023-04-26T11:14:45Z">
                  <w:rPr>
                    <w:sz w:val="21"/>
                    <w:szCs w:val="21"/>
                    <w:rFonts w:ascii="Times New Roman" w:eastAsia="宋体" w:hAnsi="Times New Roman" w:cs="Times New Roman"/>
                  </w:rPr>
                </w:rPrChange>
              </w:rPr>
              <w:t xml:space="preserve">-2.11</w:t>
            </w:r>
            <w:del w:id="988442" w:author="标点修订器" w:date="2023-04-26T11:14:47Z">
              <w:r w:rsidDel="AA7D325B">
                <w:rPr/>
                <w:delText>)</w:delText>
              </w:r>
            </w:del>
            <w:ins w:id="988443" w:author="标点修订器" w:date="2023-04-26T11:14:43Z">
              <w:r>
                <w:rPr>
                  <w:szCs w:val="21"/>
                </w:rPr>
                <w:t>）</w:t>
              </w:r>
            </w:ins>
          </w:p>
        </w:tc>
      </w:tr>
      <w:tr w:rsidR="00444720" w:rsidRPr="005E18EB" w14:paraId="184C7E8E" w14:textId="77777777" w:rsidTr="008E4BEE">
        <w:tc>
          <w:p w14:paraId="3024BB2B" w14:textId="77777777" w:rsidR="00444720" w:rsidRPr="005E18EB" w:rsidRDefault="00444720" w:rsidP="00444720">
            <w:pPr>
              <w:pStyle w:val="ct21"/>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b/>
                    <w:bCs/>
                    <w:color w:val="000000"/>
                  </w:rPr>
                </w:rPrChange>
              </w:rPr>
              <w:t>NIIR</w:t>
            </w:r>
          </w:p>
        </w:tc>
        <w:tc>
          <w:p w14:paraId="0C2D3272" w14:textId="3A3DEA19" w:rsidR="00444720" w:rsidRPr="005E18EB" w:rsidRDefault="00444720" w:rsidP="00444720">
            <w:pPr>
              <w:pStyle w:val="ct12"/>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rPr>
                </w:rPrChange>
              </w:rPr>
              <w:t>0.0057</w:t>
            </w:r>
            <w:r w:rsidR="004A4BEB" w:rsidRPr="005E18EB">
              <w:rPr/>
              <w:t>***</w:t>
            </w:r>
          </w:p>
        </w:tc>
        <w:tc>
          <w:p w14:paraId="3CF50061" w14:textId="7E4271B9" w:rsidR="00444720" w:rsidRPr="005E18EB" w:rsidRDefault="00EC3FF1" w:rsidP="00444720">
            <w:pPr>
              <w:pStyle w:val="affff8"/>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rPr>
                </w:rPrChange>
              </w:rPr>
              <w:t>-</w:t>
            </w:r>
            <w:r w:rsidR="00444720" w:rsidRPr="005E18EB">
              <w:rPr/>
              <w:t>0.0044</w:t>
            </w:r>
          </w:p>
        </w:tc>
        <w:tc>
          <w:p w14:paraId="1E1C4F39" w14:textId="4F44E2A4" w:rsidR="00444720" w:rsidRPr="005E18EB" w:rsidRDefault="00DB6553" w:rsidP="00444720">
            <w:pPr>
              <w:pStyle w:val="affff8"/>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rPr>
                </w:rPrChange>
              </w:rPr>
              <w:t>-</w:t>
            </w:r>
            <w:r w:rsidR="00444720" w:rsidRPr="005E18EB">
              <w:rPr/>
              <w:t>0.0001</w:t>
            </w:r>
          </w:p>
        </w:tc>
        <w:tc>
          <w:p w14:paraId="3F180A36" w14:textId="7FC9BFAD" w:rsidR="00444720" w:rsidRPr="005E18EB" w:rsidRDefault="00444720" w:rsidP="00444720">
            <w:pPr>
              <w:pStyle w:val="ct22"/>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rPr>
                </w:rPrChange>
              </w:rPr>
              <w:t>0.0050</w:t>
            </w:r>
            <w:r w:rsidR="00B86773" w:rsidRPr="005E18EB">
              <w:rPr/>
              <w:t>***</w:t>
            </w:r>
          </w:p>
        </w:tc>
      </w:tr>
      <w:tr w:rsidR="00444720" w:rsidRPr="005E18EB" w14:paraId="77481393" w14:textId="77777777" w:rsidTr="008E4BEE">
        <w:tc>
          <w:p w14:paraId="499FC542" w14:textId="77777777" w:rsidR="00444720" w:rsidRPr="005E18EB" w:rsidRDefault="00444720" w:rsidP="00444720">
            <w:pPr>
              <w:pStyle w:val="ct21"/>
              <w:topLinePunct/>
              <w:ind w:leftChars="0" w:left="0" w:rightChars="0" w:right="0" w:firstLineChars="0" w:firstLine="0"/>
            </w:pPr>
          </w:p>
        </w:tc>
        <w:tc>
          <w:p w14:paraId="115F4D3F" w14:textId="77777777" w:rsidR="00444720" w:rsidRPr="005E18EB" w:rsidRDefault="00444720" w:rsidP="00444720">
            <w:pPr>
              <w:pStyle w:val="ct12"/>
              <w:topLinePunct/>
              <w:ind w:leftChars="0" w:left="0" w:rightChars="0" w:right="0" w:firstLineChars="0" w:firstLine="0"/>
            </w:pPr>
            <w:del w:id="988444" w:author="标点修订器" w:date="2023-04-26T11:14:47Z">
              <w:r w:rsidDel="AA7D325B">
                <w:rPr/>
                <w:delText>(</w:delText>
              </w:r>
            </w:del>
            <w:ins w:id="988445" w:author="标点修订器" w:date="2023-04-26T11:14:43Z">
              <w:r>
                <w:rPr>
                  <w:szCs w:val="21"/>
                </w:rPr>
                <w:t>（</w:t>
              </w:r>
            </w:ins>
            <w:r w:rsidRPr="005E18EB">
              <w:rPr>
                <w:rPrChange w:author="格式修订器" w:date="2023-04-26T11:14:45Z">
                  <w:rPr>
                    <w:sz w:val="21"/>
                    <w:szCs w:val="21"/>
                    <w:rFonts w:ascii="Times New Roman" w:eastAsia="宋体" w:hAnsi="Times New Roman" w:cs="Times New Roman"/>
                  </w:rPr>
                </w:rPrChange>
              </w:rPr>
              <w:t xml:space="preserve">4.35</w:t>
            </w:r>
            <w:del w:id="988446" w:author="标点修订器" w:date="2023-04-26T11:14:47Z">
              <w:r w:rsidDel="AA7D325B">
                <w:rPr/>
                <w:delText>)</w:delText>
              </w:r>
            </w:del>
            <w:ins w:id="988447" w:author="标点修订器" w:date="2023-04-26T11:14:43Z">
              <w:r>
                <w:rPr>
                  <w:szCs w:val="21"/>
                </w:rPr>
                <w:t>）</w:t>
              </w:r>
            </w:ins>
          </w:p>
        </w:tc>
        <w:tc>
          <w:p w14:paraId="10231C51" w14:textId="77777777" w:rsidR="00444720" w:rsidRPr="005E18EB" w:rsidRDefault="00444720" w:rsidP="00444720">
            <w:pPr>
              <w:pStyle w:val="ct12"/>
              <w:topLinePunct/>
              <w:ind w:leftChars="0" w:left="0" w:rightChars="0" w:right="0" w:firstLineChars="0" w:firstLine="0"/>
            </w:pPr>
            <w:del w:id="988448" w:author="标点修订器" w:date="2023-04-26T11:14:47Z">
              <w:r w:rsidDel="AA7D325B">
                <w:rPr/>
                <w:delText>(</w:delText>
              </w:r>
            </w:del>
            <w:ins w:id="988449" w:author="标点修订器" w:date="2023-04-26T11:14:43Z">
              <w:r>
                <w:rPr>
                  <w:szCs w:val="21"/>
                </w:rPr>
                <w:t>（</w:t>
              </w:r>
            </w:ins>
            <w:r w:rsidRPr="005E18EB">
              <w:rPr>
                <w:rPrChange w:author="格式修订器" w:date="2023-04-26T11:14:45Z">
                  <w:rPr>
                    <w:sz w:val="21"/>
                    <w:szCs w:val="21"/>
                    <w:rFonts w:ascii="Times New Roman" w:eastAsia="宋体" w:hAnsi="Times New Roman" w:cs="Times New Roman"/>
                  </w:rPr>
                </w:rPrChange>
              </w:rPr>
              <w:t xml:space="preserve">-1.23</w:t>
            </w:r>
            <w:del w:id="988450" w:author="标点修订器" w:date="2023-04-26T11:14:47Z">
              <w:r w:rsidDel="AA7D325B">
                <w:rPr/>
                <w:delText>)</w:delText>
              </w:r>
            </w:del>
            <w:ins w:id="988451" w:author="标点修订器" w:date="2023-04-26T11:14:43Z">
              <w:r>
                <w:rPr>
                  <w:szCs w:val="21"/>
                </w:rPr>
                <w:t>）</w:t>
              </w:r>
            </w:ins>
          </w:p>
        </w:tc>
        <w:tc>
          <w:p w14:paraId="2E020C45" w14:textId="77777777" w:rsidR="00444720" w:rsidRPr="005E18EB" w:rsidRDefault="00444720" w:rsidP="00444720">
            <w:pPr>
              <w:pStyle w:val="ct12"/>
              <w:topLinePunct/>
              <w:ind w:leftChars="0" w:left="0" w:rightChars="0" w:right="0" w:firstLineChars="0" w:firstLine="0"/>
            </w:pPr>
            <w:del w:id="988452" w:author="标点修订器" w:date="2023-04-26T11:14:47Z">
              <w:r w:rsidDel="AA7D325B">
                <w:rPr/>
                <w:delText>(</w:delText>
              </w:r>
            </w:del>
            <w:ins w:id="988453" w:author="标点修订器" w:date="2023-04-26T11:14:43Z">
              <w:r>
                <w:rPr>
                  <w:szCs w:val="21"/>
                </w:rPr>
                <w:t>（</w:t>
              </w:r>
            </w:ins>
            <w:r w:rsidRPr="005E18EB">
              <w:rPr>
                <w:rPrChange w:author="格式修订器" w:date="2023-04-26T11:14:45Z">
                  <w:rPr>
                    <w:sz w:val="21"/>
                    <w:szCs w:val="21"/>
                    <w:rFonts w:ascii="Times New Roman" w:eastAsia="宋体" w:hAnsi="Times New Roman" w:cs="Times New Roman"/>
                  </w:rPr>
                </w:rPrChange>
              </w:rPr>
              <w:t xml:space="preserve">-0.03</w:t>
            </w:r>
            <w:del w:id="988454" w:author="标点修订器" w:date="2023-04-26T11:14:47Z">
              <w:r w:rsidDel="AA7D325B">
                <w:rPr/>
                <w:delText>)</w:delText>
              </w:r>
            </w:del>
            <w:ins w:id="988455" w:author="标点修订器" w:date="2023-04-26T11:14:43Z">
              <w:r>
                <w:rPr>
                  <w:szCs w:val="21"/>
                </w:rPr>
                <w:t>）</w:t>
              </w:r>
            </w:ins>
          </w:p>
        </w:tc>
        <w:tc>
          <w:p w14:paraId="1F9D796D" w14:textId="77777777" w:rsidR="00444720" w:rsidRPr="005E18EB" w:rsidRDefault="00444720" w:rsidP="00444720">
            <w:pPr>
              <w:pStyle w:val="ct22"/>
              <w:topLinePunct/>
              <w:ind w:leftChars="0" w:left="0" w:rightChars="0" w:right="0" w:firstLineChars="0" w:firstLine="0"/>
            </w:pPr>
            <w:del w:id="988456" w:author="标点修订器" w:date="2023-04-26T11:14:47Z">
              <w:r w:rsidDel="AA7D325B">
                <w:rPr/>
                <w:delText>(</w:delText>
              </w:r>
            </w:del>
            <w:ins w:id="988457" w:author="标点修订器" w:date="2023-04-26T11:14:43Z">
              <w:r>
                <w:rPr>
                  <w:szCs w:val="21"/>
                </w:rPr>
                <w:t>（</w:t>
              </w:r>
            </w:ins>
            <w:r w:rsidRPr="005E18EB">
              <w:rPr>
                <w:rPrChange w:author="格式修订器" w:date="2023-04-26T11:14:45Z">
                  <w:rPr>
                    <w:sz w:val="21"/>
                    <w:szCs w:val="21"/>
                    <w:rFonts w:ascii="Times New Roman" w:eastAsia="宋体" w:hAnsi="Times New Roman" w:cs="Times New Roman"/>
                  </w:rPr>
                </w:rPrChange>
              </w:rPr>
              <w:t xml:space="preserve">3.14</w:t>
            </w:r>
            <w:del w:id="988458" w:author="标点修订器" w:date="2023-04-26T11:14:47Z">
              <w:r w:rsidDel="AA7D325B">
                <w:rPr/>
                <w:delText>)</w:delText>
              </w:r>
            </w:del>
            <w:ins w:id="988459" w:author="标点修订器" w:date="2023-04-26T11:14:43Z">
              <w:r>
                <w:rPr>
                  <w:szCs w:val="21"/>
                </w:rPr>
                <w:t>）</w:t>
              </w:r>
            </w:ins>
          </w:p>
        </w:tc>
      </w:tr>
      <w:tr w:rsidR="00444720" w:rsidRPr="005E18EB" w14:paraId="770D8BCC" w14:textId="77777777" w:rsidTr="008E4BEE">
        <w:tc>
          <w:p w14:paraId="2323EB76" w14:textId="77777777" w:rsidR="00444720" w:rsidRPr="005E18EB" w:rsidRDefault="00444720" w:rsidP="00444720">
            <w:pPr>
              <w:pStyle w:val="ct21"/>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b/>
                    <w:bCs/>
                    <w:color w:val="000000"/>
                  </w:rPr>
                </w:rPrChange>
              </w:rPr>
              <w:t>NIS</w:t>
            </w:r>
          </w:p>
        </w:tc>
        <w:tc>
          <w:p w14:paraId="340CC77D" w14:textId="762A2AA7" w:rsidR="00444720" w:rsidRPr="005E18EB" w:rsidRDefault="00444720" w:rsidP="00444720">
            <w:pPr>
              <w:pStyle w:val="ct12"/>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rPr>
                </w:rPrChange>
              </w:rPr>
              <w:t>0.1561</w:t>
            </w:r>
            <w:r w:rsidR="004A4BEB" w:rsidRPr="005E18EB">
              <w:rPr/>
              <w:t>***</w:t>
            </w:r>
          </w:p>
        </w:tc>
        <w:tc>
          <w:p w14:paraId="694DD409" w14:textId="32AF935F" w:rsidR="00444720" w:rsidRPr="005E18EB" w:rsidRDefault="00EC3FF1" w:rsidP="00444720">
            <w:pPr>
              <w:pStyle w:val="affff8"/>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rPr>
                </w:rPrChange>
              </w:rPr>
              <w:t>-</w:t>
            </w:r>
            <w:r w:rsidR="00444720" w:rsidRPr="005E18EB">
              <w:rPr/>
              <w:t>0.0290</w:t>
            </w:r>
          </w:p>
        </w:tc>
        <w:tc>
          <w:p w14:paraId="69CC3E00" w14:textId="39BF4990" w:rsidR="00444720" w:rsidRPr="005E18EB" w:rsidRDefault="00444720" w:rsidP="00444720">
            <w:pPr>
              <w:pStyle w:val="ct12"/>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rPr>
                </w:rPrChange>
              </w:rPr>
              <w:t>0.1781</w:t>
            </w:r>
            <w:r w:rsidR="007973A0" w:rsidRPr="005E18EB">
              <w:rPr/>
              <w:t>***</w:t>
            </w:r>
          </w:p>
        </w:tc>
        <w:tc>
          <w:p w14:paraId="5B7372F2" w14:textId="589852A9" w:rsidR="00444720" w:rsidRPr="005E18EB" w:rsidRDefault="00444720" w:rsidP="00444720">
            <w:pPr>
              <w:pStyle w:val="ct22"/>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rPr>
                </w:rPrChange>
              </w:rPr>
              <w:t>0.1366</w:t>
            </w:r>
            <w:r w:rsidR="00B86773" w:rsidRPr="005E18EB">
              <w:rPr/>
              <w:t>***</w:t>
            </w:r>
          </w:p>
        </w:tc>
      </w:tr>
      <w:tr w:rsidR="00444720" w:rsidRPr="005E18EB" w14:paraId="1417A270" w14:textId="77777777" w:rsidTr="008E4BEE">
        <w:tc>
          <w:p w14:paraId="5DB901CD" w14:textId="77777777" w:rsidR="00444720" w:rsidRPr="005E18EB" w:rsidRDefault="00444720" w:rsidP="00444720">
            <w:pPr>
              <w:pStyle w:val="ct21"/>
              <w:topLinePunct/>
              <w:ind w:leftChars="0" w:left="0" w:rightChars="0" w:right="0" w:firstLineChars="0" w:firstLine="0"/>
            </w:pPr>
          </w:p>
        </w:tc>
        <w:tc>
          <w:p w14:paraId="1D86F682" w14:textId="77777777" w:rsidR="00444720" w:rsidRPr="005E18EB" w:rsidRDefault="00444720" w:rsidP="00444720">
            <w:pPr>
              <w:pStyle w:val="ct12"/>
              <w:topLinePunct/>
              <w:ind w:leftChars="0" w:left="0" w:rightChars="0" w:right="0" w:firstLineChars="0" w:firstLine="0"/>
            </w:pPr>
            <w:del w:id="988460" w:author="标点修订器" w:date="2023-04-26T11:14:47Z">
              <w:r w:rsidDel="AA7D325B">
                <w:rPr/>
                <w:delText>(</w:delText>
              </w:r>
            </w:del>
            <w:ins w:id="988461" w:author="标点修订器" w:date="2023-04-26T11:14:43Z">
              <w:r>
                <w:rPr>
                  <w:szCs w:val="21"/>
                </w:rPr>
                <w:t>（</w:t>
              </w:r>
            </w:ins>
            <w:r w:rsidRPr="005E18EB">
              <w:rPr>
                <w:rPrChange w:author="格式修订器" w:date="2023-04-26T11:14:45Z">
                  <w:rPr>
                    <w:sz w:val="21"/>
                    <w:szCs w:val="21"/>
                    <w:rFonts w:ascii="Times New Roman" w:eastAsia="宋体" w:hAnsi="Times New Roman" w:cs="Times New Roman"/>
                  </w:rPr>
                </w:rPrChange>
              </w:rPr>
              <w:t xml:space="preserve">6.19</w:t>
            </w:r>
            <w:del w:id="988462" w:author="标点修订器" w:date="2023-04-26T11:14:47Z">
              <w:r w:rsidDel="AA7D325B">
                <w:rPr/>
                <w:delText>)</w:delText>
              </w:r>
            </w:del>
            <w:ins w:id="988463" w:author="标点修订器" w:date="2023-04-26T11:14:43Z">
              <w:r>
                <w:rPr>
                  <w:szCs w:val="21"/>
                </w:rPr>
                <w:t>）</w:t>
              </w:r>
            </w:ins>
          </w:p>
        </w:tc>
        <w:tc>
          <w:p w14:paraId="5DAB9551" w14:textId="77777777" w:rsidR="00444720" w:rsidRPr="005E18EB" w:rsidRDefault="00444720" w:rsidP="00444720">
            <w:pPr>
              <w:pStyle w:val="ct12"/>
              <w:topLinePunct/>
              <w:ind w:leftChars="0" w:left="0" w:rightChars="0" w:right="0" w:firstLineChars="0" w:firstLine="0"/>
            </w:pPr>
            <w:del w:id="988464" w:author="标点修订器" w:date="2023-04-26T11:14:47Z">
              <w:r w:rsidDel="AA7D325B">
                <w:rPr/>
                <w:delText>(</w:delText>
              </w:r>
            </w:del>
            <w:ins w:id="988465" w:author="标点修订器" w:date="2023-04-26T11:14:43Z">
              <w:r>
                <w:rPr>
                  <w:szCs w:val="21"/>
                </w:rPr>
                <w:t>（</w:t>
              </w:r>
            </w:ins>
            <w:r w:rsidRPr="005E18EB">
              <w:rPr>
                <w:rPrChange w:author="格式修订器" w:date="2023-04-26T11:14:45Z">
                  <w:rPr>
                    <w:sz w:val="21"/>
                    <w:szCs w:val="21"/>
                    <w:rFonts w:ascii="Times New Roman" w:eastAsia="宋体" w:hAnsi="Times New Roman" w:cs="Times New Roman"/>
                  </w:rPr>
                </w:rPrChange>
              </w:rPr>
              <w:t xml:space="preserve">-0.50</w:t>
            </w:r>
            <w:del w:id="988466" w:author="标点修订器" w:date="2023-04-26T11:14:47Z">
              <w:r w:rsidDel="AA7D325B">
                <w:rPr/>
                <w:delText>)</w:delText>
              </w:r>
            </w:del>
            <w:ins w:id="988467" w:author="标点修订器" w:date="2023-04-26T11:14:43Z">
              <w:r>
                <w:rPr>
                  <w:szCs w:val="21"/>
                </w:rPr>
                <w:t>）</w:t>
              </w:r>
            </w:ins>
          </w:p>
        </w:tc>
        <w:tc>
          <w:p w14:paraId="1A8C3831" w14:textId="77777777" w:rsidR="00444720" w:rsidRPr="005E18EB" w:rsidRDefault="00444720" w:rsidP="00444720">
            <w:pPr>
              <w:pStyle w:val="ct12"/>
              <w:topLinePunct/>
              <w:ind w:leftChars="0" w:left="0" w:rightChars="0" w:right="0" w:firstLineChars="0" w:firstLine="0"/>
            </w:pPr>
            <w:del w:id="988468" w:author="标点修订器" w:date="2023-04-26T11:14:47Z">
              <w:r w:rsidDel="AA7D325B">
                <w:rPr/>
                <w:delText>(</w:delText>
              </w:r>
            </w:del>
            <w:ins w:id="988469" w:author="标点修订器" w:date="2023-04-26T11:14:43Z">
              <w:r>
                <w:rPr>
                  <w:szCs w:val="21"/>
                </w:rPr>
                <w:t>（</w:t>
              </w:r>
            </w:ins>
            <w:r w:rsidRPr="005E18EB">
              <w:rPr>
                <w:rPrChange w:author="格式修订器" w:date="2023-04-26T11:14:45Z">
                  <w:rPr>
                    <w:sz w:val="21"/>
                    <w:szCs w:val="21"/>
                    <w:rFonts w:ascii="Times New Roman" w:eastAsia="宋体" w:hAnsi="Times New Roman" w:cs="Times New Roman"/>
                  </w:rPr>
                </w:rPrChange>
              </w:rPr>
              <w:t xml:space="preserve">3.68</w:t>
            </w:r>
            <w:del w:id="988470" w:author="标点修订器" w:date="2023-04-26T11:14:47Z">
              <w:r w:rsidDel="AA7D325B">
                <w:rPr/>
                <w:delText>)</w:delText>
              </w:r>
            </w:del>
            <w:ins w:id="988471" w:author="标点修订器" w:date="2023-04-26T11:14:43Z">
              <w:r>
                <w:rPr>
                  <w:szCs w:val="21"/>
                </w:rPr>
                <w:t>）</w:t>
              </w:r>
            </w:ins>
          </w:p>
        </w:tc>
        <w:tc>
          <w:p w14:paraId="10547BA2" w14:textId="77777777" w:rsidR="00444720" w:rsidRPr="005E18EB" w:rsidRDefault="00444720" w:rsidP="00444720">
            <w:pPr>
              <w:pStyle w:val="ct22"/>
              <w:topLinePunct/>
              <w:ind w:leftChars="0" w:left="0" w:rightChars="0" w:right="0" w:firstLineChars="0" w:firstLine="0"/>
            </w:pPr>
            <w:del w:id="988472" w:author="标点修订器" w:date="2023-04-26T11:14:47Z">
              <w:r w:rsidDel="AA7D325B">
                <w:rPr/>
                <w:delText>(</w:delText>
              </w:r>
            </w:del>
            <w:ins w:id="988473" w:author="标点修订器" w:date="2023-04-26T11:14:43Z">
              <w:r>
                <w:rPr>
                  <w:szCs w:val="21"/>
                </w:rPr>
                <w:t>（</w:t>
              </w:r>
            </w:ins>
            <w:r w:rsidRPr="005E18EB">
              <w:rPr>
                <w:rPrChange w:author="格式修订器" w:date="2023-04-26T11:14:45Z">
                  <w:rPr>
                    <w:sz w:val="21"/>
                    <w:szCs w:val="21"/>
                    <w:rFonts w:ascii="Times New Roman" w:eastAsia="宋体" w:hAnsi="Times New Roman" w:cs="Times New Roman"/>
                  </w:rPr>
                </w:rPrChange>
              </w:rPr>
              <w:t xml:space="preserve">4.80</w:t>
            </w:r>
            <w:del w:id="988474" w:author="标点修订器" w:date="2023-04-26T11:14:47Z">
              <w:r w:rsidDel="AA7D325B">
                <w:rPr/>
                <w:delText>)</w:delText>
              </w:r>
            </w:del>
            <w:ins w:id="988475" w:author="标点修订器" w:date="2023-04-26T11:14:43Z">
              <w:r>
                <w:rPr>
                  <w:szCs w:val="21"/>
                </w:rPr>
                <w:t>）</w:t>
              </w:r>
            </w:ins>
          </w:p>
        </w:tc>
      </w:tr>
      <w:tr w:rsidR="00444720" w:rsidRPr="005E18EB" w14:paraId="08E5C33E" w14:textId="77777777" w:rsidTr="008E4BEE">
        <w:tc>
          <w:p w14:paraId="69BF5915" w14:textId="77777777" w:rsidR="00444720" w:rsidRPr="005E18EB" w:rsidRDefault="00444720" w:rsidP="00444720">
            <w:pPr>
              <w:pStyle w:val="ct21"/>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b/>
                    <w:bCs/>
                    <w:color w:val="000000"/>
                  </w:rPr>
                </w:rPrChange>
              </w:rPr>
              <w:t>SIZE</w:t>
            </w:r>
          </w:p>
        </w:tc>
        <w:tc>
          <w:p w14:paraId="6CC975E2" w14:textId="0B1ECD7A" w:rsidR="00444720" w:rsidRPr="005E18EB" w:rsidRDefault="004A4BEB" w:rsidP="00444720">
            <w:pPr>
              <w:pStyle w:val="ct12"/>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rPr>
                </w:rPrChange>
              </w:rPr>
              <w:t>-</w:t>
            </w:r>
            <w:r w:rsidR="00444720" w:rsidRPr="005E18EB">
              <w:rPr/>
              <w:t>0.1584</w:t>
            </w:r>
            <w:r w:rsidRPr="005E18EB">
              <w:rPr/>
              <w:t>***</w:t>
            </w:r>
          </w:p>
        </w:tc>
        <w:tc>
          <w:p w14:paraId="07BC5797" w14:textId="1C1486E5" w:rsidR="00444720" w:rsidRPr="005E18EB" w:rsidRDefault="00EC3FF1" w:rsidP="00444720">
            <w:pPr>
              <w:pStyle w:val="affff8"/>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rPr>
                </w:rPrChange>
              </w:rPr>
              <w:t>-</w:t>
            </w:r>
            <w:r w:rsidR="00444720" w:rsidRPr="005E18EB">
              <w:rPr/>
              <w:t>0.1968</w:t>
            </w:r>
          </w:p>
        </w:tc>
        <w:tc>
          <w:p w14:paraId="5F78F254" w14:textId="787FB641" w:rsidR="00444720" w:rsidRPr="005E18EB" w:rsidRDefault="007973A0" w:rsidP="00444720">
            <w:pPr>
              <w:pStyle w:val="ct12"/>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rPr>
                </w:rPrChange>
              </w:rPr>
              <w:t>-</w:t>
            </w:r>
            <w:r w:rsidR="00444720" w:rsidRPr="005E18EB">
              <w:rPr/>
              <w:t>0.3811</w:t>
            </w:r>
            <w:r w:rsidRPr="005E18EB">
              <w:rPr/>
              <w:t>***</w:t>
            </w:r>
          </w:p>
        </w:tc>
        <w:tc>
          <w:p w14:paraId="3DF55C61" w14:textId="062CB9BF" w:rsidR="00444720" w:rsidRPr="005E18EB" w:rsidRDefault="00516F91" w:rsidP="00444720">
            <w:pPr>
              <w:pStyle w:val="ct22"/>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rPr>
                </w:rPrChange>
              </w:rPr>
              <w:t>-</w:t>
            </w:r>
            <w:r w:rsidR="00444720" w:rsidRPr="005E18EB">
              <w:rPr/>
              <w:t>0.3702</w:t>
            </w:r>
            <w:r w:rsidRPr="005E18EB">
              <w:rPr/>
              <w:t>***</w:t>
            </w:r>
          </w:p>
        </w:tc>
      </w:tr>
      <w:tr w:rsidR="00444720" w:rsidRPr="005E18EB" w14:paraId="546638FF" w14:textId="77777777" w:rsidTr="008E4BEE">
        <w:tc>
          <w:p w14:paraId="717FD85E" w14:textId="77777777" w:rsidR="00444720" w:rsidRPr="005E18EB" w:rsidRDefault="00444720" w:rsidP="00444720">
            <w:pPr>
              <w:pStyle w:val="ct21"/>
              <w:topLinePunct/>
              <w:ind w:leftChars="0" w:left="0" w:rightChars="0" w:right="0" w:firstLineChars="0" w:firstLine="0"/>
            </w:pPr>
          </w:p>
        </w:tc>
        <w:tc>
          <w:p w14:paraId="509C8CDA" w14:textId="77777777" w:rsidR="00444720" w:rsidRPr="005E18EB" w:rsidRDefault="00444720" w:rsidP="00444720">
            <w:pPr>
              <w:pStyle w:val="ct12"/>
              <w:topLinePunct/>
              <w:ind w:leftChars="0" w:left="0" w:rightChars="0" w:right="0" w:firstLineChars="0" w:firstLine="0"/>
            </w:pPr>
            <w:del w:id="988476" w:author="标点修订器" w:date="2023-04-26T11:14:47Z">
              <w:r w:rsidDel="AA7D325B">
                <w:rPr/>
                <w:delText>(</w:delText>
              </w:r>
            </w:del>
            <w:ins w:id="988477" w:author="标点修订器" w:date="2023-04-26T11:14:43Z">
              <w:r>
                <w:rPr>
                  <w:szCs w:val="21"/>
                </w:rPr>
                <w:t>（</w:t>
              </w:r>
            </w:ins>
            <w:r w:rsidRPr="005E18EB">
              <w:rPr>
                <w:rPrChange w:author="格式修订器" w:date="2023-04-26T11:14:45Z">
                  <w:rPr>
                    <w:sz w:val="21"/>
                    <w:szCs w:val="21"/>
                    <w:rFonts w:ascii="Times New Roman" w:eastAsia="宋体" w:hAnsi="Times New Roman" w:cs="Times New Roman"/>
                  </w:rPr>
                </w:rPrChange>
              </w:rPr>
              <w:t xml:space="preserve">-2.90</w:t>
            </w:r>
            <w:del w:id="988478" w:author="标点修订器" w:date="2023-04-26T11:14:47Z">
              <w:r w:rsidDel="AA7D325B">
                <w:rPr/>
                <w:delText>)</w:delText>
              </w:r>
            </w:del>
            <w:ins w:id="988479" w:author="标点修订器" w:date="2023-04-26T11:14:43Z">
              <w:r>
                <w:rPr>
                  <w:szCs w:val="21"/>
                </w:rPr>
                <w:t>）</w:t>
              </w:r>
            </w:ins>
          </w:p>
        </w:tc>
        <w:tc>
          <w:p w14:paraId="20D46708" w14:textId="77777777" w:rsidR="00444720" w:rsidRPr="005E18EB" w:rsidRDefault="00444720" w:rsidP="00444720">
            <w:pPr>
              <w:pStyle w:val="ct12"/>
              <w:topLinePunct/>
              <w:ind w:leftChars="0" w:left="0" w:rightChars="0" w:right="0" w:firstLineChars="0" w:firstLine="0"/>
            </w:pPr>
            <w:del w:id="988480" w:author="标点修订器" w:date="2023-04-26T11:14:47Z">
              <w:r w:rsidDel="AA7D325B">
                <w:rPr/>
                <w:delText>(</w:delText>
              </w:r>
            </w:del>
            <w:ins w:id="988481" w:author="标点修订器" w:date="2023-04-26T11:14:43Z">
              <w:r>
                <w:rPr>
                  <w:szCs w:val="21"/>
                </w:rPr>
                <w:t>（</w:t>
              </w:r>
            </w:ins>
            <w:r w:rsidRPr="005E18EB">
              <w:rPr>
                <w:rPrChange w:author="格式修订器" w:date="2023-04-26T11:14:45Z">
                  <w:rPr>
                    <w:sz w:val="21"/>
                    <w:szCs w:val="21"/>
                    <w:rFonts w:ascii="Times New Roman" w:eastAsia="宋体" w:hAnsi="Times New Roman" w:cs="Times New Roman"/>
                  </w:rPr>
                </w:rPrChange>
              </w:rPr>
              <w:t xml:space="preserve">-0.72</w:t>
            </w:r>
            <w:del w:id="988482" w:author="标点修订器" w:date="2023-04-26T11:14:47Z">
              <w:r w:rsidDel="AA7D325B">
                <w:rPr/>
                <w:delText>)</w:delText>
              </w:r>
            </w:del>
            <w:ins w:id="988483" w:author="标点修订器" w:date="2023-04-26T11:14:43Z">
              <w:r>
                <w:rPr>
                  <w:szCs w:val="21"/>
                </w:rPr>
                <w:t>）</w:t>
              </w:r>
            </w:ins>
          </w:p>
        </w:tc>
        <w:tc>
          <w:p w14:paraId="0F815D99" w14:textId="77777777" w:rsidR="00444720" w:rsidRPr="005E18EB" w:rsidRDefault="00444720" w:rsidP="00444720">
            <w:pPr>
              <w:pStyle w:val="ct12"/>
              <w:topLinePunct/>
              <w:ind w:leftChars="0" w:left="0" w:rightChars="0" w:right="0" w:firstLineChars="0" w:firstLine="0"/>
            </w:pPr>
            <w:del w:id="988484" w:author="标点修订器" w:date="2023-04-26T11:14:47Z">
              <w:r w:rsidDel="AA7D325B">
                <w:rPr/>
                <w:delText>(</w:delText>
              </w:r>
            </w:del>
            <w:ins w:id="988485" w:author="标点修订器" w:date="2023-04-26T11:14:43Z">
              <w:r>
                <w:rPr>
                  <w:szCs w:val="21"/>
                </w:rPr>
                <w:t>（</w:t>
              </w:r>
            </w:ins>
            <w:r w:rsidRPr="005E18EB">
              <w:rPr>
                <w:rPrChange w:author="格式修订器" w:date="2023-04-26T11:14:45Z">
                  <w:rPr>
                    <w:sz w:val="21"/>
                    <w:szCs w:val="21"/>
                    <w:rFonts w:ascii="Times New Roman" w:eastAsia="宋体" w:hAnsi="Times New Roman" w:cs="Times New Roman"/>
                  </w:rPr>
                </w:rPrChange>
              </w:rPr>
              <w:t xml:space="preserve">-2.94</w:t>
            </w:r>
            <w:del w:id="988486" w:author="标点修订器" w:date="2023-04-26T11:14:47Z">
              <w:r w:rsidDel="AA7D325B">
                <w:rPr/>
                <w:delText>)</w:delText>
              </w:r>
            </w:del>
            <w:ins w:id="988487" w:author="标点修订器" w:date="2023-04-26T11:14:43Z">
              <w:r>
                <w:rPr>
                  <w:szCs w:val="21"/>
                </w:rPr>
                <w:t>）</w:t>
              </w:r>
            </w:ins>
          </w:p>
        </w:tc>
        <w:tc>
          <w:p w14:paraId="70F07931" w14:textId="77777777" w:rsidR="00444720" w:rsidRPr="005E18EB" w:rsidRDefault="00444720" w:rsidP="00444720">
            <w:pPr>
              <w:pStyle w:val="ct22"/>
              <w:topLinePunct/>
              <w:ind w:leftChars="0" w:left="0" w:rightChars="0" w:right="0" w:firstLineChars="0" w:firstLine="0"/>
            </w:pPr>
            <w:del w:id="988488" w:author="标点修订器" w:date="2023-04-26T11:14:47Z">
              <w:r w:rsidDel="AA7D325B">
                <w:rPr/>
                <w:delText>(</w:delText>
              </w:r>
            </w:del>
            <w:ins w:id="988489" w:author="标点修订器" w:date="2023-04-26T11:14:43Z">
              <w:r>
                <w:rPr>
                  <w:szCs w:val="21"/>
                </w:rPr>
                <w:t>（</w:t>
              </w:r>
            </w:ins>
            <w:r w:rsidRPr="005E18EB">
              <w:rPr>
                <w:rPrChange w:author="格式修订器" w:date="2023-04-26T11:14:45Z">
                  <w:rPr>
                    <w:sz w:val="21"/>
                    <w:szCs w:val="21"/>
                    <w:rFonts w:ascii="Times New Roman" w:eastAsia="宋体" w:hAnsi="Times New Roman" w:cs="Times New Roman"/>
                  </w:rPr>
                </w:rPrChange>
              </w:rPr>
              <w:t xml:space="preserve">-3.92</w:t>
            </w:r>
            <w:del w:id="988490" w:author="标点修订器" w:date="2023-04-26T11:14:47Z">
              <w:r w:rsidDel="AA7D325B">
                <w:rPr/>
                <w:delText>)</w:delText>
              </w:r>
            </w:del>
            <w:ins w:id="988491" w:author="标点修订器" w:date="2023-04-26T11:14:43Z">
              <w:r>
                <w:rPr>
                  <w:szCs w:val="21"/>
                </w:rPr>
                <w:t>）</w:t>
              </w:r>
            </w:ins>
          </w:p>
        </w:tc>
      </w:tr>
      <w:tr w:rsidR="00444720" w:rsidRPr="005E18EB" w14:paraId="7DE05452" w14:textId="77777777" w:rsidTr="008E4BEE">
        <w:tc>
          <w:p w14:paraId="70A57390" w14:textId="77777777" w:rsidR="00444720" w:rsidRPr="005E18EB" w:rsidRDefault="00444720" w:rsidP="00444720">
            <w:pPr>
              <w:pStyle w:val="ct21"/>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b/>
                    <w:bCs/>
                    <w:color w:val="000000"/>
                  </w:rPr>
                </w:rPrChange>
              </w:rPr>
              <w:t>LDR</w:t>
            </w:r>
          </w:p>
        </w:tc>
        <w:tc>
          <w:p w14:paraId="164F4EDB" w14:textId="07A23DD1" w:rsidR="00444720" w:rsidRPr="005E18EB" w:rsidRDefault="004A4BEB" w:rsidP="00444720">
            <w:pPr>
              <w:pStyle w:val="ct12"/>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rPr>
                </w:rPrChange>
              </w:rPr>
              <w:t>-</w:t>
            </w:r>
            <w:r w:rsidR="00444720" w:rsidRPr="005E18EB">
              <w:rPr/>
              <w:t>0.0032</w:t>
            </w:r>
            <w:r w:rsidRPr="005E18EB">
              <w:rPr/>
              <w:t>***</w:t>
            </w:r>
          </w:p>
        </w:tc>
        <w:tc>
          <w:p w14:paraId="7B90DEA1" w14:textId="69573FD4" w:rsidR="00444720" w:rsidRPr="005E18EB" w:rsidRDefault="00EC3FF1" w:rsidP="00444720">
            <w:pPr>
              <w:pStyle w:val="affff8"/>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rPr>
                </w:rPrChange>
              </w:rPr>
              <w:t>-</w:t>
            </w:r>
            <w:r w:rsidR="00444720" w:rsidRPr="005E18EB">
              <w:rPr/>
              <w:t>0.0016</w:t>
            </w:r>
          </w:p>
        </w:tc>
        <w:tc>
          <w:p w14:paraId="7FB9B3BB" w14:textId="7644859B" w:rsidR="00444720" w:rsidRPr="005E18EB" w:rsidRDefault="007973A0" w:rsidP="00444720">
            <w:pPr>
              <w:pStyle w:val="ct12"/>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rPr>
                </w:rPrChange>
              </w:rPr>
              <w:t>-</w:t>
            </w:r>
            <w:r w:rsidR="00444720" w:rsidRPr="005E18EB">
              <w:rPr/>
              <w:t>0.0037</w:t>
            </w:r>
            <w:r w:rsidRPr="005E18EB">
              <w:rPr/>
              <w:t>*</w:t>
            </w:r>
          </w:p>
        </w:tc>
        <w:tc>
          <w:p w14:paraId="123106D8" w14:textId="37A46D9C" w:rsidR="00444720" w:rsidRPr="005E18EB" w:rsidRDefault="00516F91" w:rsidP="00444720">
            <w:pPr>
              <w:pStyle w:val="ct22"/>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rPr>
                </w:rPrChange>
              </w:rPr>
              <w:t>-</w:t>
            </w:r>
            <w:r w:rsidR="00444720" w:rsidRPr="005E18EB">
              <w:rPr/>
              <w:t>0.0069</w:t>
            </w:r>
            <w:r w:rsidRPr="005E18EB">
              <w:rPr/>
              <w:t>***</w:t>
            </w:r>
          </w:p>
        </w:tc>
      </w:tr>
      <w:tr w:rsidR="00444720" w:rsidRPr="005E18EB" w14:paraId="0EB5BFA2" w14:textId="77777777" w:rsidTr="008E4BEE">
        <w:tc>
          <w:p w14:paraId="220FD569" w14:textId="77777777" w:rsidR="00444720" w:rsidRPr="005E18EB" w:rsidRDefault="00444720" w:rsidP="00444720">
            <w:pPr>
              <w:pStyle w:val="ct21"/>
              <w:topLinePunct/>
              <w:ind w:leftChars="0" w:left="0" w:rightChars="0" w:right="0" w:firstLineChars="0" w:firstLine="0"/>
            </w:pPr>
          </w:p>
        </w:tc>
        <w:tc>
          <w:p w14:paraId="547AEE4A" w14:textId="77777777" w:rsidR="00444720" w:rsidRPr="005E18EB" w:rsidRDefault="00444720" w:rsidP="00444720">
            <w:pPr>
              <w:pStyle w:val="ct12"/>
              <w:topLinePunct/>
              <w:ind w:leftChars="0" w:left="0" w:rightChars="0" w:right="0" w:firstLineChars="0" w:firstLine="0"/>
            </w:pPr>
            <w:del w:id="988492" w:author="标点修订器" w:date="2023-04-26T11:14:47Z">
              <w:r w:rsidDel="AA7D325B">
                <w:rPr/>
                <w:delText>(</w:delText>
              </w:r>
            </w:del>
            <w:ins w:id="988493" w:author="标点修订器" w:date="2023-04-26T11:14:43Z">
              <w:r>
                <w:rPr>
                  <w:szCs w:val="21"/>
                </w:rPr>
                <w:t>（</w:t>
              </w:r>
            </w:ins>
            <w:r w:rsidRPr="005E18EB">
              <w:rPr>
                <w:rPrChange w:author="格式修订器" w:date="2023-04-26T11:14:45Z">
                  <w:rPr>
                    <w:sz w:val="21"/>
                    <w:szCs w:val="21"/>
                    <w:rFonts w:ascii="Times New Roman" w:eastAsia="宋体" w:hAnsi="Times New Roman" w:cs="Times New Roman"/>
                  </w:rPr>
                </w:rPrChange>
              </w:rPr>
              <w:t xml:space="preserve">-3.22</w:t>
            </w:r>
            <w:del w:id="988494" w:author="标点修订器" w:date="2023-04-26T11:14:47Z">
              <w:r w:rsidDel="AA7D325B">
                <w:rPr/>
                <w:delText>)</w:delText>
              </w:r>
            </w:del>
            <w:ins w:id="988495" w:author="标点修订器" w:date="2023-04-26T11:14:43Z">
              <w:r>
                <w:rPr>
                  <w:szCs w:val="21"/>
                </w:rPr>
                <w:t>）</w:t>
              </w:r>
            </w:ins>
          </w:p>
        </w:tc>
        <w:tc>
          <w:p w14:paraId="0B148239" w14:textId="77777777" w:rsidR="00444720" w:rsidRPr="005E18EB" w:rsidRDefault="00444720" w:rsidP="00444720">
            <w:pPr>
              <w:pStyle w:val="ct12"/>
              <w:topLinePunct/>
              <w:ind w:leftChars="0" w:left="0" w:rightChars="0" w:right="0" w:firstLineChars="0" w:firstLine="0"/>
            </w:pPr>
            <w:del w:id="988496" w:author="标点修订器" w:date="2023-04-26T11:14:47Z">
              <w:r w:rsidDel="AA7D325B">
                <w:rPr/>
                <w:delText>(</w:delText>
              </w:r>
            </w:del>
            <w:ins w:id="988497" w:author="标点修订器" w:date="2023-04-26T11:14:43Z">
              <w:r>
                <w:rPr>
                  <w:szCs w:val="21"/>
                </w:rPr>
                <w:t>（</w:t>
              </w:r>
            </w:ins>
            <w:r w:rsidRPr="005E18EB">
              <w:rPr>
                <w:rPrChange w:author="格式修订器" w:date="2023-04-26T11:14:45Z">
                  <w:rPr>
                    <w:sz w:val="21"/>
                    <w:szCs w:val="21"/>
                    <w:rFonts w:ascii="Times New Roman" w:eastAsia="宋体" w:hAnsi="Times New Roman" w:cs="Times New Roman"/>
                  </w:rPr>
                </w:rPrChange>
              </w:rPr>
              <w:t xml:space="preserve">-0.54</w:t>
            </w:r>
            <w:del w:id="988498" w:author="标点修订器" w:date="2023-04-26T11:14:47Z">
              <w:r w:rsidDel="AA7D325B">
                <w:rPr/>
                <w:delText>)</w:delText>
              </w:r>
            </w:del>
            <w:ins w:id="988499" w:author="标点修订器" w:date="2023-04-26T11:14:43Z">
              <w:r>
                <w:rPr>
                  <w:szCs w:val="21"/>
                </w:rPr>
                <w:t>）</w:t>
              </w:r>
            </w:ins>
          </w:p>
        </w:tc>
        <w:tc>
          <w:p w14:paraId="2CD4896B" w14:textId="77777777" w:rsidR="00444720" w:rsidRPr="005E18EB" w:rsidRDefault="00444720" w:rsidP="00444720">
            <w:pPr>
              <w:pStyle w:val="ct12"/>
              <w:topLinePunct/>
              <w:ind w:leftChars="0" w:left="0" w:rightChars="0" w:right="0" w:firstLineChars="0" w:firstLine="0"/>
            </w:pPr>
            <w:del w:id="988500" w:author="标点修订器" w:date="2023-04-26T11:14:47Z">
              <w:r w:rsidDel="AA7D325B">
                <w:rPr/>
                <w:delText>(</w:delText>
              </w:r>
            </w:del>
            <w:ins w:id="988501" w:author="标点修订器" w:date="2023-04-26T11:14:43Z">
              <w:r>
                <w:rPr>
                  <w:szCs w:val="21"/>
                </w:rPr>
                <w:t>（</w:t>
              </w:r>
            </w:ins>
            <w:r w:rsidRPr="005E18EB">
              <w:rPr>
                <w:rPrChange w:author="格式修订器" w:date="2023-04-26T11:14:45Z">
                  <w:rPr>
                    <w:sz w:val="21"/>
                    <w:szCs w:val="21"/>
                    <w:rFonts w:ascii="Times New Roman" w:eastAsia="宋体" w:hAnsi="Times New Roman" w:cs="Times New Roman"/>
                  </w:rPr>
                </w:rPrChange>
              </w:rPr>
              <w:t xml:space="preserve">-1.88</w:t>
            </w:r>
            <w:del w:id="988502" w:author="标点修订器" w:date="2023-04-26T11:14:47Z">
              <w:r w:rsidDel="AA7D325B">
                <w:rPr/>
                <w:delText>)</w:delText>
              </w:r>
            </w:del>
            <w:ins w:id="988503" w:author="标点修订器" w:date="2023-04-26T11:14:43Z">
              <w:r>
                <w:rPr>
                  <w:szCs w:val="21"/>
                </w:rPr>
                <w:t>）</w:t>
              </w:r>
            </w:ins>
          </w:p>
        </w:tc>
        <w:tc>
          <w:p w14:paraId="70A89700" w14:textId="77777777" w:rsidR="00444720" w:rsidRPr="005E18EB" w:rsidRDefault="00444720" w:rsidP="00444720">
            <w:pPr>
              <w:pStyle w:val="ct22"/>
              <w:topLinePunct/>
              <w:ind w:leftChars="0" w:left="0" w:rightChars="0" w:right="0" w:firstLineChars="0" w:firstLine="0"/>
            </w:pPr>
            <w:del w:id="988504" w:author="标点修订器" w:date="2023-04-26T11:14:47Z">
              <w:r w:rsidDel="AA7D325B">
                <w:rPr/>
                <w:delText>(</w:delText>
              </w:r>
            </w:del>
            <w:ins w:id="988505" w:author="标点修订器" w:date="2023-04-26T11:14:43Z">
              <w:r>
                <w:rPr>
                  <w:szCs w:val="21"/>
                </w:rPr>
                <w:t>（</w:t>
              </w:r>
            </w:ins>
            <w:r w:rsidRPr="005E18EB">
              <w:rPr>
                <w:rPrChange w:author="格式修订器" w:date="2023-04-26T11:14:45Z">
                  <w:rPr>
                    <w:sz w:val="21"/>
                    <w:szCs w:val="21"/>
                    <w:rFonts w:ascii="Times New Roman" w:eastAsia="宋体" w:hAnsi="Times New Roman" w:cs="Times New Roman"/>
                  </w:rPr>
                </w:rPrChange>
              </w:rPr>
              <w:t xml:space="preserve">-4.66</w:t>
            </w:r>
            <w:del w:id="988506" w:author="标点修订器" w:date="2023-04-26T11:14:47Z">
              <w:r w:rsidDel="AA7D325B">
                <w:rPr/>
                <w:delText>)</w:delText>
              </w:r>
            </w:del>
            <w:ins w:id="988507" w:author="标点修订器" w:date="2023-04-26T11:14:43Z">
              <w:r>
                <w:rPr>
                  <w:szCs w:val="21"/>
                </w:rPr>
                <w:t>）</w:t>
              </w:r>
            </w:ins>
          </w:p>
        </w:tc>
      </w:tr>
      <w:tr w:rsidR="00444720" w:rsidRPr="005E18EB" w14:paraId="10E41A8A" w14:textId="77777777" w:rsidTr="008E4BEE">
        <w:tc>
          <w:p w14:paraId="6D855B3A" w14:textId="77777777" w:rsidR="00444720" w:rsidRPr="005E18EB" w:rsidRDefault="00444720" w:rsidP="00444720">
            <w:pPr>
              <w:pStyle w:val="ct21"/>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b/>
                    <w:bCs/>
                    <w:color w:val="000000"/>
                  </w:rPr>
                </w:rPrChange>
              </w:rPr>
              <w:t>CAR</w:t>
            </w:r>
          </w:p>
        </w:tc>
        <w:tc>
          <w:p w14:paraId="3009B4CF" w14:textId="1927FEB4" w:rsidR="00444720" w:rsidRPr="005E18EB" w:rsidRDefault="00444720" w:rsidP="00444720">
            <w:pPr>
              <w:pStyle w:val="affff8"/>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rPr>
                </w:rPrChange>
              </w:rPr>
              <w:t>0.0030</w:t>
            </w:r>
          </w:p>
        </w:tc>
        <w:tc>
          <w:p w14:paraId="7F6A4309" w14:textId="08BCA214" w:rsidR="00444720" w:rsidRPr="005E18EB" w:rsidRDefault="00EC3FF1" w:rsidP="00444720">
            <w:pPr>
              <w:pStyle w:val="affff8"/>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rPr>
                </w:rPrChange>
              </w:rPr>
              <w:t>-</w:t>
            </w:r>
            <w:r w:rsidR="00444720" w:rsidRPr="005E18EB">
              <w:rPr/>
              <w:t>0.0203</w:t>
            </w:r>
          </w:p>
        </w:tc>
        <w:tc>
          <w:p w14:paraId="2A9AA84E" w14:textId="4F1F3E9A" w:rsidR="00444720" w:rsidRPr="005E18EB" w:rsidRDefault="007973A0" w:rsidP="00444720">
            <w:pPr>
              <w:pStyle w:val="affff8"/>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rPr>
                </w:rPrChange>
              </w:rPr>
              <w:t>-</w:t>
            </w:r>
            <w:r w:rsidR="00444720" w:rsidRPr="005E18EB">
              <w:rPr/>
              <w:t>0.0030</w:t>
            </w:r>
          </w:p>
        </w:tc>
        <w:tc>
          <w:p w14:paraId="0A3791E1" w14:textId="74DA60E1" w:rsidR="00444720" w:rsidRPr="005E18EB" w:rsidRDefault="00444720" w:rsidP="00444720">
            <w:pPr>
              <w:pStyle w:val="ct22"/>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rPr>
                </w:rPrChange>
              </w:rPr>
              <w:t>0.0166</w:t>
            </w:r>
            <w:r w:rsidR="00516F91" w:rsidRPr="005E18EB">
              <w:rPr/>
              <w:t>*</w:t>
            </w:r>
          </w:p>
        </w:tc>
      </w:tr>
      <w:tr w:rsidR="00444720" w:rsidRPr="005E18EB" w14:paraId="6422C44B" w14:textId="77777777" w:rsidTr="008E4BEE">
        <w:tc>
          <w:p w14:paraId="19DAE3A5" w14:textId="77777777" w:rsidR="00444720" w:rsidRPr="005E18EB" w:rsidRDefault="00444720" w:rsidP="00444720">
            <w:pPr>
              <w:pStyle w:val="ct21"/>
              <w:topLinePunct/>
              <w:ind w:leftChars="0" w:left="0" w:rightChars="0" w:right="0" w:firstLineChars="0" w:firstLine="0"/>
            </w:pPr>
          </w:p>
        </w:tc>
        <w:tc>
          <w:p w14:paraId="7D5BFDAA" w14:textId="77777777" w:rsidR="00444720" w:rsidRPr="005E18EB" w:rsidRDefault="00444720" w:rsidP="00444720">
            <w:pPr>
              <w:pStyle w:val="ct12"/>
              <w:topLinePunct/>
              <w:ind w:leftChars="0" w:left="0" w:rightChars="0" w:right="0" w:firstLineChars="0" w:firstLine="0"/>
            </w:pPr>
            <w:del w:id="988508" w:author="标点修订器" w:date="2023-04-26T11:14:47Z">
              <w:r w:rsidDel="AA7D325B">
                <w:rPr/>
                <w:delText>(</w:delText>
              </w:r>
            </w:del>
            <w:ins w:id="988509" w:author="标点修订器" w:date="2023-04-26T11:14:43Z">
              <w:r>
                <w:rPr>
                  <w:szCs w:val="21"/>
                </w:rPr>
                <w:t>（</w:t>
              </w:r>
            </w:ins>
            <w:r w:rsidRPr="005E18EB">
              <w:rPr>
                <w:rPrChange w:author="格式修订器" w:date="2023-04-26T11:14:45Z">
                  <w:rPr>
                    <w:sz w:val="21"/>
                    <w:szCs w:val="21"/>
                    <w:rFonts w:ascii="Times New Roman" w:eastAsia="宋体" w:hAnsi="Times New Roman" w:cs="Times New Roman"/>
                  </w:rPr>
                </w:rPrChange>
              </w:rPr>
              <w:t xml:space="preserve">0.43</w:t>
            </w:r>
            <w:del w:id="988510" w:author="标点修订器" w:date="2023-04-26T11:14:47Z">
              <w:r w:rsidDel="AA7D325B">
                <w:rPr/>
                <w:delText>)</w:delText>
              </w:r>
            </w:del>
            <w:ins w:id="988511" w:author="标点修订器" w:date="2023-04-26T11:14:43Z">
              <w:r>
                <w:rPr>
                  <w:szCs w:val="21"/>
                </w:rPr>
                <w:t>）</w:t>
              </w:r>
            </w:ins>
          </w:p>
        </w:tc>
        <w:tc>
          <w:p w14:paraId="4D1F62F6" w14:textId="77777777" w:rsidR="00444720" w:rsidRPr="005E18EB" w:rsidRDefault="00444720" w:rsidP="00444720">
            <w:pPr>
              <w:pStyle w:val="ct12"/>
              <w:topLinePunct/>
              <w:ind w:leftChars="0" w:left="0" w:rightChars="0" w:right="0" w:firstLineChars="0" w:firstLine="0"/>
            </w:pPr>
            <w:del w:id="988512" w:author="标点修订器" w:date="2023-04-26T11:14:47Z">
              <w:r w:rsidDel="AA7D325B">
                <w:rPr/>
                <w:delText>(</w:delText>
              </w:r>
            </w:del>
            <w:ins w:id="988513" w:author="标点修订器" w:date="2023-04-26T11:14:43Z">
              <w:r>
                <w:rPr>
                  <w:szCs w:val="21"/>
                </w:rPr>
                <w:t>（</w:t>
              </w:r>
            </w:ins>
            <w:r w:rsidRPr="005E18EB">
              <w:rPr>
                <w:rPrChange w:author="格式修订器" w:date="2023-04-26T11:14:45Z">
                  <w:rPr>
                    <w:sz w:val="21"/>
                    <w:szCs w:val="21"/>
                    <w:rFonts w:ascii="Times New Roman" w:eastAsia="宋体" w:hAnsi="Times New Roman" w:cs="Times New Roman"/>
                  </w:rPr>
                </w:rPrChange>
              </w:rPr>
              <w:t xml:space="preserve">-1.66</w:t>
            </w:r>
            <w:del w:id="988514" w:author="标点修订器" w:date="2023-04-26T11:14:47Z">
              <w:r w:rsidDel="AA7D325B">
                <w:rPr/>
                <w:delText>)</w:delText>
              </w:r>
            </w:del>
            <w:ins w:id="988515" w:author="标点修订器" w:date="2023-04-26T11:14:43Z">
              <w:r>
                <w:rPr>
                  <w:szCs w:val="21"/>
                </w:rPr>
                <w:t>）</w:t>
              </w:r>
            </w:ins>
          </w:p>
        </w:tc>
        <w:tc>
          <w:p w14:paraId="4824491D" w14:textId="77777777" w:rsidR="00444720" w:rsidRPr="005E18EB" w:rsidRDefault="00444720" w:rsidP="00444720">
            <w:pPr>
              <w:pStyle w:val="ct12"/>
              <w:topLinePunct/>
              <w:ind w:leftChars="0" w:left="0" w:rightChars="0" w:right="0" w:firstLineChars="0" w:firstLine="0"/>
            </w:pPr>
            <w:del w:id="988516" w:author="标点修订器" w:date="2023-04-26T11:14:47Z">
              <w:r w:rsidDel="AA7D325B">
                <w:rPr/>
                <w:delText>(</w:delText>
              </w:r>
            </w:del>
            <w:ins w:id="988517" w:author="标点修订器" w:date="2023-04-26T11:14:43Z">
              <w:r>
                <w:rPr>
                  <w:szCs w:val="21"/>
                </w:rPr>
                <w:t>（</w:t>
              </w:r>
            </w:ins>
            <w:r w:rsidRPr="005E18EB">
              <w:rPr>
                <w:rPrChange w:author="格式修订器" w:date="2023-04-26T11:14:45Z">
                  <w:rPr>
                    <w:sz w:val="21"/>
                    <w:szCs w:val="21"/>
                    <w:rFonts w:ascii="Times New Roman" w:eastAsia="宋体" w:hAnsi="Times New Roman" w:cs="Times New Roman"/>
                  </w:rPr>
                </w:rPrChange>
              </w:rPr>
              <w:t xml:space="preserve">0.23</w:t>
            </w:r>
            <w:del w:id="988518" w:author="标点修订器" w:date="2023-04-26T11:14:47Z">
              <w:r w:rsidDel="AA7D325B">
                <w:rPr/>
                <w:delText>)</w:delText>
              </w:r>
            </w:del>
            <w:ins w:id="988519" w:author="标点修订器" w:date="2023-04-26T11:14:43Z">
              <w:r>
                <w:rPr>
                  <w:szCs w:val="21"/>
                </w:rPr>
                <w:t>）</w:t>
              </w:r>
            </w:ins>
          </w:p>
        </w:tc>
        <w:tc>
          <w:p w14:paraId="3315BDE5" w14:textId="77777777" w:rsidR="00444720" w:rsidRPr="005E18EB" w:rsidRDefault="00444720" w:rsidP="00444720">
            <w:pPr>
              <w:pStyle w:val="ct22"/>
              <w:topLinePunct/>
              <w:ind w:leftChars="0" w:left="0" w:rightChars="0" w:right="0" w:firstLineChars="0" w:firstLine="0"/>
            </w:pPr>
            <w:del w:id="988520" w:author="标点修订器" w:date="2023-04-26T11:14:47Z">
              <w:r w:rsidDel="AA7D325B">
                <w:rPr/>
                <w:delText>(</w:delText>
              </w:r>
            </w:del>
            <w:ins w:id="988521" w:author="标点修订器" w:date="2023-04-26T11:14:43Z">
              <w:r>
                <w:rPr>
                  <w:szCs w:val="21"/>
                </w:rPr>
                <w:t>（</w:t>
              </w:r>
            </w:ins>
            <w:r w:rsidRPr="005E18EB">
              <w:rPr>
                <w:rPrChange w:author="格式修订器" w:date="2023-04-26T11:14:45Z">
                  <w:rPr>
                    <w:sz w:val="21"/>
                    <w:szCs w:val="21"/>
                    <w:rFonts w:ascii="Times New Roman" w:eastAsia="宋体" w:hAnsi="Times New Roman" w:cs="Times New Roman"/>
                  </w:rPr>
                </w:rPrChange>
              </w:rPr>
              <w:t xml:space="preserve">1.85</w:t>
            </w:r>
            <w:del w:id="988522" w:author="标点修订器" w:date="2023-04-26T11:14:47Z">
              <w:r w:rsidDel="AA7D325B">
                <w:rPr/>
                <w:delText>)</w:delText>
              </w:r>
            </w:del>
            <w:ins w:id="988523" w:author="标点修订器" w:date="2023-04-26T11:14:43Z">
              <w:r>
                <w:rPr>
                  <w:szCs w:val="21"/>
                </w:rPr>
                <w:t>）</w:t>
              </w:r>
            </w:ins>
          </w:p>
        </w:tc>
      </w:tr>
      <w:tr w:rsidR="00444720" w:rsidRPr="005E18EB" w14:paraId="50A57C76" w14:textId="77777777" w:rsidTr="008E4BEE">
        <w:tc>
          <w:p w14:paraId="24D163BD" w14:textId="77777777" w:rsidR="00444720" w:rsidRPr="005E18EB" w:rsidRDefault="00444720" w:rsidP="00444720">
            <w:pPr>
              <w:pStyle w:val="ct21"/>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b/>
                    <w:bCs/>
                    <w:color w:val="000000"/>
                  </w:rPr>
                </w:rPrChange>
              </w:rPr>
              <w:t>GDP</w:t>
            </w:r>
          </w:p>
        </w:tc>
        <w:tc>
          <w:p w14:paraId="0FEC121E" w14:textId="24836BF6" w:rsidR="00444720" w:rsidRPr="005E18EB" w:rsidRDefault="00444720" w:rsidP="00444720">
            <w:pPr>
              <w:pStyle w:val="ct12"/>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rPr>
                </w:rPrChange>
              </w:rPr>
              <w:t>0.7693</w:t>
            </w:r>
            <w:r w:rsidR="0084211A" w:rsidRPr="005E18EB">
              <w:rPr/>
              <w:t>***</w:t>
            </w:r>
          </w:p>
        </w:tc>
        <w:tc>
          <w:p w14:paraId="6E7FD52C" w14:textId="5C509BFE" w:rsidR="00444720" w:rsidRPr="005E18EB" w:rsidRDefault="00444720" w:rsidP="00444720">
            <w:pPr>
              <w:pStyle w:val="ct12"/>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rPr>
                </w:rPrChange>
              </w:rPr>
              <w:t xml:space="preserve">0.9559 </w:t>
            </w:r>
            <w:r w:rsidR="00EC3FF1" w:rsidRPr="005E18EB">
              <w:rPr/>
              <w:t>***</w:t>
            </w:r>
          </w:p>
        </w:tc>
        <w:tc>
          <w:p w14:paraId="3921F5BE" w14:textId="20C4F3C7" w:rsidR="00444720" w:rsidRPr="005E18EB" w:rsidRDefault="00444720" w:rsidP="00444720">
            <w:pPr>
              <w:pStyle w:val="ct12"/>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rPr>
                </w:rPrChange>
              </w:rPr>
              <w:t>1.0393</w:t>
            </w:r>
            <w:r w:rsidR="007973A0" w:rsidRPr="005E18EB">
              <w:rPr/>
              <w:t>***</w:t>
            </w:r>
          </w:p>
        </w:tc>
        <w:tc>
          <w:p w14:paraId="66DD3E22" w14:textId="265BCF53" w:rsidR="00444720" w:rsidRPr="005E18EB" w:rsidRDefault="00444720" w:rsidP="00444720">
            <w:pPr>
              <w:pStyle w:val="ct22"/>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rPr>
                </w:rPrChange>
              </w:rPr>
              <w:t>0.8540</w:t>
            </w:r>
            <w:r w:rsidR="00516F91" w:rsidRPr="005E18EB">
              <w:rPr/>
              <w:t>***</w:t>
            </w:r>
          </w:p>
        </w:tc>
      </w:tr>
      <w:tr w:rsidR="00444720" w:rsidRPr="005E18EB" w14:paraId="6B07CA73" w14:textId="77777777" w:rsidTr="008E4BEE">
        <w:tc>
          <w:p w14:paraId="77A49A19" w14:textId="77777777" w:rsidR="00444720" w:rsidRPr="005E18EB" w:rsidRDefault="00444720" w:rsidP="00444720">
            <w:pPr>
              <w:pStyle w:val="ct21"/>
              <w:topLinePunct/>
              <w:ind w:leftChars="0" w:left="0" w:rightChars="0" w:right="0" w:firstLineChars="0" w:firstLine="0"/>
            </w:pPr>
          </w:p>
        </w:tc>
        <w:tc>
          <w:p w14:paraId="00B8AC1E" w14:textId="77777777" w:rsidR="00444720" w:rsidRPr="005E18EB" w:rsidRDefault="00444720" w:rsidP="00444720">
            <w:pPr>
              <w:pStyle w:val="ct12"/>
              <w:topLinePunct/>
              <w:ind w:leftChars="0" w:left="0" w:rightChars="0" w:right="0" w:firstLineChars="0" w:firstLine="0"/>
            </w:pPr>
            <w:del w:id="988524" w:author="标点修订器" w:date="2023-04-26T11:14:47Z">
              <w:r w:rsidDel="AA7D325B">
                <w:rPr/>
                <w:delText>(</w:delText>
              </w:r>
            </w:del>
            <w:ins w:id="988525" w:author="标点修订器" w:date="2023-04-26T11:14:43Z">
              <w:r>
                <w:rPr>
                  <w:szCs w:val="21"/>
                </w:rPr>
                <w:t>（</w:t>
              </w:r>
            </w:ins>
            <w:r w:rsidRPr="005E18EB">
              <w:rPr>
                <w:rPrChange w:author="格式修订器" w:date="2023-04-26T11:14:45Z">
                  <w:rPr>
                    <w:sz w:val="21"/>
                    <w:szCs w:val="21"/>
                    <w:rFonts w:ascii="Times New Roman" w:eastAsia="宋体" w:hAnsi="Times New Roman" w:cs="Times New Roman"/>
                  </w:rPr>
                </w:rPrChange>
              </w:rPr>
              <w:t xml:space="preserve">8.99</w:t>
            </w:r>
            <w:del w:id="988526" w:author="标点修订器" w:date="2023-04-26T11:14:47Z">
              <w:r w:rsidDel="AA7D325B">
                <w:rPr/>
                <w:delText>)</w:delText>
              </w:r>
            </w:del>
            <w:ins w:id="988527" w:author="标点修订器" w:date="2023-04-26T11:14:43Z">
              <w:r>
                <w:rPr>
                  <w:szCs w:val="21"/>
                </w:rPr>
                <w:t>）</w:t>
              </w:r>
            </w:ins>
          </w:p>
        </w:tc>
        <w:tc>
          <w:p w14:paraId="47AFB844" w14:textId="77777777" w:rsidR="00444720" w:rsidRPr="005E18EB" w:rsidRDefault="00444720" w:rsidP="00444720">
            <w:pPr>
              <w:pStyle w:val="ct12"/>
              <w:topLinePunct/>
              <w:ind w:leftChars="0" w:left="0" w:rightChars="0" w:right="0" w:firstLineChars="0" w:firstLine="0"/>
            </w:pPr>
            <w:del w:id="988528" w:author="标点修订器" w:date="2023-04-26T11:14:47Z">
              <w:r w:rsidDel="AA7D325B">
                <w:rPr/>
                <w:delText>(</w:delText>
              </w:r>
            </w:del>
            <w:ins w:id="988529" w:author="标点修订器" w:date="2023-04-26T11:14:43Z">
              <w:r>
                <w:rPr>
                  <w:szCs w:val="21"/>
                </w:rPr>
                <w:t>（</w:t>
              </w:r>
            </w:ins>
            <w:r w:rsidRPr="005E18EB">
              <w:rPr>
                <w:rPrChange w:author="格式修订器" w:date="2023-04-26T11:14:45Z">
                  <w:rPr>
                    <w:sz w:val="21"/>
                    <w:szCs w:val="21"/>
                    <w:rFonts w:ascii="Times New Roman" w:eastAsia="宋体" w:hAnsi="Times New Roman" w:cs="Times New Roman"/>
                  </w:rPr>
                </w:rPrChange>
              </w:rPr>
              <w:t xml:space="preserve">5.41</w:t>
            </w:r>
            <w:del w:id="988530" w:author="标点修订器" w:date="2023-04-26T11:14:47Z">
              <w:r w:rsidDel="AA7D325B">
                <w:rPr/>
                <w:delText>)</w:delText>
              </w:r>
            </w:del>
            <w:ins w:id="988531" w:author="标点修订器" w:date="2023-04-26T11:14:43Z">
              <w:r>
                <w:rPr>
                  <w:szCs w:val="21"/>
                </w:rPr>
                <w:t>）</w:t>
              </w:r>
            </w:ins>
          </w:p>
        </w:tc>
        <w:tc>
          <w:p w14:paraId="3B3CD97A" w14:textId="77777777" w:rsidR="00444720" w:rsidRPr="005E18EB" w:rsidRDefault="00444720" w:rsidP="00444720">
            <w:pPr>
              <w:pStyle w:val="ct12"/>
              <w:topLinePunct/>
              <w:ind w:leftChars="0" w:left="0" w:rightChars="0" w:right="0" w:firstLineChars="0" w:firstLine="0"/>
            </w:pPr>
            <w:del w:id="988532" w:author="标点修订器" w:date="2023-04-26T11:14:47Z">
              <w:r w:rsidDel="AA7D325B">
                <w:rPr/>
                <w:delText>(</w:delText>
              </w:r>
            </w:del>
            <w:ins w:id="988533" w:author="标点修订器" w:date="2023-04-26T11:14:43Z">
              <w:r>
                <w:rPr>
                  <w:szCs w:val="21"/>
                </w:rPr>
                <w:t>（</w:t>
              </w:r>
            </w:ins>
            <w:r w:rsidRPr="005E18EB">
              <w:rPr>
                <w:rPrChange w:author="格式修订器" w:date="2023-04-26T11:14:45Z">
                  <w:rPr>
                    <w:sz w:val="21"/>
                    <w:szCs w:val="21"/>
                    <w:rFonts w:ascii="Times New Roman" w:eastAsia="宋体" w:hAnsi="Times New Roman" w:cs="Times New Roman"/>
                  </w:rPr>
                </w:rPrChange>
              </w:rPr>
              <w:t xml:space="preserve">6.15</w:t>
            </w:r>
            <w:del w:id="988534" w:author="标点修订器" w:date="2023-04-26T11:14:47Z">
              <w:r w:rsidDel="AA7D325B">
                <w:rPr/>
                <w:delText>)</w:delText>
              </w:r>
            </w:del>
            <w:ins w:id="988535" w:author="标点修订器" w:date="2023-04-26T11:14:43Z">
              <w:r>
                <w:rPr>
                  <w:szCs w:val="21"/>
                </w:rPr>
                <w:t>）</w:t>
              </w:r>
            </w:ins>
          </w:p>
        </w:tc>
        <w:tc>
          <w:p w14:paraId="286FFB48" w14:textId="77777777" w:rsidR="00444720" w:rsidRPr="005E18EB" w:rsidRDefault="00444720" w:rsidP="00444720">
            <w:pPr>
              <w:pStyle w:val="ct22"/>
              <w:topLinePunct/>
              <w:ind w:leftChars="0" w:left="0" w:rightChars="0" w:right="0" w:firstLineChars="0" w:firstLine="0"/>
            </w:pPr>
            <w:del w:id="988536" w:author="标点修订器" w:date="2023-04-26T11:14:47Z">
              <w:r w:rsidDel="AA7D325B">
                <w:rPr/>
                <w:delText>(</w:delText>
              </w:r>
            </w:del>
            <w:ins w:id="988537" w:author="标点修订器" w:date="2023-04-26T11:14:43Z">
              <w:r>
                <w:rPr>
                  <w:szCs w:val="21"/>
                </w:rPr>
                <w:t>（</w:t>
              </w:r>
            </w:ins>
            <w:r w:rsidRPr="005E18EB">
              <w:rPr>
                <w:rPrChange w:author="格式修订器" w:date="2023-04-26T11:14:45Z">
                  <w:rPr>
                    <w:sz w:val="21"/>
                    <w:szCs w:val="21"/>
                    <w:rFonts w:ascii="Times New Roman" w:eastAsia="宋体" w:hAnsi="Times New Roman" w:cs="Times New Roman"/>
                  </w:rPr>
                </w:rPrChange>
              </w:rPr>
              <w:t xml:space="preserve">7.38</w:t>
            </w:r>
            <w:del w:id="988538" w:author="标点修订器" w:date="2023-04-26T11:14:47Z">
              <w:r w:rsidDel="AA7D325B">
                <w:rPr/>
                <w:delText>)</w:delText>
              </w:r>
            </w:del>
            <w:ins w:id="988539" w:author="标点修订器" w:date="2023-04-26T11:14:43Z">
              <w:r>
                <w:rPr>
                  <w:szCs w:val="21"/>
                </w:rPr>
                <w:t>）</w:t>
              </w:r>
            </w:ins>
          </w:p>
        </w:tc>
      </w:tr>
      <w:tr w:rsidR="00444720" w:rsidRPr="005E18EB" w14:paraId="5AD2F544" w14:textId="77777777" w:rsidTr="008E4BEE">
        <w:tc>
          <w:p w14:paraId="24EEA10E" w14:textId="77777777" w:rsidR="00444720" w:rsidRPr="005E18EB" w:rsidRDefault="00444720" w:rsidP="00444720">
            <w:pPr>
              <w:pStyle w:val="ct21"/>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b/>
                    <w:bCs/>
                    <w:color w:val="000000"/>
                  </w:rPr>
                </w:rPrChange>
              </w:rPr>
              <w:t>CPI</w:t>
            </w:r>
          </w:p>
        </w:tc>
        <w:tc>
          <w:p w14:paraId="71A5528D" w14:textId="77777777" w:rsidR="00444720" w:rsidRPr="005E18EB" w:rsidRDefault="00444720" w:rsidP="00444720">
            <w:pPr>
              <w:pStyle w:val="affff8"/>
              <w:topLinePunct/>
              <w:ind w:leftChars="0" w:left="0" w:rightChars="0" w:right="0" w:firstLineChars="0" w:firstLine="0"/>
            </w:pPr>
            <w:del w:id="988540" w:author="表格排版器" w:date="2023-04-26T11:14:49Z">
              <w:r w:rsidDel="00494EDC">
                <w:rPr/>
                <w:delText xml:space="preserve"> </w:delText>
              </w:r>
            </w:del>
            <w:r w:rsidRPr="005E18EB">
              <w:rPr>
                <w:rPrChange w:author="格式修订器" w:date="2023-04-26T11:14:45Z">
                  <w:rPr>
                    <w:sz w:val="21"/>
                    <w:szCs w:val="21"/>
                    <w:rFonts w:ascii="Times New Roman" w:eastAsia="宋体" w:hAnsi="Times New Roman" w:cs="Times New Roman"/>
                  </w:rPr>
                </w:rPrChange>
              </w:rPr>
              <w:t>0.0028</w:t>
            </w:r>
          </w:p>
        </w:tc>
        <w:tc>
          <w:p w14:paraId="6E5CDB76" w14:textId="2D88523B" w:rsidR="00444720" w:rsidRPr="005E18EB" w:rsidRDefault="00D42B58" w:rsidP="00444720">
            <w:pPr>
              <w:pStyle w:val="affff8"/>
              <w:topLinePunct/>
              <w:ind w:leftChars="0" w:left="0" w:rightChars="0" w:right="0" w:firstLineChars="0" w:firstLine="0"/>
            </w:pPr>
            <w:del w:id="988541" w:author="表格排版器" w:date="2023-04-26T11:14:49Z">
              <w:r w:rsidDel="00494EDC">
                <w:rPr/>
                <w:delText xml:space="preserve"> </w:delText>
              </w:r>
            </w:del>
            <w:r w:rsidR="00C45A42">
              <w:rPr>
                <w:rPrChange w:author="格式修订器" w:date="2023-04-26T11:14:45Z">
                  <w:rPr>
                    <w:sz w:val="21"/>
                    <w:rFonts w:ascii="Times New Roman" w:eastAsia="宋体" w:hAnsi="Times New Roman" w:cs="Times New Roman"/>
                    <w:szCs w:val="21"/>
                  </w:rPr>
                </w:rPrChange>
              </w:rPr>
              <w:t>0.0006</w:t>
            </w:r>
          </w:p>
        </w:tc>
        <w:tc>
          <w:p w14:paraId="7B5C41F6" w14:textId="3EC8E9B1" w:rsidR="00444720" w:rsidRPr="005E18EB" w:rsidRDefault="00444720" w:rsidP="00444720">
            <w:pPr>
              <w:pStyle w:val="affff8"/>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rPr>
                </w:rPrChange>
              </w:rPr>
              <w:t>0.0025</w:t>
            </w:r>
          </w:p>
        </w:tc>
        <w:tc>
          <w:p w14:paraId="1D5B8390" w14:textId="2B2D6085" w:rsidR="00444720" w:rsidRPr="005E18EB" w:rsidRDefault="00444720" w:rsidP="00444720">
            <w:pPr>
              <w:pStyle w:val="affff8"/>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rPr>
                </w:rPrChange>
              </w:rPr>
              <w:t>0.0022</w:t>
            </w:r>
          </w:p>
        </w:tc>
      </w:tr>
      <w:tr w:rsidR="00444720" w:rsidRPr="005E18EB" w14:paraId="52B2184F" w14:textId="77777777" w:rsidTr="008E4BEE">
        <w:tc>
          <w:p w14:paraId="6A181641" w14:textId="77777777" w:rsidR="00444720" w:rsidRPr="005E18EB" w:rsidRDefault="00444720" w:rsidP="00444720">
            <w:pPr>
              <w:pStyle w:val="ct21"/>
              <w:topLinePunct/>
              <w:ind w:leftChars="0" w:left="0" w:rightChars="0" w:right="0" w:firstLineChars="0" w:firstLine="0"/>
            </w:pPr>
          </w:p>
        </w:tc>
        <w:tc>
          <w:p w14:paraId="391AB2AD" w14:textId="77777777" w:rsidR="00444720" w:rsidRPr="005E18EB" w:rsidRDefault="00444720" w:rsidP="00444720">
            <w:pPr>
              <w:pStyle w:val="ct12"/>
              <w:topLinePunct/>
              <w:ind w:leftChars="0" w:left="0" w:rightChars="0" w:right="0" w:firstLineChars="0" w:firstLine="0"/>
            </w:pPr>
            <w:del w:id="988542" w:author="标点修订器" w:date="2023-04-26T11:14:47Z">
              <w:r w:rsidDel="AA7D325B">
                <w:rPr/>
                <w:delText>(</w:delText>
              </w:r>
            </w:del>
            <w:ins w:id="988543" w:author="标点修订器" w:date="2023-04-26T11:14:43Z">
              <w:r>
                <w:rPr>
                  <w:szCs w:val="21"/>
                </w:rPr>
                <w:t>（</w:t>
              </w:r>
            </w:ins>
            <w:r w:rsidRPr="005E18EB">
              <w:rPr>
                <w:rPrChange w:author="格式修订器" w:date="2023-04-26T11:14:45Z">
                  <w:rPr>
                    <w:sz w:val="21"/>
                    <w:szCs w:val="21"/>
                    <w:rFonts w:ascii="Times New Roman" w:eastAsia="宋体" w:hAnsi="Times New Roman" w:cs="Times New Roman"/>
                  </w:rPr>
                </w:rPrChange>
              </w:rPr>
              <w:t xml:space="preserve">0.48</w:t>
            </w:r>
            <w:del w:id="988544" w:author="标点修订器" w:date="2023-04-26T11:14:47Z">
              <w:r w:rsidDel="AA7D325B">
                <w:rPr/>
                <w:delText>)</w:delText>
              </w:r>
            </w:del>
            <w:ins w:id="988545" w:author="标点修订器" w:date="2023-04-26T11:14:43Z">
              <w:r>
                <w:rPr>
                  <w:szCs w:val="21"/>
                </w:rPr>
                <w:t>）</w:t>
              </w:r>
            </w:ins>
          </w:p>
        </w:tc>
        <w:tc>
          <w:p w14:paraId="50456260" w14:textId="77777777" w:rsidR="00444720" w:rsidRPr="005E18EB" w:rsidRDefault="00444720" w:rsidP="00444720">
            <w:pPr>
              <w:pStyle w:val="ct12"/>
              <w:topLinePunct/>
              <w:ind w:leftChars="0" w:left="0" w:rightChars="0" w:right="0" w:firstLineChars="0" w:firstLine="0"/>
            </w:pPr>
            <w:del w:id="988546" w:author="标点修订器" w:date="2023-04-26T11:14:47Z">
              <w:r w:rsidDel="AA7D325B">
                <w:rPr/>
                <w:delText>(</w:delText>
              </w:r>
            </w:del>
            <w:ins w:id="988547" w:author="标点修订器" w:date="2023-04-26T11:14:43Z">
              <w:r>
                <w:rPr>
                  <w:szCs w:val="21"/>
                </w:rPr>
                <w:t>（</w:t>
              </w:r>
            </w:ins>
            <w:r w:rsidRPr="005E18EB">
              <w:rPr>
                <w:rPrChange w:author="格式修订器" w:date="2023-04-26T11:14:45Z">
                  <w:rPr>
                    <w:sz w:val="21"/>
                    <w:szCs w:val="21"/>
                    <w:rFonts w:ascii="Times New Roman" w:eastAsia="宋体" w:hAnsi="Times New Roman" w:cs="Times New Roman"/>
                  </w:rPr>
                </w:rPrChange>
              </w:rPr>
              <w:t xml:space="preserve">0.07</w:t>
            </w:r>
            <w:del w:id="988548" w:author="标点修订器" w:date="2023-04-26T11:14:47Z">
              <w:r w:rsidDel="AA7D325B">
                <w:rPr/>
                <w:delText>)</w:delText>
              </w:r>
            </w:del>
            <w:ins w:id="988549" w:author="标点修订器" w:date="2023-04-26T11:14:43Z">
              <w:r>
                <w:rPr>
                  <w:szCs w:val="21"/>
                </w:rPr>
                <w:t>）</w:t>
              </w:r>
            </w:ins>
          </w:p>
        </w:tc>
        <w:tc>
          <w:p w14:paraId="10DBDA50" w14:textId="77777777" w:rsidR="00444720" w:rsidRPr="005E18EB" w:rsidRDefault="00444720" w:rsidP="00444720">
            <w:pPr>
              <w:pStyle w:val="ct12"/>
              <w:topLinePunct/>
              <w:ind w:leftChars="0" w:left="0" w:rightChars="0" w:right="0" w:firstLineChars="0" w:firstLine="0"/>
            </w:pPr>
            <w:del w:id="988550" w:author="标点修订器" w:date="2023-04-26T11:14:47Z">
              <w:r w:rsidDel="AA7D325B">
                <w:rPr/>
                <w:delText>(</w:delText>
              </w:r>
            </w:del>
            <w:ins w:id="988551" w:author="标点修订器" w:date="2023-04-26T11:14:43Z">
              <w:r>
                <w:rPr>
                  <w:szCs w:val="21"/>
                </w:rPr>
                <w:t>（</w:t>
              </w:r>
            </w:ins>
            <w:r w:rsidRPr="005E18EB">
              <w:rPr>
                <w:rPrChange w:author="格式修订器" w:date="2023-04-26T11:14:45Z">
                  <w:rPr>
                    <w:sz w:val="21"/>
                    <w:szCs w:val="21"/>
                    <w:rFonts w:ascii="Times New Roman" w:eastAsia="宋体" w:hAnsi="Times New Roman" w:cs="Times New Roman"/>
                  </w:rPr>
                </w:rPrChange>
              </w:rPr>
              <w:t xml:space="preserve">0.22</w:t>
            </w:r>
            <w:del w:id="988552" w:author="标点修订器" w:date="2023-04-26T11:14:47Z">
              <w:r w:rsidDel="AA7D325B">
                <w:rPr/>
                <w:delText>)</w:delText>
              </w:r>
            </w:del>
            <w:ins w:id="988553" w:author="标点修订器" w:date="2023-04-26T11:14:43Z">
              <w:r>
                <w:rPr>
                  <w:szCs w:val="21"/>
                </w:rPr>
                <w:t>）</w:t>
              </w:r>
            </w:ins>
          </w:p>
        </w:tc>
        <w:tc>
          <w:p w14:paraId="5D52F5F1" w14:textId="77777777" w:rsidR="00444720" w:rsidRPr="005E18EB" w:rsidRDefault="00444720" w:rsidP="00444720">
            <w:pPr>
              <w:pStyle w:val="ct22"/>
              <w:topLinePunct/>
              <w:ind w:leftChars="0" w:left="0" w:rightChars="0" w:right="0" w:firstLineChars="0" w:firstLine="0"/>
            </w:pPr>
            <w:del w:id="988554" w:author="标点修订器" w:date="2023-04-26T11:14:47Z">
              <w:r w:rsidDel="AA7D325B">
                <w:rPr/>
                <w:delText>(</w:delText>
              </w:r>
            </w:del>
            <w:ins w:id="988555" w:author="标点修订器" w:date="2023-04-26T11:14:43Z">
              <w:r>
                <w:rPr>
                  <w:szCs w:val="21"/>
                </w:rPr>
                <w:t>（</w:t>
              </w:r>
            </w:ins>
            <w:r w:rsidRPr="005E18EB">
              <w:rPr>
                <w:rPrChange w:author="格式修订器" w:date="2023-04-26T11:14:45Z">
                  <w:rPr>
                    <w:sz w:val="21"/>
                    <w:szCs w:val="21"/>
                    <w:rFonts w:ascii="Times New Roman" w:eastAsia="宋体" w:hAnsi="Times New Roman" w:cs="Times New Roman"/>
                  </w:rPr>
                </w:rPrChange>
              </w:rPr>
              <w:t xml:space="preserve">0.27</w:t>
            </w:r>
            <w:del w:id="988556" w:author="标点修订器" w:date="2023-04-26T11:14:47Z">
              <w:r w:rsidDel="AA7D325B">
                <w:rPr/>
                <w:delText>)</w:delText>
              </w:r>
            </w:del>
            <w:ins w:id="988557" w:author="标点修订器" w:date="2023-04-26T11:14:43Z">
              <w:r>
                <w:rPr>
                  <w:szCs w:val="21"/>
                </w:rPr>
                <w:t>）</w:t>
              </w:r>
            </w:ins>
          </w:p>
        </w:tc>
      </w:tr>
      <w:tr w:rsidR="00444720" w:rsidRPr="005E18EB" w14:paraId="420E1F97" w14:textId="77777777" w:rsidTr="008E4BEE">
        <w:tc>
          <w:p w14:paraId="155B6EE9" w14:textId="77777777" w:rsidR="00444720" w:rsidRPr="005E18EB" w:rsidRDefault="00444720" w:rsidP="00444720">
            <w:pPr>
              <w:pStyle w:val="ct21"/>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b/>
                    <w:bCs/>
                    <w:color w:val="000000"/>
                  </w:rPr>
                </w:rPrChange>
              </w:rPr>
              <w:t>_cons</w:t>
            </w:r>
          </w:p>
        </w:tc>
        <w:tc>
          <w:p w14:paraId="6FBA9CCF" w14:textId="2D11FDEB" w:rsidR="00444720" w:rsidRPr="005E18EB" w:rsidRDefault="0084211A" w:rsidP="00444720">
            <w:pPr>
              <w:pStyle w:val="ct12"/>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rPr>
                </w:rPrChange>
              </w:rPr>
              <w:t>-</w:t>
            </w:r>
            <w:r w:rsidR="00444720" w:rsidRPr="005E18EB">
              <w:rPr/>
              <w:t>20.2734</w:t>
            </w:r>
            <w:r w:rsidRPr="005E18EB">
              <w:rPr/>
              <w:t>***</w:t>
            </w:r>
          </w:p>
        </w:tc>
        <w:tc>
          <w:p w14:paraId="651EABEE" w14:textId="2CE30679" w:rsidR="00444720" w:rsidRPr="005E18EB" w:rsidRDefault="00DB6553" w:rsidP="00444720">
            <w:pPr>
              <w:pStyle w:val="ct12"/>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rPr>
                </w:rPrChange>
              </w:rPr>
              <w:t>-</w:t>
            </w:r>
            <w:r w:rsidR="00444720" w:rsidRPr="005E18EB">
              <w:rPr/>
              <w:t>24.1564</w:t>
            </w:r>
            <w:r w:rsidRPr="005E18EB">
              <w:rPr/>
              <w:t>***</w:t>
            </w:r>
          </w:p>
        </w:tc>
        <w:tc>
          <w:p w14:paraId="64B6B7AE" w14:textId="61BAD0BB" w:rsidR="00444720" w:rsidRPr="005E18EB" w:rsidRDefault="00B86773" w:rsidP="00444720">
            <w:pPr>
              <w:pStyle w:val="ct12"/>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rPr>
                </w:rPrChange>
              </w:rPr>
              <w:t>-</w:t>
            </w:r>
            <w:r w:rsidR="00444720" w:rsidRPr="005E18EB">
              <w:rPr/>
              <w:t>25.9956</w:t>
            </w:r>
            <w:r w:rsidRPr="005E18EB">
              <w:rPr/>
              <w:t>***</w:t>
            </w:r>
          </w:p>
        </w:tc>
        <w:tc>
          <w:p w14:paraId="50B16F78" w14:textId="4812466E" w:rsidR="00444720" w:rsidRPr="005E18EB" w:rsidRDefault="00516F91" w:rsidP="00444720">
            <w:pPr>
              <w:pStyle w:val="ct22"/>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rPr>
                </w:rPrChange>
              </w:rPr>
              <w:t>-</w:t>
            </w:r>
            <w:r w:rsidR="00444720" w:rsidRPr="005E18EB">
              <w:rPr/>
              <w:t>21.1540</w:t>
            </w:r>
            <w:r w:rsidRPr="005E18EB">
              <w:rPr/>
              <w:t>***</w:t>
            </w:r>
          </w:p>
        </w:tc>
      </w:tr>
      <w:tr w:rsidR="00444720" w:rsidRPr="005E18EB" w14:paraId="5A2998DC" w14:textId="77777777" w:rsidTr="008E4BEE">
        <w:tc>
          <w:p w14:paraId="32DECB42" w14:textId="77777777" w:rsidR="00444720" w:rsidRPr="005E18EB" w:rsidRDefault="00444720" w:rsidP="00444720">
            <w:pPr>
              <w:pStyle w:val="ct21"/>
              <w:topLinePunct/>
              <w:ind w:leftChars="0" w:left="0" w:rightChars="0" w:right="0" w:firstLineChars="0" w:firstLine="0"/>
            </w:pPr>
          </w:p>
        </w:tc>
        <w:tc>
          <w:p w14:paraId="28286FEE" w14:textId="77777777" w:rsidR="00444720" w:rsidRPr="005E18EB" w:rsidRDefault="00444720" w:rsidP="00444720">
            <w:pPr>
              <w:pStyle w:val="ct12"/>
              <w:topLinePunct/>
              <w:ind w:leftChars="0" w:left="0" w:rightChars="0" w:right="0" w:firstLineChars="0" w:firstLine="0"/>
            </w:pPr>
            <w:del w:id="988558" w:author="标点修订器" w:date="2023-04-26T11:14:47Z">
              <w:r w:rsidDel="AA7D325B">
                <w:rPr/>
                <w:delText>(</w:delText>
              </w:r>
            </w:del>
            <w:ins w:id="988559" w:author="标点修订器" w:date="2023-04-26T11:14:43Z">
              <w:r>
                <w:rPr>
                  <w:szCs w:val="21"/>
                  <w:color w:val="000000"/>
                </w:rPr>
                <w:t>（</w:t>
              </w:r>
            </w:ins>
            <w:r w:rsidRPr="005E18EB">
              <w:rPr>
                <w:rPrChange w:author="格式修订器" w:date="2023-04-26T11:14:45Z">
                  <w:rPr>
                    <w:sz w:val="21"/>
                    <w:szCs w:val="21"/>
                    <w:rFonts w:ascii="Times New Roman" w:eastAsia="宋体" w:hAnsi="Times New Roman" w:cs="Times New Roman"/>
                    <w:color w:val="000000"/>
                  </w:rPr>
                </w:rPrChange>
              </w:rPr>
              <w:t xml:space="preserve">-8.54</w:t>
            </w:r>
            <w:del w:id="988560" w:author="标点修订器" w:date="2023-04-26T11:14:47Z">
              <w:r w:rsidDel="AA7D325B">
                <w:rPr/>
                <w:delText>)</w:delText>
              </w:r>
            </w:del>
            <w:ins w:id="988561" w:author="标点修订器" w:date="2023-04-26T11:14:43Z">
              <w:r>
                <w:rPr>
                  <w:szCs w:val="21"/>
                  <w:color w:val="000000"/>
                </w:rPr>
                <w:t>）</w:t>
              </w:r>
            </w:ins>
          </w:p>
        </w:tc>
        <w:tc>
          <w:p w14:paraId="325AC5D8" w14:textId="77777777" w:rsidR="00444720" w:rsidRPr="005E18EB" w:rsidRDefault="00444720" w:rsidP="00444720">
            <w:pPr>
              <w:pStyle w:val="ct12"/>
              <w:topLinePunct/>
              <w:ind w:leftChars="0" w:left="0" w:rightChars="0" w:right="0" w:firstLineChars="0" w:firstLine="0"/>
            </w:pPr>
            <w:del w:id="988562" w:author="标点修订器" w:date="2023-04-26T11:14:47Z">
              <w:r w:rsidDel="AA7D325B">
                <w:rPr/>
                <w:delText>(</w:delText>
              </w:r>
            </w:del>
            <w:ins w:id="988563" w:author="标点修订器" w:date="2023-04-26T11:14:43Z">
              <w:r>
                <w:rPr>
                  <w:szCs w:val="21"/>
                  <w:color w:val="000000"/>
                </w:rPr>
                <w:t>（</w:t>
              </w:r>
            </w:ins>
            <w:r w:rsidRPr="005E18EB">
              <w:rPr>
                <w:rPrChange w:author="格式修订器" w:date="2023-04-26T11:14:45Z">
                  <w:rPr>
                    <w:sz w:val="21"/>
                    <w:szCs w:val="21"/>
                    <w:rFonts w:ascii="Times New Roman" w:eastAsia="宋体" w:hAnsi="Times New Roman" w:cs="Times New Roman"/>
                    <w:color w:val="000000"/>
                  </w:rPr>
                </w:rPrChange>
              </w:rPr>
              <w:t xml:space="preserve">-6.54</w:t>
            </w:r>
            <w:del w:id="988564" w:author="标点修订器" w:date="2023-04-26T11:14:47Z">
              <w:r w:rsidDel="AA7D325B">
                <w:rPr/>
                <w:delText>)</w:delText>
              </w:r>
            </w:del>
            <w:ins w:id="988565" w:author="标点修订器" w:date="2023-04-26T11:14:43Z">
              <w:r>
                <w:rPr>
                  <w:szCs w:val="21"/>
                  <w:color w:val="000000"/>
                </w:rPr>
                <w:t>）</w:t>
              </w:r>
            </w:ins>
          </w:p>
        </w:tc>
        <w:tc>
          <w:p w14:paraId="5F64B4C7" w14:textId="77777777" w:rsidR="00444720" w:rsidRPr="005E18EB" w:rsidRDefault="00444720" w:rsidP="00444720">
            <w:pPr>
              <w:pStyle w:val="ct12"/>
              <w:topLinePunct/>
              <w:ind w:leftChars="0" w:left="0" w:rightChars="0" w:right="0" w:firstLineChars="0" w:firstLine="0"/>
            </w:pPr>
            <w:del w:id="988566" w:author="标点修订器" w:date="2023-04-26T11:14:47Z">
              <w:r w:rsidDel="AA7D325B">
                <w:rPr/>
                <w:delText>(</w:delText>
              </w:r>
            </w:del>
            <w:ins w:id="988567" w:author="标点修订器" w:date="2023-04-26T11:14:43Z">
              <w:r>
                <w:rPr>
                  <w:szCs w:val="21"/>
                  <w:color w:val="000000"/>
                </w:rPr>
                <w:t>（</w:t>
              </w:r>
            </w:ins>
            <w:r w:rsidRPr="005E18EB">
              <w:rPr>
                <w:rPrChange w:author="格式修订器" w:date="2023-04-26T11:14:45Z">
                  <w:rPr>
                    <w:sz w:val="21"/>
                    <w:szCs w:val="21"/>
                    <w:rFonts w:ascii="Times New Roman" w:eastAsia="宋体" w:hAnsi="Times New Roman" w:cs="Times New Roman"/>
                    <w:color w:val="000000"/>
                  </w:rPr>
                </w:rPrChange>
              </w:rPr>
              <w:t xml:space="preserve">-5.79</w:t>
            </w:r>
            <w:del w:id="988568" w:author="标点修订器" w:date="2023-04-26T11:14:47Z">
              <w:r w:rsidDel="AA7D325B">
                <w:rPr/>
                <w:delText>)</w:delText>
              </w:r>
            </w:del>
            <w:ins w:id="988569" w:author="标点修订器" w:date="2023-04-26T11:14:43Z">
              <w:r>
                <w:rPr>
                  <w:szCs w:val="21"/>
                  <w:color w:val="000000"/>
                </w:rPr>
                <w:t>）</w:t>
              </w:r>
            </w:ins>
          </w:p>
        </w:tc>
        <w:tc>
          <w:p w14:paraId="357810CF" w14:textId="77777777" w:rsidR="00444720" w:rsidRPr="005E18EB" w:rsidRDefault="00444720" w:rsidP="00444720">
            <w:pPr>
              <w:pStyle w:val="ct22"/>
              <w:topLinePunct/>
              <w:ind w:leftChars="0" w:left="0" w:rightChars="0" w:right="0" w:firstLineChars="0" w:firstLine="0"/>
            </w:pPr>
            <w:del w:id="988570" w:author="标点修订器" w:date="2023-04-26T11:14:47Z">
              <w:r w:rsidDel="AA7D325B">
                <w:rPr/>
                <w:delText>(</w:delText>
              </w:r>
            </w:del>
            <w:ins w:id="988571" w:author="标点修订器" w:date="2023-04-26T11:14:43Z">
              <w:r>
                <w:rPr>
                  <w:szCs w:val="21"/>
                  <w:color w:val="000000"/>
                </w:rPr>
                <w:t>（</w:t>
              </w:r>
            </w:ins>
            <w:r w:rsidRPr="005E18EB">
              <w:rPr>
                <w:rPrChange w:author="格式修订器" w:date="2023-04-26T11:14:45Z">
                  <w:rPr>
                    <w:sz w:val="21"/>
                    <w:szCs w:val="21"/>
                    <w:rFonts w:ascii="Times New Roman" w:eastAsia="宋体" w:hAnsi="Times New Roman" w:cs="Times New Roman"/>
                    <w:color w:val="000000"/>
                  </w:rPr>
                </w:rPrChange>
              </w:rPr>
              <w:t xml:space="preserve">-6.66</w:t>
            </w:r>
            <w:del w:id="988572" w:author="标点修订器" w:date="2023-04-26T11:14:47Z">
              <w:r w:rsidDel="AA7D325B">
                <w:rPr/>
                <w:delText>)</w:delText>
              </w:r>
            </w:del>
            <w:ins w:id="988573" w:author="标点修订器" w:date="2023-04-26T11:14:43Z">
              <w:r>
                <w:rPr>
                  <w:szCs w:val="21"/>
                  <w:color w:val="000000"/>
                </w:rPr>
                <w:t>）</w:t>
              </w:r>
            </w:ins>
          </w:p>
        </w:tc>
      </w:tr>
      <w:tr w:rsidR="00444720" w:rsidRPr="005E18EB" w14:paraId="70511280" w14:textId="77777777" w:rsidTr="008E4BEE">
        <w:tc>
          <w:p w14:paraId="08DA0A97" w14:textId="77777777" w:rsidR="00444720" w:rsidRPr="005E18EB" w:rsidRDefault="00444720" w:rsidP="00444720">
            <w:pPr>
              <w:pStyle w:val="ct21"/>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b/>
                    <w:bCs/>
                    <w:color w:val="000000"/>
                  </w:rPr>
                </w:rPrChange>
              </w:rPr>
              <w:t>N</w:t>
            </w:r>
          </w:p>
        </w:tc>
        <w:tc>
          <w:p w14:paraId="2FD4EE17" w14:textId="77777777" w:rsidR="00444720" w:rsidRPr="005E18EB" w:rsidRDefault="00444720" w:rsidP="00444720">
            <w:pPr>
              <w:pStyle w:val="affff8"/>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color w:val="000000"/>
                  </w:rPr>
                </w:rPrChange>
              </w:rPr>
              <w:t>180</w:t>
            </w:r>
          </w:p>
        </w:tc>
        <w:tc>
          <w:p w14:paraId="16BEBAC8" w14:textId="77777777" w:rsidR="00444720" w:rsidRPr="005E18EB" w:rsidRDefault="00444720" w:rsidP="00444720">
            <w:pPr>
              <w:pStyle w:val="affff8"/>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color w:val="000000"/>
                  </w:rPr>
                </w:rPrChange>
              </w:rPr>
              <w:t>50</w:t>
            </w:r>
          </w:p>
        </w:tc>
        <w:tc>
          <w:p w14:paraId="2E1036A4" w14:textId="77777777" w:rsidR="00444720" w:rsidRPr="005E18EB" w:rsidRDefault="00444720" w:rsidP="00444720">
            <w:pPr>
              <w:pStyle w:val="affff8"/>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color w:val="000000"/>
                  </w:rPr>
                </w:rPrChange>
              </w:rPr>
              <w:t>80</w:t>
            </w:r>
          </w:p>
        </w:tc>
        <w:tc>
          <w:p w14:paraId="3F0CFCF5" w14:textId="77777777" w:rsidR="00444720" w:rsidRPr="005E18EB" w:rsidRDefault="00444720" w:rsidP="00444720">
            <w:pPr>
              <w:pStyle w:val="affff8"/>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color w:val="000000"/>
                  </w:rPr>
                </w:rPrChange>
              </w:rPr>
              <w:t>50</w:t>
            </w:r>
          </w:p>
        </w:tc>
      </w:tr>
      <w:tr w:rsidR="00444720" w:rsidRPr="005E18EB" w14:paraId="5183143A" w14:textId="77777777" w:rsidTr="008E4BEE">
        <w:tc>
          <w:tcPr>
            <w:tcBorders>
              <w:top w:val="none" w:sz="0" w:space="0" w:color="auto"/>
            </w:tcBorders>
          </w:tcPr>
          <w:p w14:paraId="713FADFC" w14:textId="77777777" w:rsidR="00444720" w:rsidRPr="005E18EB" w:rsidRDefault="00444720" w:rsidP="00444720">
            <w:pPr>
              <w:pStyle w:val="ct21"/>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b/>
                    <w:bCs/>
                    <w:color w:val="000000"/>
                  </w:rPr>
                </w:rPrChange>
              </w:rPr>
              <w:t>R-sq</w:t>
            </w:r>
          </w:p>
        </w:tc>
        <w:tc>
          <w:tcPr>
            <w:tcBorders>
              <w:top w:val="none" w:sz="0" w:space="0" w:color="auto"/>
            </w:tcBorders>
          </w:tcPr>
          <w:p w14:paraId="3302958F" w14:textId="77777777" w:rsidR="00444720" w:rsidRPr="005E18EB" w:rsidRDefault="00444720" w:rsidP="00444720">
            <w:pPr>
              <w:pStyle w:val="affff8"/>
              <w:topLinePunct/>
              <w:ind w:leftChars="0" w:left="0" w:rightChars="0" w:right="0" w:firstLineChars="0" w:firstLine="0"/>
            </w:pPr>
            <w:del w:id="988574" w:author="表格排版器" w:date="2023-04-26T11:14:49Z">
              <w:r w:rsidDel="00494EDC">
                <w:rPr/>
                <w:delText xml:space="preserve"> </w:delText>
              </w:r>
            </w:del>
            <w:r w:rsidRPr="005E18EB">
              <w:rPr>
                <w:rPrChange w:author="格式修订器" w:date="2023-04-26T11:14:45Z">
                  <w:rPr>
                    <w:sz w:val="21"/>
                    <w:szCs w:val="21"/>
                    <w:rFonts w:ascii="Times New Roman" w:eastAsia="宋体" w:hAnsi="Times New Roman" w:cs="Times New Roman"/>
                    <w:color w:val="000000"/>
                  </w:rPr>
                </w:rPrChange>
              </w:rPr>
              <w:t>0.7965</w:t>
            </w:r>
          </w:p>
        </w:tc>
        <w:tc>
          <w:tcPr>
            <w:tcBorders>
              <w:top w:val="none" w:sz="0" w:space="0" w:color="auto"/>
            </w:tcBorders>
          </w:tcPr>
          <w:p w14:paraId="05304FEA" w14:textId="77777777" w:rsidR="00444720" w:rsidRPr="005E18EB" w:rsidRDefault="00444720" w:rsidP="00444720">
            <w:pPr>
              <w:pStyle w:val="affff8"/>
              <w:topLinePunct/>
              <w:ind w:leftChars="0" w:left="0" w:rightChars="0" w:right="0" w:firstLineChars="0" w:firstLine="0"/>
            </w:pPr>
            <w:del w:id="988575" w:author="表格排版器" w:date="2023-04-26T11:14:49Z">
              <w:r w:rsidDel="00494EDC">
                <w:rPr/>
                <w:delText xml:space="preserve"> </w:delText>
              </w:r>
            </w:del>
            <w:r w:rsidRPr="005E18EB">
              <w:rPr>
                <w:rPrChange w:author="格式修订器" w:date="2023-04-26T11:14:45Z">
                  <w:rPr>
                    <w:sz w:val="21"/>
                    <w:szCs w:val="21"/>
                    <w:rFonts w:ascii="Times New Roman" w:eastAsia="宋体" w:hAnsi="Times New Roman" w:cs="Times New Roman"/>
                    <w:color w:val="000000"/>
                  </w:rPr>
                </w:rPrChange>
              </w:rPr>
              <w:t>0.9037</w:t>
            </w:r>
          </w:p>
        </w:tc>
        <w:tc>
          <w:tcPr>
            <w:tcBorders>
              <w:top w:val="none" w:sz="0" w:space="0" w:color="auto"/>
            </w:tcBorders>
          </w:tcPr>
          <w:p w14:paraId="297689FE" w14:textId="77777777" w:rsidR="00444720" w:rsidRPr="005E18EB" w:rsidRDefault="00444720" w:rsidP="00444720">
            <w:pPr>
              <w:pStyle w:val="affff8"/>
              <w:topLinePunct/>
              <w:ind w:leftChars="0" w:left="0" w:rightChars="0" w:right="0" w:firstLineChars="0" w:firstLine="0"/>
            </w:pPr>
            <w:del w:id="988576" w:author="表格排版器" w:date="2023-04-26T11:14:49Z">
              <w:r w:rsidDel="00494EDC">
                <w:rPr/>
                <w:delText xml:space="preserve"> </w:delText>
              </w:r>
            </w:del>
            <w:r w:rsidRPr="005E18EB">
              <w:rPr>
                <w:rPrChange w:author="格式修订器" w:date="2023-04-26T11:14:45Z">
                  <w:rPr>
                    <w:sz w:val="21"/>
                    <w:szCs w:val="21"/>
                    <w:rFonts w:ascii="Times New Roman" w:eastAsia="宋体" w:hAnsi="Times New Roman" w:cs="Times New Roman"/>
                    <w:color w:val="000000"/>
                  </w:rPr>
                </w:rPrChange>
              </w:rPr>
              <w:t>0.7674</w:t>
            </w:r>
          </w:p>
        </w:tc>
        <w:tc>
          <w:tcPr>
            <w:tcBorders>
              <w:top w:val="none" w:sz="0" w:space="0" w:color="auto"/>
            </w:tcBorders>
          </w:tcPr>
          <w:p w14:paraId="4398A1C6" w14:textId="77777777" w:rsidR="00444720" w:rsidRPr="005E18EB" w:rsidRDefault="00444720" w:rsidP="00444720">
            <w:pPr>
              <w:pStyle w:val="affff8"/>
              <w:topLinePunct/>
              <w:ind w:leftChars="0" w:left="0" w:rightChars="0" w:right="0" w:firstLineChars="0" w:firstLine="0"/>
            </w:pPr>
            <w:del w:id="988577" w:author="表格排版器" w:date="2023-04-26T11:14:49Z">
              <w:r w:rsidDel="00494EDC">
                <w:rPr/>
                <w:delText xml:space="preserve"> </w:delText>
              </w:r>
            </w:del>
            <w:r w:rsidRPr="005E18EB">
              <w:rPr>
                <w:rPrChange w:author="格式修订器" w:date="2023-04-26T11:14:45Z">
                  <w:rPr>
                    <w:sz w:val="21"/>
                    <w:szCs w:val="21"/>
                    <w:rFonts w:ascii="Times New Roman" w:eastAsia="宋体" w:hAnsi="Times New Roman" w:cs="Times New Roman"/>
                    <w:color w:val="000000"/>
                  </w:rPr>
                </w:rPrChange>
              </w:rPr>
              <w:t>0.9064</w:t>
            </w:r>
          </w:p>
        </w:tc>
      </w:tr>
    </w:tbl>
    <w:p w14:paraId="0F5B08CE" w14:textId="77777777" w:rsidR="009A2E40" w:rsidRDefault="00331D28" w:rsidP="009A2E40">
      <w:pPr>
        <w:topLinePunct/>
      </w:pPr>
      <w:r w:rsidRPr="002B197E">
        <w:rPr/>
        <w:t>为了验证假设</w:t>
      </w:r>
      <w:r w:rsidRPr="002B197E">
        <w:rPr/>
        <w:t>H3</w:t>
      </w:r>
      <w:r w:rsidR="00571B40" w:rsidRPr="002B197E">
        <w:rPr/>
        <w:t>中提出的中介效应</w:t>
      </w:r>
      <w:r w:rsidR="005960C3" w:rsidRPr="002B197E">
        <w:rPr/>
        <w:t>，我们对模型</w:t>
      </w:r>
      <w:r w:rsidR="005960C3" w:rsidRPr="002B197E">
        <w:rPr/>
        <w:t>（</w:t>
      </w:r>
      <w:r w:rsidR="005960C3" w:rsidRPr="002B197E">
        <w:rPr>
          <w:kern w:val="2"/>
          <w:rFonts w:ascii="Times New Roman" w:eastAsia="宋体" w:hAnsi="Times New Roman" w:cs="Times New Roman"/>
          <w:sz w:val="24"/>
          <w:szCs w:val="24"/>
        </w:rPr>
        <w:t>2</w:t>
      </w:r>
      <w:r w:rsidR="005960C3" w:rsidRPr="002B197E">
        <w:rPr/>
        <w:t>）</w:t>
      </w:r>
      <w:r w:rsidR="005960C3" w:rsidRPr="002B197E">
        <w:rPr/>
        <w:t xml:space="preserve">、</w:t>
      </w:r>
      <w:r w:rsidR="005960C3" w:rsidRPr="002B197E">
        <w:rPr/>
        <w:t>（</w:t>
      </w:r>
      <w:r w:rsidR="005960C3" w:rsidRPr="002B197E">
        <w:rPr>
          <w:kern w:val="2"/>
          <w:rFonts w:ascii="Times New Roman" w:eastAsia="宋体" w:hAnsi="Times New Roman" w:cs="Times New Roman"/>
          <w:sz w:val="24"/>
          <w:szCs w:val="24"/>
        </w:rPr>
        <w:t>3</w:t>
      </w:r>
      <w:r w:rsidR="005960C3" w:rsidRPr="002B197E">
        <w:rPr/>
        <w:t>）</w:t>
      </w:r>
      <w:r w:rsidR="005960C3" w:rsidRPr="002B197E">
        <w:rPr/>
        <w:t xml:space="preserve">、</w:t>
      </w:r>
      <w:r w:rsidR="005960C3" w:rsidRPr="002B197E">
        <w:rPr/>
        <w:t>（</w:t>
      </w:r>
      <w:r w:rsidR="005960C3" w:rsidRPr="002B197E">
        <w:rPr>
          <w:kern w:val="2"/>
          <w:rFonts w:ascii="Times New Roman" w:eastAsia="宋体" w:hAnsi="Times New Roman" w:cs="Times New Roman"/>
          <w:sz w:val="24"/>
          <w:szCs w:val="24"/>
        </w:rPr>
        <w:t>4</w:t>
      </w:r>
      <w:r w:rsidR="005960C3" w:rsidRPr="002B197E">
        <w:rPr/>
        <w:t>）</w:t>
      </w:r>
      <w:r w:rsidR="005960C3" w:rsidRPr="002B197E">
        <w:rPr/>
        <w:t>进行了回归</w:t>
      </w:r>
      <w:r w:rsidR="00571B40" w:rsidRPr="002B197E">
        <w:rPr/>
        <w:t>，结果如</w:t>
      </w:r>
      <w:ins w:id="988581" w:author="编号修订器" w:date="2023-04-26T11:14:43Z">
        <w:r w:rsidR="00571B40" w:rsidRPr="002B197E">
          <w:rPr>
            <w:rPrChange w:author="格式修订器" w:date="2023-04-26T11:14:45Z">
              <w:rPr>
                <w:rFonts w:ascii="Times New Roman" w:eastAsia="宋体" w:hAnsi="Times New Roman" w:cs="Times New Roman"/>
                <w:sz w:val="24"/>
                <w:szCs w:val="24"/>
              </w:rPr>
            </w:rPrChange>
          </w:rPr>
          <w:t>表5.2-3</w:t>
        </w:r>
      </w:ins>
      <w:del w:id="988582" w:author="编号修订器" w:date="2023-04-26T11:14:53Z">
        <w:r w:rsidDel="007D325B">
          <w:rPr/>
          <w:delText>表</w:delText>
        </w:r>
        <w:r w:rsidDel="007D325B">
          <w:rPr/>
          <w:delText>5-2-3</w:delText>
        </w:r>
      </w:del>
      <w:r w:rsidR="00571B40" w:rsidRPr="002B197E">
        <w:rPr/>
        <w:t>所示</w:t>
      </w:r>
      <w:r w:rsidR="002B197E">
        <w:rPr/>
        <w:t/>
      </w:r>
      <w:r w:rsidR="006C6E76">
        <w:rPr/>
        <w:t/>
      </w:r>
      <w:r w:rsidR="002B197E">
        <w:rPr/>
        <w:t/>
      </w:r>
      <w:r w:rsidR="006C6E76">
        <w:rPr/>
        <w:t/>
      </w:r>
      <w:r w:rsidR="00866D3E">
        <w:rPr/>
        <w:t/>
      </w:r>
    </w:p>
    <w:p w14:paraId="239E97BF" w14:textId="7A8879A5" w:rsidR="00E502C8" w:rsidRPr="002B197E" w:rsidRDefault="00E502C8" w:rsidP="002B197E">
      <w:pPr>
        <w:topLinePunct/>
      </w:pPr>
      <w:r>
        <w:rPr/>
        <w:t>本节通过</w:t>
      </w:r>
      <w:r w:rsidR="009A2E40">
        <w:rPr/>
        <w:t>对三个模型的</w:t>
      </w:r>
      <w:r>
        <w:rPr/>
        <w:t>实证</w:t>
      </w:r>
      <w:r w:rsidR="009A2E40">
        <w:rPr/>
        <w:t>分析，</w:t>
      </w:r>
      <w:r>
        <w:rPr/>
        <w:t>检验了互联网金融能够在一定程度上加速利率市场化的进程，进而影响商业银行的盈利能力</w:t>
      </w:r>
      <w:r w:rsidR="002134A9">
        <w:rPr/>
        <w:t>，这一结果与假设</w:t>
      </w:r>
      <w:r w:rsidR="002134A9">
        <w:rPr/>
        <w:t>H</w:t>
      </w:r>
      <w:r w:rsidR="002134A9">
        <w:rPr/>
        <w:t>3</w:t>
      </w:r>
      <w:r w:rsidR="002134A9">
        <w:rPr/>
        <w:t>基本相符合。</w:t>
      </w:r>
    </w:p>
    <w:p w14:paraId="6BAA7CF0" w14:textId="7ED29F7D" w:rsidR="004116A5" w:rsidRPr="005E18EB" w:rsidRDefault="00D42B58" w:rsidP="00ED75CA">
      <w:pPr>
        <w:pStyle w:val="ct15"/>
        <w:topLinePunct/>
      </w:pPr>
      <w:bookmarkStart w:id="372120" w:name="_Toc686372120"/>
      <w:r w:rsidRPr="005E18EB">
        <w:rPr>
          <w:rPrChange w:author="格式修订器" w:date="2023-04-26T11:14:45Z">
            <w:rPr>
              <w:sz w:val="24"/>
              <w:szCs w:val="24"/>
              <w:rFonts w:ascii="Times New Roman" w:eastAsia="黑体" w:hAnsi="Times New Roman" w:cs="Times New Roman"/>
            </w:rPr>
          </w:rPrChange>
        </w:rPr>
        <w:t>表</w:t>
      </w:r>
      <w:ins w:id="988584" w:author="编号修订器" w:date="2023-04-26T11:14:43Z">
        <w:r w:rsidRPr="005E18EB">
          <w:rPr>
            <w:rPrChange w:author="格式修订器" w:date="2023-04-26T11:14:45Z">
              <w:rPr>
                <w:sz w:val="24"/>
                <w:szCs w:val="24"/>
                <w:rFonts w:ascii="Times New Roman" w:eastAsia="黑体" w:hAnsi="Times New Roman" w:cs="Times New Roman"/>
              </w:rPr>
            </w:rPrChange>
          </w:rPr>
          <w:t>5.2-3</w:t>
        </w:r>
      </w:ins>
      <w:del w:id="988585" w:author="编号修订器" w:date="2023-04-26T11:14:53Z">
        <w:r w:rsidDel="007D325B">
          <w:rPr/>
          <w:delText>5-2-</w:delText>
        </w:r>
        <w:r w:rsidDel="007D325B">
          <w:rPr/>
          <w:delText>3</w:delText>
        </w:r>
      </w:del>
      <w:ins w:id="988586" w:author="表格排版器" w:date="2023-04-26T11:14:43Z">
        <w:r>
          <w:t xml:space="preserve">  </w:t>
        </w:r>
      </w:ins>
      <w:del w:id="988587" w:author="表格排版器" w:date="2023-04-26T11:14:49Z">
        <w:r w:rsidRPr="005E18EB">
          <w:rPr/>
          <w:delText>:</w:delText>
        </w:r>
      </w:del>
      <w:r w:rsidRPr="005E18EB">
        <w:rPr>
          <w:rPrChange w:author="格式修订器" w:date="2023-04-26T11:14:45Z">
            <w:rPr>
              <w:rFonts w:eastAsia="黑体" w:ascii="Times New Roman" w:hAnsi="Times New Roman" w:cs="Times New Roman"/>
              <w:sz w:val="24"/>
              <w:szCs w:val="24"/>
            </w:rPr>
          </w:rPrChange>
        </w:rPr>
        <w:t>商业银行盈利能力受互联网金融影响的回归结果</w:t>
      </w:r>
      <w:bookmarkEnd w:id="372120"/>
    </w:p>
    <w:tbl>
      <w:tblPr>
        <w:tblCellMar>
          <w:left w:w="0" w:type="dxa"/>
          <w:right w:w="0" w:type="dxa"/>
        </w:tblCellMar>
        <w:tblW w:w="5000" w:type="pct"/>
        <w:tblLook w:val="04A0" w:firstRow="1" w:lastRow="0" w:firstColumn="1" w:lastColumn="0" w:noHBand="0" w:noVBand="1"/>
        <w:jc w:val="center"/>
        <w:tblBorders>
          <w:insideH w:val="none" w:sz="0" w:space="0" w:color="auto"/>
          <w:insideV w:val="none" w:sz="0" w:space="0" w:color="auto"/>
          <w:top w:val="single" w:sz="12" w:space="0" w:color="auto"/>
          <w:bottom w:val="single" w:sz="12" w:space="0" w:color="auto"/>
          <w:left w:val="none" w:sz="0" w:space="0" w:color="auto"/>
          <w:right w:val="none" w:sz="0" w:space="0" w:color="auto"/>
        </w:tblBorders>
      </w:tblPr>
      <w:tblGrid>
        <w:gridCol w:w="999"/>
        <w:gridCol w:w="1335"/>
        <w:gridCol w:w="1331"/>
        <w:gridCol w:w="1335"/>
      </w:tblGrid>
      <w:tr w:rsidR="004E15AE" w:rsidRPr="005E18EB" w14:paraId="65CABFF3" w14:textId="77777777" w:rsidTr="00536B24">
        <w:trPr>
          <w:tblHeader/>
        </w:trPr>
        <w:tc>
          <w:tcPr>
            <w:tcBorders>
              <w:bottom w:val="single" w:sz="4" w:space="0" w:color="auto"/>
            </w:tcBorders>
          </w:tcPr>
          <w:p w14:paraId="713D8B33" w14:textId="77777777" w:rsidR="00ED75CA" w:rsidRPr="005E18EB" w:rsidRDefault="00ED75CA" w:rsidP="00ED75CA">
            <w:pPr>
              <w:topLinePunct/>
              <w:rPr>
                <w:del w:id="988588" w:author="内容修订器" w:date="2023-04-26T11:14:50Z"/>
              </w:rPr>
            </w:pPr>
          </w:p>
          <w:p w14:paraId="51314E59" w14:textId="401E32D3" w:rsidR="004E15AE" w:rsidRPr="005E18EB" w:rsidRDefault="004E15AE" w:rsidP="00F64CF9">
            <w:pPr>
              <w:pStyle w:val="ct14"/>
              <w:topLinePunct/>
              <w:ind w:leftChars="0" w:left="0" w:rightChars="0" w:right="0" w:firstLineChars="0" w:firstLine="0"/>
            </w:pPr>
          </w:p>
        </w:tc>
        <w:tc>
          <w:tcPr>
            <w:tcBorders>
              <w:bottom w:val="single" w:sz="4" w:space="0" w:color="auto"/>
            </w:tcBorders>
          </w:tcPr>
          <w:p w14:paraId="6B979FF2" w14:textId="2F3A86DF" w:rsidR="004E15AE" w:rsidRPr="005E18EB" w:rsidRDefault="00F64CF9" w:rsidP="00F64CF9">
            <w:pPr>
              <w:pStyle w:val="ct14"/>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b/>
                    <w:bCs/>
                    <w:color w:val="000000"/>
                  </w:rPr>
                </w:rPrChange>
              </w:rPr>
              <w:t>（</w:t>
            </w:r>
            <w:r w:rsidRPr="005E18EB">
              <w:rPr>
                <w:rPrChange w:author="格式修订器" w:date="2023-04-26T11:14:45Z">
                  <w:rPr>
                    <w:sz w:val="21"/>
                    <w:rFonts w:ascii="Times New Roman" w:eastAsia="宋体" w:hAnsi="Times New Roman" w:cs="Times New Roman"/>
                    <w:b/>
                    <w:bCs/>
                    <w:color w:val="000000"/>
                    <w:szCs w:val="21"/>
                  </w:rPr>
                </w:rPrChange>
              </w:rPr>
              <w:t>2</w:t>
            </w:r>
            <w:r w:rsidRPr="005E18EB">
              <w:rPr>
                <w:rPrChange w:author="格式修订器" w:date="2023-04-26T11:14:45Z">
                  <w:rPr>
                    <w:sz w:val="21"/>
                    <w:rFonts w:ascii="Times New Roman" w:eastAsia="宋体" w:hAnsi="Times New Roman" w:cs="Times New Roman"/>
                    <w:b/>
                    <w:bCs/>
                    <w:color w:val="000000"/>
                    <w:szCs w:val="21"/>
                  </w:rPr>
                </w:rPrChange>
              </w:rPr>
              <w:t>）</w:t>
            </w:r>
          </w:p>
        </w:tc>
        <w:tc>
          <w:tcPr>
            <w:tcBorders>
              <w:bottom w:val="single" w:sz="4" w:space="0" w:color="auto"/>
            </w:tcBorders>
          </w:tcPr>
          <w:p w14:paraId="32DFEB2B" w14:textId="749BEEF1" w:rsidR="004E15AE" w:rsidRPr="005E18EB" w:rsidRDefault="00F64CF9" w:rsidP="00F64CF9">
            <w:pPr>
              <w:pStyle w:val="ct14"/>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b/>
                    <w:bCs/>
                    <w:color w:val="000000"/>
                  </w:rPr>
                </w:rPrChange>
              </w:rPr>
              <w:t>（</w:t>
            </w:r>
            <w:r w:rsidRPr="005E18EB">
              <w:rPr>
                <w:rPrChange w:author="格式修订器" w:date="2023-04-26T11:14:45Z">
                  <w:rPr>
                    <w:sz w:val="21"/>
                    <w:rFonts w:ascii="Times New Roman" w:eastAsia="宋体" w:hAnsi="Times New Roman" w:cs="Times New Roman"/>
                    <w:b/>
                    <w:bCs/>
                    <w:color w:val="000000"/>
                    <w:szCs w:val="21"/>
                  </w:rPr>
                </w:rPrChange>
              </w:rPr>
              <w:t>3</w:t>
            </w:r>
            <w:r w:rsidRPr="005E18EB">
              <w:rPr>
                <w:rPrChange w:author="格式修订器" w:date="2023-04-26T11:14:45Z">
                  <w:rPr>
                    <w:sz w:val="21"/>
                    <w:rFonts w:ascii="Times New Roman" w:eastAsia="宋体" w:hAnsi="Times New Roman" w:cs="Times New Roman"/>
                    <w:b/>
                    <w:bCs/>
                    <w:color w:val="000000"/>
                    <w:szCs w:val="21"/>
                  </w:rPr>
                </w:rPrChange>
              </w:rPr>
              <w:t>）</w:t>
            </w:r>
          </w:p>
        </w:tc>
        <w:tc>
          <w:tcPr>
            <w:tcBorders>
              <w:bottom w:val="single" w:sz="4" w:space="0" w:color="auto"/>
            </w:tcBorders>
          </w:tcPr>
          <w:p w14:paraId="534DABF5" w14:textId="760055B8" w:rsidR="004E15AE" w:rsidRPr="005E18EB" w:rsidRDefault="00F64CF9" w:rsidP="00F64CF9">
            <w:pPr>
              <w:pStyle w:val="ct14"/>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b/>
                    <w:bCs/>
                    <w:color w:val="000000"/>
                  </w:rPr>
                </w:rPrChange>
              </w:rPr>
              <w:t>（</w:t>
            </w:r>
            <w:r w:rsidRPr="005E18EB">
              <w:rPr>
                <w:rPrChange w:author="格式修订器" w:date="2023-04-26T11:14:45Z">
                  <w:rPr>
                    <w:sz w:val="21"/>
                    <w:rFonts w:ascii="Times New Roman" w:eastAsia="宋体" w:hAnsi="Times New Roman" w:cs="Times New Roman"/>
                    <w:b/>
                    <w:bCs/>
                    <w:color w:val="000000"/>
                    <w:szCs w:val="21"/>
                  </w:rPr>
                </w:rPrChange>
              </w:rPr>
              <w:t>4</w:t>
            </w:r>
            <w:r w:rsidRPr="005E18EB">
              <w:rPr>
                <w:rPrChange w:author="格式修订器" w:date="2023-04-26T11:14:45Z">
                  <w:rPr>
                    <w:sz w:val="21"/>
                    <w:rFonts w:ascii="Times New Roman" w:eastAsia="宋体" w:hAnsi="Times New Roman" w:cs="Times New Roman"/>
                    <w:b/>
                    <w:bCs/>
                    <w:color w:val="000000"/>
                    <w:szCs w:val="21"/>
                  </w:rPr>
                </w:rPrChange>
              </w:rPr>
              <w:t>）</w:t>
            </w:r>
          </w:p>
        </w:tc>
      </w:tr>
      <w:tr w:rsidR="004E15AE" w:rsidRPr="005E18EB" w14:paraId="1DD870BB" w14:textId="77777777" w:rsidTr="00536B24">
        <w:tc>
          <w:p w14:paraId="2E32C756" w14:textId="619099A6" w:rsidR="004E15AE" w:rsidRPr="005E18EB" w:rsidRDefault="00F64CF9" w:rsidP="00F64CF9">
            <w:pPr>
              <w:pStyle w:val="ct21"/>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b/>
                    <w:bCs/>
                    <w:color w:val="000000"/>
                  </w:rPr>
                </w:rPrChange>
              </w:rPr>
              <w:t>变量名称</w:t>
            </w:r>
          </w:p>
        </w:tc>
        <w:tc>
          <w:p w14:paraId="6D1603F5" w14:textId="77777777" w:rsidR="004E15AE" w:rsidRPr="005E18EB" w:rsidRDefault="004E15AE" w:rsidP="00F64CF9">
            <w:pPr>
              <w:pStyle w:val="ct12"/>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b/>
                    <w:bCs/>
                    <w:color w:val="000000"/>
                  </w:rPr>
                </w:rPrChange>
              </w:rPr>
              <w:t>ROA</w:t>
            </w:r>
          </w:p>
        </w:tc>
        <w:tc>
          <w:p w14:paraId="00A2C66B" w14:textId="77777777" w:rsidR="004E15AE" w:rsidRPr="005E18EB" w:rsidRDefault="004E15AE" w:rsidP="00F64CF9">
            <w:pPr>
              <w:pStyle w:val="ct12"/>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b/>
                    <w:bCs/>
                    <w:color w:val="000000"/>
                  </w:rPr>
                </w:rPrChange>
              </w:rPr>
              <w:t>IR</w:t>
            </w:r>
          </w:p>
        </w:tc>
        <w:tc>
          <w:p w14:paraId="7FA2A672" w14:textId="77777777" w:rsidR="004E15AE" w:rsidRPr="005E18EB" w:rsidRDefault="004E15AE" w:rsidP="00F64CF9">
            <w:pPr>
              <w:pStyle w:val="ct22"/>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b/>
                    <w:bCs/>
                    <w:color w:val="000000"/>
                  </w:rPr>
                </w:rPrChange>
              </w:rPr>
              <w:t>ROA</w:t>
            </w:r>
          </w:p>
        </w:tc>
      </w:tr>
      <w:tr w:rsidR="004E15AE" w:rsidRPr="005E18EB" w14:paraId="35E581BB" w14:textId="77777777" w:rsidTr="00536B24">
        <w:tc>
          <w:p w14:paraId="13698AFB" w14:textId="77777777" w:rsidR="004E15AE" w:rsidRPr="005E18EB" w:rsidRDefault="004E15AE" w:rsidP="00F64CF9">
            <w:pPr>
              <w:pStyle w:val="ct21"/>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b/>
                    <w:bCs/>
                    <w:color w:val="000000"/>
                  </w:rPr>
                </w:rPrChange>
              </w:rPr>
              <w:t>IF</w:t>
            </w:r>
          </w:p>
        </w:tc>
        <w:tc>
          <w:p w14:paraId="530578E1" w14:textId="77777777" w:rsidR="004E15AE" w:rsidRPr="005E18EB" w:rsidRDefault="004E15AE" w:rsidP="00F64CF9">
            <w:pPr>
              <w:pStyle w:val="ct12"/>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color w:val="000000"/>
                  </w:rPr>
                </w:rPrChange>
              </w:rPr>
              <w:t>-0.1130***</w:t>
            </w:r>
          </w:p>
        </w:tc>
        <w:tc>
          <w:p w14:paraId="13FB2456" w14:textId="77777777" w:rsidR="004E15AE" w:rsidRPr="005E18EB" w:rsidRDefault="004E15AE" w:rsidP="00F64CF9">
            <w:pPr>
              <w:pStyle w:val="ct12"/>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color w:val="000000"/>
                  </w:rPr>
                </w:rPrChange>
              </w:rPr>
              <w:t>0.6297***</w:t>
            </w:r>
          </w:p>
        </w:tc>
        <w:tc>
          <w:p w14:paraId="24ADAD7E" w14:textId="77777777" w:rsidR="004E15AE" w:rsidRPr="005E18EB" w:rsidRDefault="004E15AE" w:rsidP="00F64CF9">
            <w:pPr>
              <w:pStyle w:val="ct22"/>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color w:val="000000"/>
                  </w:rPr>
                </w:rPrChange>
              </w:rPr>
              <w:t>-0.0852***</w:t>
            </w:r>
          </w:p>
        </w:tc>
      </w:tr>
      <w:tr w:rsidR="004E15AE" w:rsidRPr="005E18EB" w14:paraId="7715F9ED" w14:textId="77777777" w:rsidTr="00536B24">
        <w:tc>
          <w:p w14:paraId="40AEBD4C" w14:textId="77777777" w:rsidR="004E15AE" w:rsidRPr="005E18EB" w:rsidRDefault="004E15AE" w:rsidP="00F64CF9">
            <w:pPr>
              <w:pStyle w:val="ct21"/>
              <w:topLinePunct/>
              <w:ind w:leftChars="0" w:left="0" w:rightChars="0" w:right="0" w:firstLineChars="0" w:firstLine="0"/>
            </w:pPr>
          </w:p>
        </w:tc>
        <w:tc>
          <w:p w14:paraId="0AA0E8B3" w14:textId="77777777" w:rsidR="004E15AE" w:rsidRPr="005E18EB" w:rsidRDefault="004E15AE" w:rsidP="00F64CF9">
            <w:pPr>
              <w:pStyle w:val="ct12"/>
              <w:topLinePunct/>
              <w:ind w:leftChars="0" w:left="0" w:rightChars="0" w:right="0" w:firstLineChars="0" w:firstLine="0"/>
            </w:pPr>
            <w:del w:id="988589" w:author="标点修订器" w:date="2023-04-26T11:14:47Z">
              <w:r w:rsidDel="AA7D325B">
                <w:rPr/>
                <w:delText>(</w:delText>
              </w:r>
            </w:del>
            <w:ins w:id="988590" w:author="标点修订器" w:date="2023-04-26T11:14:43Z">
              <w:r>
                <w:rPr>
                  <w:szCs w:val="21"/>
                  <w:color w:val="000000"/>
                </w:rPr>
                <w:t>（</w:t>
              </w:r>
            </w:ins>
            <w:r w:rsidRPr="005E18EB">
              <w:rPr>
                <w:rPrChange w:author="格式修订器" w:date="2023-04-26T11:14:45Z">
                  <w:rPr>
                    <w:sz w:val="21"/>
                    <w:szCs w:val="21"/>
                    <w:rFonts w:ascii="Times New Roman" w:eastAsia="宋体" w:hAnsi="Times New Roman" w:cs="Times New Roman"/>
                    <w:color w:val="000000"/>
                  </w:rPr>
                </w:rPrChange>
              </w:rPr>
              <w:t xml:space="preserve">-7.39</w:t>
            </w:r>
            <w:del w:id="988591" w:author="标点修订器" w:date="2023-04-26T11:14:47Z">
              <w:r w:rsidDel="AA7D325B">
                <w:rPr/>
                <w:delText>)</w:delText>
              </w:r>
            </w:del>
            <w:ins w:id="988592" w:author="标点修订器" w:date="2023-04-26T11:14:43Z">
              <w:r>
                <w:rPr>
                  <w:szCs w:val="21"/>
                  <w:color w:val="000000"/>
                </w:rPr>
                <w:t>）</w:t>
              </w:r>
            </w:ins>
          </w:p>
        </w:tc>
        <w:tc>
          <w:p w14:paraId="5A0BD791" w14:textId="77777777" w:rsidR="004E15AE" w:rsidRPr="005E18EB" w:rsidRDefault="004E15AE" w:rsidP="00F64CF9">
            <w:pPr>
              <w:pStyle w:val="ct12"/>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color w:val="000000"/>
                  </w:rPr>
                </w:rPrChange>
              </w:rPr>
              <w:t>（</w:t>
            </w:r>
            <w:r w:rsidRPr="005E18EB">
              <w:rPr/>
              <w:t>7.77</w:t>
            </w:r>
            <w:r w:rsidRPr="005E18EB">
              <w:rPr/>
              <w:t>）</w:t>
            </w:r>
          </w:p>
        </w:tc>
        <w:tc>
          <w:p w14:paraId="1359CCE4" w14:textId="77777777" w:rsidR="004E15AE" w:rsidRPr="005E18EB" w:rsidRDefault="004E15AE" w:rsidP="00F64CF9">
            <w:pPr>
              <w:pStyle w:val="ct22"/>
              <w:topLinePunct/>
              <w:ind w:leftChars="0" w:left="0" w:rightChars="0" w:right="0" w:firstLineChars="0" w:firstLine="0"/>
            </w:pPr>
            <w:del w:id="988593" w:author="标点修订器" w:date="2023-04-26T11:14:47Z">
              <w:r w:rsidDel="AA7D325B">
                <w:rPr/>
                <w:delText>(</w:delText>
              </w:r>
            </w:del>
            <w:ins w:id="988594" w:author="标点修订器" w:date="2023-04-26T11:14:43Z">
              <w:r>
                <w:rPr>
                  <w:szCs w:val="21"/>
                  <w:color w:val="000000"/>
                </w:rPr>
                <w:t>（</w:t>
              </w:r>
            </w:ins>
            <w:r w:rsidRPr="005E18EB">
              <w:rPr>
                <w:rPrChange w:author="格式修订器" w:date="2023-04-26T11:14:45Z">
                  <w:rPr>
                    <w:sz w:val="21"/>
                    <w:szCs w:val="21"/>
                    <w:rFonts w:ascii="Times New Roman" w:eastAsia="宋体" w:hAnsi="Times New Roman" w:cs="Times New Roman"/>
                    <w:color w:val="000000"/>
                  </w:rPr>
                </w:rPrChange>
              </w:rPr>
              <w:t xml:space="preserve">-4.84</w:t>
            </w:r>
            <w:del w:id="988595" w:author="标点修订器" w:date="2023-04-26T11:14:47Z">
              <w:r w:rsidDel="AA7D325B">
                <w:rPr/>
                <w:delText>)</w:delText>
              </w:r>
            </w:del>
            <w:ins w:id="988596" w:author="标点修订器" w:date="2023-04-26T11:14:43Z">
              <w:r>
                <w:rPr>
                  <w:szCs w:val="21"/>
                  <w:color w:val="000000"/>
                </w:rPr>
                <w:t>）</w:t>
              </w:r>
            </w:ins>
          </w:p>
        </w:tc>
      </w:tr>
      <w:tr w:rsidR="004E15AE" w:rsidRPr="005E18EB" w14:paraId="48D6F8E3" w14:textId="77777777" w:rsidTr="00536B24">
        <w:tc>
          <w:p w14:paraId="2121F4A8" w14:textId="77777777" w:rsidR="004E15AE" w:rsidRPr="005E18EB" w:rsidRDefault="004E15AE" w:rsidP="00F64CF9">
            <w:pPr>
              <w:pStyle w:val="ct21"/>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b/>
                    <w:bCs/>
                    <w:color w:val="000000"/>
                  </w:rPr>
                </w:rPrChange>
              </w:rPr>
              <w:t>IR</w:t>
            </w:r>
          </w:p>
        </w:tc>
        <w:tc>
          <w:p w14:paraId="2EB398BD" w14:textId="77777777" w:rsidR="004E15AE" w:rsidRPr="005E18EB" w:rsidRDefault="004E15AE" w:rsidP="00F64CF9">
            <w:pPr>
              <w:pStyle w:val="ct12"/>
              <w:topLinePunct/>
              <w:ind w:leftChars="0" w:left="0" w:rightChars="0" w:right="0" w:firstLineChars="0" w:firstLine="0"/>
            </w:pPr>
          </w:p>
        </w:tc>
        <w:tc>
          <w:p w14:paraId="3AF75DFB" w14:textId="77777777" w:rsidR="004E15AE" w:rsidRPr="005E18EB" w:rsidRDefault="004E15AE" w:rsidP="00F64CF9">
            <w:pPr>
              <w:pStyle w:val="ct12"/>
              <w:topLinePunct/>
              <w:ind w:leftChars="0" w:left="0" w:rightChars="0" w:right="0" w:firstLineChars="0" w:firstLine="0"/>
            </w:pPr>
          </w:p>
        </w:tc>
        <w:tc>
          <w:p w14:paraId="3EDD3F6C" w14:textId="77777777" w:rsidR="004E15AE" w:rsidRPr="005E18EB" w:rsidRDefault="004E15AE" w:rsidP="00F64CF9">
            <w:pPr>
              <w:pStyle w:val="ct22"/>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color w:val="000000"/>
                  </w:rPr>
                </w:rPrChange>
              </w:rPr>
              <w:t>-0.4403***</w:t>
            </w:r>
          </w:p>
        </w:tc>
      </w:tr>
      <w:tr w:rsidR="004E15AE" w:rsidRPr="005E18EB" w14:paraId="45EB2799" w14:textId="77777777" w:rsidTr="00536B24">
        <w:tc>
          <w:p w14:paraId="7A16F075" w14:textId="77777777" w:rsidR="004E15AE" w:rsidRPr="005E18EB" w:rsidRDefault="004E15AE" w:rsidP="00F64CF9">
            <w:pPr>
              <w:pStyle w:val="ct21"/>
              <w:topLinePunct/>
              <w:ind w:leftChars="0" w:left="0" w:rightChars="0" w:right="0" w:firstLineChars="0" w:firstLine="0"/>
            </w:pPr>
          </w:p>
        </w:tc>
        <w:tc>
          <w:p w14:paraId="5D13AA18" w14:textId="77777777" w:rsidR="004E15AE" w:rsidRPr="005E18EB" w:rsidRDefault="004E15AE" w:rsidP="00F64CF9">
            <w:pPr>
              <w:pStyle w:val="ct12"/>
              <w:topLinePunct/>
              <w:ind w:leftChars="0" w:left="0" w:rightChars="0" w:right="0" w:firstLineChars="0" w:firstLine="0"/>
            </w:pPr>
          </w:p>
        </w:tc>
        <w:tc>
          <w:p w14:paraId="567142A5" w14:textId="77777777" w:rsidR="004E15AE" w:rsidRPr="005E18EB" w:rsidRDefault="004E15AE" w:rsidP="00F64CF9">
            <w:pPr>
              <w:pStyle w:val="ct12"/>
              <w:topLinePunct/>
              <w:ind w:leftChars="0" w:left="0" w:rightChars="0" w:right="0" w:firstLineChars="0" w:firstLine="0"/>
            </w:pPr>
          </w:p>
        </w:tc>
        <w:tc>
          <w:p w14:paraId="52168B4F" w14:textId="77777777" w:rsidR="004E15AE" w:rsidRPr="005E18EB" w:rsidRDefault="004E15AE" w:rsidP="00F64CF9">
            <w:pPr>
              <w:pStyle w:val="ct22"/>
              <w:topLinePunct/>
              <w:ind w:leftChars="0" w:left="0" w:rightChars="0" w:right="0" w:firstLineChars="0" w:firstLine="0"/>
            </w:pPr>
            <w:del w:id="988597" w:author="标点修订器" w:date="2023-04-26T11:14:47Z">
              <w:r w:rsidDel="AA7D325B">
                <w:rPr/>
                <w:delText>(</w:delText>
              </w:r>
            </w:del>
            <w:ins w:id="988598" w:author="标点修订器" w:date="2023-04-26T11:14:43Z">
              <w:r>
                <w:rPr>
                  <w:szCs w:val="21"/>
                  <w:color w:val="000000"/>
                </w:rPr>
                <w:t>（</w:t>
              </w:r>
            </w:ins>
            <w:r w:rsidRPr="005E18EB">
              <w:rPr>
                <w:rPrChange w:author="格式修订器" w:date="2023-04-26T11:14:45Z">
                  <w:rPr>
                    <w:sz w:val="21"/>
                    <w:szCs w:val="21"/>
                    <w:rFonts w:ascii="Times New Roman" w:eastAsia="宋体" w:hAnsi="Times New Roman" w:cs="Times New Roman"/>
                    <w:color w:val="000000"/>
                  </w:rPr>
                </w:rPrChange>
              </w:rPr>
              <w:t xml:space="preserve">-2.97</w:t>
            </w:r>
            <w:del w:id="988599" w:author="标点修订器" w:date="2023-04-26T11:14:47Z">
              <w:r w:rsidDel="AA7D325B">
                <w:rPr/>
                <w:delText>)</w:delText>
              </w:r>
            </w:del>
            <w:ins w:id="988600" w:author="标点修订器" w:date="2023-04-26T11:14:43Z">
              <w:r>
                <w:rPr>
                  <w:szCs w:val="21"/>
                  <w:color w:val="000000"/>
                </w:rPr>
                <w:t>）</w:t>
              </w:r>
            </w:ins>
          </w:p>
        </w:tc>
      </w:tr>
      <w:tr w:rsidR="004E15AE" w:rsidRPr="005E18EB" w14:paraId="2E749BAE" w14:textId="77777777" w:rsidTr="00536B24">
        <w:tc>
          <w:p w14:paraId="695AE083" w14:textId="77777777" w:rsidR="004E15AE" w:rsidRPr="005E18EB" w:rsidRDefault="004E15AE" w:rsidP="00F64CF9">
            <w:pPr>
              <w:pStyle w:val="ct21"/>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b/>
                    <w:bCs/>
                    <w:color w:val="000000"/>
                  </w:rPr>
                </w:rPrChange>
              </w:rPr>
              <w:t>NIIR</w:t>
            </w:r>
          </w:p>
        </w:tc>
        <w:tc>
          <w:p w14:paraId="5E63E9D0" w14:textId="77777777" w:rsidR="004E15AE" w:rsidRPr="005E18EB" w:rsidRDefault="004E15AE" w:rsidP="00F64CF9">
            <w:pPr>
              <w:pStyle w:val="ct12"/>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color w:val="000000"/>
                  </w:rPr>
                </w:rPrChange>
              </w:rPr>
              <w:t>0.0057***</w:t>
            </w:r>
          </w:p>
        </w:tc>
        <w:tc>
          <w:p w14:paraId="3A0DC3CE" w14:textId="77777777" w:rsidR="004E15AE" w:rsidRPr="005E18EB" w:rsidRDefault="004E15AE" w:rsidP="00F64CF9">
            <w:pPr>
              <w:pStyle w:val="affff8"/>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color w:val="000000"/>
                  </w:rPr>
                </w:rPrChange>
              </w:rPr>
              <w:t>0.0006</w:t>
            </w:r>
          </w:p>
        </w:tc>
        <w:tc>
          <w:p w14:paraId="3D1D7740" w14:textId="77777777" w:rsidR="004E15AE" w:rsidRPr="005E18EB" w:rsidRDefault="004E15AE" w:rsidP="00F64CF9">
            <w:pPr>
              <w:pStyle w:val="ct22"/>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color w:val="000000"/>
                  </w:rPr>
                </w:rPrChange>
              </w:rPr>
              <w:t>0.0060***</w:t>
            </w:r>
          </w:p>
        </w:tc>
      </w:tr>
      <w:tr w:rsidR="004E15AE" w:rsidRPr="005E18EB" w14:paraId="6CE9CDBB" w14:textId="77777777" w:rsidTr="00536B24">
        <w:tc>
          <w:p w14:paraId="4A853C59" w14:textId="77777777" w:rsidR="004E15AE" w:rsidRPr="005E18EB" w:rsidRDefault="004E15AE" w:rsidP="00F64CF9">
            <w:pPr>
              <w:pStyle w:val="ct21"/>
              <w:topLinePunct/>
              <w:ind w:leftChars="0" w:left="0" w:rightChars="0" w:right="0" w:firstLineChars="0" w:firstLine="0"/>
            </w:pPr>
          </w:p>
        </w:tc>
        <w:tc>
          <w:p w14:paraId="74690FE0" w14:textId="77777777" w:rsidR="004E15AE" w:rsidRPr="005E18EB" w:rsidRDefault="004E15AE" w:rsidP="00F64CF9">
            <w:pPr>
              <w:pStyle w:val="affff8"/>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color w:val="000000"/>
                  </w:rPr>
                </w:rPrChange>
              </w:rPr>
              <w:t>-4.35</w:t>
            </w:r>
          </w:p>
        </w:tc>
        <w:tc>
          <w:p w14:paraId="7D92F3A4" w14:textId="77777777" w:rsidR="004E15AE" w:rsidRPr="005E18EB" w:rsidRDefault="004E15AE" w:rsidP="00F64CF9">
            <w:pPr>
              <w:pStyle w:val="ct12"/>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color w:val="000000"/>
                  </w:rPr>
                </w:rPrChange>
              </w:rPr>
              <w:t>（</w:t>
            </w:r>
            <w:r w:rsidRPr="005E18EB">
              <w:rPr/>
              <w:t>0.93</w:t>
            </w:r>
            <w:r w:rsidRPr="005E18EB">
              <w:rPr/>
              <w:t>）</w:t>
            </w:r>
          </w:p>
        </w:tc>
        <w:tc>
          <w:p w14:paraId="0999D0BE" w14:textId="77777777" w:rsidR="004E15AE" w:rsidRPr="005E18EB" w:rsidRDefault="004E15AE" w:rsidP="00F64CF9">
            <w:pPr>
              <w:pStyle w:val="ct22"/>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color w:val="000000"/>
                  </w:rPr>
                </w:rPrChange>
              </w:rPr>
              <w:t>（</w:t>
            </w:r>
            <w:r w:rsidRPr="005E18EB">
              <w:rPr/>
              <w:t>4.67</w:t>
            </w:r>
            <w:r w:rsidRPr="005E18EB">
              <w:rPr/>
              <w:t>）</w:t>
            </w:r>
          </w:p>
        </w:tc>
      </w:tr>
      <w:tr w:rsidR="004E15AE" w:rsidRPr="005E18EB" w14:paraId="030D93FD" w14:textId="77777777" w:rsidTr="00536B24">
        <w:tc>
          <w:p w14:paraId="60866E6D" w14:textId="77777777" w:rsidR="004E15AE" w:rsidRPr="005E18EB" w:rsidRDefault="004E15AE" w:rsidP="00F64CF9">
            <w:pPr>
              <w:pStyle w:val="ct21"/>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b/>
                    <w:bCs/>
                    <w:color w:val="000000"/>
                  </w:rPr>
                </w:rPrChange>
              </w:rPr>
              <w:t>NIS</w:t>
            </w:r>
          </w:p>
        </w:tc>
        <w:tc>
          <w:p w14:paraId="2047303B" w14:textId="77777777" w:rsidR="004E15AE" w:rsidRPr="005E18EB" w:rsidRDefault="004E15AE" w:rsidP="00F64CF9">
            <w:pPr>
              <w:pStyle w:val="ct12"/>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color w:val="000000"/>
                  </w:rPr>
                </w:rPrChange>
              </w:rPr>
              <w:t>0.1561***</w:t>
            </w:r>
          </w:p>
        </w:tc>
        <w:tc>
          <w:p w14:paraId="6611F8BC" w14:textId="77777777" w:rsidR="004E15AE" w:rsidRPr="005E18EB" w:rsidRDefault="004E15AE" w:rsidP="00F64CF9">
            <w:pPr>
              <w:pStyle w:val="affff8"/>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color w:val="000000"/>
                  </w:rPr>
                </w:rPrChange>
              </w:rPr>
              <w:t>0.0198</w:t>
            </w:r>
          </w:p>
        </w:tc>
        <w:tc>
          <w:p w14:paraId="5A803211" w14:textId="77777777" w:rsidR="004E15AE" w:rsidRPr="005E18EB" w:rsidRDefault="004E15AE" w:rsidP="00F64CF9">
            <w:pPr>
              <w:pStyle w:val="ct22"/>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color w:val="000000"/>
                  </w:rPr>
                </w:rPrChange>
              </w:rPr>
              <w:t>0.1648***</w:t>
            </w:r>
          </w:p>
        </w:tc>
      </w:tr>
      <w:tr w:rsidR="004E15AE" w:rsidRPr="005E18EB" w14:paraId="49020F2F" w14:textId="77777777" w:rsidTr="00536B24">
        <w:tc>
          <w:p w14:paraId="3AF31445" w14:textId="77777777" w:rsidR="004E15AE" w:rsidRPr="005E18EB" w:rsidRDefault="004E15AE" w:rsidP="00F64CF9">
            <w:pPr>
              <w:pStyle w:val="ct21"/>
              <w:topLinePunct/>
              <w:ind w:leftChars="0" w:left="0" w:rightChars="0" w:right="0" w:firstLineChars="0" w:firstLine="0"/>
            </w:pPr>
          </w:p>
        </w:tc>
        <w:tc>
          <w:p w14:paraId="1A5D8039" w14:textId="77777777" w:rsidR="004E15AE" w:rsidRPr="005E18EB" w:rsidRDefault="004E15AE" w:rsidP="00F64CF9">
            <w:pPr>
              <w:pStyle w:val="ct12"/>
              <w:topLinePunct/>
              <w:ind w:leftChars="0" w:left="0" w:rightChars="0" w:right="0" w:firstLineChars="0" w:firstLine="0"/>
            </w:pPr>
            <w:del w:id="988601" w:author="标点修订器" w:date="2023-04-26T11:14:47Z">
              <w:r w:rsidDel="AA7D325B">
                <w:rPr/>
                <w:delText>(</w:delText>
              </w:r>
            </w:del>
            <w:ins w:id="988602" w:author="标点修订器" w:date="2023-04-26T11:14:43Z">
              <w:r>
                <w:rPr>
                  <w:szCs w:val="21"/>
                  <w:color w:val="000000"/>
                </w:rPr>
                <w:t>（</w:t>
              </w:r>
            </w:ins>
            <w:r w:rsidRPr="005E18EB">
              <w:rPr>
                <w:rPrChange w:author="格式修订器" w:date="2023-04-26T11:14:45Z">
                  <w:rPr>
                    <w:sz w:val="21"/>
                    <w:szCs w:val="21"/>
                    <w:rFonts w:ascii="Times New Roman" w:eastAsia="宋体" w:hAnsi="Times New Roman" w:cs="Times New Roman"/>
                    <w:color w:val="000000"/>
                  </w:rPr>
                </w:rPrChange>
              </w:rPr>
              <w:t xml:space="preserve">6.19</w:t>
            </w:r>
            <w:del w:id="988603" w:author="标点修订器" w:date="2023-04-26T11:14:47Z">
              <w:r w:rsidDel="AA7D325B">
                <w:rPr/>
                <w:delText>)</w:delText>
              </w:r>
            </w:del>
            <w:ins w:id="988604" w:author="标点修订器" w:date="2023-04-26T11:14:43Z">
              <w:r>
                <w:rPr>
                  <w:szCs w:val="21"/>
                  <w:color w:val="000000"/>
                </w:rPr>
                <w:t>）</w:t>
              </w:r>
            </w:ins>
          </w:p>
        </w:tc>
        <w:tc>
          <w:p w14:paraId="100CDD6E" w14:textId="77777777" w:rsidR="004E15AE" w:rsidRPr="005E18EB" w:rsidRDefault="004E15AE" w:rsidP="00F64CF9">
            <w:pPr>
              <w:pStyle w:val="ct12"/>
              <w:topLinePunct/>
              <w:ind w:leftChars="0" w:left="0" w:rightChars="0" w:right="0" w:firstLineChars="0" w:firstLine="0"/>
            </w:pPr>
            <w:del w:id="988605" w:author="标点修订器" w:date="2023-04-26T11:14:47Z">
              <w:r w:rsidDel="AA7D325B">
                <w:rPr/>
                <w:delText>(</w:delText>
              </w:r>
            </w:del>
            <w:ins w:id="988606" w:author="标点修订器" w:date="2023-04-26T11:14:43Z">
              <w:r>
                <w:rPr>
                  <w:szCs w:val="21"/>
                  <w:color w:val="000000"/>
                </w:rPr>
                <w:t>（</w:t>
              </w:r>
            </w:ins>
            <w:r w:rsidRPr="005E18EB">
              <w:rPr>
                <w:rPrChange w:author="格式修订器" w:date="2023-04-26T11:14:45Z">
                  <w:rPr>
                    <w:sz w:val="21"/>
                    <w:szCs w:val="21"/>
                    <w:rFonts w:ascii="Times New Roman" w:eastAsia="宋体" w:hAnsi="Times New Roman" w:cs="Times New Roman"/>
                    <w:color w:val="000000"/>
                  </w:rPr>
                </w:rPrChange>
              </w:rPr>
              <w:t xml:space="preserve">1.48</w:t>
            </w:r>
            <w:del w:id="988607" w:author="标点修订器" w:date="2023-04-26T11:14:47Z">
              <w:r w:rsidDel="AA7D325B">
                <w:rPr/>
                <w:delText>)</w:delText>
              </w:r>
            </w:del>
            <w:ins w:id="988608" w:author="标点修订器" w:date="2023-04-26T11:14:43Z">
              <w:r>
                <w:rPr>
                  <w:szCs w:val="21"/>
                  <w:color w:val="000000"/>
                </w:rPr>
                <w:t>）</w:t>
              </w:r>
            </w:ins>
          </w:p>
        </w:tc>
        <w:tc>
          <w:p w14:paraId="58978CD1" w14:textId="77777777" w:rsidR="004E15AE" w:rsidRPr="005E18EB" w:rsidRDefault="004E15AE" w:rsidP="00F64CF9">
            <w:pPr>
              <w:pStyle w:val="ct22"/>
              <w:topLinePunct/>
              <w:ind w:leftChars="0" w:left="0" w:rightChars="0" w:right="0" w:firstLineChars="0" w:firstLine="0"/>
            </w:pPr>
            <w:del w:id="988609" w:author="标点修订器" w:date="2023-04-26T11:14:47Z">
              <w:r w:rsidDel="AA7D325B">
                <w:rPr/>
                <w:delText>(</w:delText>
              </w:r>
            </w:del>
            <w:ins w:id="988610" w:author="标点修订器" w:date="2023-04-26T11:14:43Z">
              <w:r>
                <w:rPr>
                  <w:szCs w:val="21"/>
                  <w:color w:val="000000"/>
                </w:rPr>
                <w:t>（</w:t>
              </w:r>
            </w:ins>
            <w:r w:rsidRPr="005E18EB">
              <w:rPr>
                <w:rPrChange w:author="格式修订器" w:date="2023-04-26T11:14:45Z">
                  <w:rPr>
                    <w:sz w:val="21"/>
                    <w:szCs w:val="21"/>
                    <w:rFonts w:ascii="Times New Roman" w:eastAsia="宋体" w:hAnsi="Times New Roman" w:cs="Times New Roman"/>
                    <w:color w:val="000000"/>
                  </w:rPr>
                </w:rPrChange>
              </w:rPr>
              <w:t xml:space="preserve">6.65</w:t>
            </w:r>
            <w:del w:id="988611" w:author="标点修订器" w:date="2023-04-26T11:14:47Z">
              <w:r w:rsidDel="AA7D325B">
                <w:rPr/>
                <w:delText>)</w:delText>
              </w:r>
            </w:del>
            <w:ins w:id="988612" w:author="标点修订器" w:date="2023-04-26T11:14:43Z">
              <w:r>
                <w:rPr>
                  <w:szCs w:val="21"/>
                  <w:color w:val="000000"/>
                </w:rPr>
                <w:t>）</w:t>
              </w:r>
            </w:ins>
          </w:p>
        </w:tc>
      </w:tr>
      <w:tr w:rsidR="004E15AE" w:rsidRPr="005E18EB" w14:paraId="7CB7D510" w14:textId="77777777" w:rsidTr="00536B24">
        <w:tc>
          <w:p w14:paraId="6F0D4F12" w14:textId="77777777" w:rsidR="004E15AE" w:rsidRPr="005E18EB" w:rsidRDefault="004E15AE" w:rsidP="00F64CF9">
            <w:pPr>
              <w:pStyle w:val="ct21"/>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b/>
                    <w:bCs/>
                    <w:color w:val="000000"/>
                  </w:rPr>
                </w:rPrChange>
              </w:rPr>
              <w:t>SIZE</w:t>
            </w:r>
          </w:p>
        </w:tc>
        <w:tc>
          <w:p w14:paraId="6C9F4CF0" w14:textId="77777777" w:rsidR="004E15AE" w:rsidRPr="005E18EB" w:rsidRDefault="004E15AE" w:rsidP="00F64CF9">
            <w:pPr>
              <w:pStyle w:val="ct12"/>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color w:val="000000"/>
                  </w:rPr>
                </w:rPrChange>
              </w:rPr>
              <w:t>-0.1584***</w:t>
            </w:r>
          </w:p>
        </w:tc>
        <w:tc>
          <w:p w14:paraId="36578681" w14:textId="77777777" w:rsidR="004E15AE" w:rsidRPr="005E18EB" w:rsidRDefault="004E15AE" w:rsidP="00F64CF9">
            <w:pPr>
              <w:pStyle w:val="affff8"/>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color w:val="000000"/>
                  </w:rPr>
                </w:rPrChange>
              </w:rPr>
              <w:t>-0.0024</w:t>
            </w:r>
          </w:p>
        </w:tc>
        <w:tc>
          <w:p w14:paraId="56CFCB51" w14:textId="77777777" w:rsidR="004E15AE" w:rsidRPr="005E18EB" w:rsidRDefault="004E15AE" w:rsidP="00F64CF9">
            <w:pPr>
              <w:pStyle w:val="ct22"/>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color w:val="000000"/>
                  </w:rPr>
                </w:rPrChange>
              </w:rPr>
              <w:t>-0.1594***</w:t>
            </w:r>
          </w:p>
        </w:tc>
      </w:tr>
      <w:tr w:rsidR="004E15AE" w:rsidRPr="005E18EB" w14:paraId="1B740245" w14:textId="77777777" w:rsidTr="00536B24">
        <w:tc>
          <w:p w14:paraId="3375C392" w14:textId="77777777" w:rsidR="004E15AE" w:rsidRPr="005E18EB" w:rsidRDefault="004E15AE" w:rsidP="00F64CF9">
            <w:pPr>
              <w:pStyle w:val="ct21"/>
              <w:topLinePunct/>
              <w:ind w:leftChars="0" w:left="0" w:rightChars="0" w:right="0" w:firstLineChars="0" w:firstLine="0"/>
            </w:pPr>
          </w:p>
        </w:tc>
        <w:tc>
          <w:p w14:paraId="47DC7C26" w14:textId="77777777" w:rsidR="004E15AE" w:rsidRPr="005E18EB" w:rsidRDefault="004E15AE" w:rsidP="00F64CF9">
            <w:pPr>
              <w:pStyle w:val="ct12"/>
              <w:topLinePunct/>
              <w:ind w:leftChars="0" w:left="0" w:rightChars="0" w:right="0" w:firstLineChars="0" w:firstLine="0"/>
            </w:pPr>
            <w:del w:id="988613" w:author="标点修订器" w:date="2023-04-26T11:14:47Z">
              <w:r w:rsidDel="AA7D325B">
                <w:rPr/>
                <w:delText>(</w:delText>
              </w:r>
            </w:del>
            <w:ins w:id="988614" w:author="标点修订器" w:date="2023-04-26T11:14:43Z">
              <w:r>
                <w:rPr>
                  <w:szCs w:val="21"/>
                  <w:color w:val="000000"/>
                </w:rPr>
                <w:t>（</w:t>
              </w:r>
            </w:ins>
            <w:r w:rsidRPr="005E18EB">
              <w:rPr>
                <w:rPrChange w:author="格式修订器" w:date="2023-04-26T11:14:45Z">
                  <w:rPr>
                    <w:sz w:val="21"/>
                    <w:szCs w:val="21"/>
                    <w:rFonts w:ascii="Times New Roman" w:eastAsia="宋体" w:hAnsi="Times New Roman" w:cs="Times New Roman"/>
                    <w:color w:val="000000"/>
                  </w:rPr>
                </w:rPrChange>
              </w:rPr>
              <w:t xml:space="preserve">-2.90</w:t>
            </w:r>
            <w:del w:id="988615" w:author="标点修订器" w:date="2023-04-26T11:14:47Z">
              <w:r w:rsidDel="AA7D325B">
                <w:rPr/>
                <w:delText>)</w:delText>
              </w:r>
            </w:del>
            <w:ins w:id="988616" w:author="标点修订器" w:date="2023-04-26T11:14:43Z">
              <w:r>
                <w:rPr>
                  <w:szCs w:val="21"/>
                  <w:color w:val="000000"/>
                </w:rPr>
                <w:t>）</w:t>
              </w:r>
            </w:ins>
          </w:p>
        </w:tc>
        <w:tc>
          <w:p w14:paraId="70939BE9" w14:textId="77777777" w:rsidR="004E15AE" w:rsidRPr="005E18EB" w:rsidRDefault="004E15AE" w:rsidP="00F64CF9">
            <w:pPr>
              <w:pStyle w:val="ct12"/>
              <w:topLinePunct/>
              <w:ind w:leftChars="0" w:left="0" w:rightChars="0" w:right="0" w:firstLineChars="0" w:firstLine="0"/>
            </w:pPr>
            <w:del w:id="988617" w:author="标点修订器" w:date="2023-04-26T11:14:47Z">
              <w:r w:rsidDel="AA7D325B">
                <w:rPr/>
                <w:delText>(</w:delText>
              </w:r>
            </w:del>
            <w:ins w:id="988618" w:author="标点修订器" w:date="2023-04-26T11:14:43Z">
              <w:r>
                <w:rPr>
                  <w:szCs w:val="21"/>
                  <w:color w:val="000000"/>
                </w:rPr>
                <w:t>（</w:t>
              </w:r>
            </w:ins>
            <w:r w:rsidRPr="005E18EB">
              <w:rPr>
                <w:rPrChange w:author="格式修订器" w:date="2023-04-26T11:14:45Z">
                  <w:rPr>
                    <w:sz w:val="21"/>
                    <w:szCs w:val="21"/>
                    <w:rFonts w:ascii="Times New Roman" w:eastAsia="宋体" w:hAnsi="Times New Roman" w:cs="Times New Roman"/>
                    <w:color w:val="000000"/>
                  </w:rPr>
                </w:rPrChange>
              </w:rPr>
              <w:t xml:space="preserve">-0.08</w:t>
            </w:r>
            <w:del w:id="988619" w:author="标点修订器" w:date="2023-04-26T11:14:47Z">
              <w:r w:rsidDel="AA7D325B">
                <w:rPr/>
                <w:delText>)</w:delText>
              </w:r>
            </w:del>
            <w:ins w:id="988620" w:author="标点修订器" w:date="2023-04-26T11:14:43Z">
              <w:r>
                <w:rPr>
                  <w:szCs w:val="21"/>
                  <w:color w:val="000000"/>
                </w:rPr>
                <w:t>）</w:t>
              </w:r>
            </w:ins>
          </w:p>
        </w:tc>
        <w:tc>
          <w:p w14:paraId="69D13F3D" w14:textId="77777777" w:rsidR="004E15AE" w:rsidRPr="005E18EB" w:rsidRDefault="004E15AE" w:rsidP="00F64CF9">
            <w:pPr>
              <w:pStyle w:val="ct22"/>
              <w:topLinePunct/>
              <w:ind w:leftChars="0" w:left="0" w:rightChars="0" w:right="0" w:firstLineChars="0" w:firstLine="0"/>
            </w:pPr>
            <w:del w:id="988621" w:author="标点修订器" w:date="2023-04-26T11:14:47Z">
              <w:r w:rsidDel="AA7D325B">
                <w:rPr/>
                <w:delText>(</w:delText>
              </w:r>
            </w:del>
            <w:ins w:id="988622" w:author="标点修订器" w:date="2023-04-26T11:14:43Z">
              <w:r>
                <w:rPr>
                  <w:szCs w:val="21"/>
                  <w:color w:val="000000"/>
                </w:rPr>
                <w:t>（</w:t>
              </w:r>
            </w:ins>
            <w:r w:rsidRPr="005E18EB">
              <w:rPr>
                <w:rPrChange w:author="格式修订器" w:date="2023-04-26T11:14:45Z">
                  <w:rPr>
                    <w:sz w:val="21"/>
                    <w:szCs w:val="21"/>
                    <w:rFonts w:ascii="Times New Roman" w:eastAsia="宋体" w:hAnsi="Times New Roman" w:cs="Times New Roman"/>
                    <w:color w:val="000000"/>
                  </w:rPr>
                </w:rPrChange>
              </w:rPr>
              <w:t xml:space="preserve">-2.99</w:t>
            </w:r>
            <w:del w:id="988623" w:author="标点修订器" w:date="2023-04-26T11:14:47Z">
              <w:r w:rsidDel="AA7D325B">
                <w:rPr/>
                <w:delText>)</w:delText>
              </w:r>
            </w:del>
            <w:ins w:id="988624" w:author="标点修订器" w:date="2023-04-26T11:14:43Z">
              <w:r>
                <w:rPr>
                  <w:szCs w:val="21"/>
                  <w:color w:val="000000"/>
                </w:rPr>
                <w:t>）</w:t>
              </w:r>
            </w:ins>
          </w:p>
        </w:tc>
      </w:tr>
      <w:tr w:rsidR="004E15AE" w:rsidRPr="005E18EB" w14:paraId="603B4C76" w14:textId="77777777" w:rsidTr="00536B24">
        <w:tc>
          <w:p w14:paraId="4C87D540" w14:textId="77777777" w:rsidR="004E15AE" w:rsidRPr="005E18EB" w:rsidRDefault="004E15AE" w:rsidP="00F64CF9">
            <w:pPr>
              <w:pStyle w:val="ct21"/>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b/>
                    <w:bCs/>
                    <w:color w:val="000000"/>
                  </w:rPr>
                </w:rPrChange>
              </w:rPr>
              <w:t>LDR</w:t>
            </w:r>
          </w:p>
        </w:tc>
        <w:tc>
          <w:p w14:paraId="120CDD55" w14:textId="77777777" w:rsidR="004E15AE" w:rsidRPr="005E18EB" w:rsidRDefault="004E15AE" w:rsidP="00F64CF9">
            <w:pPr>
              <w:pStyle w:val="ct12"/>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color w:val="000000"/>
                  </w:rPr>
                </w:rPrChange>
              </w:rPr>
              <w:t>-0.0032***</w:t>
            </w:r>
          </w:p>
        </w:tc>
        <w:tc>
          <w:p w14:paraId="1293BAA2" w14:textId="77777777" w:rsidR="004E15AE" w:rsidRPr="005E18EB" w:rsidRDefault="004E15AE" w:rsidP="00F64CF9">
            <w:pPr>
              <w:pStyle w:val="affff8"/>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color w:val="000000"/>
                  </w:rPr>
                </w:rPrChange>
              </w:rPr>
              <w:t>-0.0007</w:t>
            </w:r>
          </w:p>
        </w:tc>
        <w:tc>
          <w:p w14:paraId="486B8788" w14:textId="77777777" w:rsidR="004E15AE" w:rsidRPr="005E18EB" w:rsidRDefault="004E15AE" w:rsidP="00F64CF9">
            <w:pPr>
              <w:pStyle w:val="ct22"/>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color w:val="000000"/>
                  </w:rPr>
                </w:rPrChange>
              </w:rPr>
              <w:t>-0.0036***</w:t>
            </w:r>
          </w:p>
        </w:tc>
      </w:tr>
      <w:tr w:rsidR="004E15AE" w:rsidRPr="005E18EB" w14:paraId="32CBF2B7" w14:textId="77777777" w:rsidTr="00536B24">
        <w:tc>
          <w:p w14:paraId="5DF145D3" w14:textId="77777777" w:rsidR="004E15AE" w:rsidRPr="005E18EB" w:rsidRDefault="004E15AE" w:rsidP="00F64CF9">
            <w:pPr>
              <w:pStyle w:val="ct21"/>
              <w:topLinePunct/>
              <w:ind w:leftChars="0" w:left="0" w:rightChars="0" w:right="0" w:firstLineChars="0" w:firstLine="0"/>
            </w:pPr>
          </w:p>
        </w:tc>
        <w:tc>
          <w:p w14:paraId="0C108C44" w14:textId="77777777" w:rsidR="004E15AE" w:rsidRPr="005E18EB" w:rsidRDefault="004E15AE" w:rsidP="00F64CF9">
            <w:pPr>
              <w:pStyle w:val="ct12"/>
              <w:topLinePunct/>
              <w:ind w:leftChars="0" w:left="0" w:rightChars="0" w:right="0" w:firstLineChars="0" w:firstLine="0"/>
            </w:pPr>
            <w:del w:id="988625" w:author="标点修订器" w:date="2023-04-26T11:14:47Z">
              <w:r w:rsidDel="AA7D325B">
                <w:rPr/>
                <w:delText>(</w:delText>
              </w:r>
            </w:del>
            <w:ins w:id="988626" w:author="标点修订器" w:date="2023-04-26T11:14:43Z">
              <w:r>
                <w:rPr>
                  <w:szCs w:val="21"/>
                  <w:color w:val="000000"/>
                </w:rPr>
                <w:t>（</w:t>
              </w:r>
            </w:ins>
            <w:r w:rsidRPr="005E18EB">
              <w:rPr>
                <w:rPrChange w:author="格式修订器" w:date="2023-04-26T11:14:45Z">
                  <w:rPr>
                    <w:sz w:val="21"/>
                    <w:szCs w:val="21"/>
                    <w:rFonts w:ascii="Times New Roman" w:eastAsia="宋体" w:hAnsi="Times New Roman" w:cs="Times New Roman"/>
                    <w:color w:val="000000"/>
                  </w:rPr>
                </w:rPrChange>
              </w:rPr>
              <w:t xml:space="preserve">-3.22</w:t>
            </w:r>
            <w:del w:id="988627" w:author="标点修订器" w:date="2023-04-26T11:14:47Z">
              <w:r w:rsidDel="AA7D325B">
                <w:rPr/>
                <w:delText>)</w:delText>
              </w:r>
            </w:del>
            <w:ins w:id="988628" w:author="标点修订器" w:date="2023-04-26T11:14:43Z">
              <w:r>
                <w:rPr>
                  <w:szCs w:val="21"/>
                  <w:color w:val="000000"/>
                </w:rPr>
                <w:t>）</w:t>
              </w:r>
            </w:ins>
          </w:p>
        </w:tc>
        <w:tc>
          <w:p w14:paraId="71E1D3A8" w14:textId="77777777" w:rsidR="004E15AE" w:rsidRPr="005E18EB" w:rsidRDefault="004E15AE" w:rsidP="00F64CF9">
            <w:pPr>
              <w:pStyle w:val="ct12"/>
              <w:topLinePunct/>
              <w:ind w:leftChars="0" w:left="0" w:rightChars="0" w:right="0" w:firstLineChars="0" w:firstLine="0"/>
            </w:pPr>
            <w:del w:id="988629" w:author="标点修订器" w:date="2023-04-26T11:14:47Z">
              <w:r w:rsidDel="AA7D325B">
                <w:rPr/>
                <w:delText>(</w:delText>
              </w:r>
            </w:del>
            <w:ins w:id="988630" w:author="标点修订器" w:date="2023-04-26T11:14:43Z">
              <w:r>
                <w:rPr>
                  <w:szCs w:val="21"/>
                  <w:color w:val="000000"/>
                </w:rPr>
                <w:t>（</w:t>
              </w:r>
            </w:ins>
            <w:r w:rsidRPr="005E18EB">
              <w:rPr>
                <w:rPrChange w:author="格式修订器" w:date="2023-04-26T11:14:45Z">
                  <w:rPr>
                    <w:sz w:val="21"/>
                    <w:szCs w:val="21"/>
                    <w:rFonts w:ascii="Times New Roman" w:eastAsia="宋体" w:hAnsi="Times New Roman" w:cs="Times New Roman"/>
                    <w:color w:val="000000"/>
                  </w:rPr>
                </w:rPrChange>
              </w:rPr>
              <w:t xml:space="preserve">-1.37</w:t>
            </w:r>
            <w:del w:id="988631" w:author="标点修订器" w:date="2023-04-26T11:14:47Z">
              <w:r w:rsidDel="AA7D325B">
                <w:rPr/>
                <w:delText>)</w:delText>
              </w:r>
            </w:del>
            <w:ins w:id="988632" w:author="标点修订器" w:date="2023-04-26T11:14:43Z">
              <w:r>
                <w:rPr>
                  <w:szCs w:val="21"/>
                  <w:color w:val="000000"/>
                </w:rPr>
                <w:t>）</w:t>
              </w:r>
            </w:ins>
          </w:p>
        </w:tc>
        <w:tc>
          <w:p w14:paraId="7F81D4C1" w14:textId="77777777" w:rsidR="004E15AE" w:rsidRPr="005E18EB" w:rsidRDefault="004E15AE" w:rsidP="00F64CF9">
            <w:pPr>
              <w:pStyle w:val="ct22"/>
              <w:topLinePunct/>
              <w:ind w:leftChars="0" w:left="0" w:rightChars="0" w:right="0" w:firstLineChars="0" w:firstLine="0"/>
            </w:pPr>
            <w:del w:id="988633" w:author="标点修订器" w:date="2023-04-26T11:14:47Z">
              <w:r w:rsidDel="AA7D325B">
                <w:rPr/>
                <w:delText>(</w:delText>
              </w:r>
            </w:del>
            <w:ins w:id="988634" w:author="标点修订器" w:date="2023-04-26T11:14:43Z">
              <w:r>
                <w:rPr>
                  <w:szCs w:val="21"/>
                  <w:color w:val="000000"/>
                </w:rPr>
                <w:t>（</w:t>
              </w:r>
            </w:ins>
            <w:r w:rsidRPr="005E18EB">
              <w:rPr>
                <w:rPrChange w:author="格式修订器" w:date="2023-04-26T11:14:45Z">
                  <w:rPr>
                    <w:sz w:val="21"/>
                    <w:szCs w:val="21"/>
                    <w:rFonts w:ascii="Times New Roman" w:eastAsia="宋体" w:hAnsi="Times New Roman" w:cs="Times New Roman"/>
                    <w:color w:val="000000"/>
                  </w:rPr>
                </w:rPrChange>
              </w:rPr>
              <w:t xml:space="preserve">-3.60</w:t>
            </w:r>
            <w:del w:id="988635" w:author="标点修订器" w:date="2023-04-26T11:14:47Z">
              <w:r w:rsidDel="AA7D325B">
                <w:rPr/>
                <w:delText>)</w:delText>
              </w:r>
            </w:del>
            <w:ins w:id="988636" w:author="标点修订器" w:date="2023-04-26T11:14:43Z">
              <w:r>
                <w:rPr>
                  <w:szCs w:val="21"/>
                  <w:color w:val="000000"/>
                </w:rPr>
                <w:t>）</w:t>
              </w:r>
            </w:ins>
          </w:p>
        </w:tc>
      </w:tr>
      <w:tr w:rsidR="004E15AE" w:rsidRPr="005E18EB" w14:paraId="241F003E" w14:textId="77777777" w:rsidTr="00536B24">
        <w:tc>
          <w:p w14:paraId="552B2108" w14:textId="77777777" w:rsidR="004E15AE" w:rsidRPr="005E18EB" w:rsidRDefault="004E15AE" w:rsidP="00F64CF9">
            <w:pPr>
              <w:pStyle w:val="ct21"/>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b/>
                    <w:bCs/>
                    <w:color w:val="000000"/>
                  </w:rPr>
                </w:rPrChange>
              </w:rPr>
              <w:t>CAR</w:t>
            </w:r>
          </w:p>
        </w:tc>
        <w:tc>
          <w:p w14:paraId="729F25D7" w14:textId="77777777" w:rsidR="004E15AE" w:rsidRPr="005E18EB" w:rsidRDefault="004E15AE" w:rsidP="00F64CF9">
            <w:pPr>
              <w:pStyle w:val="affff8"/>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color w:val="000000"/>
                  </w:rPr>
                </w:rPrChange>
              </w:rPr>
              <w:t>0.003</w:t>
            </w:r>
          </w:p>
        </w:tc>
        <w:tc>
          <w:p w14:paraId="5E7BA58F" w14:textId="77777777" w:rsidR="004E15AE" w:rsidRPr="005E18EB" w:rsidRDefault="004E15AE" w:rsidP="00F64CF9">
            <w:pPr>
              <w:pStyle w:val="affff8"/>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color w:val="000000"/>
                  </w:rPr>
                </w:rPrChange>
              </w:rPr>
              <w:t>-0.0062</w:t>
            </w:r>
          </w:p>
        </w:tc>
        <w:tc>
          <w:p w14:paraId="488B53E9" w14:textId="77777777" w:rsidR="004E15AE" w:rsidRPr="005E18EB" w:rsidRDefault="004E15AE" w:rsidP="00F64CF9">
            <w:pPr>
              <w:pStyle w:val="affff8"/>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color w:val="000000"/>
                  </w:rPr>
                </w:rPrChange>
              </w:rPr>
              <w:t>0.0003</w:t>
            </w:r>
          </w:p>
        </w:tc>
      </w:tr>
      <w:tr w:rsidR="004E15AE" w:rsidRPr="005E18EB" w14:paraId="63DC4BC1" w14:textId="77777777" w:rsidTr="00536B24">
        <w:tc>
          <w:p w14:paraId="545901E5" w14:textId="77777777" w:rsidR="004E15AE" w:rsidRPr="005E18EB" w:rsidRDefault="004E15AE" w:rsidP="00F64CF9">
            <w:pPr>
              <w:pStyle w:val="ct21"/>
              <w:topLinePunct/>
              <w:ind w:leftChars="0" w:left="0" w:rightChars="0" w:right="0" w:firstLineChars="0" w:firstLine="0"/>
            </w:pPr>
          </w:p>
        </w:tc>
        <w:tc>
          <w:p w14:paraId="75AA90F2" w14:textId="77777777" w:rsidR="004E15AE" w:rsidRPr="005E18EB" w:rsidRDefault="004E15AE" w:rsidP="00F64CF9">
            <w:pPr>
              <w:pStyle w:val="affff8"/>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color w:val="000000"/>
                  </w:rPr>
                </w:rPrChange>
              </w:rPr>
              <w:t>-0.43</w:t>
            </w:r>
          </w:p>
        </w:tc>
        <w:tc>
          <w:p w14:paraId="2B877D31" w14:textId="77777777" w:rsidR="004E15AE" w:rsidRPr="005E18EB" w:rsidRDefault="004E15AE" w:rsidP="00F64CF9">
            <w:pPr>
              <w:pStyle w:val="ct12"/>
              <w:topLinePunct/>
              <w:ind w:leftChars="0" w:left="0" w:rightChars="0" w:right="0" w:firstLineChars="0" w:firstLine="0"/>
            </w:pPr>
            <w:del w:id="988637" w:author="标点修订器" w:date="2023-04-26T11:14:47Z">
              <w:r w:rsidDel="AA7D325B">
                <w:rPr/>
                <w:delText>(</w:delText>
              </w:r>
            </w:del>
            <w:ins w:id="988638" w:author="标点修订器" w:date="2023-04-26T11:14:43Z">
              <w:r>
                <w:rPr>
                  <w:szCs w:val="21"/>
                  <w:color w:val="000000"/>
                </w:rPr>
                <w:t>（</w:t>
              </w:r>
            </w:ins>
            <w:r w:rsidRPr="005E18EB">
              <w:rPr>
                <w:rPrChange w:author="格式修订器" w:date="2023-04-26T11:14:45Z">
                  <w:rPr>
                    <w:sz w:val="21"/>
                    <w:szCs w:val="21"/>
                    <w:rFonts w:ascii="Times New Roman" w:eastAsia="宋体" w:hAnsi="Times New Roman" w:cs="Times New Roman"/>
                    <w:color w:val="000000"/>
                  </w:rPr>
                </w:rPrChange>
              </w:rPr>
              <w:t xml:space="preserve">-1.70</w:t>
            </w:r>
            <w:del w:id="988639" w:author="标点修订器" w:date="2023-04-26T11:14:47Z">
              <w:r w:rsidDel="AA7D325B">
                <w:rPr/>
                <w:delText>)</w:delText>
              </w:r>
            </w:del>
            <w:ins w:id="988640" w:author="标点修订器" w:date="2023-04-26T11:14:43Z">
              <w:r>
                <w:rPr>
                  <w:szCs w:val="21"/>
                  <w:color w:val="000000"/>
                </w:rPr>
                <w:t>）</w:t>
              </w:r>
            </w:ins>
          </w:p>
        </w:tc>
        <w:tc>
          <w:p w14:paraId="07DA7C39" w14:textId="77777777" w:rsidR="004E15AE" w:rsidRPr="005E18EB" w:rsidRDefault="004E15AE" w:rsidP="00F64CF9">
            <w:pPr>
              <w:pStyle w:val="ct22"/>
              <w:topLinePunct/>
              <w:ind w:leftChars="0" w:left="0" w:rightChars="0" w:right="0" w:firstLineChars="0" w:firstLine="0"/>
            </w:pPr>
            <w:del w:id="988641" w:author="标点修订器" w:date="2023-04-26T11:14:47Z">
              <w:r w:rsidDel="AA7D325B">
                <w:rPr/>
                <w:delText>(</w:delText>
              </w:r>
            </w:del>
            <w:ins w:id="988642" w:author="标点修订器" w:date="2023-04-26T11:14:43Z">
              <w:r>
                <w:rPr>
                  <w:szCs w:val="21"/>
                  <w:color w:val="000000"/>
                </w:rPr>
                <w:t>（</w:t>
              </w:r>
            </w:ins>
            <w:r w:rsidRPr="005E18EB">
              <w:rPr>
                <w:rPrChange w:author="格式修订器" w:date="2023-04-26T11:14:45Z">
                  <w:rPr>
                    <w:sz w:val="21"/>
                    <w:szCs w:val="21"/>
                    <w:rFonts w:ascii="Times New Roman" w:eastAsia="宋体" w:hAnsi="Times New Roman" w:cs="Times New Roman"/>
                    <w:color w:val="000000"/>
                  </w:rPr>
                </w:rPrChange>
              </w:rPr>
              <w:t xml:space="preserve">0.04</w:t>
            </w:r>
            <w:del w:id="988643" w:author="标点修订器" w:date="2023-04-26T11:14:47Z">
              <w:r w:rsidDel="AA7D325B">
                <w:rPr/>
                <w:delText>)</w:delText>
              </w:r>
            </w:del>
            <w:ins w:id="988644" w:author="标点修订器" w:date="2023-04-26T11:14:43Z">
              <w:r>
                <w:rPr>
                  <w:szCs w:val="21"/>
                  <w:color w:val="000000"/>
                </w:rPr>
                <w:t>）</w:t>
              </w:r>
            </w:ins>
          </w:p>
        </w:tc>
      </w:tr>
      <w:tr w:rsidR="004E15AE" w:rsidRPr="005E18EB" w14:paraId="621CA38D" w14:textId="77777777" w:rsidTr="00536B24">
        <w:tc>
          <w:p w14:paraId="15531C08" w14:textId="77777777" w:rsidR="004E15AE" w:rsidRPr="005E18EB" w:rsidRDefault="004E15AE" w:rsidP="00F64CF9">
            <w:pPr>
              <w:pStyle w:val="ct21"/>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b/>
                    <w:bCs/>
                    <w:color w:val="000000"/>
                  </w:rPr>
                </w:rPrChange>
              </w:rPr>
              <w:t>GDP</w:t>
            </w:r>
          </w:p>
        </w:tc>
        <w:tc>
          <w:p w14:paraId="30672E7B" w14:textId="77777777" w:rsidR="004E15AE" w:rsidRPr="005E18EB" w:rsidRDefault="004E15AE" w:rsidP="00F64CF9">
            <w:pPr>
              <w:pStyle w:val="ct12"/>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color w:val="000000"/>
                  </w:rPr>
                </w:rPrChange>
              </w:rPr>
              <w:t>0.7693***</w:t>
            </w:r>
          </w:p>
        </w:tc>
        <w:tc>
          <w:p w14:paraId="016EFAC8" w14:textId="77777777" w:rsidR="004E15AE" w:rsidRPr="005E18EB" w:rsidRDefault="004E15AE" w:rsidP="00F64CF9">
            <w:pPr>
              <w:pStyle w:val="affff8"/>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color w:val="000000"/>
                  </w:rPr>
                </w:rPrChange>
              </w:rPr>
              <w:t>0.3823</w:t>
            </w:r>
          </w:p>
        </w:tc>
        <w:tc>
          <w:p w14:paraId="199772D2" w14:textId="77777777" w:rsidR="004E15AE" w:rsidRPr="005E18EB" w:rsidRDefault="004E15AE" w:rsidP="00F64CF9">
            <w:pPr>
              <w:pStyle w:val="ct22"/>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color w:val="000000"/>
                  </w:rPr>
                </w:rPrChange>
              </w:rPr>
              <w:t>0.7861***</w:t>
            </w:r>
          </w:p>
        </w:tc>
      </w:tr>
      <w:tr w:rsidR="004E15AE" w:rsidRPr="005E18EB" w14:paraId="00519D49" w14:textId="77777777" w:rsidTr="00536B24">
        <w:tc>
          <w:p w14:paraId="7FBB4594" w14:textId="77777777" w:rsidR="004E15AE" w:rsidRPr="005E18EB" w:rsidRDefault="004E15AE" w:rsidP="00F64CF9">
            <w:pPr>
              <w:pStyle w:val="ct21"/>
              <w:topLinePunct/>
              <w:ind w:leftChars="0" w:left="0" w:rightChars="0" w:right="0" w:firstLineChars="0" w:firstLine="0"/>
            </w:pPr>
          </w:p>
        </w:tc>
        <w:tc>
          <w:p w14:paraId="4E692FC2" w14:textId="77777777" w:rsidR="004E15AE" w:rsidRPr="005E18EB" w:rsidRDefault="004E15AE" w:rsidP="00F64CF9">
            <w:pPr>
              <w:pStyle w:val="affff8"/>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color w:val="000000"/>
                  </w:rPr>
                </w:rPrChange>
              </w:rPr>
              <w:t>-8.99</w:t>
            </w:r>
          </w:p>
        </w:tc>
        <w:tc>
          <w:p w14:paraId="3459FC05" w14:textId="77777777" w:rsidR="004E15AE" w:rsidRPr="005E18EB" w:rsidRDefault="004E15AE" w:rsidP="00F64CF9">
            <w:pPr>
              <w:pStyle w:val="ct12"/>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color w:val="000000"/>
                  </w:rPr>
                </w:rPrChange>
              </w:rPr>
              <w:t>（</w:t>
            </w:r>
            <w:r w:rsidRPr="005E18EB">
              <w:rPr/>
              <w:t>0.84</w:t>
            </w:r>
            <w:r w:rsidRPr="005E18EB">
              <w:rPr/>
              <w:t>）</w:t>
            </w:r>
          </w:p>
        </w:tc>
        <w:tc>
          <w:p w14:paraId="7B261DC9" w14:textId="77777777" w:rsidR="004E15AE" w:rsidRPr="005E18EB" w:rsidRDefault="004E15AE" w:rsidP="00F64CF9">
            <w:pPr>
              <w:pStyle w:val="ct22"/>
              <w:topLinePunct/>
              <w:ind w:leftChars="0" w:left="0" w:rightChars="0" w:right="0" w:firstLineChars="0" w:firstLine="0"/>
            </w:pPr>
            <w:del w:id="988645" w:author="标点修订器" w:date="2023-04-26T11:14:47Z">
              <w:r w:rsidDel="AA7D325B">
                <w:rPr/>
                <w:delText>(</w:delText>
              </w:r>
            </w:del>
            <w:ins w:id="988646" w:author="标点修订器" w:date="2023-04-26T11:14:43Z">
              <w:r>
                <w:rPr>
                  <w:szCs w:val="21"/>
                  <w:color w:val="000000"/>
                </w:rPr>
                <w:t>（</w:t>
              </w:r>
            </w:ins>
            <w:r w:rsidRPr="005E18EB">
              <w:rPr>
                <w:rPrChange w:author="格式修订器" w:date="2023-04-26T11:14:45Z">
                  <w:rPr>
                    <w:sz w:val="21"/>
                    <w:szCs w:val="21"/>
                    <w:rFonts w:ascii="Times New Roman" w:eastAsia="宋体" w:hAnsi="Times New Roman" w:cs="Times New Roman"/>
                    <w:color w:val="000000"/>
                  </w:rPr>
                </w:rPrChange>
              </w:rPr>
              <w:t xml:space="preserve">9.40</w:t>
            </w:r>
            <w:del w:id="988647" w:author="标点修订器" w:date="2023-04-26T11:14:47Z">
              <w:r w:rsidDel="AA7D325B">
                <w:rPr/>
                <w:delText>)</w:delText>
              </w:r>
            </w:del>
            <w:ins w:id="988648" w:author="标点修订器" w:date="2023-04-26T11:14:43Z">
              <w:r>
                <w:rPr>
                  <w:szCs w:val="21"/>
                  <w:color w:val="000000"/>
                </w:rPr>
                <w:t>）</w:t>
              </w:r>
            </w:ins>
          </w:p>
        </w:tc>
      </w:tr>
      <w:tr w:rsidR="004E15AE" w:rsidRPr="005E18EB" w14:paraId="615AA7D0" w14:textId="77777777" w:rsidTr="00536B24">
        <w:tc>
          <w:p w14:paraId="560BB756" w14:textId="77777777" w:rsidR="004E15AE" w:rsidRPr="005E18EB" w:rsidRDefault="004E15AE" w:rsidP="00F64CF9">
            <w:pPr>
              <w:pStyle w:val="ct21"/>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b/>
                    <w:bCs/>
                    <w:color w:val="000000"/>
                  </w:rPr>
                </w:rPrChange>
              </w:rPr>
              <w:t>CPI</w:t>
            </w:r>
          </w:p>
        </w:tc>
        <w:tc>
          <w:p w14:paraId="1A853277" w14:textId="77777777" w:rsidR="004E15AE" w:rsidRPr="005E18EB" w:rsidRDefault="004E15AE" w:rsidP="00F64CF9">
            <w:pPr>
              <w:pStyle w:val="affff8"/>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color w:val="000000"/>
                  </w:rPr>
                </w:rPrChange>
              </w:rPr>
              <w:t>0.0028</w:t>
            </w:r>
          </w:p>
        </w:tc>
        <w:tc>
          <w:p w14:paraId="02EDC764" w14:textId="77777777" w:rsidR="004E15AE" w:rsidRPr="005E18EB" w:rsidRDefault="004E15AE" w:rsidP="00F64CF9">
            <w:pPr>
              <w:pStyle w:val="ct12"/>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color w:val="000000"/>
                  </w:rPr>
                </w:rPrChange>
              </w:rPr>
              <w:t>-0.2149***</w:t>
            </w:r>
          </w:p>
        </w:tc>
        <w:tc>
          <w:p w14:paraId="7706F7BB" w14:textId="77777777" w:rsidR="004E15AE" w:rsidRPr="005E18EB" w:rsidRDefault="004E15AE" w:rsidP="00F64CF9">
            <w:pPr>
              <w:pStyle w:val="affff8"/>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color w:val="000000"/>
                  </w:rPr>
                </w:rPrChange>
              </w:rPr>
              <w:t>-0.0067</w:t>
            </w:r>
          </w:p>
        </w:tc>
      </w:tr>
      <w:tr w:rsidR="004E15AE" w:rsidRPr="005E18EB" w14:paraId="056E19F8" w14:textId="77777777" w:rsidTr="00536B24">
        <w:tc>
          <w:p w14:paraId="6DE4B019" w14:textId="77777777" w:rsidR="004E15AE" w:rsidRPr="005E18EB" w:rsidRDefault="004E15AE" w:rsidP="00F64CF9">
            <w:pPr>
              <w:pStyle w:val="ct21"/>
              <w:topLinePunct/>
              <w:ind w:leftChars="0" w:left="0" w:rightChars="0" w:right="0" w:firstLineChars="0" w:firstLine="0"/>
            </w:pPr>
          </w:p>
        </w:tc>
        <w:tc>
          <w:p w14:paraId="7944B19B" w14:textId="77777777" w:rsidR="004E15AE" w:rsidRPr="005E18EB" w:rsidRDefault="004E15AE" w:rsidP="00F64CF9">
            <w:pPr>
              <w:pStyle w:val="affff8"/>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color w:val="000000"/>
                  </w:rPr>
                </w:rPrChange>
              </w:rPr>
              <w:t>-0.48</w:t>
            </w:r>
          </w:p>
        </w:tc>
        <w:tc>
          <w:p w14:paraId="5B5E7155" w14:textId="77777777" w:rsidR="004E15AE" w:rsidRPr="005E18EB" w:rsidRDefault="004E15AE" w:rsidP="00F64CF9">
            <w:pPr>
              <w:pStyle w:val="ct12"/>
              <w:topLinePunct/>
              <w:ind w:leftChars="0" w:left="0" w:rightChars="0" w:right="0" w:firstLineChars="0" w:firstLine="0"/>
            </w:pPr>
            <w:del w:id="988649" w:author="标点修订器" w:date="2023-04-26T11:14:47Z">
              <w:r w:rsidDel="AA7D325B">
                <w:rPr/>
                <w:delText>(</w:delText>
              </w:r>
            </w:del>
            <w:ins w:id="988650" w:author="标点修订器" w:date="2023-04-26T11:14:43Z">
              <w:r>
                <w:rPr>
                  <w:szCs w:val="21"/>
                  <w:color w:val="000000"/>
                </w:rPr>
                <w:t>（</w:t>
              </w:r>
            </w:ins>
            <w:r w:rsidRPr="005E18EB">
              <w:rPr>
                <w:rPrChange w:author="格式修订器" w:date="2023-04-26T11:14:45Z">
                  <w:rPr>
                    <w:sz w:val="21"/>
                    <w:szCs w:val="21"/>
                    <w:rFonts w:ascii="Times New Roman" w:eastAsia="宋体" w:hAnsi="Times New Roman" w:cs="Times New Roman"/>
                    <w:color w:val="000000"/>
                  </w:rPr>
                </w:rPrChange>
              </w:rPr>
              <w:t xml:space="preserve">-6.89</w:t>
            </w:r>
            <w:del w:id="988651" w:author="标点修订器" w:date="2023-04-26T11:14:47Z">
              <w:r w:rsidDel="AA7D325B">
                <w:rPr/>
                <w:delText>)</w:delText>
              </w:r>
            </w:del>
            <w:ins w:id="988652" w:author="标点修订器" w:date="2023-04-26T11:14:43Z">
              <w:r>
                <w:rPr>
                  <w:szCs w:val="21"/>
                  <w:color w:val="000000"/>
                </w:rPr>
                <w:t>）</w:t>
              </w:r>
            </w:ins>
          </w:p>
        </w:tc>
        <w:tc>
          <w:p w14:paraId="512EA49E" w14:textId="77777777" w:rsidR="004E15AE" w:rsidRPr="005E18EB" w:rsidRDefault="004E15AE" w:rsidP="00F64CF9">
            <w:pPr>
              <w:pStyle w:val="ct22"/>
              <w:topLinePunct/>
              <w:ind w:leftChars="0" w:left="0" w:rightChars="0" w:right="0" w:firstLineChars="0" w:firstLine="0"/>
            </w:pPr>
            <w:del w:id="988653" w:author="标点修订器" w:date="2023-04-26T11:14:47Z">
              <w:r w:rsidDel="AA7D325B">
                <w:rPr/>
                <w:delText>(</w:delText>
              </w:r>
            </w:del>
            <w:ins w:id="988654" w:author="标点修订器" w:date="2023-04-26T11:14:43Z">
              <w:r>
                <w:rPr>
                  <w:szCs w:val="21"/>
                  <w:color w:val="000000"/>
                </w:rPr>
                <w:t>（</w:t>
              </w:r>
            </w:ins>
            <w:r w:rsidRPr="005E18EB">
              <w:rPr>
                <w:rPrChange w:author="格式修订器" w:date="2023-04-26T11:14:45Z">
                  <w:rPr>
                    <w:sz w:val="21"/>
                    <w:szCs w:val="21"/>
                    <w:rFonts w:ascii="Times New Roman" w:eastAsia="宋体" w:hAnsi="Times New Roman" w:cs="Times New Roman"/>
                    <w:color w:val="000000"/>
                  </w:rPr>
                </w:rPrChange>
              </w:rPr>
              <w:t xml:space="preserve">-1.01</w:t>
            </w:r>
            <w:del w:id="988655" w:author="标点修订器" w:date="2023-04-26T11:14:47Z">
              <w:r w:rsidDel="AA7D325B">
                <w:rPr/>
                <w:delText>)</w:delText>
              </w:r>
            </w:del>
            <w:ins w:id="988656" w:author="标点修订器" w:date="2023-04-26T11:14:43Z">
              <w:r>
                <w:rPr>
                  <w:szCs w:val="21"/>
                  <w:color w:val="000000"/>
                </w:rPr>
                <w:t>）</w:t>
              </w:r>
            </w:ins>
          </w:p>
        </w:tc>
      </w:tr>
      <w:tr w:rsidR="004E15AE" w:rsidRPr="005E18EB" w14:paraId="71F78711" w14:textId="77777777" w:rsidTr="00536B24">
        <w:tc>
          <w:p w14:paraId="6BE6E707" w14:textId="77777777" w:rsidR="004E15AE" w:rsidRPr="005E18EB" w:rsidRDefault="004E15AE" w:rsidP="00F64CF9">
            <w:pPr>
              <w:pStyle w:val="ct21"/>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b/>
                    <w:bCs/>
                    <w:color w:val="000000"/>
                  </w:rPr>
                </w:rPrChange>
              </w:rPr>
              <w:t>_cons</w:t>
            </w:r>
          </w:p>
        </w:tc>
        <w:tc>
          <w:p w14:paraId="1439F0A1" w14:textId="77777777" w:rsidR="004E15AE" w:rsidRPr="005E18EB" w:rsidRDefault="004E15AE" w:rsidP="00F64CF9">
            <w:pPr>
              <w:pStyle w:val="ct12"/>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color w:val="000000"/>
                  </w:rPr>
                </w:rPrChange>
              </w:rPr>
              <w:t>-20.2734***</w:t>
            </w:r>
          </w:p>
        </w:tc>
        <w:tc>
          <w:p w14:paraId="0DD11859" w14:textId="77777777" w:rsidR="004E15AE" w:rsidRPr="005E18EB" w:rsidRDefault="004E15AE" w:rsidP="00F64CF9">
            <w:pPr>
              <w:pStyle w:val="affff8"/>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color w:val="000000"/>
                  </w:rPr>
                </w:rPrChange>
              </w:rPr>
              <w:t>-0.3364</w:t>
            </w:r>
          </w:p>
        </w:tc>
        <w:tc>
          <w:p w14:paraId="299FC93A" w14:textId="77777777" w:rsidR="004E15AE" w:rsidRPr="005E18EB" w:rsidRDefault="004E15AE" w:rsidP="00F64CF9">
            <w:pPr>
              <w:pStyle w:val="ct22"/>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color w:val="000000"/>
                  </w:rPr>
                </w:rPrChange>
              </w:rPr>
              <w:t>-20.4215***</w:t>
            </w:r>
          </w:p>
        </w:tc>
      </w:tr>
      <w:tr w:rsidR="004E15AE" w:rsidRPr="005E18EB" w14:paraId="477674D4" w14:textId="77777777" w:rsidTr="00536B24">
        <w:tc>
          <w:p w14:paraId="40057E94" w14:textId="77777777" w:rsidR="004E15AE" w:rsidRPr="005E18EB" w:rsidRDefault="004E15AE" w:rsidP="00F64CF9">
            <w:pPr>
              <w:pStyle w:val="ct21"/>
              <w:topLinePunct/>
              <w:ind w:leftChars="0" w:left="0" w:rightChars="0" w:right="0" w:firstLineChars="0" w:firstLine="0"/>
            </w:pPr>
          </w:p>
        </w:tc>
        <w:tc>
          <w:p w14:paraId="2DD5C0B8" w14:textId="77777777" w:rsidR="004E15AE" w:rsidRPr="005E18EB" w:rsidRDefault="004E15AE" w:rsidP="00F64CF9">
            <w:pPr>
              <w:pStyle w:val="ct12"/>
              <w:topLinePunct/>
              <w:ind w:leftChars="0" w:left="0" w:rightChars="0" w:right="0" w:firstLineChars="0" w:firstLine="0"/>
            </w:pPr>
            <w:del w:id="988657" w:author="标点修订器" w:date="2023-04-26T11:14:47Z">
              <w:r w:rsidDel="AA7D325B">
                <w:rPr/>
                <w:delText>(</w:delText>
              </w:r>
            </w:del>
            <w:ins w:id="988658" w:author="标点修订器" w:date="2023-04-26T11:14:43Z">
              <w:r>
                <w:rPr>
                  <w:szCs w:val="21"/>
                  <w:color w:val="000000"/>
                </w:rPr>
                <w:t>（</w:t>
              </w:r>
            </w:ins>
            <w:r w:rsidRPr="005E18EB">
              <w:rPr>
                <w:rPrChange w:author="格式修订器" w:date="2023-04-26T11:14:45Z">
                  <w:rPr>
                    <w:sz w:val="21"/>
                    <w:szCs w:val="21"/>
                    <w:rFonts w:ascii="Times New Roman" w:eastAsia="宋体" w:hAnsi="Times New Roman" w:cs="Times New Roman"/>
                    <w:color w:val="000000"/>
                  </w:rPr>
                </w:rPrChange>
              </w:rPr>
              <w:t xml:space="preserve">-8.54</w:t>
            </w:r>
            <w:del w:id="988659" w:author="标点修订器" w:date="2023-04-26T11:14:47Z">
              <w:r w:rsidDel="AA7D325B">
                <w:rPr/>
                <w:delText>)</w:delText>
              </w:r>
            </w:del>
            <w:ins w:id="988660" w:author="标点修订器" w:date="2023-04-26T11:14:43Z">
              <w:r>
                <w:rPr>
                  <w:szCs w:val="21"/>
                  <w:color w:val="000000"/>
                </w:rPr>
                <w:t>）</w:t>
              </w:r>
            </w:ins>
          </w:p>
        </w:tc>
        <w:tc>
          <w:p w14:paraId="7C4F1B39" w14:textId="77777777" w:rsidR="004E15AE" w:rsidRPr="005E18EB" w:rsidRDefault="004E15AE" w:rsidP="00F64CF9">
            <w:pPr>
              <w:pStyle w:val="ct12"/>
              <w:topLinePunct/>
              <w:ind w:leftChars="0" w:left="0" w:rightChars="0" w:right="0" w:firstLineChars="0" w:firstLine="0"/>
            </w:pPr>
            <w:del w:id="988661" w:author="标点修订器" w:date="2023-04-26T11:14:47Z">
              <w:r w:rsidDel="AA7D325B">
                <w:rPr/>
                <w:delText>(</w:delText>
              </w:r>
            </w:del>
            <w:ins w:id="988662" w:author="标点修订器" w:date="2023-04-26T11:14:43Z">
              <w:r>
                <w:rPr>
                  <w:szCs w:val="21"/>
                  <w:color w:val="000000"/>
                </w:rPr>
                <w:t>（</w:t>
              </w:r>
            </w:ins>
            <w:r w:rsidRPr="005E18EB">
              <w:rPr>
                <w:rPrChange w:author="格式修订器" w:date="2023-04-26T11:14:45Z">
                  <w:rPr>
                    <w:sz w:val="21"/>
                    <w:szCs w:val="21"/>
                    <w:rFonts w:ascii="Times New Roman" w:eastAsia="宋体" w:hAnsi="Times New Roman" w:cs="Times New Roman"/>
                    <w:color w:val="000000"/>
                  </w:rPr>
                </w:rPrChange>
              </w:rPr>
              <w:t xml:space="preserve">-0.27</w:t>
            </w:r>
            <w:del w:id="988663" w:author="标点修订器" w:date="2023-04-26T11:14:47Z">
              <w:r w:rsidDel="AA7D325B">
                <w:rPr/>
                <w:delText>)</w:delText>
              </w:r>
            </w:del>
            <w:ins w:id="988664" w:author="标点修订器" w:date="2023-04-26T11:14:43Z">
              <w:r>
                <w:rPr>
                  <w:szCs w:val="21"/>
                  <w:color w:val="000000"/>
                </w:rPr>
                <w:t>）</w:t>
              </w:r>
            </w:ins>
          </w:p>
        </w:tc>
        <w:tc>
          <w:p w14:paraId="01D44562" w14:textId="77777777" w:rsidR="004E15AE" w:rsidRPr="005E18EB" w:rsidRDefault="004E15AE" w:rsidP="00F64CF9">
            <w:pPr>
              <w:pStyle w:val="ct22"/>
              <w:topLinePunct/>
              <w:ind w:leftChars="0" w:left="0" w:rightChars="0" w:right="0" w:firstLineChars="0" w:firstLine="0"/>
            </w:pPr>
            <w:del w:id="988665" w:author="标点修订器" w:date="2023-04-26T11:14:47Z">
              <w:r w:rsidDel="AA7D325B">
                <w:rPr/>
                <w:delText>(</w:delText>
              </w:r>
            </w:del>
            <w:ins w:id="988666" w:author="标点修订器" w:date="2023-04-26T11:14:43Z">
              <w:r>
                <w:rPr>
                  <w:szCs w:val="21"/>
                  <w:color w:val="000000"/>
                </w:rPr>
                <w:t>（</w:t>
              </w:r>
            </w:ins>
            <w:r w:rsidRPr="005E18EB">
              <w:rPr>
                <w:rPrChange w:author="格式修订器" w:date="2023-04-26T11:14:45Z">
                  <w:rPr>
                    <w:sz w:val="21"/>
                    <w:szCs w:val="21"/>
                    <w:rFonts w:ascii="Times New Roman" w:eastAsia="宋体" w:hAnsi="Times New Roman" w:cs="Times New Roman"/>
                    <w:color w:val="000000"/>
                  </w:rPr>
                </w:rPrChange>
              </w:rPr>
              <w:t xml:space="preserve">-8.81</w:t>
            </w:r>
            <w:del w:id="988667" w:author="标点修订器" w:date="2023-04-26T11:14:47Z">
              <w:r w:rsidDel="AA7D325B">
                <w:rPr/>
                <w:delText>)</w:delText>
              </w:r>
            </w:del>
            <w:ins w:id="988668" w:author="标点修订器" w:date="2023-04-26T11:14:43Z">
              <w:r>
                <w:rPr>
                  <w:szCs w:val="21"/>
                  <w:color w:val="000000"/>
                </w:rPr>
                <w:t>）</w:t>
              </w:r>
            </w:ins>
          </w:p>
        </w:tc>
      </w:tr>
      <w:tr w:rsidR="004E15AE" w:rsidRPr="005E18EB" w14:paraId="455EE6D5" w14:textId="77777777" w:rsidTr="00536B24">
        <w:tc>
          <w:p w14:paraId="266CB3A6" w14:textId="77777777" w:rsidR="004E15AE" w:rsidRPr="005E18EB" w:rsidRDefault="004E15AE" w:rsidP="00F64CF9">
            <w:pPr>
              <w:pStyle w:val="ct21"/>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b/>
                    <w:bCs/>
                    <w:color w:val="000000"/>
                  </w:rPr>
                </w:rPrChange>
              </w:rPr>
              <w:t>N</w:t>
            </w:r>
          </w:p>
        </w:tc>
        <w:tc>
          <w:p w14:paraId="3334AE7D" w14:textId="77777777" w:rsidR="004E15AE" w:rsidRPr="005E18EB" w:rsidRDefault="004E15AE" w:rsidP="00F64CF9">
            <w:pPr>
              <w:pStyle w:val="affff8"/>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color w:val="000000"/>
                  </w:rPr>
                </w:rPrChange>
              </w:rPr>
              <w:t>180</w:t>
            </w:r>
          </w:p>
        </w:tc>
        <w:tc>
          <w:p w14:paraId="0716BA52" w14:textId="77777777" w:rsidR="004E15AE" w:rsidRPr="005E18EB" w:rsidRDefault="004E15AE" w:rsidP="00F64CF9">
            <w:pPr>
              <w:pStyle w:val="affff8"/>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color w:val="000000"/>
                  </w:rPr>
                </w:rPrChange>
              </w:rPr>
              <w:t>180</w:t>
            </w:r>
          </w:p>
        </w:tc>
        <w:tc>
          <w:p w14:paraId="0DF68527" w14:textId="77777777" w:rsidR="004E15AE" w:rsidRPr="005E18EB" w:rsidRDefault="004E15AE" w:rsidP="00F64CF9">
            <w:pPr>
              <w:pStyle w:val="affff8"/>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color w:val="000000"/>
                  </w:rPr>
                </w:rPrChange>
              </w:rPr>
              <w:t>180</w:t>
            </w:r>
          </w:p>
        </w:tc>
      </w:tr>
      <w:tr w:rsidR="004E15AE" w:rsidRPr="005E18EB" w14:paraId="13B0F10A" w14:textId="77777777" w:rsidTr="00536B24">
        <w:tc>
          <w:tcPr>
            <w:tcBorders>
              <w:top w:val="none" w:sz="0" w:space="0" w:color="auto"/>
            </w:tcBorders>
          </w:tcPr>
          <w:p w14:paraId="64CA6606" w14:textId="77777777" w:rsidR="004E15AE" w:rsidRPr="005E18EB" w:rsidRDefault="004E15AE" w:rsidP="00F64CF9">
            <w:pPr>
              <w:pStyle w:val="ct21"/>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b/>
                    <w:bCs/>
                    <w:color w:val="000000"/>
                  </w:rPr>
                </w:rPrChange>
              </w:rPr>
              <w:t>R-sq</w:t>
            </w:r>
          </w:p>
        </w:tc>
        <w:tc>
          <w:tcPr>
            <w:tcBorders>
              <w:top w:val="none" w:sz="0" w:space="0" w:color="auto"/>
            </w:tcBorders>
          </w:tcPr>
          <w:p w14:paraId="43B8DC8E" w14:textId="03635CB6" w:rsidR="004E15AE" w:rsidRPr="005E18EB" w:rsidRDefault="004E15AE" w:rsidP="00F64CF9">
            <w:pPr>
              <w:pStyle w:val="affff8"/>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color w:val="000000"/>
                  </w:rPr>
                </w:rPrChange>
              </w:rPr>
              <w:t>0.7965</w:t>
            </w:r>
          </w:p>
        </w:tc>
        <w:tc>
          <w:tcPr>
            <w:tcBorders>
              <w:top w:val="none" w:sz="0" w:space="0" w:color="auto"/>
            </w:tcBorders>
          </w:tcPr>
          <w:p w14:paraId="25F20E67" w14:textId="15E858B5" w:rsidR="004E15AE" w:rsidRPr="005E18EB" w:rsidRDefault="004E15AE" w:rsidP="00F64CF9">
            <w:pPr>
              <w:pStyle w:val="affff8"/>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color w:val="000000"/>
                  </w:rPr>
                </w:rPrChange>
              </w:rPr>
              <w:t>0.9408</w:t>
            </w:r>
          </w:p>
        </w:tc>
        <w:tc>
          <w:tcPr>
            <w:tcBorders>
              <w:top w:val="none" w:sz="0" w:space="0" w:color="auto"/>
            </w:tcBorders>
          </w:tcPr>
          <w:p w14:paraId="521F3E96" w14:textId="0D9FE023" w:rsidR="004E15AE" w:rsidRPr="005E18EB" w:rsidRDefault="004E15AE" w:rsidP="00F64CF9">
            <w:pPr>
              <w:pStyle w:val="affff8"/>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color w:val="000000"/>
                  </w:rPr>
                </w:rPrChange>
              </w:rPr>
              <w:t>0.8076</w:t>
            </w:r>
          </w:p>
        </w:tc>
      </w:tr>
    </w:tbl>
    <w:p w14:paraId="0687F9A7" w14:textId="05BAEEA5" w:rsidR="006642F3" w:rsidRPr="005E18EB" w:rsidRDefault="00BB59D1" w:rsidP="00A3287D">
      <w:pPr>
        <w:pStyle w:val="2"/>
        <w:topLinePunct/>
        <w:ind w:left="480" w:hangingChars="171" w:hanging="480"/>
      </w:pPr>
      <w:bookmarkStart w:id="57" w:name="_Toc103589457"/>
      <w:bookmarkStart w:id="58" w:name="_Toc104408505"/>
      <w:r w:rsidRPr="005E18EB">
        <w:rPr>
          <w:rPrChange w:author="格式修订器" w:date="2023-04-26T11:14:45Z">
            <w:rPr>
              <w:rFonts w:asciiTheme="majorHAnsi" w:hAnsiTheme="majorHAnsi" w:cstheme="majorBidi"/>
              <w:b/>
              <w:bCs/>
              <w:sz w:val="32"/>
              <w:szCs w:val="32"/>
            </w:rPr>
          </w:rPrChange>
        </w:rPr>
        <w:t>5</w:t>
      </w:r>
      <w:r>
        <w:rPr/>
        <w:t>.</w:t>
      </w:r>
      <w:r w:rsidR="00076289" w:rsidRPr="005E18EB">
        <w:rPr>
          <w:rPrChange w:author="格式修订器" w:date="2023-04-26T11:14:45Z">
            <w:rPr>
              <w:rFonts w:asciiTheme="majorHAnsi" w:hAnsiTheme="majorHAnsi" w:cstheme="majorBidi"/>
              <w:b/>
              <w:bCs/>
              <w:sz w:val="32"/>
              <w:szCs w:val="32"/>
            </w:rPr>
          </w:rPrChange>
        </w:rPr>
        <w:t>3</w:t>
      </w:r>
      <w:r w:rsidR="006642F3" w:rsidRPr="005E18EB">
        <w:rPr>
          <w:rPrChange w:author="格式修订器" w:date="2023-04-26T11:14:45Z">
            <w:rPr>
              <w:rFonts w:asciiTheme="majorHAnsi" w:hAnsiTheme="majorHAnsi" w:cstheme="majorBidi"/>
              <w:b/>
              <w:bCs/>
              <w:sz w:val="32"/>
              <w:szCs w:val="32"/>
            </w:rPr>
          </w:rPrChange>
        </w:rPr>
        <w:t xml:space="preserve"> </w:t>
      </w:r>
      <w:r w:rsidR="00D9059A" w:rsidRPr="005E18EB">
        <w:rPr>
          <w:rPrChange w:author="格式修订器" w:date="2023-04-26T11:14:45Z">
            <w:rPr>
              <w:rFonts w:asciiTheme="majorHAnsi" w:hAnsiTheme="majorHAnsi" w:cstheme="majorBidi"/>
              <w:b/>
              <w:bCs/>
              <w:sz w:val="32"/>
              <w:szCs w:val="32"/>
            </w:rPr>
          </w:rPrChange>
        </w:rPr>
        <w:t>稳健性检验</w:t>
      </w:r>
      <w:bookmarkEnd w:id="57"/>
      <w:bookmarkEnd w:id="58"/>
    </w:p>
    <w:p w14:paraId="28FC40A6" w14:textId="77777777" w:rsidR="00413626" w:rsidRPr="002847DF" w:rsidRDefault="00413626" w:rsidP="008E0CA0">
      <w:pPr>
        <w:topLinePunct/>
      </w:pPr>
      <w:r w:rsidRPr="002847DF">
        <w:rPr>
          <w:rPrChange w:author="格式修订器" w:date="2023-04-26T11:14:45Z">
            <w:rPr>
              <w:sz w:val="24"/>
              <w:szCs w:val="24"/>
              <w:rFonts w:ascii="Times New Roman" w:eastAsia="宋体" w:hAnsi="Times New Roman" w:cs="Times New Roman"/>
              <w:b/>
              <w:bCs/>
            </w:rPr>
          </w:rPrChange>
        </w:rPr>
        <w:t>1</w:t>
      </w:r>
      <w:r w:rsidRPr="002847DF">
        <w:rPr>
          <w:rPrChange w:author="格式修订器" w:date="2023-04-26T11:14:45Z">
            <w:rPr>
              <w:rFonts w:ascii="Times New Roman" w:eastAsia="宋体" w:hAnsi="Times New Roman" w:cs="Times New Roman"/>
              <w:b/>
              <w:bCs/>
              <w:sz w:val="24"/>
              <w:szCs w:val="24"/>
            </w:rPr>
          </w:rPrChange>
        </w:rPr>
        <w:t>）</w:t>
      </w:r>
      <w:r w:rsidRPr="002847DF">
        <w:rPr>
          <w:rPrChange w:author="格式修订器" w:date="2023-04-26T11:14:45Z">
            <w:rPr>
              <w:rFonts w:ascii="Times New Roman" w:eastAsia="宋体" w:hAnsi="Times New Roman" w:cs="Times New Roman"/>
              <w:b/>
              <w:bCs/>
              <w:sz w:val="24"/>
              <w:szCs w:val="24"/>
            </w:rPr>
          </w:rPrChange>
        </w:rPr>
        <w:t>替换被解释变量</w:t>
      </w:r>
    </w:p>
    <w:p w14:paraId="5452C0F6" w14:textId="1CE252BF" w:rsidR="0017400F" w:rsidRPr="002847DF" w:rsidRDefault="004116A5" w:rsidP="008E0CA0">
      <w:pPr>
        <w:topLinePunct/>
      </w:pPr>
      <w:r w:rsidRPr="002847DF">
        <w:rPr/>
        <w:t>将本文模型</w:t>
      </w:r>
      <w:r w:rsidRPr="002847DF">
        <w:rPr/>
        <w:t>（</w:t>
      </w:r>
      <w:r w:rsidRPr="002847DF">
        <w:rPr>
          <w:kern w:val="2"/>
          <w:rFonts w:ascii="Times New Roman" w:eastAsia="宋体" w:hAnsi="Times New Roman" w:cs="Times New Roman"/>
          <w:sz w:val="24"/>
          <w:szCs w:val="24"/>
        </w:rPr>
        <w:t/>
      </w:r>
      <w:r w:rsidRPr="002847DF">
        <w:rPr/>
        <w:t>）</w:t>
      </w:r>
      <w:r w:rsidRPr="002847DF">
        <w:rPr/>
        <w:t xml:space="preserve">与</w:t>
      </w:r>
      <w:r w:rsidRPr="002847DF">
        <w:rPr/>
        <w:t>（</w:t>
      </w:r>
      <w:r w:rsidRPr="002847DF">
        <w:rPr>
          <w:kern w:val="2"/>
          <w:rFonts w:ascii="Times New Roman" w:eastAsia="宋体" w:hAnsi="Times New Roman" w:cs="Times New Roman"/>
          <w:sz w:val="24"/>
          <w:szCs w:val="24"/>
        </w:rPr>
        <w:t>2</w:t>
      </w:r>
      <w:r w:rsidRPr="002847DF">
        <w:rPr/>
        <w:t>）</w:t>
      </w:r>
      <w:r w:rsidRPr="002847DF">
        <w:rPr/>
        <w:t>中的被解释变量</w:t>
      </w:r>
      <w:r w:rsidR="00413626" w:rsidRPr="002847DF">
        <w:rPr/>
        <w:t>ROA</w:t>
      </w:r>
      <w:r w:rsidRPr="002847DF">
        <w:rPr/>
        <w:t>，替换成</w:t>
      </w:r>
      <w:r w:rsidRPr="002847DF">
        <w:rPr/>
        <w:t>ROE</w:t>
      </w:r>
      <w:r w:rsidRPr="002847DF">
        <w:rPr/>
        <w:t>以及</w:t>
      </w:r>
      <w:r w:rsidRPr="002847DF">
        <w:rPr/>
        <w:t>NIM</w:t>
      </w:r>
      <w:r w:rsidR="00EC787B">
        <w:rPr/>
        <w:t>。</w:t>
      </w:r>
      <w:r w:rsidRPr="002847DF">
        <w:rPr/>
        <w:t/>
      </w:r>
      <w:r w:rsidR="00F3655A" w:rsidRPr="002847DF">
        <w:rPr/>
        <w:t/>
      </w:r>
      <w:r w:rsidR="00F3655A" w:rsidRPr="002847DF">
        <w:rPr/>
        <w:t/>
      </w:r>
      <w:r w:rsidR="00A65D3B" w:rsidRPr="002847DF">
        <w:rPr/>
        <w:t/>
      </w:r>
      <w:r w:rsidR="00A65D3B" w:rsidRPr="002847DF">
        <w:rPr/>
        <w:t/>
      </w:r>
      <w:r w:rsidR="00F3655A" w:rsidRPr="002847DF">
        <w:rPr/>
        <w:t/>
      </w:r>
      <w:r w:rsidR="00456248">
        <w:rPr/>
        <w:t/>
      </w:r>
      <w:r w:rsidR="00F3655A" w:rsidRPr="002847DF">
        <w:rPr/>
        <w:t/>
      </w:r>
      <w:r w:rsidR="000E3AEA">
        <w:rPr/>
        <w:t/>
      </w:r>
      <w:r w:rsidR="000E3AEA">
        <w:rPr/>
        <w:t/>
      </w:r>
      <w:r w:rsidR="00F11012">
        <w:rPr/>
        <w:t/>
      </w:r>
      <w:r w:rsidR="00F11012">
        <w:rPr/>
        <w:t/>
      </w:r>
      <w:r w:rsidR="00F3655A" w:rsidRPr="002847DF">
        <w:rPr/>
        <w:t/>
      </w:r>
      <w:r w:rsidRPr="002847DF">
        <w:rPr/>
        <w:t/>
      </w:r>
      <w:r w:rsidR="00456248">
        <w:rPr/>
        <w:t/>
      </w:r>
      <w:r w:rsidRPr="002847DF">
        <w:rPr/>
        <w:t/>
      </w:r>
      <w:r w:rsidR="00F11012">
        <w:rPr/>
        <w:t/>
      </w:r>
      <w:r w:rsidR="00F11012">
        <w:rPr/>
        <w:t/>
      </w:r>
      <w:r w:rsidRPr="002847DF">
        <w:rPr/>
        <w:t/>
      </w:r>
    </w:p>
    <w:p w14:paraId="5CFD2479" w14:textId="37FBEFDE" w:rsidR="004116A5" w:rsidRPr="005E18EB" w:rsidRDefault="0096748E" w:rsidP="00DE2B3E">
      <w:pPr>
        <w:topLinePunct/>
      </w:pPr>
      <w:r w:rsidRPr="002847DF">
        <w:rPr/>
        <w:lastRenderedPageBreak/>
        <w:t>考虑到变量的内生性问题，</w:t>
      </w:r>
      <w:r w:rsidR="00C72547">
        <w:rPr/>
        <w:t>为了避免前一期经营状况对下一期获益能力带来的影响，对于面板数据，</w:t>
      </w:r>
      <w:r w:rsidR="00A65D3B" w:rsidRPr="002847DF">
        <w:rPr/>
        <w:t>我们使用动态模型</w:t>
      </w:r>
      <w:r w:rsidR="00A65D3B" w:rsidRPr="002847DF">
        <w:rPr/>
        <w:t>GMM</w:t>
      </w:r>
      <w:r w:rsidR="00A65D3B" w:rsidRPr="002847DF">
        <w:rPr/>
        <w:t>进行检验，</w:t>
      </w:r>
      <w:r w:rsidRPr="002847DF">
        <w:rPr/>
        <w:t>将</w:t>
      </w:r>
      <w:r w:rsidRPr="002847DF">
        <w:rPr/>
        <w:t>ROA1</w:t>
      </w:r>
      <w:r w:rsidRPr="002847DF">
        <w:rPr/>
        <w:t>（</w:t>
      </w:r>
      <w:r w:rsidR="00EA19F9" w:rsidRPr="002847DF">
        <w:rPr/>
        <w:t>表示</w:t>
      </w:r>
      <w:r w:rsidR="00A65D3B" w:rsidRPr="002847DF">
        <w:rPr/>
        <w:t>提前一期的</w:t>
      </w:r>
      <w:r w:rsidR="00A65D3B" w:rsidRPr="002847DF">
        <w:rPr/>
        <w:t>ROA</w:t>
      </w:r>
      <w:r w:rsidRPr="002847DF">
        <w:rPr/>
        <w:t>）</w:t>
      </w:r>
      <w:r w:rsidR="00A65D3B" w:rsidRPr="002847DF">
        <w:rPr/>
        <w:t>作为解释变量加入到原模型中，</w:t>
      </w:r>
      <w:r w:rsidR="000F7195">
        <w:rPr/>
        <w:t>回归的</w:t>
      </w:r>
      <w:r w:rsidR="002C0798" w:rsidRPr="002847DF">
        <w:rPr/>
        <w:t>结果与</w:t>
      </w:r>
      <w:r w:rsidR="00EA19F9" w:rsidRPr="002847DF">
        <w:rPr/>
        <w:t>5</w:t>
      </w:r>
      <w:r w:rsidR="002C0798" w:rsidRPr="002847DF">
        <w:rPr/>
        <w:t>.</w:t>
      </w:r>
      <w:r w:rsidR="00EA19F9" w:rsidRPr="002847DF">
        <w:rPr/>
        <w:t>2</w:t>
      </w:r>
      <w:r w:rsidR="002C0798" w:rsidRPr="002847DF">
        <w:rPr/>
        <w:t>中</w:t>
      </w:r>
      <w:r w:rsidR="000F7195">
        <w:rPr/>
        <w:t>主回归</w:t>
      </w:r>
      <w:r w:rsidR="002C0798" w:rsidRPr="002847DF">
        <w:rPr/>
        <w:t>的结果基本一致，</w:t>
      </w:r>
      <w:r w:rsidR="000F7195">
        <w:rPr/>
        <w:t>也与提出的假设相符，</w:t>
      </w:r>
      <w:r w:rsidR="002C0798" w:rsidRPr="002847DF">
        <w:rPr/>
        <w:t>基于此，本文认为这一实证结果较为可信</w:t>
      </w:r>
      <w:r w:rsidR="00DE2B3E" w:rsidRPr="002847DF">
        <w:rPr/>
        <w:t>。检验结果</w:t>
      </w:r>
      <w:commentRangeStart w:id="162"/>
      <w:r w:rsidR="00DE2B3E" w:rsidRPr="002847DF">
        <w:rPr/>
        <w:t>如下表</w:t>
      </w:r>
      <w:commentRangeEnd w:id="162"/>
      <w:r w:rsidR="00F1430F">
        <w:commentReference w:id="162"/>
      </w:r>
      <w:r w:rsidR="00DE2B3E" w:rsidRPr="002847DF">
        <w:rPr/>
        <w:t>所示：</w:t>
      </w:r>
    </w:p>
    <w:p w14:paraId="1FC95B5C" w14:textId="41ABE0F3" w:rsidR="00A449B0" w:rsidRPr="005E18EB" w:rsidRDefault="00A449B0" w:rsidP="00A449B0">
      <w:pPr>
        <w:pStyle w:val="ct15"/>
        <w:topLinePunct/>
      </w:pPr>
      <w:commentRangeStart w:id="167"/>
      <w:bookmarkStart w:id="372122" w:name="_Toc686372122"/>
      <w:r w:rsidRPr="005E18EB">
        <w:rPr>
          <w:rPrChange w:author="格式修订器" w:date="2023-04-26T11:14:45Z">
            <w:rPr>
              <w:sz w:val="24"/>
              <w:szCs w:val="24"/>
              <w:rFonts w:ascii="Times New Roman" w:eastAsia="黑体" w:hAnsi="Times New Roman" w:cs="Times New Roman"/>
            </w:rPr>
          </w:rPrChange>
        </w:rPr>
        <w:lastRenderedPageBreak/>
        <w:t>表</w:t>
      </w:r>
      <w:ins w:id="988838" w:author="编号修订器" w:date="2023-04-26T11:14:43Z">
        <w:r w:rsidRPr="005E18EB">
          <w:rPr>
            <w:rPrChange w:author="格式修订器" w:date="2023-04-26T11:14:45Z">
              <w:rPr>
                <w:sz w:val="24"/>
                <w:szCs w:val="24"/>
                <w:rFonts w:ascii="Times New Roman" w:eastAsia="黑体" w:hAnsi="Times New Roman" w:cs="Times New Roman"/>
              </w:rPr>
            </w:rPrChange>
          </w:rPr>
          <w:t>5.3-2</w:t>
        </w:r>
      </w:ins>
      <w:del w:id="988839" w:author="编号修订器" w:date="2023-04-26T11:14:53Z">
        <w:r w:rsidDel="007D325B">
          <w:rPr/>
          <w:delText>5</w:delText>
        </w:r>
        <w:r w:rsidDel="007D325B">
          <w:rPr/>
          <w:delText>-</w:delText>
        </w:r>
        <w:r w:rsidDel="007D325B">
          <w:rPr/>
          <w:delText>3</w:delText>
        </w:r>
        <w:r w:rsidDel="007D325B">
          <w:rPr/>
          <w:delText>-2</w:delText>
        </w:r>
      </w:del>
      <w:ins w:id="988840" w:author="表格排版器" w:date="2023-04-26T11:14:43Z">
        <w:r>
          <w:t xml:space="preserve">  </w:t>
        </w:r>
      </w:ins>
      <w:del w:id="988841" w:author="表格排版器" w:date="2023-04-26T11:14:49Z">
        <w:r w:rsidRPr="005E18EB">
          <w:rPr/>
          <w:delText>：</w:delText>
        </w:r>
      </w:del>
      <w:r w:rsidR="00EC132A" w:rsidRPr="005E18EB">
        <w:rPr>
          <w:rPrChange w:author="格式修订器" w:date="2023-04-26T11:14:45Z">
            <w:rPr>
              <w:rFonts w:eastAsia="黑体" w:ascii="Times New Roman" w:hAnsi="Times New Roman" w:cs="Times New Roman"/>
              <w:sz w:val="24"/>
              <w:szCs w:val="24"/>
            </w:rPr>
          </w:rPrChange>
        </w:rPr>
        <w:t>互联网金融对银行盈利能力影响的</w:t>
      </w:r>
      <w:r w:rsidRPr="005E18EB">
        <w:rPr/>
        <w:t>稳健性检验</w:t>
      </w:r>
      <w:bookmarkEnd w:id="372122"/>
      <w:commentRangeEnd w:id="167"/>
      <w:r w:rsidR="00F1430F">
        <w:commentReference w:id="167"/>
      </w:r>
    </w:p>
    <w:tbl>
      <w:tblPr>
        <w:tblCellMar>
          <w:left w:w="0" w:type="dxa"/>
          <w:right w:w="0" w:type="dxa"/>
        </w:tblCellMar>
        <w:tblW w:w="5000" w:type="pct"/>
        <w:tblLook w:val="04A0" w:firstRow="1" w:lastRow="0" w:firstColumn="1" w:lastColumn="0" w:noHBand="0" w:noVBand="1"/>
        <w:jc w:val="center"/>
        <w:tblBorders>
          <w:insideH w:val="none" w:sz="0" w:space="0" w:color="auto"/>
          <w:insideV w:val="none" w:sz="0" w:space="0" w:color="auto"/>
          <w:top w:val="single" w:sz="12" w:space="0" w:color="auto"/>
          <w:bottom w:val="single" w:sz="12" w:space="0" w:color="auto"/>
          <w:left w:val="none" w:sz="0" w:space="0" w:color="auto"/>
          <w:right w:val="none" w:sz="0" w:space="0" w:color="auto"/>
        </w:tblBorders>
      </w:tblPr>
      <w:tblGrid>
        <w:gridCol w:w="745"/>
        <w:gridCol w:w="996"/>
        <w:gridCol w:w="993"/>
        <w:gridCol w:w="1040"/>
        <w:gridCol w:w="1226"/>
      </w:tblGrid>
      <w:tr w:rsidR="008649E5" w:rsidRPr="005E18EB" w14:paraId="74F437C9" w14:textId="77777777" w:rsidTr="00FC37EB">
        <w:trPr>
          <w:tblHeader/>
        </w:trPr>
        <w:tc>
          <w:tcPr>
            <w:tcBorders>
              <w:bottom w:val="single" w:sz="4" w:space="0" w:color="auto"/>
            </w:tcBorders>
          </w:tcPr>
          <w:p w14:paraId="7E72502E" w14:textId="26345DBC" w:rsidR="008649E5" w:rsidRPr="005E18EB" w:rsidRDefault="008649E5" w:rsidP="004116A5">
            <w:pPr>
              <w:topLinePunct/>
              <w:rPr>
                <w:del w:id="988842" w:author="内容修订器" w:date="2023-04-26T11:14:50Z"/>
              </w:rPr>
            </w:pPr>
          </w:p>
          <w:p w14:paraId="177C4F2B" w14:textId="027AED33" w:rsidR="008649E5" w:rsidRPr="005E18EB" w:rsidRDefault="008649E5" w:rsidP="008649E5">
            <w:pPr>
              <w:pStyle w:val="ct14"/>
              <w:topLinePunct/>
              <w:ind w:leftChars="0" w:left="0" w:rightChars="0" w:right="0" w:firstLineChars="0" w:firstLine="0"/>
            </w:pPr>
          </w:p>
        </w:tc>
        <w:tc>
          <w:tcPr>
            <w:tcBorders>
              <w:bottom w:val="single" w:sz="4" w:space="0" w:color="auto"/>
            </w:tcBorders>
          </w:tcPr>
          <w:p w14:paraId="16F5D76D" w14:textId="77777777" w:rsidR="008649E5" w:rsidRPr="005E18EB" w:rsidRDefault="008649E5" w:rsidP="008649E5">
            <w:pPr>
              <w:pStyle w:val="ct14"/>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b/>
                    <w:bCs/>
                    <w:color w:val="000000"/>
                  </w:rPr>
                </w:rPrChange>
              </w:rPr>
              <w:t>ROA</w:t>
            </w:r>
          </w:p>
        </w:tc>
        <w:tc>
          <w:tcPr>
            <w:tcBorders>
              <w:bottom w:val="single" w:sz="4" w:space="0" w:color="auto"/>
            </w:tcBorders>
          </w:tcPr>
          <w:p w14:paraId="705629EA" w14:textId="77777777" w:rsidR="008649E5" w:rsidRPr="005E18EB" w:rsidRDefault="008649E5" w:rsidP="008649E5">
            <w:pPr>
              <w:pStyle w:val="ct14"/>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b/>
                    <w:bCs/>
                    <w:color w:val="000000"/>
                  </w:rPr>
                </w:rPrChange>
              </w:rPr>
              <w:t>ROE</w:t>
            </w:r>
          </w:p>
        </w:tc>
        <w:tc>
          <w:tcPr>
            <w:tcBorders>
              <w:bottom w:val="single" w:sz="4" w:space="0" w:color="auto"/>
            </w:tcBorders>
          </w:tcPr>
          <w:p w14:paraId="3492F47D" w14:textId="77777777" w:rsidR="008649E5" w:rsidRPr="005E18EB" w:rsidRDefault="008649E5" w:rsidP="008649E5">
            <w:pPr>
              <w:pStyle w:val="ct14"/>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b/>
                    <w:bCs/>
                    <w:color w:val="000000"/>
                  </w:rPr>
                </w:rPrChange>
              </w:rPr>
              <w:t>NIM</w:t>
            </w:r>
          </w:p>
        </w:tc>
        <w:tc>
          <w:tcPr>
            <w:tcBorders>
              <w:bottom w:val="single" w:sz="4" w:space="0" w:color="auto"/>
            </w:tcBorders>
          </w:tcPr>
          <w:p w14:paraId="04BA2A44" w14:textId="017B96E1" w:rsidR="008649E5" w:rsidRPr="005E18EB" w:rsidRDefault="008649E5" w:rsidP="008649E5">
            <w:pPr>
              <w:pStyle w:val="ct14"/>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b/>
                    <w:bCs/>
                    <w:color w:val="000000"/>
                  </w:rPr>
                </w:rPrChange>
              </w:rPr>
              <w:t>GMM</w:t>
            </w:r>
            <w:r w:rsidR="00EC132A" w:rsidRPr="005E18EB">
              <w:rPr>
                <w:rPrChange w:author="格式修订器" w:date="2023-04-26T11:14:45Z">
                  <w:rPr>
                    <w:sz w:val="21"/>
                    <w:rFonts w:ascii="Times New Roman" w:eastAsia="宋体" w:hAnsi="Times New Roman" w:cs="Times New Roman"/>
                    <w:b/>
                    <w:bCs/>
                    <w:color w:val="000000"/>
                    <w:szCs w:val="21"/>
                  </w:rPr>
                </w:rPrChange>
              </w:rPr>
              <w:t>模型</w:t>
            </w:r>
          </w:p>
        </w:tc>
      </w:tr>
      <w:tr w:rsidR="008649E5" w:rsidRPr="005E18EB" w14:paraId="77435E67" w14:textId="77777777" w:rsidTr="00FC37EB">
        <w:tc>
          <w:p w14:paraId="580D05FD" w14:textId="77777777" w:rsidR="008649E5" w:rsidRPr="005E18EB" w:rsidRDefault="008649E5" w:rsidP="008649E5">
            <w:pPr>
              <w:pStyle w:val="ct21"/>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b/>
                    <w:bCs/>
                    <w:color w:val="000000"/>
                  </w:rPr>
                </w:rPrChange>
              </w:rPr>
              <w:t>IF</w:t>
            </w:r>
          </w:p>
        </w:tc>
        <w:tc>
          <w:p w14:paraId="06ABB160" w14:textId="77777777" w:rsidR="008649E5" w:rsidRPr="005E18EB" w:rsidRDefault="008649E5" w:rsidP="008649E5">
            <w:pPr>
              <w:pStyle w:val="ct12"/>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-0.1130***</w:t>
            </w:r>
          </w:p>
        </w:tc>
        <w:tc>
          <w:p w14:paraId="03C06A06" w14:textId="45DDB874" w:rsidR="008649E5" w:rsidRPr="005E18EB" w:rsidRDefault="008649E5" w:rsidP="008649E5">
            <w:pPr>
              <w:pStyle w:val="ct12"/>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-1.5729</w:t>
            </w:r>
            <w:r w:rsidR="00203F63" w:rsidRPr="005E18EB">
              <w:rPr/>
              <w:t>***</w:t>
            </w:r>
          </w:p>
        </w:tc>
        <w:tc>
          <w:p w14:paraId="07B019DC" w14:textId="653D7C58" w:rsidR="008649E5" w:rsidRPr="005E18EB" w:rsidRDefault="008649E5" w:rsidP="008649E5">
            <w:pPr>
              <w:pStyle w:val="ct12"/>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-0.1041</w:t>
            </w:r>
            <w:r w:rsidR="0021515A" w:rsidRPr="005E18EB">
              <w:rPr/>
              <w:t>***</w:t>
            </w:r>
          </w:p>
        </w:tc>
        <w:tc>
          <w:p w14:paraId="09DCD0CF" w14:textId="35D2E64D" w:rsidR="008649E5" w:rsidRPr="005E18EB" w:rsidRDefault="008649E5" w:rsidP="008649E5">
            <w:pPr>
              <w:pStyle w:val="ct22"/>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-0.0492</w:t>
            </w:r>
            <w:r w:rsidR="0021515A" w:rsidRPr="005E18EB">
              <w:rPr/>
              <w:t>***</w:t>
            </w:r>
          </w:p>
        </w:tc>
      </w:tr>
      <w:tr w:rsidR="008649E5" w:rsidRPr="005E18EB" w14:paraId="0B266DE1" w14:textId="77777777" w:rsidTr="008649E5">
        <w:tc>
          <w:p w14:paraId="6E898103" w14:textId="77777777" w:rsidR="008649E5" w:rsidRPr="005E18EB" w:rsidRDefault="008649E5" w:rsidP="008649E5">
            <w:pPr>
              <w:pStyle w:val="ct21"/>
              <w:topLinePunct/>
              <w:ind w:leftChars="0" w:left="0" w:rightChars="0" w:right="0" w:firstLineChars="0" w:firstLine="0"/>
            </w:pPr>
          </w:p>
        </w:tc>
        <w:tc>
          <w:p w14:paraId="2C274A00" w14:textId="77777777" w:rsidR="008649E5" w:rsidRPr="005E18EB" w:rsidRDefault="008649E5" w:rsidP="008649E5">
            <w:pPr>
              <w:pStyle w:val="ct12"/>
              <w:topLinePunct/>
              <w:ind w:leftChars="0" w:left="0" w:rightChars="0" w:right="0" w:firstLineChars="0" w:firstLine="0"/>
            </w:pPr>
            <w:del w:id="988843" w:author="标点修订器" w:date="2023-04-26T11:14:47Z">
              <w:r w:rsidDel="AA7D325B">
                <w:rPr/>
                <w:delText>(</w:delText>
              </w:r>
            </w:del>
            <w:ins w:id="988844" w:author="标点修订器" w:date="2023-04-26T11:14:43Z">
              <w:r>
                <w:rPr>
                  <w:szCs w:val="21"/>
                  <w:color w:val="000000"/>
                </w:rPr>
                <w:t>（</w:t>
              </w:r>
            </w:ins>
            <w:r w:rsidRPr="005E18EB">
              <w:rPr>
                <w:rPrChange w:author="格式修订器" w:date="2023-04-26T11:14:45Z">
                  <w:rPr>
                    <w:sz w:val="21"/>
                    <w:szCs w:val="21"/>
                    <w:rFonts w:ascii="Times New Roman" w:eastAsia="等线" w:hAnsi="Times New Roman" w:cs="Times New Roman"/>
                    <w:color w:val="000000"/>
                  </w:rPr>
                </w:rPrChange>
              </w:rPr>
              <w:t xml:space="preserve">-7.39</w:t>
            </w:r>
            <w:del w:id="988845" w:author="标点修订器" w:date="2023-04-26T11:14:47Z">
              <w:r w:rsidDel="AA7D325B">
                <w:rPr/>
                <w:delText>)</w:delText>
              </w:r>
            </w:del>
            <w:ins w:id="988846" w:author="标点修订器" w:date="2023-04-26T11:14:43Z">
              <w:r>
                <w:rPr>
                  <w:szCs w:val="21"/>
                  <w:color w:val="000000"/>
                </w:rPr>
                <w:t>）</w:t>
              </w:r>
            </w:ins>
          </w:p>
        </w:tc>
        <w:tc>
          <w:p w14:paraId="7A4EA9DA" w14:textId="77777777" w:rsidR="008649E5" w:rsidRPr="005E18EB" w:rsidRDefault="008649E5" w:rsidP="008649E5">
            <w:pPr>
              <w:pStyle w:val="ct12"/>
              <w:topLinePunct/>
              <w:ind w:leftChars="0" w:left="0" w:rightChars="0" w:right="0" w:firstLineChars="0" w:firstLine="0"/>
            </w:pPr>
            <w:del w:id="988847" w:author="标点修订器" w:date="2023-04-26T11:14:47Z">
              <w:r w:rsidDel="AA7D325B">
                <w:rPr/>
                <w:delText>(</w:delText>
              </w:r>
            </w:del>
            <w:ins w:id="988848" w:author="标点修订器" w:date="2023-04-26T11:14:43Z">
              <w:r>
                <w:rPr>
                  <w:szCs w:val="21"/>
                  <w:color w:val="000000"/>
                </w:rPr>
                <w:t>（</w:t>
              </w:r>
            </w:ins>
            <w:r w:rsidRPr="005E18EB">
              <w:rPr>
                <w:rPrChange w:author="格式修订器" w:date="2023-04-26T11:14:45Z">
                  <w:rPr>
                    <w:sz w:val="21"/>
                    <w:szCs w:val="21"/>
                    <w:rFonts w:ascii="Times New Roman" w:eastAsia="等线" w:hAnsi="Times New Roman" w:cs="Times New Roman"/>
                    <w:color w:val="000000"/>
                  </w:rPr>
                </w:rPrChange>
              </w:rPr>
              <w:t xml:space="preserve">-4.94</w:t>
            </w:r>
            <w:del w:id="988849" w:author="标点修订器" w:date="2023-04-26T11:14:47Z">
              <w:r w:rsidDel="AA7D325B">
                <w:rPr/>
                <w:delText>)</w:delText>
              </w:r>
            </w:del>
            <w:ins w:id="988850" w:author="标点修订器" w:date="2023-04-26T11:14:43Z">
              <w:r>
                <w:rPr>
                  <w:szCs w:val="21"/>
                  <w:color w:val="000000"/>
                </w:rPr>
                <w:t>）</w:t>
              </w:r>
            </w:ins>
          </w:p>
        </w:tc>
        <w:tc>
          <w:p w14:paraId="36D717D1" w14:textId="77777777" w:rsidR="008649E5" w:rsidRPr="005E18EB" w:rsidRDefault="008649E5" w:rsidP="008649E5">
            <w:pPr>
              <w:pStyle w:val="ct12"/>
              <w:topLinePunct/>
              <w:ind w:leftChars="0" w:left="0" w:rightChars="0" w:right="0" w:firstLineChars="0" w:firstLine="0"/>
            </w:pPr>
            <w:del w:id="988851" w:author="标点修订器" w:date="2023-04-26T11:14:47Z">
              <w:r w:rsidDel="AA7D325B">
                <w:rPr/>
                <w:delText>(</w:delText>
              </w:r>
            </w:del>
            <w:ins w:id="988852" w:author="标点修订器" w:date="2023-04-26T11:14:43Z">
              <w:r>
                <w:rPr>
                  <w:szCs w:val="21"/>
                  <w:color w:val="000000"/>
                </w:rPr>
                <w:t>（</w:t>
              </w:r>
            </w:ins>
            <w:r w:rsidRPr="005E18EB">
              <w:rPr>
                <w:rPrChange w:author="格式修订器" w:date="2023-04-26T11:14:45Z">
                  <w:rPr>
                    <w:sz w:val="21"/>
                    <w:szCs w:val="21"/>
                    <w:rFonts w:ascii="Times New Roman" w:eastAsia="等线" w:hAnsi="Times New Roman" w:cs="Times New Roman"/>
                    <w:color w:val="000000"/>
                  </w:rPr>
                </w:rPrChange>
              </w:rPr>
              <w:t xml:space="preserve">-5.13</w:t>
            </w:r>
            <w:del w:id="988853" w:author="标点修订器" w:date="2023-04-26T11:14:47Z">
              <w:r w:rsidDel="AA7D325B">
                <w:rPr/>
                <w:delText>)</w:delText>
              </w:r>
            </w:del>
            <w:ins w:id="988854" w:author="标点修订器" w:date="2023-04-26T11:14:43Z">
              <w:r>
                <w:rPr>
                  <w:szCs w:val="21"/>
                  <w:color w:val="000000"/>
                </w:rPr>
                <w:t>）</w:t>
              </w:r>
            </w:ins>
          </w:p>
        </w:tc>
        <w:tc>
          <w:p w14:paraId="74B97E12" w14:textId="77777777" w:rsidR="008649E5" w:rsidRPr="005E18EB" w:rsidRDefault="008649E5" w:rsidP="008649E5">
            <w:pPr>
              <w:pStyle w:val="ct22"/>
              <w:topLinePunct/>
              <w:ind w:leftChars="0" w:left="0" w:rightChars="0" w:right="0" w:firstLineChars="0" w:firstLine="0"/>
            </w:pPr>
            <w:del w:id="988855" w:author="标点修订器" w:date="2023-04-26T11:14:47Z">
              <w:r w:rsidDel="AA7D325B">
                <w:rPr/>
                <w:delText>(</w:delText>
              </w:r>
            </w:del>
            <w:ins w:id="988856" w:author="标点修订器" w:date="2023-04-26T11:14:43Z">
              <w:r>
                <w:rPr>
                  <w:szCs w:val="21"/>
                  <w:color w:val="000000"/>
                </w:rPr>
                <w:t>（</w:t>
              </w:r>
            </w:ins>
            <w:r w:rsidRPr="005E18EB">
              <w:rPr>
                <w:rPrChange w:author="格式修订器" w:date="2023-04-26T11:14:45Z">
                  <w:rPr>
                    <w:sz w:val="21"/>
                    <w:szCs w:val="21"/>
                    <w:rFonts w:ascii="Times New Roman" w:eastAsia="等线" w:hAnsi="Times New Roman" w:cs="Times New Roman"/>
                    <w:color w:val="000000"/>
                  </w:rPr>
                </w:rPrChange>
              </w:rPr>
              <w:t xml:space="preserve">-2.74</w:t>
            </w:r>
            <w:del w:id="988857" w:author="标点修订器" w:date="2023-04-26T11:14:47Z">
              <w:r w:rsidDel="AA7D325B">
                <w:rPr/>
                <w:delText>)</w:delText>
              </w:r>
            </w:del>
            <w:ins w:id="988858" w:author="标点修订器" w:date="2023-04-26T11:14:43Z">
              <w:r>
                <w:rPr>
                  <w:szCs w:val="21"/>
                  <w:color w:val="000000"/>
                </w:rPr>
                <w:t>）</w:t>
              </w:r>
            </w:ins>
          </w:p>
        </w:tc>
      </w:tr>
      <w:tr w:rsidR="008649E5" w:rsidRPr="005E18EB" w14:paraId="0170E239" w14:textId="77777777" w:rsidTr="008649E5">
        <w:tc>
          <w:p w14:paraId="5C521599" w14:textId="77777777" w:rsidR="008649E5" w:rsidRPr="005E18EB" w:rsidRDefault="008649E5" w:rsidP="008649E5">
            <w:pPr>
              <w:pStyle w:val="ct21"/>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b/>
                    <w:bCs/>
                    <w:color w:val="000000"/>
                  </w:rPr>
                </w:rPrChange>
              </w:rPr>
              <w:t>ROA1</w:t>
            </w:r>
          </w:p>
        </w:tc>
        <w:tc>
          <w:p w14:paraId="541365A6" w14:textId="77777777" w:rsidR="008649E5" w:rsidRPr="005E18EB" w:rsidRDefault="008649E5" w:rsidP="008649E5">
            <w:pPr>
              <w:pStyle w:val="ct12"/>
              <w:topLinePunct/>
              <w:ind w:leftChars="0" w:left="0" w:rightChars="0" w:right="0" w:firstLineChars="0" w:firstLine="0"/>
            </w:pPr>
          </w:p>
        </w:tc>
        <w:tc>
          <w:p w14:paraId="072F6DB2" w14:textId="77777777" w:rsidR="008649E5" w:rsidRPr="005E18EB" w:rsidRDefault="008649E5" w:rsidP="008649E5">
            <w:pPr>
              <w:pStyle w:val="ct12"/>
              <w:topLinePunct/>
              <w:ind w:leftChars="0" w:left="0" w:rightChars="0" w:right="0" w:firstLineChars="0" w:firstLine="0"/>
            </w:pPr>
          </w:p>
        </w:tc>
        <w:tc>
          <w:p w14:paraId="418FF7B7" w14:textId="77777777" w:rsidR="008649E5" w:rsidRPr="005E18EB" w:rsidRDefault="008649E5" w:rsidP="008649E5">
            <w:pPr>
              <w:pStyle w:val="ct12"/>
              <w:topLinePunct/>
              <w:ind w:leftChars="0" w:left="0" w:rightChars="0" w:right="0" w:firstLineChars="0" w:firstLine="0"/>
            </w:pPr>
          </w:p>
        </w:tc>
        <w:tc>
          <w:p w14:paraId="4B1F0E35" w14:textId="244741B4" w:rsidR="008649E5" w:rsidRPr="005E18EB" w:rsidRDefault="008649E5" w:rsidP="008649E5">
            <w:pPr>
              <w:pStyle w:val="ct22"/>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0.5059</w:t>
            </w:r>
            <w:r w:rsidR="0021515A" w:rsidRPr="005E18EB">
              <w:rPr/>
              <w:t>***</w:t>
            </w:r>
          </w:p>
        </w:tc>
      </w:tr>
      <w:tr w:rsidR="008649E5" w:rsidRPr="005E18EB" w14:paraId="4707B4EE" w14:textId="77777777" w:rsidTr="008649E5">
        <w:tc>
          <w:p w14:paraId="62A34573" w14:textId="77777777" w:rsidR="008649E5" w:rsidRPr="005E18EB" w:rsidRDefault="008649E5" w:rsidP="008649E5">
            <w:pPr>
              <w:pStyle w:val="ct21"/>
              <w:topLinePunct/>
              <w:ind w:leftChars="0" w:left="0" w:rightChars="0" w:right="0" w:firstLineChars="0" w:firstLine="0"/>
            </w:pPr>
          </w:p>
        </w:tc>
        <w:tc>
          <w:p w14:paraId="2CAC3515" w14:textId="77777777" w:rsidR="008649E5" w:rsidRPr="005E18EB" w:rsidRDefault="008649E5" w:rsidP="008649E5">
            <w:pPr>
              <w:pStyle w:val="ct12"/>
              <w:topLinePunct/>
              <w:ind w:leftChars="0" w:left="0" w:rightChars="0" w:right="0" w:firstLineChars="0" w:firstLine="0"/>
            </w:pPr>
          </w:p>
        </w:tc>
        <w:tc>
          <w:p w14:paraId="657D1F93" w14:textId="77777777" w:rsidR="008649E5" w:rsidRPr="005E18EB" w:rsidRDefault="008649E5" w:rsidP="008649E5">
            <w:pPr>
              <w:pStyle w:val="ct12"/>
              <w:topLinePunct/>
              <w:ind w:leftChars="0" w:left="0" w:rightChars="0" w:right="0" w:firstLineChars="0" w:firstLine="0"/>
            </w:pPr>
          </w:p>
        </w:tc>
        <w:tc>
          <w:p w14:paraId="0C31260B" w14:textId="77777777" w:rsidR="008649E5" w:rsidRPr="005E18EB" w:rsidRDefault="008649E5" w:rsidP="008649E5">
            <w:pPr>
              <w:pStyle w:val="ct12"/>
              <w:topLinePunct/>
              <w:ind w:leftChars="0" w:left="0" w:rightChars="0" w:right="0" w:firstLineChars="0" w:firstLine="0"/>
            </w:pPr>
          </w:p>
        </w:tc>
        <w:tc>
          <w:p w14:paraId="548D2D17" w14:textId="77777777" w:rsidR="008649E5" w:rsidRPr="005E18EB" w:rsidRDefault="008649E5" w:rsidP="008649E5">
            <w:pPr>
              <w:pStyle w:val="ct22"/>
              <w:topLinePunct/>
              <w:ind w:leftChars="0" w:left="0" w:rightChars="0" w:right="0" w:firstLineChars="0" w:firstLine="0"/>
            </w:pPr>
            <w:del w:id="988859" w:author="标点修订器" w:date="2023-04-26T11:14:47Z">
              <w:r w:rsidDel="AA7D325B">
                <w:rPr/>
                <w:delText>(</w:delText>
              </w:r>
            </w:del>
            <w:ins w:id="988860" w:author="标点修订器" w:date="2023-04-26T11:14:43Z">
              <w:r>
                <w:rPr>
                  <w:szCs w:val="21"/>
                  <w:color w:val="000000"/>
                </w:rPr>
                <w:t>（</w:t>
              </w:r>
            </w:ins>
            <w:r w:rsidRPr="005E18EB">
              <w:rPr>
                <w:rPrChange w:author="格式修订器" w:date="2023-04-26T11:14:45Z">
                  <w:rPr>
                    <w:sz w:val="21"/>
                    <w:szCs w:val="21"/>
                    <w:rFonts w:ascii="Times New Roman" w:eastAsia="等线" w:hAnsi="Times New Roman" w:cs="Times New Roman"/>
                    <w:color w:val="000000"/>
                  </w:rPr>
                </w:rPrChange>
              </w:rPr>
              <w:t xml:space="preserve">9.00</w:t>
            </w:r>
            <w:del w:id="988861" w:author="标点修订器" w:date="2023-04-26T11:14:47Z">
              <w:r w:rsidDel="AA7D325B">
                <w:rPr/>
                <w:delText>)</w:delText>
              </w:r>
            </w:del>
            <w:ins w:id="988862" w:author="标点修订器" w:date="2023-04-26T11:14:43Z">
              <w:r>
                <w:rPr>
                  <w:szCs w:val="21"/>
                  <w:color w:val="000000"/>
                </w:rPr>
                <w:t>）</w:t>
              </w:r>
            </w:ins>
          </w:p>
        </w:tc>
      </w:tr>
      <w:tr w:rsidR="008649E5" w:rsidRPr="005E18EB" w14:paraId="50573E58" w14:textId="77777777" w:rsidTr="008649E5">
        <w:tc>
          <w:p w14:paraId="0DB4E5AE" w14:textId="77777777" w:rsidR="008649E5" w:rsidRPr="005E18EB" w:rsidRDefault="008649E5" w:rsidP="008649E5">
            <w:pPr>
              <w:pStyle w:val="ct21"/>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b/>
                    <w:bCs/>
                    <w:color w:val="000000"/>
                  </w:rPr>
                </w:rPrChange>
              </w:rPr>
              <w:t>NIIR</w:t>
            </w:r>
          </w:p>
        </w:tc>
        <w:tc>
          <w:p w14:paraId="6FDC082B" w14:textId="77777777" w:rsidR="008649E5" w:rsidRPr="005E18EB" w:rsidRDefault="008649E5" w:rsidP="008649E5">
            <w:pPr>
              <w:pStyle w:val="ct12"/>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0.0057***</w:t>
            </w:r>
          </w:p>
        </w:tc>
        <w:tc>
          <w:p w14:paraId="67325028" w14:textId="73649AC8" w:rsidR="008649E5" w:rsidRPr="005E18EB" w:rsidRDefault="008649E5" w:rsidP="008649E5">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0.0171</w:t>
            </w:r>
          </w:p>
        </w:tc>
        <w:tc>
          <w:p w14:paraId="1039F629" w14:textId="2EEC658B" w:rsidR="008649E5" w:rsidRPr="005E18EB" w:rsidRDefault="008649E5" w:rsidP="008649E5">
            <w:pPr>
              <w:pStyle w:val="ct12"/>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-0.0042</w:t>
            </w:r>
            <w:r w:rsidR="002E1342" w:rsidRPr="005E18EB">
              <w:rPr/>
              <w:t>**</w:t>
            </w:r>
          </w:p>
        </w:tc>
        <w:tc>
          <w:p w14:paraId="1AA53E64" w14:textId="1133616D" w:rsidR="008649E5" w:rsidRPr="005E18EB" w:rsidRDefault="008649E5" w:rsidP="008649E5">
            <w:pPr>
              <w:pStyle w:val="ct22"/>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0.0036</w:t>
            </w:r>
            <w:r w:rsidR="0021515A" w:rsidRPr="005E18EB">
              <w:rPr/>
              <w:t>***</w:t>
            </w:r>
          </w:p>
        </w:tc>
      </w:tr>
      <w:tr w:rsidR="008649E5" w:rsidRPr="005E18EB" w14:paraId="4B5251F9" w14:textId="77777777" w:rsidTr="008649E5">
        <w:tc>
          <w:p w14:paraId="3DFFA2C4" w14:textId="77777777" w:rsidR="008649E5" w:rsidRPr="005E18EB" w:rsidRDefault="008649E5" w:rsidP="008649E5">
            <w:pPr>
              <w:pStyle w:val="ct21"/>
              <w:topLinePunct/>
              <w:ind w:leftChars="0" w:left="0" w:rightChars="0" w:right="0" w:firstLineChars="0" w:firstLine="0"/>
            </w:pPr>
          </w:p>
        </w:tc>
        <w:tc>
          <w:p w14:paraId="13140928" w14:textId="77777777" w:rsidR="008649E5" w:rsidRPr="005E18EB" w:rsidRDefault="008649E5" w:rsidP="008649E5">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-4.35</w:t>
            </w:r>
          </w:p>
        </w:tc>
        <w:tc>
          <w:p w14:paraId="02AFEFBE" w14:textId="77777777" w:rsidR="008649E5" w:rsidRPr="005E18EB" w:rsidRDefault="008649E5" w:rsidP="008649E5">
            <w:pPr>
              <w:pStyle w:val="ct12"/>
              <w:topLinePunct/>
              <w:ind w:leftChars="0" w:left="0" w:rightChars="0" w:right="0" w:firstLineChars="0" w:firstLine="0"/>
            </w:pPr>
            <w:del w:id="988863" w:author="标点修订器" w:date="2023-04-26T11:14:47Z">
              <w:r w:rsidDel="AA7D325B">
                <w:rPr/>
                <w:delText>(</w:delText>
              </w:r>
            </w:del>
            <w:ins w:id="988864" w:author="标点修订器" w:date="2023-04-26T11:14:43Z">
              <w:r>
                <w:rPr>
                  <w:szCs w:val="21"/>
                  <w:color w:val="000000"/>
                </w:rPr>
                <w:t>（</w:t>
              </w:r>
            </w:ins>
            <w:r w:rsidRPr="005E18EB">
              <w:rPr>
                <w:rPrChange w:author="格式修订器" w:date="2023-04-26T11:14:45Z">
                  <w:rPr>
                    <w:sz w:val="21"/>
                    <w:szCs w:val="21"/>
                    <w:rFonts w:ascii="Times New Roman" w:eastAsia="等线" w:hAnsi="Times New Roman" w:cs="Times New Roman"/>
                    <w:color w:val="000000"/>
                  </w:rPr>
                </w:rPrChange>
              </w:rPr>
              <w:t xml:space="preserve">0.63</w:t>
            </w:r>
            <w:del w:id="988865" w:author="标点修订器" w:date="2023-04-26T11:14:47Z">
              <w:r w:rsidDel="AA7D325B">
                <w:rPr/>
                <w:delText>)</w:delText>
              </w:r>
            </w:del>
            <w:ins w:id="988866" w:author="标点修订器" w:date="2023-04-26T11:14:43Z">
              <w:r>
                <w:rPr>
                  <w:szCs w:val="21"/>
                  <w:color w:val="000000"/>
                </w:rPr>
                <w:t>）</w:t>
              </w:r>
            </w:ins>
          </w:p>
        </w:tc>
        <w:tc>
          <w:p w14:paraId="328D05F2" w14:textId="77777777" w:rsidR="008649E5" w:rsidRPr="005E18EB" w:rsidRDefault="008649E5" w:rsidP="008649E5">
            <w:pPr>
              <w:pStyle w:val="ct12"/>
              <w:topLinePunct/>
              <w:ind w:leftChars="0" w:left="0" w:rightChars="0" w:right="0" w:firstLineChars="0" w:firstLine="0"/>
            </w:pPr>
            <w:del w:id="988867" w:author="标点修订器" w:date="2023-04-26T11:14:47Z">
              <w:r w:rsidDel="AA7D325B">
                <w:rPr/>
                <w:delText>(</w:delText>
              </w:r>
            </w:del>
            <w:ins w:id="988868" w:author="标点修订器" w:date="2023-04-26T11:14:43Z">
              <w:r>
                <w:rPr>
                  <w:szCs w:val="21"/>
                  <w:color w:val="000000"/>
                </w:rPr>
                <w:t>（</w:t>
              </w:r>
            </w:ins>
            <w:r w:rsidRPr="005E18EB">
              <w:rPr>
                <w:rPrChange w:author="格式修订器" w:date="2023-04-26T11:14:45Z">
                  <w:rPr>
                    <w:sz w:val="21"/>
                    <w:szCs w:val="21"/>
                    <w:rFonts w:ascii="Times New Roman" w:eastAsia="等线" w:hAnsi="Times New Roman" w:cs="Times New Roman"/>
                    <w:color w:val="000000"/>
                  </w:rPr>
                </w:rPrChange>
              </w:rPr>
              <w:t xml:space="preserve">-2.44</w:t>
            </w:r>
            <w:del w:id="988869" w:author="标点修订器" w:date="2023-04-26T11:14:47Z">
              <w:r w:rsidDel="AA7D325B">
                <w:rPr/>
                <w:delText>)</w:delText>
              </w:r>
            </w:del>
            <w:ins w:id="988870" w:author="标点修订器" w:date="2023-04-26T11:14:43Z">
              <w:r>
                <w:rPr>
                  <w:szCs w:val="21"/>
                  <w:color w:val="000000"/>
                </w:rPr>
                <w:t>）</w:t>
              </w:r>
            </w:ins>
          </w:p>
        </w:tc>
        <w:tc>
          <w:p w14:paraId="6729D80D" w14:textId="77777777" w:rsidR="008649E5" w:rsidRPr="005E18EB" w:rsidRDefault="008649E5" w:rsidP="008649E5">
            <w:pPr>
              <w:pStyle w:val="ct22"/>
              <w:topLinePunct/>
              <w:ind w:leftChars="0" w:left="0" w:rightChars="0" w:right="0" w:firstLineChars="0" w:firstLine="0"/>
            </w:pPr>
            <w:del w:id="988871" w:author="标点修订器" w:date="2023-04-26T11:14:47Z">
              <w:r w:rsidDel="AA7D325B">
                <w:rPr/>
                <w:delText>(</w:delText>
              </w:r>
            </w:del>
            <w:ins w:id="988872" w:author="标点修订器" w:date="2023-04-26T11:14:43Z">
              <w:r>
                <w:rPr>
                  <w:szCs w:val="21"/>
                  <w:color w:val="000000"/>
                </w:rPr>
                <w:t>（</w:t>
              </w:r>
            </w:ins>
            <w:r w:rsidRPr="005E18EB">
              <w:rPr>
                <w:rPrChange w:author="格式修订器" w:date="2023-04-26T11:14:45Z">
                  <w:rPr>
                    <w:sz w:val="21"/>
                    <w:szCs w:val="21"/>
                    <w:rFonts w:ascii="Times New Roman" w:eastAsia="等线" w:hAnsi="Times New Roman" w:cs="Times New Roman"/>
                    <w:color w:val="000000"/>
                  </w:rPr>
                </w:rPrChange>
              </w:rPr>
              <w:t xml:space="preserve">3.58</w:t>
            </w:r>
            <w:del w:id="988873" w:author="标点修订器" w:date="2023-04-26T11:14:47Z">
              <w:r w:rsidDel="AA7D325B">
                <w:rPr/>
                <w:delText>)</w:delText>
              </w:r>
            </w:del>
            <w:ins w:id="988874" w:author="标点修订器" w:date="2023-04-26T11:14:43Z">
              <w:r>
                <w:rPr>
                  <w:szCs w:val="21"/>
                  <w:color w:val="000000"/>
                </w:rPr>
                <w:t>）</w:t>
              </w:r>
            </w:ins>
          </w:p>
        </w:tc>
      </w:tr>
      <w:tr w:rsidR="008649E5" w:rsidRPr="005E18EB" w14:paraId="4CE315F5" w14:textId="77777777" w:rsidTr="008649E5">
        <w:tc>
          <w:p w14:paraId="301FA2D6" w14:textId="77777777" w:rsidR="008649E5" w:rsidRPr="005E18EB" w:rsidRDefault="008649E5" w:rsidP="008649E5">
            <w:pPr>
              <w:pStyle w:val="ct21"/>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b/>
                    <w:bCs/>
                    <w:color w:val="000000"/>
                  </w:rPr>
                </w:rPrChange>
              </w:rPr>
              <w:t>NIS</w:t>
            </w:r>
          </w:p>
        </w:tc>
        <w:tc>
          <w:p w14:paraId="48B6BC5D" w14:textId="77777777" w:rsidR="008649E5" w:rsidRPr="005E18EB" w:rsidRDefault="008649E5" w:rsidP="008649E5">
            <w:pPr>
              <w:pStyle w:val="ct12"/>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0.1561***</w:t>
            </w:r>
          </w:p>
        </w:tc>
        <w:tc>
          <w:p w14:paraId="256526B6" w14:textId="498D9BE1" w:rsidR="008649E5" w:rsidRPr="005E18EB" w:rsidRDefault="008649E5" w:rsidP="008649E5">
            <w:pPr>
              <w:pStyle w:val="ct12"/>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2.0275</w:t>
            </w:r>
            <w:r w:rsidR="00203F63" w:rsidRPr="005E18EB">
              <w:rPr/>
              <w:t>***</w:t>
            </w:r>
          </w:p>
        </w:tc>
        <w:tc>
          <w:p w14:paraId="348ACF50" w14:textId="651DA20B" w:rsidR="008649E5" w:rsidRPr="005E18EB" w:rsidRDefault="008649E5" w:rsidP="008649E5">
            <w:pPr>
              <w:pStyle w:val="ct12"/>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0.7875</w:t>
            </w:r>
            <w:r w:rsidR="002E1342" w:rsidRPr="005E18EB">
              <w:rPr/>
              <w:t>***</w:t>
            </w:r>
          </w:p>
        </w:tc>
        <w:tc>
          <w:p w14:paraId="4C3FF692" w14:textId="2E4C8CCA" w:rsidR="008649E5" w:rsidRPr="005E18EB" w:rsidRDefault="008649E5" w:rsidP="008649E5">
            <w:pPr>
              <w:pStyle w:val="ct22"/>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0.1029</w:t>
            </w:r>
            <w:r w:rsidR="0021515A" w:rsidRPr="005E18EB">
              <w:rPr/>
              <w:t>***</w:t>
            </w:r>
          </w:p>
        </w:tc>
      </w:tr>
      <w:tr w:rsidR="008649E5" w:rsidRPr="005E18EB" w14:paraId="2AF30032" w14:textId="77777777" w:rsidTr="008649E5">
        <w:tc>
          <w:p w14:paraId="3ECE2674" w14:textId="77777777" w:rsidR="008649E5" w:rsidRPr="005E18EB" w:rsidRDefault="008649E5" w:rsidP="008649E5">
            <w:pPr>
              <w:pStyle w:val="ct21"/>
              <w:topLinePunct/>
              <w:ind w:leftChars="0" w:left="0" w:rightChars="0" w:right="0" w:firstLineChars="0" w:firstLine="0"/>
            </w:pPr>
          </w:p>
        </w:tc>
        <w:tc>
          <w:p w14:paraId="05A610CD" w14:textId="77777777" w:rsidR="008649E5" w:rsidRPr="005E18EB" w:rsidRDefault="008649E5" w:rsidP="008649E5">
            <w:pPr>
              <w:pStyle w:val="ct12"/>
              <w:topLinePunct/>
              <w:ind w:leftChars="0" w:left="0" w:rightChars="0" w:right="0" w:firstLineChars="0" w:firstLine="0"/>
            </w:pPr>
            <w:del w:id="988875" w:author="标点修订器" w:date="2023-04-26T11:14:47Z">
              <w:r w:rsidDel="AA7D325B">
                <w:rPr/>
                <w:delText>(</w:delText>
              </w:r>
            </w:del>
            <w:ins w:id="988876" w:author="标点修订器" w:date="2023-04-26T11:14:43Z">
              <w:r>
                <w:rPr>
                  <w:szCs w:val="21"/>
                  <w:color w:val="000000"/>
                </w:rPr>
                <w:t>（</w:t>
              </w:r>
            </w:ins>
            <w:r w:rsidRPr="005E18EB">
              <w:rPr>
                <w:rPrChange w:author="格式修订器" w:date="2023-04-26T11:14:45Z">
                  <w:rPr>
                    <w:sz w:val="21"/>
                    <w:szCs w:val="21"/>
                    <w:rFonts w:ascii="Times New Roman" w:eastAsia="等线" w:hAnsi="Times New Roman" w:cs="Times New Roman"/>
                    <w:color w:val="000000"/>
                  </w:rPr>
                </w:rPrChange>
              </w:rPr>
              <w:t xml:space="preserve">6.19</w:t>
            </w:r>
            <w:del w:id="988877" w:author="标点修订器" w:date="2023-04-26T11:14:47Z">
              <w:r w:rsidDel="AA7D325B">
                <w:rPr/>
                <w:delText>)</w:delText>
              </w:r>
            </w:del>
            <w:ins w:id="988878" w:author="标点修订器" w:date="2023-04-26T11:14:43Z">
              <w:r>
                <w:rPr>
                  <w:szCs w:val="21"/>
                  <w:color w:val="000000"/>
                </w:rPr>
                <w:t>）</w:t>
              </w:r>
            </w:ins>
          </w:p>
        </w:tc>
        <w:tc>
          <w:p w14:paraId="4EDF4816" w14:textId="77777777" w:rsidR="008649E5" w:rsidRPr="005E18EB" w:rsidRDefault="008649E5" w:rsidP="008649E5">
            <w:pPr>
              <w:pStyle w:val="ct12"/>
              <w:topLinePunct/>
              <w:ind w:leftChars="0" w:left="0" w:rightChars="0" w:right="0" w:firstLineChars="0" w:firstLine="0"/>
            </w:pPr>
            <w:del w:id="988879" w:author="标点修订器" w:date="2023-04-26T11:14:47Z">
              <w:r w:rsidDel="AA7D325B">
                <w:rPr/>
                <w:delText>(</w:delText>
              </w:r>
            </w:del>
            <w:ins w:id="988880" w:author="标点修订器" w:date="2023-04-26T11:14:43Z">
              <w:r>
                <w:rPr>
                  <w:szCs w:val="21"/>
                  <w:color w:val="000000"/>
                </w:rPr>
                <w:t>（</w:t>
              </w:r>
            </w:ins>
            <w:r w:rsidRPr="005E18EB">
              <w:rPr>
                <w:rPrChange w:author="格式修订器" w:date="2023-04-26T11:14:45Z">
                  <w:rPr>
                    <w:sz w:val="21"/>
                    <w:szCs w:val="21"/>
                    <w:rFonts w:ascii="Times New Roman" w:eastAsia="等线" w:hAnsi="Times New Roman" w:cs="Times New Roman"/>
                    <w:color w:val="000000"/>
                  </w:rPr>
                </w:rPrChange>
              </w:rPr>
              <w:t xml:space="preserve">3.86</w:t>
            </w:r>
            <w:del w:id="988881" w:author="标点修订器" w:date="2023-04-26T11:14:47Z">
              <w:r w:rsidDel="AA7D325B">
                <w:rPr/>
                <w:delText>)</w:delText>
              </w:r>
            </w:del>
            <w:ins w:id="988882" w:author="标点修订器" w:date="2023-04-26T11:14:43Z">
              <w:r>
                <w:rPr>
                  <w:szCs w:val="21"/>
                  <w:color w:val="000000"/>
                </w:rPr>
                <w:t>）</w:t>
              </w:r>
            </w:ins>
          </w:p>
        </w:tc>
        <w:tc>
          <w:p w14:paraId="66DD55FF" w14:textId="77777777" w:rsidR="008649E5" w:rsidRPr="005E18EB" w:rsidRDefault="008649E5" w:rsidP="008649E5">
            <w:pPr>
              <w:pStyle w:val="ct12"/>
              <w:topLinePunct/>
              <w:ind w:leftChars="0" w:left="0" w:rightChars="0" w:right="0" w:firstLineChars="0" w:firstLine="0"/>
            </w:pPr>
            <w:del w:id="988883" w:author="标点修订器" w:date="2023-04-26T11:14:47Z">
              <w:r w:rsidDel="AA7D325B">
                <w:rPr/>
                <w:delText>(</w:delText>
              </w:r>
            </w:del>
            <w:ins w:id="988884" w:author="标点修订器" w:date="2023-04-26T11:14:43Z">
              <w:r>
                <w:rPr>
                  <w:szCs w:val="21"/>
                  <w:color w:val="000000"/>
                </w:rPr>
                <w:t>（</w:t>
              </w:r>
            </w:ins>
            <w:r w:rsidRPr="005E18EB">
              <w:rPr>
                <w:rPrChange w:author="格式修订器" w:date="2023-04-26T11:14:45Z">
                  <w:rPr>
                    <w:sz w:val="21"/>
                    <w:szCs w:val="21"/>
                    <w:rFonts w:ascii="Times New Roman" w:eastAsia="等线" w:hAnsi="Times New Roman" w:cs="Times New Roman"/>
                    <w:color w:val="000000"/>
                  </w:rPr>
                </w:rPrChange>
              </w:rPr>
              <w:t xml:space="preserve">23.50</w:t>
            </w:r>
            <w:del w:id="988885" w:author="标点修订器" w:date="2023-04-26T11:14:47Z">
              <w:r w:rsidDel="AA7D325B">
                <w:rPr/>
                <w:delText>)</w:delText>
              </w:r>
            </w:del>
            <w:ins w:id="988886" w:author="标点修订器" w:date="2023-04-26T11:14:43Z">
              <w:r>
                <w:rPr>
                  <w:szCs w:val="21"/>
                  <w:color w:val="000000"/>
                </w:rPr>
                <w:t>）</w:t>
              </w:r>
            </w:ins>
          </w:p>
        </w:tc>
        <w:tc>
          <w:p w14:paraId="543907F4" w14:textId="77777777" w:rsidR="008649E5" w:rsidRPr="005E18EB" w:rsidRDefault="008649E5" w:rsidP="008649E5">
            <w:pPr>
              <w:pStyle w:val="ct22"/>
              <w:topLinePunct/>
              <w:ind w:leftChars="0" w:left="0" w:rightChars="0" w:right="0" w:firstLineChars="0" w:firstLine="0"/>
            </w:pPr>
            <w:del w:id="988887" w:author="标点修订器" w:date="2023-04-26T11:14:47Z">
              <w:r w:rsidDel="AA7D325B">
                <w:rPr/>
                <w:delText>(</w:delText>
              </w:r>
            </w:del>
            <w:ins w:id="988888" w:author="标点修订器" w:date="2023-04-26T11:14:43Z">
              <w:r>
                <w:rPr>
                  <w:szCs w:val="21"/>
                  <w:color w:val="000000"/>
                </w:rPr>
                <w:t>（</w:t>
              </w:r>
            </w:ins>
            <w:r w:rsidRPr="005E18EB">
              <w:rPr>
                <w:rPrChange w:author="格式修订器" w:date="2023-04-26T11:14:45Z">
                  <w:rPr>
                    <w:sz w:val="21"/>
                    <w:szCs w:val="21"/>
                    <w:rFonts w:ascii="Times New Roman" w:eastAsia="等线" w:hAnsi="Times New Roman" w:cs="Times New Roman"/>
                    <w:color w:val="000000"/>
                  </w:rPr>
                </w:rPrChange>
              </w:rPr>
              <w:t xml:space="preserve">4.94</w:t>
            </w:r>
            <w:del w:id="988889" w:author="标点修订器" w:date="2023-04-26T11:14:47Z">
              <w:r w:rsidDel="AA7D325B">
                <w:rPr/>
                <w:delText>)</w:delText>
              </w:r>
            </w:del>
            <w:ins w:id="988890" w:author="标点修订器" w:date="2023-04-26T11:14:43Z">
              <w:r>
                <w:rPr>
                  <w:szCs w:val="21"/>
                  <w:color w:val="000000"/>
                </w:rPr>
                <w:t>）</w:t>
              </w:r>
            </w:ins>
          </w:p>
        </w:tc>
      </w:tr>
      <w:tr w:rsidR="008649E5" w:rsidRPr="005E18EB" w14:paraId="12850717" w14:textId="77777777" w:rsidTr="008649E5">
        <w:tc>
          <w:p w14:paraId="475B4EDD" w14:textId="77777777" w:rsidR="008649E5" w:rsidRPr="005E18EB" w:rsidRDefault="008649E5" w:rsidP="008649E5">
            <w:pPr>
              <w:pStyle w:val="ct21"/>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b/>
                    <w:bCs/>
                    <w:color w:val="000000"/>
                  </w:rPr>
                </w:rPrChange>
              </w:rPr>
              <w:t>SIZE</w:t>
            </w:r>
          </w:p>
        </w:tc>
        <w:tc>
          <w:p w14:paraId="14ED3FD1" w14:textId="77777777" w:rsidR="008649E5" w:rsidRPr="005E18EB" w:rsidRDefault="008649E5" w:rsidP="008649E5">
            <w:pPr>
              <w:pStyle w:val="ct12"/>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-0.1584***</w:t>
            </w:r>
          </w:p>
        </w:tc>
        <w:tc>
          <w:p w14:paraId="6CB5EBFF" w14:textId="7A7D3E0E" w:rsidR="008649E5" w:rsidRPr="005E18EB" w:rsidRDefault="008649E5" w:rsidP="008649E5">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1.1998</w:t>
            </w:r>
          </w:p>
        </w:tc>
        <w:tc>
          <w:p w14:paraId="1A2B82E3" w14:textId="390E1DBF" w:rsidR="008649E5" w:rsidRPr="005E18EB" w:rsidRDefault="008649E5" w:rsidP="008649E5">
            <w:pPr>
              <w:pStyle w:val="ct12"/>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-0.1312</w:t>
            </w:r>
            <w:r w:rsidR="002E1342" w:rsidRPr="005E18EB">
              <w:rPr/>
              <w:t>*</w:t>
            </w:r>
          </w:p>
        </w:tc>
        <w:tc>
          <w:p w14:paraId="1248EBA6" w14:textId="1220AEBD" w:rsidR="008649E5" w:rsidRPr="005E18EB" w:rsidRDefault="008649E5" w:rsidP="008649E5">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-0.0665</w:t>
            </w:r>
          </w:p>
        </w:tc>
      </w:tr>
      <w:tr w:rsidR="008649E5" w:rsidRPr="005E18EB" w14:paraId="4CF0A7A2" w14:textId="77777777" w:rsidTr="008649E5">
        <w:tc>
          <w:p w14:paraId="146DB149" w14:textId="77777777" w:rsidR="008649E5" w:rsidRPr="005E18EB" w:rsidRDefault="008649E5" w:rsidP="008649E5">
            <w:pPr>
              <w:pStyle w:val="ct21"/>
              <w:topLinePunct/>
              <w:ind w:leftChars="0" w:left="0" w:rightChars="0" w:right="0" w:firstLineChars="0" w:firstLine="0"/>
            </w:pPr>
          </w:p>
        </w:tc>
        <w:tc>
          <w:p w14:paraId="4F36EC46" w14:textId="77777777" w:rsidR="008649E5" w:rsidRPr="005E18EB" w:rsidRDefault="008649E5" w:rsidP="008649E5">
            <w:pPr>
              <w:pStyle w:val="ct12"/>
              <w:topLinePunct/>
              <w:ind w:leftChars="0" w:left="0" w:rightChars="0" w:right="0" w:firstLineChars="0" w:firstLine="0"/>
            </w:pPr>
            <w:del w:id="988891" w:author="标点修订器" w:date="2023-04-26T11:14:47Z">
              <w:r w:rsidDel="AA7D325B">
                <w:rPr/>
                <w:delText>(</w:delText>
              </w:r>
            </w:del>
            <w:ins w:id="988892" w:author="标点修订器" w:date="2023-04-26T11:14:43Z">
              <w:r>
                <w:rPr>
                  <w:szCs w:val="21"/>
                  <w:color w:val="000000"/>
                </w:rPr>
                <w:t>（</w:t>
              </w:r>
            </w:ins>
            <w:r w:rsidRPr="005E18EB">
              <w:rPr>
                <w:rPrChange w:author="格式修订器" w:date="2023-04-26T11:14:45Z">
                  <w:rPr>
                    <w:sz w:val="21"/>
                    <w:szCs w:val="21"/>
                    <w:rFonts w:ascii="Times New Roman" w:eastAsia="等线" w:hAnsi="Times New Roman" w:cs="Times New Roman"/>
                    <w:color w:val="000000"/>
                  </w:rPr>
                </w:rPrChange>
              </w:rPr>
              <w:t xml:space="preserve">-2.90</w:t>
            </w:r>
            <w:del w:id="988893" w:author="标点修订器" w:date="2023-04-26T11:14:47Z">
              <w:r w:rsidDel="AA7D325B">
                <w:rPr/>
                <w:delText>)</w:delText>
              </w:r>
            </w:del>
            <w:ins w:id="988894" w:author="标点修订器" w:date="2023-04-26T11:14:43Z">
              <w:r>
                <w:rPr>
                  <w:szCs w:val="21"/>
                  <w:color w:val="000000"/>
                </w:rPr>
                <w:t>）</w:t>
              </w:r>
            </w:ins>
          </w:p>
        </w:tc>
        <w:tc>
          <w:p w14:paraId="09132076" w14:textId="77777777" w:rsidR="008649E5" w:rsidRPr="005E18EB" w:rsidRDefault="008649E5" w:rsidP="008649E5">
            <w:pPr>
              <w:pStyle w:val="ct12"/>
              <w:topLinePunct/>
              <w:ind w:leftChars="0" w:left="0" w:rightChars="0" w:right="0" w:firstLineChars="0" w:firstLine="0"/>
            </w:pPr>
            <w:del w:id="988895" w:author="标点修订器" w:date="2023-04-26T11:14:47Z">
              <w:r w:rsidDel="AA7D325B">
                <w:rPr/>
                <w:delText>(</w:delText>
              </w:r>
            </w:del>
            <w:ins w:id="988896" w:author="标点修订器" w:date="2023-04-26T11:14:43Z">
              <w:r>
                <w:rPr>
                  <w:szCs w:val="21"/>
                  <w:color w:val="000000"/>
                </w:rPr>
                <w:t>（</w:t>
              </w:r>
            </w:ins>
            <w:r w:rsidRPr="005E18EB">
              <w:rPr>
                <w:rPrChange w:author="格式修订器" w:date="2023-04-26T11:14:45Z">
                  <w:rPr>
                    <w:sz w:val="21"/>
                    <w:szCs w:val="21"/>
                    <w:rFonts w:ascii="Times New Roman" w:eastAsia="等线" w:hAnsi="Times New Roman" w:cs="Times New Roman"/>
                    <w:color w:val="000000"/>
                  </w:rPr>
                </w:rPrChange>
              </w:rPr>
              <w:t xml:space="preserve">1.05</w:t>
            </w:r>
            <w:del w:id="988897" w:author="标点修订器" w:date="2023-04-26T11:14:47Z">
              <w:r w:rsidDel="AA7D325B">
                <w:rPr/>
                <w:delText>)</w:delText>
              </w:r>
            </w:del>
            <w:ins w:id="988898" w:author="标点修订器" w:date="2023-04-26T11:14:43Z">
              <w:r>
                <w:rPr>
                  <w:szCs w:val="21"/>
                  <w:color w:val="000000"/>
                </w:rPr>
                <w:t>）</w:t>
              </w:r>
            </w:ins>
          </w:p>
        </w:tc>
        <w:tc>
          <w:p w14:paraId="3DD0F8FA" w14:textId="77777777" w:rsidR="008649E5" w:rsidRPr="005E18EB" w:rsidRDefault="008649E5" w:rsidP="008649E5">
            <w:pPr>
              <w:pStyle w:val="ct12"/>
              <w:topLinePunct/>
              <w:ind w:leftChars="0" w:left="0" w:rightChars="0" w:right="0" w:firstLineChars="0" w:firstLine="0"/>
            </w:pPr>
            <w:del w:id="988899" w:author="标点修订器" w:date="2023-04-26T11:14:47Z">
              <w:r w:rsidDel="AA7D325B">
                <w:rPr/>
                <w:delText>(</w:delText>
              </w:r>
            </w:del>
            <w:ins w:id="988900" w:author="标点修订器" w:date="2023-04-26T11:14:43Z">
              <w:r>
                <w:rPr>
                  <w:szCs w:val="21"/>
                  <w:color w:val="000000"/>
                </w:rPr>
                <w:t>（</w:t>
              </w:r>
            </w:ins>
            <w:r w:rsidRPr="005E18EB">
              <w:rPr>
                <w:rPrChange w:author="格式修订器" w:date="2023-04-26T11:14:45Z">
                  <w:rPr>
                    <w:sz w:val="21"/>
                    <w:szCs w:val="21"/>
                    <w:rFonts w:ascii="Times New Roman" w:eastAsia="等线" w:hAnsi="Times New Roman" w:cs="Times New Roman"/>
                    <w:color w:val="000000"/>
                  </w:rPr>
                </w:rPrChange>
              </w:rPr>
              <w:t xml:space="preserve">-1.81</w:t>
            </w:r>
            <w:del w:id="988901" w:author="标点修订器" w:date="2023-04-26T11:14:47Z">
              <w:r w:rsidDel="AA7D325B">
                <w:rPr/>
                <w:delText>)</w:delText>
              </w:r>
            </w:del>
            <w:ins w:id="988902" w:author="标点修订器" w:date="2023-04-26T11:14:43Z">
              <w:r>
                <w:rPr>
                  <w:szCs w:val="21"/>
                  <w:color w:val="000000"/>
                </w:rPr>
                <w:t>）</w:t>
              </w:r>
            </w:ins>
          </w:p>
        </w:tc>
        <w:tc>
          <w:p w14:paraId="14EC6BCF" w14:textId="77777777" w:rsidR="008649E5" w:rsidRPr="005E18EB" w:rsidRDefault="008649E5" w:rsidP="008649E5">
            <w:pPr>
              <w:pStyle w:val="ct22"/>
              <w:topLinePunct/>
              <w:ind w:leftChars="0" w:left="0" w:rightChars="0" w:right="0" w:firstLineChars="0" w:firstLine="0"/>
            </w:pPr>
            <w:del w:id="988903" w:author="标点修订器" w:date="2023-04-26T11:14:47Z">
              <w:r w:rsidDel="AA7D325B">
                <w:rPr/>
                <w:delText>(</w:delText>
              </w:r>
            </w:del>
            <w:ins w:id="988904" w:author="标点修订器" w:date="2023-04-26T11:14:43Z">
              <w:r>
                <w:rPr>
                  <w:szCs w:val="21"/>
                  <w:color w:val="000000"/>
                </w:rPr>
                <w:t>（</w:t>
              </w:r>
            </w:ins>
            <w:r w:rsidRPr="005E18EB">
              <w:rPr>
                <w:rPrChange w:author="格式修订器" w:date="2023-04-26T11:14:45Z">
                  <w:rPr>
                    <w:sz w:val="21"/>
                    <w:szCs w:val="21"/>
                    <w:rFonts w:ascii="Times New Roman" w:eastAsia="等线" w:hAnsi="Times New Roman" w:cs="Times New Roman"/>
                    <w:color w:val="000000"/>
                  </w:rPr>
                </w:rPrChange>
              </w:rPr>
              <w:t xml:space="preserve">-1.45</w:t>
            </w:r>
            <w:del w:id="988905" w:author="标点修订器" w:date="2023-04-26T11:14:47Z">
              <w:r w:rsidDel="AA7D325B">
                <w:rPr/>
                <w:delText>)</w:delText>
              </w:r>
            </w:del>
            <w:ins w:id="988906" w:author="标点修订器" w:date="2023-04-26T11:14:43Z">
              <w:r>
                <w:rPr>
                  <w:szCs w:val="21"/>
                  <w:color w:val="000000"/>
                </w:rPr>
                <w:t>）</w:t>
              </w:r>
            </w:ins>
          </w:p>
        </w:tc>
      </w:tr>
      <w:tr w:rsidR="008649E5" w:rsidRPr="005E18EB" w14:paraId="3BB3490A" w14:textId="77777777" w:rsidTr="008649E5">
        <w:tc>
          <w:p w14:paraId="475BDDF9" w14:textId="77777777" w:rsidR="008649E5" w:rsidRPr="005E18EB" w:rsidRDefault="008649E5" w:rsidP="008649E5">
            <w:pPr>
              <w:pStyle w:val="ct21"/>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b/>
                    <w:bCs/>
                    <w:color w:val="000000"/>
                  </w:rPr>
                </w:rPrChange>
              </w:rPr>
              <w:t>LDR</w:t>
            </w:r>
          </w:p>
        </w:tc>
        <w:tc>
          <w:p w14:paraId="2A5F776B" w14:textId="77777777" w:rsidR="008649E5" w:rsidRPr="005E18EB" w:rsidRDefault="008649E5" w:rsidP="008649E5">
            <w:pPr>
              <w:pStyle w:val="ct12"/>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-0.0032***</w:t>
            </w:r>
          </w:p>
        </w:tc>
        <w:tc>
          <w:p w14:paraId="2B75152B" w14:textId="7183AD3F" w:rsidR="008649E5" w:rsidRPr="005E18EB" w:rsidRDefault="008649E5" w:rsidP="008649E5">
            <w:pPr>
              <w:pStyle w:val="ct12"/>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-0.0793</w:t>
            </w:r>
            <w:r w:rsidR="00203F63" w:rsidRPr="005E18EB">
              <w:rPr/>
              <w:t>***</w:t>
            </w:r>
          </w:p>
        </w:tc>
        <w:tc>
          <w:p w14:paraId="45B9EF88" w14:textId="3C890D12" w:rsidR="008649E5" w:rsidRPr="005E18EB" w:rsidRDefault="008649E5" w:rsidP="008649E5">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0.0013</w:t>
            </w:r>
          </w:p>
        </w:tc>
        <w:tc>
          <w:p w14:paraId="0927173E" w14:textId="21AC1048" w:rsidR="008649E5" w:rsidRPr="005E18EB" w:rsidRDefault="008649E5" w:rsidP="008649E5">
            <w:pPr>
              <w:pStyle w:val="ct22"/>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-0.0015</w:t>
            </w:r>
            <w:r w:rsidR="0028731D" w:rsidRPr="005E18EB">
              <w:rPr/>
              <w:t>*</w:t>
            </w:r>
          </w:p>
        </w:tc>
      </w:tr>
      <w:tr w:rsidR="008649E5" w:rsidRPr="005E18EB" w14:paraId="0D62D85A" w14:textId="77777777" w:rsidTr="008649E5">
        <w:tc>
          <w:p w14:paraId="6805E237" w14:textId="77777777" w:rsidR="008649E5" w:rsidRPr="005E18EB" w:rsidRDefault="008649E5" w:rsidP="008649E5">
            <w:pPr>
              <w:pStyle w:val="ct21"/>
              <w:topLinePunct/>
              <w:ind w:leftChars="0" w:left="0" w:rightChars="0" w:right="0" w:firstLineChars="0" w:firstLine="0"/>
            </w:pPr>
          </w:p>
        </w:tc>
        <w:tc>
          <w:p w14:paraId="44C4532A" w14:textId="77777777" w:rsidR="008649E5" w:rsidRPr="005E18EB" w:rsidRDefault="008649E5" w:rsidP="008649E5">
            <w:pPr>
              <w:pStyle w:val="ct12"/>
              <w:topLinePunct/>
              <w:ind w:leftChars="0" w:left="0" w:rightChars="0" w:right="0" w:firstLineChars="0" w:firstLine="0"/>
            </w:pPr>
            <w:del w:id="988907" w:author="标点修订器" w:date="2023-04-26T11:14:47Z">
              <w:r w:rsidDel="AA7D325B">
                <w:rPr/>
                <w:delText>(</w:delText>
              </w:r>
            </w:del>
            <w:ins w:id="988908" w:author="标点修订器" w:date="2023-04-26T11:14:43Z">
              <w:r>
                <w:rPr>
                  <w:szCs w:val="21"/>
                  <w:color w:val="000000"/>
                </w:rPr>
                <w:t>（</w:t>
              </w:r>
            </w:ins>
            <w:r w:rsidRPr="005E18EB">
              <w:rPr>
                <w:rPrChange w:author="格式修订器" w:date="2023-04-26T11:14:45Z">
                  <w:rPr>
                    <w:sz w:val="21"/>
                    <w:szCs w:val="21"/>
                    <w:rFonts w:ascii="Times New Roman" w:eastAsia="等线" w:hAnsi="Times New Roman" w:cs="Times New Roman"/>
                    <w:color w:val="000000"/>
                  </w:rPr>
                </w:rPrChange>
              </w:rPr>
              <w:t xml:space="preserve">-3.22</w:t>
            </w:r>
            <w:del w:id="988909" w:author="标点修订器" w:date="2023-04-26T11:14:47Z">
              <w:r w:rsidDel="AA7D325B">
                <w:rPr/>
                <w:delText>)</w:delText>
              </w:r>
            </w:del>
            <w:ins w:id="988910" w:author="标点修订器" w:date="2023-04-26T11:14:43Z">
              <w:r>
                <w:rPr>
                  <w:szCs w:val="21"/>
                  <w:color w:val="000000"/>
                </w:rPr>
                <w:t>）</w:t>
              </w:r>
            </w:ins>
          </w:p>
        </w:tc>
        <w:tc>
          <w:p w14:paraId="3AB73D69" w14:textId="77777777" w:rsidR="008649E5" w:rsidRPr="005E18EB" w:rsidRDefault="008649E5" w:rsidP="008649E5">
            <w:pPr>
              <w:pStyle w:val="ct12"/>
              <w:topLinePunct/>
              <w:ind w:leftChars="0" w:left="0" w:rightChars="0" w:right="0" w:firstLineChars="0" w:firstLine="0"/>
            </w:pPr>
            <w:del w:id="988911" w:author="标点修订器" w:date="2023-04-26T11:14:47Z">
              <w:r w:rsidDel="AA7D325B">
                <w:rPr/>
                <w:delText>(</w:delText>
              </w:r>
            </w:del>
            <w:ins w:id="988912" w:author="标点修订器" w:date="2023-04-26T11:14:43Z">
              <w:r>
                <w:rPr>
                  <w:szCs w:val="21"/>
                  <w:color w:val="000000"/>
                </w:rPr>
                <w:t>（</w:t>
              </w:r>
            </w:ins>
            <w:r w:rsidRPr="005E18EB">
              <w:rPr>
                <w:rPrChange w:author="格式修订器" w:date="2023-04-26T11:14:45Z">
                  <w:rPr>
                    <w:sz w:val="21"/>
                    <w:szCs w:val="21"/>
                    <w:rFonts w:ascii="Times New Roman" w:eastAsia="等线" w:hAnsi="Times New Roman" w:cs="Times New Roman"/>
                    <w:color w:val="000000"/>
                  </w:rPr>
                </w:rPrChange>
              </w:rPr>
              <w:t xml:space="preserve">-3.79</w:t>
            </w:r>
            <w:del w:id="988913" w:author="标点修订器" w:date="2023-04-26T11:14:47Z">
              <w:r w:rsidDel="AA7D325B">
                <w:rPr/>
                <w:delText>)</w:delText>
              </w:r>
            </w:del>
            <w:ins w:id="988914" w:author="标点修订器" w:date="2023-04-26T11:14:43Z">
              <w:r>
                <w:rPr>
                  <w:szCs w:val="21"/>
                  <w:color w:val="000000"/>
                </w:rPr>
                <w:t>）</w:t>
              </w:r>
            </w:ins>
          </w:p>
        </w:tc>
        <w:tc>
          <w:p w14:paraId="22BBC61B" w14:textId="77777777" w:rsidR="008649E5" w:rsidRPr="005E18EB" w:rsidRDefault="008649E5" w:rsidP="008649E5">
            <w:pPr>
              <w:pStyle w:val="ct12"/>
              <w:topLinePunct/>
              <w:ind w:leftChars="0" w:left="0" w:rightChars="0" w:right="0" w:firstLineChars="0" w:firstLine="0"/>
            </w:pPr>
            <w:del w:id="988915" w:author="标点修订器" w:date="2023-04-26T11:14:47Z">
              <w:r w:rsidDel="AA7D325B">
                <w:rPr/>
                <w:delText>(</w:delText>
              </w:r>
            </w:del>
            <w:ins w:id="988916" w:author="标点修订器" w:date="2023-04-26T11:14:43Z">
              <w:r>
                <w:rPr>
                  <w:szCs w:val="21"/>
                  <w:color w:val="000000"/>
                </w:rPr>
                <w:t>（</w:t>
              </w:r>
            </w:ins>
            <w:r w:rsidRPr="005E18EB">
              <w:rPr>
                <w:rPrChange w:author="格式修订器" w:date="2023-04-26T11:14:45Z">
                  <w:rPr>
                    <w:sz w:val="21"/>
                    <w:szCs w:val="21"/>
                    <w:rFonts w:ascii="Times New Roman" w:eastAsia="等线" w:hAnsi="Times New Roman" w:cs="Times New Roman"/>
                    <w:color w:val="000000"/>
                  </w:rPr>
                </w:rPrChange>
              </w:rPr>
              <w:t xml:space="preserve">0.95</w:t>
            </w:r>
            <w:del w:id="988917" w:author="标点修订器" w:date="2023-04-26T11:14:47Z">
              <w:r w:rsidDel="AA7D325B">
                <w:rPr/>
                <w:delText>)</w:delText>
              </w:r>
            </w:del>
            <w:ins w:id="988918" w:author="标点修订器" w:date="2023-04-26T11:14:43Z">
              <w:r>
                <w:rPr>
                  <w:szCs w:val="21"/>
                  <w:color w:val="000000"/>
                </w:rPr>
                <w:t>）</w:t>
              </w:r>
            </w:ins>
          </w:p>
        </w:tc>
        <w:tc>
          <w:p w14:paraId="18ABAEEF" w14:textId="77777777" w:rsidR="008649E5" w:rsidRPr="005E18EB" w:rsidRDefault="008649E5" w:rsidP="008649E5">
            <w:pPr>
              <w:pStyle w:val="ct22"/>
              <w:topLinePunct/>
              <w:ind w:leftChars="0" w:left="0" w:rightChars="0" w:right="0" w:firstLineChars="0" w:firstLine="0"/>
            </w:pPr>
            <w:del w:id="988919" w:author="标点修订器" w:date="2023-04-26T11:14:47Z">
              <w:r w:rsidDel="AA7D325B">
                <w:rPr/>
                <w:delText>(</w:delText>
              </w:r>
            </w:del>
            <w:ins w:id="988920" w:author="标点修订器" w:date="2023-04-26T11:14:43Z">
              <w:r>
                <w:rPr>
                  <w:szCs w:val="21"/>
                  <w:color w:val="000000"/>
                </w:rPr>
                <w:t>（</w:t>
              </w:r>
            </w:ins>
            <w:r w:rsidRPr="005E18EB">
              <w:rPr>
                <w:rPrChange w:author="格式修订器" w:date="2023-04-26T11:14:45Z">
                  <w:rPr>
                    <w:sz w:val="21"/>
                    <w:szCs w:val="21"/>
                    <w:rFonts w:ascii="Times New Roman" w:eastAsia="等线" w:hAnsi="Times New Roman" w:cs="Times New Roman"/>
                    <w:color w:val="000000"/>
                  </w:rPr>
                </w:rPrChange>
              </w:rPr>
              <w:t xml:space="preserve">-1.89</w:t>
            </w:r>
            <w:del w:id="988921" w:author="标点修订器" w:date="2023-04-26T11:14:47Z">
              <w:r w:rsidDel="AA7D325B">
                <w:rPr/>
                <w:delText>)</w:delText>
              </w:r>
            </w:del>
            <w:ins w:id="988922" w:author="标点修订器" w:date="2023-04-26T11:14:43Z">
              <w:r>
                <w:rPr>
                  <w:szCs w:val="21"/>
                  <w:color w:val="000000"/>
                </w:rPr>
                <w:t>）</w:t>
              </w:r>
            </w:ins>
          </w:p>
        </w:tc>
      </w:tr>
      <w:tr w:rsidR="008649E5" w:rsidRPr="005E18EB" w14:paraId="119E3199" w14:textId="77777777" w:rsidTr="008649E5">
        <w:tc>
          <w:p w14:paraId="241299C9" w14:textId="77777777" w:rsidR="008649E5" w:rsidRPr="005E18EB" w:rsidRDefault="008649E5" w:rsidP="008649E5">
            <w:pPr>
              <w:pStyle w:val="ct21"/>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b/>
                    <w:bCs/>
                    <w:color w:val="000000"/>
                  </w:rPr>
                </w:rPrChange>
              </w:rPr>
              <w:t>CAR</w:t>
            </w:r>
          </w:p>
        </w:tc>
        <w:tc>
          <w:p w14:paraId="78A28A7C" w14:textId="77777777" w:rsidR="008649E5" w:rsidRPr="005E18EB" w:rsidRDefault="008649E5" w:rsidP="008649E5">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0.003</w:t>
            </w:r>
          </w:p>
        </w:tc>
        <w:tc>
          <w:p w14:paraId="0EA7A86B" w14:textId="54ED59B0" w:rsidR="008649E5" w:rsidRPr="005E18EB" w:rsidRDefault="008649E5" w:rsidP="008649E5">
            <w:pPr>
              <w:pStyle w:val="ct12"/>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-0.4910</w:t>
            </w:r>
            <w:r w:rsidR="00203F63" w:rsidRPr="005E18EB">
              <w:rPr/>
              <w:t>***</w:t>
            </w:r>
          </w:p>
        </w:tc>
        <w:tc>
          <w:p w14:paraId="50F4BD9A" w14:textId="2126F5C0" w:rsidR="008649E5" w:rsidRPr="005E18EB" w:rsidRDefault="008649E5" w:rsidP="008649E5">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0.0060</w:t>
            </w:r>
          </w:p>
        </w:tc>
        <w:tc>
          <w:p w14:paraId="581AA7A4" w14:textId="6EAE7E58" w:rsidR="008649E5" w:rsidRPr="005E18EB" w:rsidRDefault="008649E5" w:rsidP="008649E5">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0.0040</w:t>
            </w:r>
          </w:p>
        </w:tc>
      </w:tr>
      <w:tr w:rsidR="008649E5" w:rsidRPr="005E18EB" w14:paraId="488048B0" w14:textId="77777777" w:rsidTr="008649E5">
        <w:tc>
          <w:p w14:paraId="7CE16716" w14:textId="77777777" w:rsidR="008649E5" w:rsidRPr="005E18EB" w:rsidRDefault="008649E5" w:rsidP="008649E5">
            <w:pPr>
              <w:pStyle w:val="ct21"/>
              <w:topLinePunct/>
              <w:ind w:leftChars="0" w:left="0" w:rightChars="0" w:right="0" w:firstLineChars="0" w:firstLine="0"/>
            </w:pPr>
          </w:p>
        </w:tc>
        <w:tc>
          <w:p w14:paraId="6E3CB325" w14:textId="77777777" w:rsidR="008649E5" w:rsidRPr="005E18EB" w:rsidRDefault="008649E5" w:rsidP="008649E5">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-0.43</w:t>
            </w:r>
          </w:p>
        </w:tc>
        <w:tc>
          <w:p w14:paraId="29B191E5" w14:textId="77777777" w:rsidR="008649E5" w:rsidRPr="005E18EB" w:rsidRDefault="008649E5" w:rsidP="008649E5">
            <w:pPr>
              <w:pStyle w:val="ct12"/>
              <w:topLinePunct/>
              <w:ind w:leftChars="0" w:left="0" w:rightChars="0" w:right="0" w:firstLineChars="0" w:firstLine="0"/>
            </w:pPr>
            <w:del w:id="988923" w:author="标点修订器" w:date="2023-04-26T11:14:47Z">
              <w:r w:rsidDel="AA7D325B">
                <w:rPr/>
                <w:delText>(</w:delText>
              </w:r>
            </w:del>
            <w:ins w:id="988924" w:author="标点修订器" w:date="2023-04-26T11:14:43Z">
              <w:r>
                <w:rPr>
                  <w:szCs w:val="21"/>
                  <w:color w:val="000000"/>
                </w:rPr>
                <w:t>（</w:t>
              </w:r>
            </w:ins>
            <w:r w:rsidRPr="005E18EB">
              <w:rPr>
                <w:rPrChange w:author="格式修订器" w:date="2023-04-26T11:14:45Z">
                  <w:rPr>
                    <w:sz w:val="21"/>
                    <w:szCs w:val="21"/>
                    <w:rFonts w:ascii="Times New Roman" w:eastAsia="等线" w:hAnsi="Times New Roman" w:cs="Times New Roman"/>
                    <w:color w:val="000000"/>
                  </w:rPr>
                </w:rPrChange>
              </w:rPr>
              <w:t xml:space="preserve">-3.43</w:t>
            </w:r>
            <w:del w:id="988925" w:author="标点修订器" w:date="2023-04-26T11:14:47Z">
              <w:r w:rsidDel="AA7D325B">
                <w:rPr/>
                <w:delText>)</w:delText>
              </w:r>
            </w:del>
            <w:ins w:id="988926" w:author="标点修订器" w:date="2023-04-26T11:14:43Z">
              <w:r>
                <w:rPr>
                  <w:szCs w:val="21"/>
                  <w:color w:val="000000"/>
                </w:rPr>
                <w:t>）</w:t>
              </w:r>
            </w:ins>
          </w:p>
        </w:tc>
        <w:tc>
          <w:p w14:paraId="1C36D6FC" w14:textId="77777777" w:rsidR="008649E5" w:rsidRPr="005E18EB" w:rsidRDefault="008649E5" w:rsidP="008649E5">
            <w:pPr>
              <w:pStyle w:val="ct12"/>
              <w:topLinePunct/>
              <w:ind w:leftChars="0" w:left="0" w:rightChars="0" w:right="0" w:firstLineChars="0" w:firstLine="0"/>
            </w:pPr>
            <w:del w:id="988927" w:author="标点修订器" w:date="2023-04-26T11:14:47Z">
              <w:r w:rsidDel="AA7D325B">
                <w:rPr/>
                <w:delText>(</w:delText>
              </w:r>
            </w:del>
            <w:ins w:id="988928" w:author="标点修订器" w:date="2023-04-26T11:14:43Z">
              <w:r>
                <w:rPr>
                  <w:szCs w:val="21"/>
                  <w:color w:val="000000"/>
                </w:rPr>
                <w:t>（</w:t>
              </w:r>
            </w:ins>
            <w:r w:rsidRPr="005E18EB">
              <w:rPr>
                <w:rPrChange w:author="格式修订器" w:date="2023-04-26T11:14:45Z">
                  <w:rPr>
                    <w:sz w:val="21"/>
                    <w:szCs w:val="21"/>
                    <w:rFonts w:ascii="Times New Roman" w:eastAsia="等线" w:hAnsi="Times New Roman" w:cs="Times New Roman"/>
                    <w:color w:val="000000"/>
                  </w:rPr>
                </w:rPrChange>
              </w:rPr>
              <w:t xml:space="preserve">0.66</w:t>
            </w:r>
            <w:del w:id="988929" w:author="标点修订器" w:date="2023-04-26T11:14:47Z">
              <w:r w:rsidDel="AA7D325B">
                <w:rPr/>
                <w:delText>)</w:delText>
              </w:r>
            </w:del>
            <w:ins w:id="988930" w:author="标点修订器" w:date="2023-04-26T11:14:43Z">
              <w:r>
                <w:rPr>
                  <w:szCs w:val="21"/>
                  <w:color w:val="000000"/>
                </w:rPr>
                <w:t>）</w:t>
              </w:r>
            </w:ins>
          </w:p>
        </w:tc>
        <w:tc>
          <w:p w14:paraId="7EE23E63" w14:textId="77777777" w:rsidR="008649E5" w:rsidRPr="005E18EB" w:rsidRDefault="008649E5" w:rsidP="008649E5">
            <w:pPr>
              <w:pStyle w:val="ct22"/>
              <w:topLinePunct/>
              <w:ind w:leftChars="0" w:left="0" w:rightChars="0" w:right="0" w:firstLineChars="0" w:firstLine="0"/>
            </w:pPr>
            <w:del w:id="988931" w:author="标点修订器" w:date="2023-04-26T11:14:47Z">
              <w:r w:rsidDel="AA7D325B">
                <w:rPr/>
                <w:delText>(</w:delText>
              </w:r>
            </w:del>
            <w:ins w:id="988932" w:author="标点修订器" w:date="2023-04-26T11:14:43Z">
              <w:r>
                <w:rPr>
                  <w:szCs w:val="21"/>
                  <w:color w:val="000000"/>
                </w:rPr>
                <w:t>（</w:t>
              </w:r>
            </w:ins>
            <w:r w:rsidRPr="005E18EB">
              <w:rPr>
                <w:rPrChange w:author="格式修订器" w:date="2023-04-26T11:14:45Z">
                  <w:rPr>
                    <w:sz w:val="21"/>
                    <w:szCs w:val="21"/>
                    <w:rFonts w:ascii="Times New Roman" w:eastAsia="等线" w:hAnsi="Times New Roman" w:cs="Times New Roman"/>
                    <w:color w:val="000000"/>
                  </w:rPr>
                </w:rPrChange>
              </w:rPr>
              <w:t xml:space="preserve">0.73</w:t>
            </w:r>
            <w:del w:id="988933" w:author="标点修订器" w:date="2023-04-26T11:14:47Z">
              <w:r w:rsidDel="AA7D325B">
                <w:rPr/>
                <w:delText>)</w:delText>
              </w:r>
            </w:del>
            <w:ins w:id="988934" w:author="标点修订器" w:date="2023-04-26T11:14:43Z">
              <w:r>
                <w:rPr>
                  <w:szCs w:val="21"/>
                  <w:color w:val="000000"/>
                </w:rPr>
                <w:t>）</w:t>
              </w:r>
            </w:ins>
          </w:p>
        </w:tc>
      </w:tr>
      <w:tr w:rsidR="008649E5" w:rsidRPr="005E18EB" w14:paraId="7F81B398" w14:textId="77777777" w:rsidTr="008649E5">
        <w:tc>
          <w:p w14:paraId="7C7150FD" w14:textId="77777777" w:rsidR="008649E5" w:rsidRPr="005E18EB" w:rsidRDefault="008649E5" w:rsidP="008649E5">
            <w:pPr>
              <w:pStyle w:val="ct21"/>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b/>
                    <w:bCs/>
                    <w:color w:val="000000"/>
                  </w:rPr>
                </w:rPrChange>
              </w:rPr>
              <w:t>GDP</w:t>
            </w:r>
          </w:p>
        </w:tc>
        <w:tc>
          <w:p w14:paraId="223CFDF0" w14:textId="77777777" w:rsidR="008649E5" w:rsidRPr="005E18EB" w:rsidRDefault="008649E5" w:rsidP="008649E5">
            <w:pPr>
              <w:pStyle w:val="ct12"/>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0.7693***</w:t>
            </w:r>
          </w:p>
        </w:tc>
        <w:tc>
          <w:p w14:paraId="18E695C4" w14:textId="76C9A258" w:rsidR="008649E5" w:rsidRPr="005E18EB" w:rsidRDefault="008649E5" w:rsidP="008649E5">
            <w:pPr>
              <w:pStyle w:val="ct12"/>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3.0221</w:t>
            </w:r>
            <w:r w:rsidR="00203F63" w:rsidRPr="005E18EB">
              <w:rPr/>
              <w:t>*</w:t>
            </w:r>
          </w:p>
        </w:tc>
        <w:tc>
          <w:p w14:paraId="610C2ECF" w14:textId="1C8F5BA2" w:rsidR="008649E5" w:rsidRPr="005E18EB" w:rsidRDefault="008649E5" w:rsidP="008649E5">
            <w:pPr>
              <w:pStyle w:val="ct12"/>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0.7291</w:t>
            </w:r>
            <w:r w:rsidR="002E1342" w:rsidRPr="005E18EB">
              <w:rPr/>
              <w:t>***</w:t>
            </w:r>
          </w:p>
        </w:tc>
        <w:tc>
          <w:p w14:paraId="2B6C944A" w14:textId="42BC9690" w:rsidR="008649E5" w:rsidRPr="005E18EB" w:rsidRDefault="008649E5" w:rsidP="008649E5">
            <w:pPr>
              <w:pStyle w:val="ct22"/>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0.2886</w:t>
            </w:r>
            <w:r w:rsidR="0028731D" w:rsidRPr="005E18EB">
              <w:rPr/>
              <w:t>***</w:t>
            </w:r>
          </w:p>
        </w:tc>
      </w:tr>
      <w:tr w:rsidR="008649E5" w:rsidRPr="005E18EB" w14:paraId="22DA935E" w14:textId="77777777" w:rsidTr="008649E5">
        <w:tc>
          <w:p w14:paraId="2DD3D0D2" w14:textId="77777777" w:rsidR="008649E5" w:rsidRPr="005E18EB" w:rsidRDefault="008649E5" w:rsidP="008649E5">
            <w:pPr>
              <w:pStyle w:val="ct21"/>
              <w:topLinePunct/>
              <w:ind w:leftChars="0" w:left="0" w:rightChars="0" w:right="0" w:firstLineChars="0" w:firstLine="0"/>
            </w:pPr>
          </w:p>
        </w:tc>
        <w:tc>
          <w:p w14:paraId="31FED2D8" w14:textId="77777777" w:rsidR="008649E5" w:rsidRPr="005E18EB" w:rsidRDefault="008649E5" w:rsidP="008649E5">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-8.99</w:t>
            </w:r>
          </w:p>
        </w:tc>
        <w:tc>
          <w:p w14:paraId="17EB780C" w14:textId="77777777" w:rsidR="008649E5" w:rsidRPr="005E18EB" w:rsidRDefault="008649E5" w:rsidP="008649E5">
            <w:pPr>
              <w:pStyle w:val="ct12"/>
              <w:topLinePunct/>
              <w:ind w:leftChars="0" w:left="0" w:rightChars="0" w:right="0" w:firstLineChars="0" w:firstLine="0"/>
            </w:pPr>
            <w:del w:id="988935" w:author="标点修订器" w:date="2023-04-26T11:14:47Z">
              <w:r w:rsidDel="AA7D325B">
                <w:rPr/>
                <w:delText>(</w:delText>
              </w:r>
            </w:del>
            <w:ins w:id="988936" w:author="标点修订器" w:date="2023-04-26T11:14:43Z">
              <w:r>
                <w:rPr>
                  <w:szCs w:val="21"/>
                  <w:color w:val="000000"/>
                </w:rPr>
                <w:t>（</w:t>
              </w:r>
            </w:ins>
            <w:r w:rsidRPr="005E18EB">
              <w:rPr>
                <w:rPrChange w:author="格式修订器" w:date="2023-04-26T11:14:45Z">
                  <w:rPr>
                    <w:sz w:val="21"/>
                    <w:szCs w:val="21"/>
                    <w:rFonts w:ascii="Times New Roman" w:eastAsia="等线" w:hAnsi="Times New Roman" w:cs="Times New Roman"/>
                    <w:color w:val="000000"/>
                  </w:rPr>
                </w:rPrChange>
              </w:rPr>
              <w:t xml:space="preserve">1.70</w:t>
            </w:r>
            <w:del w:id="988937" w:author="标点修订器" w:date="2023-04-26T11:14:47Z">
              <w:r w:rsidDel="AA7D325B">
                <w:rPr/>
                <w:delText>)</w:delText>
              </w:r>
            </w:del>
            <w:ins w:id="988938" w:author="标点修订器" w:date="2023-04-26T11:14:43Z">
              <w:r>
                <w:rPr>
                  <w:szCs w:val="21"/>
                  <w:color w:val="000000"/>
                </w:rPr>
                <w:t>）</w:t>
              </w:r>
            </w:ins>
          </w:p>
        </w:tc>
        <w:tc>
          <w:p w14:paraId="3F691417" w14:textId="77777777" w:rsidR="008649E5" w:rsidRPr="005E18EB" w:rsidRDefault="008649E5" w:rsidP="008649E5">
            <w:pPr>
              <w:pStyle w:val="ct12"/>
              <w:topLinePunct/>
              <w:ind w:leftChars="0" w:left="0" w:rightChars="0" w:right="0" w:firstLineChars="0" w:firstLine="0"/>
            </w:pPr>
            <w:del w:id="988939" w:author="标点修订器" w:date="2023-04-26T11:14:47Z">
              <w:r w:rsidDel="AA7D325B">
                <w:rPr/>
                <w:delText>(</w:delText>
              </w:r>
            </w:del>
            <w:ins w:id="988940" w:author="标点修订器" w:date="2023-04-26T11:14:43Z">
              <w:r>
                <w:rPr>
                  <w:szCs w:val="21"/>
                  <w:color w:val="000000"/>
                </w:rPr>
                <w:t>（</w:t>
              </w:r>
            </w:ins>
            <w:r w:rsidRPr="005E18EB">
              <w:rPr>
                <w:rPrChange w:author="格式修订器" w:date="2023-04-26T11:14:45Z">
                  <w:rPr>
                    <w:sz w:val="21"/>
                    <w:szCs w:val="21"/>
                    <w:rFonts w:ascii="Times New Roman" w:eastAsia="等线" w:hAnsi="Times New Roman" w:cs="Times New Roman"/>
                    <w:color w:val="000000"/>
                  </w:rPr>
                </w:rPrChange>
              </w:rPr>
              <w:t xml:space="preserve">6.42</w:t>
            </w:r>
            <w:del w:id="988941" w:author="标点修订器" w:date="2023-04-26T11:14:47Z">
              <w:r w:rsidDel="AA7D325B">
                <w:rPr/>
                <w:delText>)</w:delText>
              </w:r>
            </w:del>
            <w:ins w:id="988942" w:author="标点修订器" w:date="2023-04-26T11:14:43Z">
              <w:r>
                <w:rPr>
                  <w:szCs w:val="21"/>
                  <w:color w:val="000000"/>
                </w:rPr>
                <w:t>）</w:t>
              </w:r>
            </w:ins>
          </w:p>
        </w:tc>
        <w:tc>
          <w:p w14:paraId="3D3484E1" w14:textId="77777777" w:rsidR="008649E5" w:rsidRPr="005E18EB" w:rsidRDefault="008649E5" w:rsidP="008649E5">
            <w:pPr>
              <w:pStyle w:val="ct22"/>
              <w:topLinePunct/>
              <w:ind w:leftChars="0" w:left="0" w:rightChars="0" w:right="0" w:firstLineChars="0" w:firstLine="0"/>
            </w:pPr>
            <w:del w:id="988943" w:author="标点修订器" w:date="2023-04-26T11:14:47Z">
              <w:r w:rsidDel="AA7D325B">
                <w:rPr/>
                <w:delText>(</w:delText>
              </w:r>
            </w:del>
            <w:ins w:id="988944" w:author="标点修订器" w:date="2023-04-26T11:14:43Z">
              <w:r>
                <w:rPr>
                  <w:szCs w:val="21"/>
                  <w:color w:val="000000"/>
                </w:rPr>
                <w:t>（</w:t>
              </w:r>
            </w:ins>
            <w:r w:rsidRPr="005E18EB">
              <w:rPr>
                <w:rPrChange w:author="格式修订器" w:date="2023-04-26T11:14:45Z">
                  <w:rPr>
                    <w:sz w:val="21"/>
                    <w:szCs w:val="21"/>
                    <w:rFonts w:ascii="Times New Roman" w:eastAsia="等线" w:hAnsi="Times New Roman" w:cs="Times New Roman"/>
                    <w:color w:val="000000"/>
                  </w:rPr>
                </w:rPrChange>
              </w:rPr>
              <w:t xml:space="preserve">2.96</w:t>
            </w:r>
            <w:del w:id="988945" w:author="标点修订器" w:date="2023-04-26T11:14:47Z">
              <w:r w:rsidDel="AA7D325B">
                <w:rPr/>
                <w:delText>)</w:delText>
              </w:r>
            </w:del>
            <w:ins w:id="988946" w:author="标点修订器" w:date="2023-04-26T11:14:43Z">
              <w:r>
                <w:rPr>
                  <w:szCs w:val="21"/>
                  <w:color w:val="000000"/>
                </w:rPr>
                <w:t>）</w:t>
              </w:r>
            </w:ins>
          </w:p>
        </w:tc>
      </w:tr>
      <w:tr w:rsidR="008649E5" w:rsidRPr="005E18EB" w14:paraId="6C80701E" w14:textId="77777777" w:rsidTr="008649E5">
        <w:tc>
          <w:p w14:paraId="365438A4" w14:textId="77777777" w:rsidR="008649E5" w:rsidRPr="005E18EB" w:rsidRDefault="008649E5" w:rsidP="008649E5">
            <w:pPr>
              <w:pStyle w:val="ct21"/>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b/>
                    <w:bCs/>
                    <w:color w:val="000000"/>
                  </w:rPr>
                </w:rPrChange>
              </w:rPr>
              <w:t>CPI</w:t>
            </w:r>
          </w:p>
        </w:tc>
        <w:tc>
          <w:p w14:paraId="580DCDF5" w14:textId="77777777" w:rsidR="008649E5" w:rsidRPr="005E18EB" w:rsidRDefault="008649E5" w:rsidP="008649E5">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0.0028</w:t>
            </w:r>
          </w:p>
        </w:tc>
        <w:tc>
          <w:p w14:paraId="24A31CCD" w14:textId="5F081D3C" w:rsidR="008649E5" w:rsidRPr="005E18EB" w:rsidRDefault="008649E5" w:rsidP="008649E5">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0.1655</w:t>
            </w:r>
          </w:p>
        </w:tc>
        <w:tc>
          <w:p w14:paraId="2094B46C" w14:textId="6D980D51" w:rsidR="008649E5" w:rsidRPr="005E18EB" w:rsidRDefault="008649E5" w:rsidP="008649E5">
            <w:pPr>
              <w:pStyle w:val="ct12"/>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-0.0137</w:t>
            </w:r>
            <w:r w:rsidR="002E1342" w:rsidRPr="005E18EB">
              <w:rPr/>
              <w:t>*</w:t>
            </w:r>
          </w:p>
        </w:tc>
        <w:tc>
          <w:p w14:paraId="03DA65CF" w14:textId="508C2FE1" w:rsidR="008649E5" w:rsidRPr="005E18EB" w:rsidRDefault="008649E5" w:rsidP="008649E5">
            <w:pPr>
              <w:pStyle w:val="ct22"/>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0.0228</w:t>
            </w:r>
            <w:r w:rsidR="0028731D" w:rsidRPr="005E18EB">
              <w:rPr/>
              <w:t>***</w:t>
            </w:r>
          </w:p>
        </w:tc>
      </w:tr>
      <w:tr w:rsidR="008649E5" w:rsidRPr="005E18EB" w14:paraId="3613776D" w14:textId="77777777" w:rsidTr="008649E5">
        <w:tc>
          <w:p w14:paraId="165A1866" w14:textId="77777777" w:rsidR="008649E5" w:rsidRPr="005E18EB" w:rsidRDefault="008649E5" w:rsidP="008649E5">
            <w:pPr>
              <w:pStyle w:val="ct21"/>
              <w:topLinePunct/>
              <w:ind w:leftChars="0" w:left="0" w:rightChars="0" w:right="0" w:firstLineChars="0" w:firstLine="0"/>
            </w:pPr>
          </w:p>
        </w:tc>
        <w:tc>
          <w:p w14:paraId="1966D14E" w14:textId="77777777" w:rsidR="008649E5" w:rsidRPr="005E18EB" w:rsidRDefault="008649E5" w:rsidP="008649E5">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-0.48</w:t>
            </w:r>
          </w:p>
        </w:tc>
        <w:tc>
          <w:p w14:paraId="1878656B" w14:textId="77777777" w:rsidR="008649E5" w:rsidRPr="005E18EB" w:rsidRDefault="008649E5" w:rsidP="008649E5">
            <w:pPr>
              <w:pStyle w:val="ct12"/>
              <w:topLinePunct/>
              <w:ind w:leftChars="0" w:left="0" w:rightChars="0" w:right="0" w:firstLineChars="0" w:firstLine="0"/>
            </w:pPr>
            <w:del w:id="988947" w:author="标点修订器" w:date="2023-04-26T11:14:47Z">
              <w:r w:rsidDel="AA7D325B">
                <w:rPr/>
                <w:delText>(</w:delText>
              </w:r>
            </w:del>
            <w:ins w:id="988948" w:author="标点修订器" w:date="2023-04-26T11:14:43Z">
              <w:r>
                <w:rPr>
                  <w:szCs w:val="21"/>
                  <w:color w:val="000000"/>
                </w:rPr>
                <w:t>（</w:t>
              </w:r>
            </w:ins>
            <w:r w:rsidRPr="005E18EB">
              <w:rPr>
                <w:rPrChange w:author="格式修订器" w:date="2023-04-26T11:14:45Z">
                  <w:rPr>
                    <w:sz w:val="21"/>
                    <w:szCs w:val="21"/>
                    <w:rFonts w:ascii="Times New Roman" w:eastAsia="等线" w:hAnsi="Times New Roman" w:cs="Times New Roman"/>
                    <w:color w:val="000000"/>
                  </w:rPr>
                </w:rPrChange>
              </w:rPr>
              <w:t xml:space="preserve">1.35</w:t>
            </w:r>
            <w:del w:id="988949" w:author="标点修订器" w:date="2023-04-26T11:14:47Z">
              <w:r w:rsidDel="AA7D325B">
                <w:rPr/>
                <w:delText>)</w:delText>
              </w:r>
            </w:del>
            <w:ins w:id="988950" w:author="标点修订器" w:date="2023-04-26T11:14:43Z">
              <w:r>
                <w:rPr>
                  <w:szCs w:val="21"/>
                  <w:color w:val="000000"/>
                </w:rPr>
                <w:t>）</w:t>
              </w:r>
            </w:ins>
          </w:p>
        </w:tc>
        <w:tc>
          <w:p w14:paraId="5DD789AB" w14:textId="77777777" w:rsidR="008649E5" w:rsidRPr="005E18EB" w:rsidRDefault="008649E5" w:rsidP="008649E5">
            <w:pPr>
              <w:pStyle w:val="ct12"/>
              <w:topLinePunct/>
              <w:ind w:leftChars="0" w:left="0" w:rightChars="0" w:right="0" w:firstLineChars="0" w:firstLine="0"/>
            </w:pPr>
            <w:del w:id="988951" w:author="标点修订器" w:date="2023-04-26T11:14:47Z">
              <w:r w:rsidDel="AA7D325B">
                <w:rPr/>
                <w:delText>(</w:delText>
              </w:r>
            </w:del>
            <w:ins w:id="988952" w:author="标点修订器" w:date="2023-04-26T11:14:43Z">
              <w:r>
                <w:rPr>
                  <w:szCs w:val="21"/>
                  <w:color w:val="000000"/>
                </w:rPr>
                <w:t>（</w:t>
              </w:r>
            </w:ins>
            <w:r w:rsidRPr="005E18EB">
              <w:rPr>
                <w:rPrChange w:author="格式修订器" w:date="2023-04-26T11:14:45Z">
                  <w:rPr>
                    <w:sz w:val="21"/>
                    <w:szCs w:val="21"/>
                    <w:rFonts w:ascii="Times New Roman" w:eastAsia="等线" w:hAnsi="Times New Roman" w:cs="Times New Roman"/>
                    <w:color w:val="000000"/>
                  </w:rPr>
                </w:rPrChange>
              </w:rPr>
              <w:t xml:space="preserve">-1.75</w:t>
            </w:r>
            <w:del w:id="988953" w:author="标点修订器" w:date="2023-04-26T11:14:47Z">
              <w:r w:rsidDel="AA7D325B">
                <w:rPr/>
                <w:delText>)</w:delText>
              </w:r>
            </w:del>
            <w:ins w:id="988954" w:author="标点修订器" w:date="2023-04-26T11:14:43Z">
              <w:r>
                <w:rPr>
                  <w:szCs w:val="21"/>
                  <w:color w:val="000000"/>
                </w:rPr>
                <w:t>）</w:t>
              </w:r>
            </w:ins>
          </w:p>
        </w:tc>
        <w:tc>
          <w:p w14:paraId="30C9501F" w14:textId="77777777" w:rsidR="008649E5" w:rsidRPr="005E18EB" w:rsidRDefault="008649E5" w:rsidP="008649E5">
            <w:pPr>
              <w:pStyle w:val="ct22"/>
              <w:topLinePunct/>
              <w:ind w:leftChars="0" w:left="0" w:rightChars="0" w:right="0" w:firstLineChars="0" w:firstLine="0"/>
            </w:pPr>
            <w:del w:id="988955" w:author="标点修订器" w:date="2023-04-26T11:14:47Z">
              <w:r w:rsidDel="AA7D325B">
                <w:rPr/>
                <w:delText>(</w:delText>
              </w:r>
            </w:del>
            <w:ins w:id="988956" w:author="标点修订器" w:date="2023-04-26T11:14:43Z">
              <w:r>
                <w:rPr>
                  <w:szCs w:val="21"/>
                  <w:color w:val="000000"/>
                </w:rPr>
                <w:t>（</w:t>
              </w:r>
            </w:ins>
            <w:r w:rsidRPr="005E18EB">
              <w:rPr>
                <w:rPrChange w:author="格式修订器" w:date="2023-04-26T11:14:45Z">
                  <w:rPr>
                    <w:sz w:val="21"/>
                    <w:szCs w:val="21"/>
                    <w:rFonts w:ascii="Times New Roman" w:eastAsia="等线" w:hAnsi="Times New Roman" w:cs="Times New Roman"/>
                    <w:color w:val="000000"/>
                  </w:rPr>
                </w:rPrChange>
              </w:rPr>
              <w:t xml:space="preserve">3.71</w:t>
            </w:r>
            <w:del w:id="988957" w:author="标点修订器" w:date="2023-04-26T11:14:47Z">
              <w:r w:rsidDel="AA7D325B">
                <w:rPr/>
                <w:delText>)</w:delText>
              </w:r>
            </w:del>
            <w:ins w:id="988958" w:author="标点修订器" w:date="2023-04-26T11:14:43Z">
              <w:r>
                <w:rPr>
                  <w:szCs w:val="21"/>
                  <w:color w:val="000000"/>
                </w:rPr>
                <w:t>）</w:t>
              </w:r>
            </w:ins>
          </w:p>
        </w:tc>
      </w:tr>
      <w:tr w:rsidR="008649E5" w:rsidRPr="005E18EB" w14:paraId="7AE5F0F9" w14:textId="77777777" w:rsidTr="008649E5">
        <w:tc>
          <w:p w14:paraId="23D952FC" w14:textId="77777777" w:rsidR="008649E5" w:rsidRPr="005E18EB" w:rsidRDefault="008649E5" w:rsidP="008649E5">
            <w:pPr>
              <w:pStyle w:val="ct21"/>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b/>
                    <w:bCs/>
                    <w:color w:val="000000"/>
                  </w:rPr>
                </w:rPrChange>
              </w:rPr>
              <w:t>_cons</w:t>
            </w:r>
          </w:p>
        </w:tc>
        <w:tc>
          <w:p w14:paraId="635164D6" w14:textId="77777777" w:rsidR="008649E5" w:rsidRPr="005E18EB" w:rsidRDefault="008649E5" w:rsidP="008649E5">
            <w:pPr>
              <w:pStyle w:val="ct12"/>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-20.2734***</w:t>
            </w:r>
          </w:p>
        </w:tc>
        <w:tc>
          <w:p w14:paraId="44965709" w14:textId="0402EDBC" w:rsidR="008649E5" w:rsidRPr="005E18EB" w:rsidRDefault="008649E5" w:rsidP="008649E5">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-74.2865</w:t>
            </w:r>
          </w:p>
        </w:tc>
        <w:tc>
          <w:p w14:paraId="5695C052" w14:textId="2891CC05" w:rsidR="008649E5" w:rsidRPr="005E18EB" w:rsidRDefault="008649E5" w:rsidP="008649E5">
            <w:pPr>
              <w:pStyle w:val="ct12"/>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-19.6010</w:t>
            </w:r>
            <w:r w:rsidR="002E1342" w:rsidRPr="005E18EB">
              <w:rPr/>
              <w:t>***</w:t>
            </w:r>
          </w:p>
        </w:tc>
        <w:tc>
          <w:p w14:paraId="49FFF1A4" w14:textId="288AB86B" w:rsidR="008649E5" w:rsidRPr="005E18EB" w:rsidRDefault="008649E5" w:rsidP="008649E5">
            <w:pPr>
              <w:pStyle w:val="ct22"/>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-7.5901</w:t>
            </w:r>
            <w:r w:rsidR="0028731D" w:rsidRPr="005E18EB">
              <w:rPr/>
              <w:t>***</w:t>
            </w:r>
          </w:p>
        </w:tc>
      </w:tr>
      <w:tr w:rsidR="008649E5" w:rsidRPr="005E18EB" w14:paraId="511FD93C" w14:textId="77777777" w:rsidTr="008649E5">
        <w:tc>
          <w:p w14:paraId="625A7CD6" w14:textId="77777777" w:rsidR="008649E5" w:rsidRPr="005E18EB" w:rsidRDefault="008649E5" w:rsidP="008649E5">
            <w:pPr>
              <w:pStyle w:val="ct21"/>
              <w:topLinePunct/>
              <w:ind w:leftChars="0" w:left="0" w:rightChars="0" w:right="0" w:firstLineChars="0" w:firstLine="0"/>
            </w:pPr>
          </w:p>
        </w:tc>
        <w:tc>
          <w:p w14:paraId="44740BA9" w14:textId="77777777" w:rsidR="008649E5" w:rsidRPr="005E18EB" w:rsidRDefault="008649E5" w:rsidP="008649E5">
            <w:pPr>
              <w:pStyle w:val="ct12"/>
              <w:topLinePunct/>
              <w:ind w:leftChars="0" w:left="0" w:rightChars="0" w:right="0" w:firstLineChars="0" w:firstLine="0"/>
            </w:pPr>
            <w:del w:id="988959" w:author="标点修订器" w:date="2023-04-26T11:14:47Z">
              <w:r w:rsidDel="AA7D325B">
                <w:rPr/>
                <w:delText>(</w:delText>
              </w:r>
            </w:del>
            <w:ins w:id="988960" w:author="标点修订器" w:date="2023-04-26T11:14:43Z">
              <w:r>
                <w:rPr>
                  <w:szCs w:val="21"/>
                  <w:color w:val="000000"/>
                </w:rPr>
                <w:t>（</w:t>
              </w:r>
            </w:ins>
            <w:r w:rsidRPr="005E18EB">
              <w:rPr>
                <w:rPrChange w:author="格式修订器" w:date="2023-04-26T11:14:45Z">
                  <w:rPr>
                    <w:sz w:val="21"/>
                    <w:szCs w:val="21"/>
                    <w:rFonts w:ascii="Times New Roman" w:eastAsia="等线" w:hAnsi="Times New Roman" w:cs="Times New Roman"/>
                    <w:color w:val="000000"/>
                  </w:rPr>
                </w:rPrChange>
              </w:rPr>
              <w:t xml:space="preserve">-8.54</w:t>
            </w:r>
            <w:del w:id="988961" w:author="标点修订器" w:date="2023-04-26T11:14:47Z">
              <w:r w:rsidDel="AA7D325B">
                <w:rPr/>
                <w:delText>)</w:delText>
              </w:r>
            </w:del>
            <w:ins w:id="988962" w:author="标点修订器" w:date="2023-04-26T11:14:43Z">
              <w:r>
                <w:rPr>
                  <w:szCs w:val="21"/>
                  <w:color w:val="000000"/>
                </w:rPr>
                <w:t>）</w:t>
              </w:r>
            </w:ins>
          </w:p>
        </w:tc>
        <w:tc>
          <w:p w14:paraId="32F03E24" w14:textId="77777777" w:rsidR="008649E5" w:rsidRPr="005E18EB" w:rsidRDefault="008649E5" w:rsidP="008649E5">
            <w:pPr>
              <w:pStyle w:val="ct12"/>
              <w:topLinePunct/>
              <w:ind w:leftChars="0" w:left="0" w:rightChars="0" w:right="0" w:firstLineChars="0" w:firstLine="0"/>
            </w:pPr>
            <w:del w:id="988963" w:author="标点修订器" w:date="2023-04-26T11:14:47Z">
              <w:r w:rsidDel="AA7D325B">
                <w:rPr/>
                <w:delText>(</w:delText>
              </w:r>
            </w:del>
            <w:ins w:id="988964" w:author="标点修订器" w:date="2023-04-26T11:14:43Z">
              <w:r>
                <w:rPr>
                  <w:szCs w:val="21"/>
                  <w:color w:val="000000"/>
                </w:rPr>
                <w:t>（</w:t>
              </w:r>
            </w:ins>
            <w:r w:rsidRPr="005E18EB">
              <w:rPr>
                <w:rPrChange w:author="格式修订器" w:date="2023-04-26T11:14:45Z">
                  <w:rPr>
                    <w:sz w:val="21"/>
                    <w:szCs w:val="21"/>
                    <w:rFonts w:ascii="Times New Roman" w:eastAsia="等线" w:hAnsi="Times New Roman" w:cs="Times New Roman"/>
                    <w:color w:val="000000"/>
                  </w:rPr>
                </w:rPrChange>
              </w:rPr>
              <w:t xml:space="preserve">-1.50</w:t>
            </w:r>
            <w:del w:id="988965" w:author="标点修订器" w:date="2023-04-26T11:14:47Z">
              <w:r w:rsidDel="AA7D325B">
                <w:rPr/>
                <w:delText>)</w:delText>
              </w:r>
            </w:del>
            <w:ins w:id="988966" w:author="标点修订器" w:date="2023-04-26T11:14:43Z">
              <w:r>
                <w:rPr>
                  <w:szCs w:val="21"/>
                  <w:color w:val="000000"/>
                </w:rPr>
                <w:t>）</w:t>
              </w:r>
            </w:ins>
          </w:p>
        </w:tc>
        <w:tc>
          <w:p w14:paraId="458CCC8F" w14:textId="77777777" w:rsidR="008649E5" w:rsidRPr="005E18EB" w:rsidRDefault="008649E5" w:rsidP="008649E5">
            <w:pPr>
              <w:pStyle w:val="ct12"/>
              <w:topLinePunct/>
              <w:ind w:leftChars="0" w:left="0" w:rightChars="0" w:right="0" w:firstLineChars="0" w:firstLine="0"/>
            </w:pPr>
            <w:del w:id="988967" w:author="标点修订器" w:date="2023-04-26T11:14:47Z">
              <w:r w:rsidDel="AA7D325B">
                <w:rPr/>
                <w:delText>(</w:delText>
              </w:r>
            </w:del>
            <w:ins w:id="988968" w:author="标点修订器" w:date="2023-04-26T11:14:43Z">
              <w:r>
                <w:rPr>
                  <w:szCs w:val="21"/>
                  <w:color w:val="000000"/>
                </w:rPr>
                <w:t>（</w:t>
              </w:r>
            </w:ins>
            <w:r w:rsidRPr="005E18EB">
              <w:rPr>
                <w:rPrChange w:author="格式修订器" w:date="2023-04-26T11:14:45Z">
                  <w:rPr>
                    <w:sz w:val="21"/>
                    <w:szCs w:val="21"/>
                    <w:rFonts w:ascii="Times New Roman" w:eastAsia="等线" w:hAnsi="Times New Roman" w:cs="Times New Roman"/>
                    <w:color w:val="000000"/>
                  </w:rPr>
                </w:rPrChange>
              </w:rPr>
              <w:t xml:space="preserve">-6.22</w:t>
            </w:r>
            <w:del w:id="988969" w:author="标点修订器" w:date="2023-04-26T11:14:47Z">
              <w:r w:rsidDel="AA7D325B">
                <w:rPr/>
                <w:delText>)</w:delText>
              </w:r>
            </w:del>
            <w:ins w:id="988970" w:author="标点修订器" w:date="2023-04-26T11:14:43Z">
              <w:r>
                <w:rPr>
                  <w:szCs w:val="21"/>
                  <w:color w:val="000000"/>
                </w:rPr>
                <w:t>）</w:t>
              </w:r>
            </w:ins>
          </w:p>
        </w:tc>
        <w:tc>
          <w:p w14:paraId="45906FDA" w14:textId="77777777" w:rsidR="008649E5" w:rsidRPr="005E18EB" w:rsidRDefault="008649E5" w:rsidP="008649E5">
            <w:pPr>
              <w:pStyle w:val="ct22"/>
              <w:topLinePunct/>
              <w:ind w:leftChars="0" w:left="0" w:rightChars="0" w:right="0" w:firstLineChars="0" w:firstLine="0"/>
            </w:pPr>
            <w:del w:id="988971" w:author="标点修订器" w:date="2023-04-26T11:14:47Z">
              <w:r w:rsidDel="AA7D325B">
                <w:rPr/>
                <w:delText>(</w:delText>
              </w:r>
            </w:del>
            <w:ins w:id="988972" w:author="标点修订器" w:date="2023-04-26T11:14:43Z">
              <w:r>
                <w:rPr>
                  <w:szCs w:val="21"/>
                  <w:color w:val="000000"/>
                </w:rPr>
                <w:t>（</w:t>
              </w:r>
            </w:ins>
            <w:r w:rsidRPr="005E18EB">
              <w:rPr>
                <w:rPrChange w:author="格式修订器" w:date="2023-04-26T11:14:45Z">
                  <w:rPr>
                    <w:sz w:val="21"/>
                    <w:szCs w:val="21"/>
                    <w:rFonts w:ascii="Times New Roman" w:eastAsia="等线" w:hAnsi="Times New Roman" w:cs="Times New Roman"/>
                    <w:color w:val="000000"/>
                  </w:rPr>
                </w:rPrChange>
              </w:rPr>
              <w:t xml:space="preserve">-2.74</w:t>
            </w:r>
            <w:del w:id="988973" w:author="标点修订器" w:date="2023-04-26T11:14:47Z">
              <w:r w:rsidDel="AA7D325B">
                <w:rPr/>
                <w:delText>)</w:delText>
              </w:r>
            </w:del>
            <w:ins w:id="988974" w:author="标点修订器" w:date="2023-04-26T11:14:43Z">
              <w:r>
                <w:rPr>
                  <w:szCs w:val="21"/>
                  <w:color w:val="000000"/>
                </w:rPr>
                <w:t>）</w:t>
              </w:r>
            </w:ins>
          </w:p>
        </w:tc>
      </w:tr>
      <w:tr w:rsidR="008649E5" w:rsidRPr="005E18EB" w14:paraId="1172538B" w14:textId="77777777" w:rsidTr="008649E5">
        <w:tc>
          <w:p w14:paraId="4DDDA0DF" w14:textId="77777777" w:rsidR="008649E5" w:rsidRPr="005E18EB" w:rsidRDefault="008649E5" w:rsidP="008649E5">
            <w:pPr>
              <w:pStyle w:val="ct21"/>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b/>
                    <w:bCs/>
                    <w:color w:val="000000"/>
                  </w:rPr>
                </w:rPrChange>
              </w:rPr>
              <w:t>N</w:t>
            </w:r>
          </w:p>
        </w:tc>
        <w:tc>
          <w:p w14:paraId="4A716F31" w14:textId="77777777" w:rsidR="008649E5" w:rsidRPr="005E18EB" w:rsidRDefault="008649E5" w:rsidP="008649E5">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180</w:t>
            </w:r>
          </w:p>
        </w:tc>
        <w:tc>
          <w:p w14:paraId="7CC37F04" w14:textId="77777777" w:rsidR="008649E5" w:rsidRPr="005E18EB" w:rsidRDefault="008649E5" w:rsidP="008649E5">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180</w:t>
            </w:r>
          </w:p>
        </w:tc>
        <w:tc>
          <w:p w14:paraId="72ECC2F2" w14:textId="77777777" w:rsidR="008649E5" w:rsidRPr="005E18EB" w:rsidRDefault="008649E5" w:rsidP="008649E5">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180</w:t>
            </w:r>
          </w:p>
        </w:tc>
        <w:tc>
          <w:p w14:paraId="7FFFBFE9" w14:textId="77777777" w:rsidR="008649E5" w:rsidRPr="005E18EB" w:rsidRDefault="008649E5" w:rsidP="008649E5">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180</w:t>
            </w:r>
          </w:p>
        </w:tc>
      </w:tr>
      <w:tr w:rsidR="008649E5" w:rsidRPr="005E18EB" w14:paraId="5DCFAAF9" w14:textId="77777777" w:rsidTr="008649E5">
        <w:tc>
          <w:tcPr>
            <w:tcBorders>
              <w:top w:val="none" w:sz="0" w:space="0" w:color="auto"/>
            </w:tcBorders>
          </w:tcPr>
          <w:p w14:paraId="69FBC5BF" w14:textId="77777777" w:rsidR="008649E5" w:rsidRPr="005E18EB" w:rsidRDefault="008649E5" w:rsidP="008649E5">
            <w:pPr>
              <w:pStyle w:val="ct21"/>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b/>
                    <w:bCs/>
                    <w:color w:val="000000"/>
                  </w:rPr>
                </w:rPrChange>
              </w:rPr>
              <w:t>R-sq</w:t>
            </w:r>
          </w:p>
        </w:tc>
        <w:tc>
          <w:tcPr>
            <w:tcBorders>
              <w:top w:val="none" w:sz="0" w:space="0" w:color="auto"/>
            </w:tcBorders>
          </w:tcPr>
          <w:p w14:paraId="7ADE30CF" w14:textId="23BA2C8F" w:rsidR="008649E5" w:rsidRPr="005E18EB" w:rsidRDefault="008649E5" w:rsidP="008649E5">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0.7965</w:t>
            </w:r>
          </w:p>
        </w:tc>
        <w:tc>
          <w:tcPr>
            <w:tcBorders>
              <w:top w:val="none" w:sz="0" w:space="0" w:color="auto"/>
            </w:tcBorders>
          </w:tcPr>
          <w:p w14:paraId="39038224" w14:textId="384C4104" w:rsidR="008649E5" w:rsidRPr="005E18EB" w:rsidRDefault="008649E5" w:rsidP="008649E5">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0.8529</w:t>
            </w:r>
          </w:p>
        </w:tc>
        <w:tc>
          <w:tcPr>
            <w:tcBorders>
              <w:top w:val="none" w:sz="0" w:space="0" w:color="auto"/>
            </w:tcBorders>
          </w:tcPr>
          <w:p w14:paraId="56A46C2E" w14:textId="606712D7" w:rsidR="008649E5" w:rsidRPr="005E18EB" w:rsidRDefault="008649E5" w:rsidP="008649E5">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0.9407</w:t>
            </w:r>
          </w:p>
        </w:tc>
        <w:tc>
          <w:tcPr>
            <w:tcBorders>
              <w:top w:val="none" w:sz="0" w:space="0" w:color="auto"/>
            </w:tcBorders>
          </w:tcPr>
          <w:p w14:paraId="7CD6F706" w14:textId="6D4A9A85" w:rsidR="008649E5" w:rsidRPr="005E18EB" w:rsidRDefault="008649E5" w:rsidP="008649E5">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0.9011</w:t>
            </w:r>
          </w:p>
        </w:tc>
      </w:tr>
    </w:tbl>
    <w:p w14:paraId="24086753" w14:textId="4AE7E2B2" w:rsidR="009917CB" w:rsidRPr="005E18EB" w:rsidRDefault="0054349C" w:rsidP="00A3287D">
      <w:pPr>
        <w:pStyle w:val="affc"/>
        <w:topLinePunct/>
      </w:pPr>
      <w:del w:id="988978" w:author="内容修订器" w:date="2023-04-26T11:14:48Z">
        <w:r w:rsidDel="007D325B">
          <w:rPr/>
          <w:br w:type="page"/>
        </w:r>
      </w:del>
      <w:bookmarkStart w:id="59" w:name="_Toc103589458"/>
      <w:bookmarkStart w:id="60" w:name="_Toc104408506"/>
      <w:r w:rsidR="00514D8B" w:rsidRPr="005E18EB">
        <w:rPr>
          <w:rPrChange w:author="格式修订器" w:date="2023-04-26T11:14:45Z">
            <w:rPr>
              <w:sz w:val="36"/>
              <w:szCs w:val="44"/>
              <w:rFonts w:ascii="Times New Roman" w:eastAsia="黑体" w:hAnsi="Times New Roman" w:cs="Times New Roman"/>
              <w:b/>
              <w:bCs/>
            </w:rPr>
          </w:rPrChange>
        </w:rPr>
        <w:lastRenderedPageBreak/>
        <w:t>结束语</w:t>
      </w:r>
      <w:bookmarkEnd w:id="59"/>
      <w:bookmarkEnd w:id="60"/>
    </w:p>
    <w:p w14:paraId="71709F56" w14:textId="087F7007" w:rsidR="000364C7" w:rsidRPr="005E18EB" w:rsidRDefault="001574BC" w:rsidP="009917CB">
      <w:pPr>
        <w:topLinePunct/>
      </w:pPr>
      <w:r w:rsidRPr="005E18EB">
        <w:rPr>
          <w:rPrChange w:author="格式修订器" w:date="2023-04-26T11:14:45Z">
            <w:rPr>
              <w:sz w:val="24"/>
              <w:szCs w:val="24"/>
              <w:rFonts w:ascii="Times New Roman" w:eastAsia="宋体" w:hAnsi="Times New Roman" w:cs="Times New Roman"/>
            </w:rPr>
          </w:rPrChange>
        </w:rPr>
        <w:t>本文基于</w:t>
      </w:r>
      <w:r w:rsidRPr="005E18EB">
        <w:rPr/>
        <w:t>1.2.1</w:t>
      </w:r>
      <w:r w:rsidRPr="005E18EB">
        <w:rPr/>
        <w:t>中提出的研究问题，</w:t>
      </w:r>
      <w:r w:rsidR="00FF5C0D" w:rsidRPr="005E18EB">
        <w:rPr/>
        <w:t>对在利率市场化以及互联网金融的背景下，我国商业银行</w:t>
      </w:r>
      <w:r w:rsidR="00570925" w:rsidRPr="005E18EB">
        <w:rPr/>
        <w:t>的盈利水平会收到的影响</w:t>
      </w:r>
      <w:r w:rsidR="00CF177E" w:rsidRPr="005E18EB">
        <w:rPr/>
        <w:t>。</w:t>
      </w:r>
      <w:r w:rsidR="00570925" w:rsidRPr="005E18EB">
        <w:rPr/>
        <w:t/>
      </w:r>
      <w:r w:rsidR="00CF177E" w:rsidRPr="005E18EB">
        <w:rPr/>
        <w:t/>
      </w:r>
      <w:r w:rsidR="00B4552C" w:rsidRPr="005E18EB">
        <w:rPr/>
        <w:t/>
      </w:r>
      <w:r w:rsidR="00CF177E" w:rsidRPr="005E18EB">
        <w:rPr/>
        <w:t/>
      </w:r>
      <w:r w:rsidR="00556089" w:rsidRPr="005E18EB">
        <w:rPr/>
        <w:t/>
      </w:r>
      <w:r w:rsidR="00344089" w:rsidRPr="005E18EB">
        <w:rPr/>
        <w:t/>
      </w:r>
      <w:r w:rsidR="00B4552C" w:rsidRPr="005E18EB">
        <w:rPr/>
        <w:t/>
      </w:r>
      <w:r w:rsidR="00344089" w:rsidRPr="005E18EB">
        <w:rPr/>
        <w:t/>
      </w:r>
      <w:r w:rsidR="00AB08B5" w:rsidRPr="005E18EB">
        <w:rPr/>
        <w:t/>
      </w:r>
      <w:r w:rsidR="00344089" w:rsidRPr="005E18EB">
        <w:rPr/>
        <w:t/>
      </w:r>
      <w:r w:rsidR="00AB08B5" w:rsidRPr="005E18EB">
        <w:rPr/>
        <w:t/>
      </w:r>
      <w:r w:rsidR="00344089" w:rsidRPr="005E18EB">
        <w:rPr/>
        <w:t/>
      </w:r>
      <w:r w:rsidR="00AB08B5" w:rsidRPr="005E18EB">
        <w:rPr/>
        <w:t/>
      </w:r>
      <w:r w:rsidR="00196464" w:rsidRPr="005E18EB">
        <w:rPr/>
        <w:t>本文对互联网金融可能对银行造成的影响进行了理论分析，</w:t>
      </w:r>
      <w:r w:rsidR="004D175F" w:rsidRPr="005E18EB">
        <w:rPr/>
        <w:t>并认为在不同的假设下，银行的盈利能力以及面临的风险可能会受到不同的影响。</w:t>
      </w:r>
      <w:r w:rsidR="00E4768A" w:rsidRPr="005E18EB">
        <w:rPr/>
        <w:t>最后，我们构建了本文的实证模型，选取了合适的样本与变量，对</w:t>
      </w:r>
      <w:r w:rsidR="00E4768A" w:rsidRPr="005E18EB">
        <w:rPr/>
        <w:t>2010-2019</w:t>
      </w:r>
      <w:r w:rsidR="00E4768A" w:rsidRPr="005E18EB">
        <w:rPr/>
        <w:t>年十年间我国</w:t>
      </w:r>
      <w:r w:rsidR="00E4768A" w:rsidRPr="005E18EB">
        <w:rPr/>
        <w:t>18</w:t>
      </w:r>
      <w:r w:rsidR="00E4768A" w:rsidRPr="005E18EB">
        <w:rPr/>
        <w:t>家商业银行的面板数据进行了回归分析，</w:t>
      </w:r>
      <w:r w:rsidR="00394927" w:rsidRPr="005E18EB">
        <w:rPr/>
        <w:t>基于上述研究，我们得到如下结论：</w:t>
      </w:r>
    </w:p>
    <w:p w14:paraId="1EF6A3FB" w14:textId="08E1F371" w:rsidR="0027331F" w:rsidRPr="005E18EB" w:rsidRDefault="0027331F" w:rsidP="009917CB">
      <w:pPr>
        <w:topLinePunct/>
      </w:pPr>
      <w:r w:rsidRPr="005E18EB">
        <w:rPr/>
        <w:t/>
      </w:r>
      <w:r w:rsidR="00AD271A" w:rsidRPr="005E18EB">
        <w:rPr/>
        <w:t/>
      </w:r>
      <w:r w:rsidRPr="005E18EB">
        <w:rPr/>
        <w:t/>
      </w:r>
      <w:r w:rsidR="009A0B37" w:rsidRPr="005E18EB">
        <w:rPr/>
        <w:t>随着我国互联网的不断发展，互联网企业也纷纷涉足了金融行业，而这些大型企业推出的软件，改变了既往</w:t>
      </w:r>
      <w:r w:rsidR="0087247E" w:rsidRPr="005E18EB">
        <w:rPr/>
        <w:t>网银、信用卡等的支付方式。</w:t>
      </w:r>
      <w:r w:rsidR="00EF3AD8" w:rsidRPr="005E18EB">
        <w:rPr/>
        <w:t/>
      </w:r>
      <w:r w:rsidR="004D6F87">
        <w:rPr/>
        <w:t/>
      </w:r>
    </w:p>
    <w:p w14:paraId="570FDFBA" w14:textId="7C34117C" w:rsidR="00752EF6" w:rsidRDefault="0063370D" w:rsidP="00AD271A">
      <w:pPr>
        <w:topLinePunct/>
      </w:pPr>
      <w:r w:rsidRPr="005E18EB">
        <w:rPr/>
        <w:t>5</w:t>
      </w:r>
      <w:r w:rsidR="00AD271A" w:rsidRPr="005E18EB">
        <w:rPr/>
        <w:t>）</w:t>
      </w:r>
      <w:r w:rsidR="004C3585" w:rsidRPr="005E18EB">
        <w:rPr/>
        <w:t>利率市场化对于非国有银行的影响更大，通过对样本中除去</w:t>
      </w:r>
      <w:r w:rsidR="00D6005E">
        <w:rPr/>
        <w:t>五家大型银行</w:t>
      </w:r>
      <w:r w:rsidR="004C3585" w:rsidRPr="005E18EB">
        <w:rPr/>
        <w:t>以外的银行进行分组回归，</w:t>
      </w:r>
      <w:r w:rsidR="002A6A06" w:rsidRPr="005E18EB">
        <w:rPr/>
        <w:t>验证了</w:t>
      </w:r>
      <w:r w:rsidR="00D6005E">
        <w:rPr/>
        <w:t>股份制与城商</w:t>
      </w:r>
      <w:r w:rsidR="002A6A06" w:rsidRPr="005E18EB">
        <w:rPr/>
        <w:t>银行</w:t>
      </w:r>
      <w:r w:rsidR="00D6005E">
        <w:rPr/>
        <w:t>对</w:t>
      </w:r>
      <w:r w:rsidR="002A6A06" w:rsidRPr="005E18EB">
        <w:rPr/>
        <w:t>利率市场化指数的相关性系数更大</w:t>
      </w:r>
      <w:r w:rsidR="008B112C" w:rsidRPr="005E18EB">
        <w:rPr/>
        <w:t>。</w:t>
      </w:r>
    </w:p>
    <w:p w14:paraId="748FB1E9" w14:textId="26FCBC3E" w:rsidR="004A7472" w:rsidRPr="005E18EB" w:rsidRDefault="004A7472" w:rsidP="00AD271A">
      <w:pPr>
        <w:topLinePunct/>
      </w:pPr>
      <w:r>
        <w:rPr/>
        <w:t>6</w:t>
      </w:r>
      <w:r>
        <w:rPr/>
        <w:t>）</w:t>
      </w:r>
      <w:r w:rsidR="00A6117E">
        <w:rPr/>
        <w:t>互联网金融在一定程度上会加速利率市场化进程</w:t>
      </w:r>
      <w:r w:rsidR="00F679C5">
        <w:rPr/>
        <w:t>，进而影响商业银行的盈利能力，存在一定的中介作用。</w:t>
      </w:r>
    </w:p>
    <w:p w14:paraId="1706BE36" w14:textId="65480CEC" w:rsidR="00752EF6" w:rsidRPr="005E18EB" w:rsidRDefault="008B112C" w:rsidP="009917CB">
      <w:pPr>
        <w:topLinePunct/>
      </w:pPr>
      <w:r w:rsidRPr="005E18EB">
        <w:rPr/>
        <w:t>基于</w:t>
      </w:r>
      <w:r w:rsidR="00AD271A" w:rsidRPr="005E18EB">
        <w:rPr/>
        <w:t>上述的</w:t>
      </w:r>
      <w:r w:rsidR="00B44A75" w:rsidRPr="005E18EB">
        <w:rPr/>
        <w:t>总结</w:t>
      </w:r>
      <w:r w:rsidR="00AD271A" w:rsidRPr="005E18EB">
        <w:rPr/>
        <w:t>以及</w:t>
      </w:r>
      <w:r w:rsidR="00B44A75" w:rsidRPr="005E18EB">
        <w:rPr/>
        <w:t>研究结论，本文提出如下对策与建议</w:t>
      </w:r>
    </w:p>
    <w:p w14:paraId="5928EDB1" w14:textId="77777777" w:rsidR="00204BB4" w:rsidRPr="005E18EB" w:rsidRDefault="00204BB4" w:rsidP="00421F4D">
      <w:pPr>
        <w:topLinePunct/>
      </w:pPr>
      <w:r w:rsidRPr="005E18EB">
        <w:rPr/>
        <w:t>面对</w:t>
      </w:r>
      <w:r w:rsidR="008330A9" w:rsidRPr="005E18EB">
        <w:rPr/>
        <w:t>盈利能力受到冲击，传统业务受到挤占威胁的情况下，商业银行</w:t>
      </w:r>
      <w:r w:rsidR="00EF12E4" w:rsidRPr="005E18EB">
        <w:rPr/>
        <w:t>不能再过分依赖于存款贷款业务，结算和代理等业务，而是</w:t>
      </w:r>
      <w:r w:rsidR="008330A9" w:rsidRPr="005E18EB">
        <w:rPr/>
        <w:t>应当主动</w:t>
      </w:r>
      <w:r w:rsidR="008B762E" w:rsidRPr="005E18EB">
        <w:rPr/>
        <w:t>拓展新业务</w:t>
      </w:r>
      <w:r w:rsidR="008330A9" w:rsidRPr="005E18EB">
        <w:rPr/>
        <w:t>，增加收入结构的多样性，</w:t>
      </w:r>
      <w:r w:rsidR="00C45BC8" w:rsidRPr="005E18EB">
        <w:rPr/>
        <w:t>提高非利息收入在总收入中的比例</w:t>
      </w:r>
      <w:r w:rsidR="008B762E" w:rsidRPr="005E18EB">
        <w:rPr/>
        <w:t>，以此不断优化银行的利润结构。</w:t>
      </w:r>
    </w:p>
    <w:p w14:paraId="11302DDC" w14:textId="590E442D" w:rsidR="00421F4D" w:rsidRPr="005E18EB" w:rsidRDefault="00421F4D" w:rsidP="00421F4D">
      <w:pPr>
        <w:topLinePunct/>
      </w:pPr>
      <w:r w:rsidRPr="005E18EB">
        <w:rPr>
          <w:rPrChange w:author="格式修订器" w:date="2023-04-26T11:14:45Z">
            <w:rPr>
              <w:sz w:val="24"/>
              <w:szCs w:val="24"/>
              <w:rFonts w:ascii="Times New Roman" w:eastAsia="宋体" w:hAnsi="Times New Roman" w:cs="Times New Roman"/>
              <w:b/>
              <w:bCs/>
            </w:rPr>
          </w:rPrChange>
        </w:rPr>
        <w:t>3</w:t>
      </w:r>
      <w:r w:rsidR="00AD271A" w:rsidRPr="005E18EB">
        <w:rPr>
          <w:rPrChange w:author="格式修订器" w:date="2023-04-26T11:14:45Z">
            <w:rPr>
              <w:rFonts w:ascii="Times New Roman" w:eastAsia="宋体" w:hAnsi="Times New Roman" w:cs="Times New Roman"/>
              <w:b/>
              <w:bCs/>
              <w:sz w:val="24"/>
              <w:szCs w:val="24"/>
            </w:rPr>
          </w:rPrChange>
        </w:rPr>
        <w:t>）</w:t>
      </w:r>
      <w:r w:rsidR="00C8048C" w:rsidRPr="005E18EB">
        <w:rPr>
          <w:rPrChange w:author="格式修订器" w:date="2023-04-26T11:14:45Z">
            <w:rPr>
              <w:rFonts w:ascii="Times New Roman" w:eastAsia="宋体" w:hAnsi="Times New Roman" w:cs="Times New Roman"/>
              <w:b/>
              <w:bCs/>
              <w:sz w:val="24"/>
              <w:szCs w:val="24"/>
            </w:rPr>
          </w:rPrChange>
        </w:rPr>
        <w:t>发挥利用</w:t>
      </w:r>
      <w:r w:rsidRPr="005E18EB">
        <w:rPr>
          <w:rPrChange w:author="格式修订器" w:date="2023-04-26T11:14:45Z">
            <w:rPr>
              <w:rFonts w:ascii="Times New Roman" w:eastAsia="宋体" w:hAnsi="Times New Roman" w:cs="Times New Roman"/>
              <w:b/>
              <w:bCs/>
              <w:sz w:val="24"/>
              <w:szCs w:val="24"/>
            </w:rPr>
          </w:rPrChange>
        </w:rPr>
        <w:t>互联网金融的优势</w:t>
      </w:r>
    </w:p>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排版检查器" w:date="2023-04-26T11:14:54Z" w:initials="排版问题">
    <w:p w:rsidR="00F1430F">
      <w:r w:rsidR="00E577A5">
        <w:t>拒绝修订时，可能会丢失编号：[1]	</w:t>
      </w:r>
    </w:p>
  </w:comment>
  <w:comment w:id="2" w:author="排版检查器" w:date="2023-04-26T11:14:54Z" w:initials="排版问题">
    <w:p w:rsidR="00F1430F">
      <w:r w:rsidR="00E577A5">
        <w:t>拒绝修订时，可能会丢失编号：[2]	</w:t>
      </w:r>
    </w:p>
  </w:comment>
  <w:comment w:id="3" w:author="排版检查器" w:date="2023-04-26T11:14:54Z" w:initials="排版问题">
    <w:p w:rsidR="00F1430F">
      <w:r w:rsidR="00E577A5">
        <w:t>拒绝修订时，可能会丢失编号：[3]	</w:t>
      </w:r>
    </w:p>
  </w:comment>
  <w:comment w:id="4" w:author="排版检查器" w:date="2023-04-26T11:14:54Z" w:initials="排版问题">
    <w:p w:rsidR="00F1430F">
      <w:r w:rsidR="00E577A5">
        <w:t>拒绝修订时，可能会丢失编号：[4]	</w:t>
      </w:r>
    </w:p>
  </w:comment>
  <w:comment w:id="5" w:author="排版检查器" w:date="2023-04-26T11:14:54Z" w:initials="排版问题">
    <w:p w:rsidR="00F1430F">
      <w:r w:rsidR="00E577A5">
        <w:t>拒绝修订时，可能会丢失编号：[5]	</w:t>
      </w:r>
    </w:p>
  </w:comment>
  <w:comment w:id="6" w:author="排版检查器" w:date="2023-04-26T11:14:54Z" w:initials="排版问题">
    <w:p w:rsidR="00F1430F">
      <w:r w:rsidR="00E577A5">
        <w:t>拒绝修订时，可能会丢失编号：[6]	</w:t>
      </w:r>
    </w:p>
  </w:comment>
  <w:comment w:id="7" w:author="排版检查器" w:date="2023-04-26T11:14:54Z" w:initials="排版问题">
    <w:p w:rsidR="00F1430F">
      <w:r w:rsidR="00E577A5">
        <w:t>拒绝修订时，可能会丢失编号：[7]	</w:t>
      </w:r>
    </w:p>
  </w:comment>
  <w:comment w:id="8" w:author="排版检查器" w:date="2023-04-26T11:14:54Z" w:initials="排版问题">
    <w:p w:rsidR="00F1430F">
      <w:r w:rsidR="00E577A5">
        <w:t>拒绝修订时，可能会丢失编号：[8]	</w:t>
      </w:r>
    </w:p>
  </w:comment>
  <w:comment w:id="9" w:author="排版检查器" w:date="2023-04-26T11:14:54Z" w:initials="排版问题">
    <w:p w:rsidR="00F1430F">
      <w:r w:rsidR="00E577A5">
        <w:t>拒绝修订时，可能会丢失编号：[9]	</w:t>
      </w:r>
    </w:p>
  </w:comment>
  <w:comment w:id="10" w:author="排版检查器" w:date="2023-04-26T11:14:54Z" w:initials="排版问题">
    <w:p w:rsidR="00F1430F">
      <w:r w:rsidR="00E577A5">
        <w:t>拒绝修订时，可能会丢失编号：[10]	</w:t>
      </w:r>
    </w:p>
  </w:comment>
  <w:comment w:id="11" w:author="排版检查器" w:date="2023-04-26T11:14:54Z" w:initials="排版问题">
    <w:p w:rsidR="00F1430F">
      <w:r w:rsidR="00E577A5">
        <w:t>拒绝修订时，可能会丢失编号：[11]	</w:t>
      </w:r>
    </w:p>
  </w:comment>
  <w:comment w:id="12" w:author="排版检查器" w:date="2023-04-26T11:14:54Z" w:initials="排版问题">
    <w:p w:rsidR="00F1430F">
      <w:r w:rsidR="00E577A5">
        <w:t>拒绝修订时，可能会丢失编号：[12]	</w:t>
      </w:r>
    </w:p>
  </w:comment>
  <w:comment w:id="13" w:author="排版检查器" w:date="2023-04-26T11:14:54Z" w:initials="排版问题">
    <w:p w:rsidR="00F1430F">
      <w:r w:rsidR="00E577A5">
        <w:t>拒绝修订时，可能会丢失编号：[13]	</w:t>
      </w:r>
    </w:p>
  </w:comment>
  <w:comment w:id="14" w:author="排版检查器" w:date="2023-04-26T11:14:54Z" w:initials="排版问题">
    <w:p w:rsidR="00F1430F">
      <w:r w:rsidR="00E577A5">
        <w:t>拒绝修订时，可能会丢失编号：[14]	</w:t>
      </w:r>
    </w:p>
  </w:comment>
  <w:comment w:id="15" w:author="排版检查器" w:date="2023-04-26T11:14:54Z" w:initials="排版问题">
    <w:p w:rsidR="00F1430F">
      <w:r w:rsidR="00E577A5">
        <w:t>拒绝修订时，可能会丢失编号：[15]	</w:t>
      </w:r>
    </w:p>
  </w:comment>
  <w:comment w:id="16" w:author="排版检查器" w:date="2023-04-26T11:14:54Z" w:initials="排版问题">
    <w:p w:rsidR="00F1430F">
      <w:r w:rsidR="00E577A5">
        <w:t>拒绝修订时，可能会丢失编号：[16]	</w:t>
      </w:r>
    </w:p>
  </w:comment>
  <w:comment w:id="17" w:author="排版检查器" w:date="2023-04-26T11:14:54Z" w:initials="排版问题">
    <w:p w:rsidR="00F1430F">
      <w:r w:rsidR="00E577A5">
        <w:t>拒绝修订时，可能会丢失编号：[17]	</w:t>
      </w:r>
    </w:p>
  </w:comment>
  <w:comment w:id="18" w:author="排版检查器" w:date="2023-04-26T11:14:54Z" w:initials="排版问题">
    <w:p w:rsidR="00F1430F">
      <w:r w:rsidR="00E577A5">
        <w:t>拒绝修订时，可能会丢失编号：[18]	</w:t>
      </w:r>
    </w:p>
  </w:comment>
  <w:comment w:id="19" w:author="排版检查器" w:date="2023-04-26T11:14:54Z" w:initials="排版问题">
    <w:p w:rsidR="00F1430F">
      <w:r w:rsidR="00E577A5">
        <w:t>拒绝修订时，可能会丢失编号：[19]	</w:t>
      </w:r>
    </w:p>
  </w:comment>
  <w:comment w:id="20" w:author="排版检查器" w:date="2023-04-26T11:14:54Z" w:initials="排版问题">
    <w:p w:rsidR="00F1430F">
      <w:r w:rsidR="00E577A5">
        <w:t>拒绝修订时，可能会丢失编号：[20]	</w:t>
      </w:r>
    </w:p>
  </w:comment>
  <w:comment w:id="21" w:author="排版检查器" w:date="2023-04-26T11:14:54Z" w:initials="排版问题">
    <w:p w:rsidR="00F1430F">
      <w:r w:rsidR="00E577A5">
        <w:t>拒绝修订时，可能会丢失编号：[21]	</w:t>
      </w:r>
    </w:p>
  </w:comment>
  <w:comment w:id="22" w:author="排版检查器" w:date="2023-04-26T11:14:54Z" w:initials="排版问题">
    <w:p w:rsidR="00F1430F">
      <w:r w:rsidR="00E577A5">
        <w:t>拒绝修订时，可能会丢失编号：[22]	</w:t>
      </w:r>
    </w:p>
  </w:comment>
  <w:comment w:id="23" w:author="排版检查器" w:date="2023-04-26T11:14:54Z" w:initials="排版问题">
    <w:p w:rsidR="00F1430F">
      <w:r w:rsidR="00E577A5">
        <w:t>拒绝修订时，可能会丢失编号：[23]	</w:t>
      </w:r>
    </w:p>
  </w:comment>
  <w:comment w:id="24" w:author="排版检查器" w:date="2023-04-26T11:14:54Z" w:initials="排版问题">
    <w:p w:rsidR="00F1430F">
      <w:r w:rsidR="00E577A5">
        <w:t>拒绝修订时，可能会丢失编号：[24]	</w:t>
      </w:r>
    </w:p>
  </w:comment>
  <w:comment w:id="25" w:author="排版检查器" w:date="2023-04-26T11:14:54Z" w:initials="排版问题">
    <w:p w:rsidR="00F1430F">
      <w:r w:rsidR="00E577A5">
        <w:t>拒绝修订时，可能会丢失编号：[25]	</w:t>
      </w:r>
    </w:p>
  </w:comment>
  <w:comment w:id="26" w:author="排版检查器" w:date="2023-04-26T11:14:54Z" w:initials="排版问题">
    <w:p w:rsidR="00F1430F">
      <w:r w:rsidR="00E577A5">
        <w:t>拒绝修订时，可能会丢失编号：[26]	</w:t>
      </w:r>
    </w:p>
  </w:comment>
  <w:comment w:id="27" w:author="排版检查器" w:date="2023-04-26T11:14:54Z" w:initials="排版问题">
    <w:p w:rsidR="00F1430F">
      <w:r w:rsidR="00E577A5">
        <w:t>拒绝修订时，可能会丢失编号：[27]	</w:t>
      </w:r>
    </w:p>
  </w:comment>
  <w:comment w:id="28" w:author="排版检查器" w:date="2023-04-26T11:14:54Z" w:initials="排版问题">
    <w:p w:rsidR="00F1430F">
      <w:r w:rsidR="00E577A5">
        <w:t>拒绝修订时，可能会丢失编号：[28]	</w:t>
      </w:r>
    </w:p>
  </w:comment>
  <w:comment w:id="29" w:author="排版检查器" w:date="2023-04-26T11:14:54Z" w:initials="排版问题">
    <w:p w:rsidR="00F1430F">
      <w:r w:rsidR="00E577A5">
        <w:t>拒绝修订时，可能会丢失编号：[29]	</w:t>
      </w:r>
    </w:p>
  </w:comment>
  <w:comment w:id="30" w:author="排版检查器" w:date="2023-04-26T11:14:54Z" w:initials="排版问题">
    <w:p w:rsidR="00F1430F">
      <w:r w:rsidR="00E577A5">
        <w:t>拒绝修订时，可能会丢失编号：[30]	</w:t>
      </w:r>
    </w:p>
  </w:comment>
  <w:comment w:id="31" w:author="排版检查器" w:date="2023-04-26T11:14:54Z" w:initials="排版问题">
    <w:p w:rsidR="00F1430F">
      <w:r w:rsidR="00E577A5">
        <w:t>拒绝修订时，可能会丢失编号：[31]	</w:t>
      </w:r>
    </w:p>
  </w:comment>
  <w:comment w:id="32" w:author="排版检查器" w:date="2023-04-26T11:14:54Z" w:initials="排版问题">
    <w:p w:rsidR="00F1430F">
      <w:r w:rsidR="00E577A5">
        <w:t>拒绝修订时，可能会丢失编号：[32]	</w:t>
      </w:r>
    </w:p>
  </w:comment>
  <w:comment w:id="33" w:author="排版检查器" w:date="2023-04-26T11:14:54Z" w:initials="排版问题">
    <w:p w:rsidR="00F1430F">
      <w:r w:rsidR="00E577A5">
        <w:t>拒绝修订时，可能会丢失编号：[33]	</w:t>
      </w:r>
    </w:p>
  </w:comment>
  <w:comment w:id="34" w:author="排版检查器" w:date="2023-04-26T11:14:54Z" w:initials="排版问题">
    <w:p w:rsidR="00F1430F">
      <w:r w:rsidR="00E577A5">
        <w:t>拒绝修订时，可能会丢失编号：[34]	</w:t>
      </w:r>
    </w:p>
  </w:comment>
  <w:comment w:id="35" w:author="排版检查器" w:date="2023-04-26T11:14:54Z" w:initials="排版问题">
    <w:p w:rsidR="00F1430F">
      <w:r w:rsidR="00E577A5">
        <w:t>拒绝修订时，可能会丢失编号：[35]	</w:t>
      </w:r>
    </w:p>
  </w:comment>
  <w:comment w:id="36" w:author="排版检查器" w:date="2023-04-26T11:14:54Z" w:initials="排版问题">
    <w:p w:rsidR="00F1430F">
      <w:r w:rsidR="00E577A5">
        <w:t>拒绝修订时，可能会丢失编号：[36]	</w:t>
      </w:r>
    </w:p>
  </w:comment>
  <w:comment w:id="37" w:author="排版检查器" w:date="2023-04-26T11:14:54Z" w:initials="排版问题">
    <w:p w:rsidR="00F1430F">
      <w:r w:rsidR="00E577A5">
        <w:t>拒绝修订时，可能会丢失编号：[37]	</w:t>
      </w:r>
    </w:p>
  </w:comment>
  <w:comment w:id="38" w:author="排版检查器" w:date="2023-04-26T11:14:54Z" w:initials="排版问题">
    <w:p w:rsidR="00F1430F">
      <w:r w:rsidR="00E577A5">
        <w:t>拒绝修订时，可能会丢失编号：[38]	</w:t>
      </w:r>
    </w:p>
  </w:comment>
  <w:comment w:id="39" w:author="排版检查器" w:date="2023-04-26T11:14:54Z" w:initials="排版问题">
    <w:p w:rsidR="00F1430F">
      <w:r w:rsidR="00E577A5">
        <w:t>拒绝修订时，可能会丢失编号：[39]	</w:t>
      </w:r>
    </w:p>
  </w:comment>
  <w:comment w:id="40" w:author="排版检查器" w:date="2023-04-26T11:14:54Z" w:initials="排版问题">
    <w:p w:rsidR="00F1430F">
      <w:r w:rsidR="00E577A5">
        <w:t>拒绝修订时，可能会丢失编号：[40]	</w:t>
      </w:r>
    </w:p>
  </w:comment>
  <w:comment w:id="41" w:author="排版检查器" w:date="2023-04-26T11:14:54Z" w:initials="排版问题">
    <w:p w:rsidR="00F1430F">
      <w:r w:rsidR="00E577A5">
        <w:t>拒绝修订时，可能会丢失编号：[41]	</w:t>
      </w:r>
    </w:p>
  </w:comment>
  <w:comment w:id="42" w:author="结构检查器" w:date="2023-04-26T11:14:54Z" w:initials="结构问题">
    <w:p w:rsidR="00F1430F">
      <w:r w:rsidR="00E577A5">
        <w:t>中文摘要部分字数为：“491”，请检查是否符合摘要字数规定的最少“500”个字的限制</w:t>
      </w:r>
    </w:p>
  </w:comment>
  <w:comment w:id="43" w:author="内容检查器" w:date="2023-04-26T11:14:54Z" w:initials="内容问题">
    <w:p w:rsidR="00F1430F">
      <w:r w:rsidR="00E577A5">
        <w:t>研究背景描述过长</w:t>
      </w:r>
    </w:p>
  </w:comment>
  <w:comment w:id="44" w:author="表达检查器" w:date="2023-04-26T11:14:54Z" w:initials="表达问题">
    <w:p w:rsidR="00F1430F">
      <w:r w:rsidR="00E577A5">
        <w:t>去掉类似“本文”，“笔者”等表述，使表达更精炼！</w:t>
      </w:r>
    </w:p>
  </w:comment>
  <w:comment w:id="45" w:author="编号检查器" w:date="2023-04-26T11:14:54Z" w:initials="编号问题">
    <w:p w:rsidR="00F1430F">
      <w:r w:rsidR="00E577A5">
        <w:t>多级标题后的列表存在多种不同表达形式，需要统一表达规则</w:t>
      </w:r>
    </w:p>
  </w:comment>
  <w:comment w:id="46" w:author="表达检查器" w:date="2023-04-26T11:14:54Z" w:initials="表达问题">
    <w:p w:rsidR="00F1430F">
      <w:r w:rsidR="00E577A5">
        <w:t>不要用空段控制版面或者行距</w:t>
      </w:r>
    </w:p>
  </w:comment>
  <w:comment w:id="47" w:author="表达检查器" w:date="2023-04-26T11:14:54Z" w:initials="表达问题">
    <w:p w:rsidR="00F1430F">
      <w:r w:rsidR="00E577A5">
        <w:t>不要用空段控制版面或者行距</w:t>
      </w:r>
    </w:p>
  </w:comment>
  <w:comment w:id="48" w:author="表达检查器" w:date="2023-04-26T11:14:54Z" w:initials="表达问题">
    <w:p w:rsidR="00F1430F">
      <w:r w:rsidR="00E577A5">
        <w:t>不要用空段控制版面或者行距</w:t>
      </w:r>
    </w:p>
  </w:comment>
  <w:comment w:id="49" w:author="表达检查器" w:date="2023-04-26T11:14:54Z" w:initials="表达问题">
    <w:p w:rsidR="00F1430F">
      <w:r w:rsidR="00E577A5">
        <w:t>不要用空段控制版面或者行距，建议删除这2个空段</w:t>
      </w:r>
    </w:p>
  </w:comment>
  <w:comment w:id="50" w:author="表达检查器" w:date="2023-04-26T11:14:54Z" w:initials="表达问题">
    <w:p w:rsidR="00F1430F">
      <w:r w:rsidR="00E577A5">
        <w:t>不要用空段控制版面或者行距</w:t>
      </w:r>
    </w:p>
  </w:comment>
  <w:comment w:id="51" w:author="表达检查器" w:date="2023-04-26T11:14:54Z" w:initials="表达问题">
    <w:p w:rsidR="00F1430F">
      <w:r w:rsidR="00E577A5">
        <w:t>不要用空段控制版面或者行距</w:t>
      </w:r>
    </w:p>
  </w:comment>
  <w:comment w:id="52" w:author="表达检查器" w:date="2023-04-26T11:14:54Z" w:initials="表达问题">
    <w:p w:rsidR="00F1430F">
      <w:r w:rsidR="00E577A5">
        <w:t>不要用空段控制版面或者行距</w:t>
      </w:r>
    </w:p>
  </w:comment>
  <w:comment w:id="53" w:author="表达检查器" w:date="2023-04-26T11:14:54Z" w:initials="表达问题">
    <w:p w:rsidR="00F1430F">
      <w:r w:rsidR="00E577A5">
        <w:t>不要用空段控制版面或者行距</w:t>
      </w:r>
    </w:p>
  </w:comment>
  <w:comment w:id="54" w:author="表达检查器" w:date="2023-04-26T11:14:54Z" w:initials="表达问题">
    <w:p w:rsidR="00F1430F">
      <w:r w:rsidR="00E577A5">
        <w:t>不要用空段控制版面或者行距</w:t>
      </w:r>
    </w:p>
  </w:comment>
  <w:comment w:id="55" w:author="表达检查器" w:date="2023-04-26T11:14:54Z" w:initials="表达问题">
    <w:p w:rsidR="00F1430F">
      <w:r w:rsidR="00E577A5">
        <w:t>不要用空段控制版面或者行距</w:t>
      </w:r>
    </w:p>
  </w:comment>
  <w:comment w:id="56" w:author="表达检查器" w:date="2023-04-26T11:14:54Z" w:initials="表达问题">
    <w:p w:rsidR="00F1430F">
      <w:r w:rsidR="00E577A5">
        <w:t>不要用空段控制版面或者行距</w:t>
      </w:r>
    </w:p>
  </w:comment>
  <w:comment w:id="57" w:author="表达检查器" w:date="2023-04-26T11:14:54Z" w:initials="表达问题">
    <w:p w:rsidR="00F1430F">
      <w:r w:rsidR="00E577A5">
        <w:t>不要用空段控制版面或者行距</w:t>
      </w:r>
    </w:p>
  </w:comment>
  <w:comment w:id="58" w:author="表达检查器" w:date="2023-04-26T11:14:54Z" w:initials="表达问题">
    <w:p w:rsidR="00F1430F">
      <w:r w:rsidR="00E577A5">
        <w:t>不要用空段控制版面或者行距</w:t>
      </w:r>
    </w:p>
  </w:comment>
  <w:comment w:id="59" w:author="表达检查器" w:date="2023-04-26T11:14:54Z" w:initials="表达问题">
    <w:p w:rsidR="00F1430F">
      <w:r w:rsidR="00E577A5">
        <w:t>不要用空段控制版面或者行距</w:t>
      </w:r>
    </w:p>
  </w:comment>
  <w:comment w:id="60" w:author="表达检查器" w:date="2023-04-26T11:14:54Z" w:initials="表达问题">
    <w:p w:rsidR="00F1430F">
      <w:r w:rsidR="00E577A5">
        <w:t>不要用空段控制版面或者行距</w:t>
      </w:r>
    </w:p>
  </w:comment>
  <w:comment w:id="61" w:author="表达检查器" w:date="2023-04-26T11:14:54Z" w:initials="表达问题">
    <w:p w:rsidR="00F1430F">
      <w:r w:rsidR="00E577A5">
        <w:t>不要用空段控制版面或者行距</w:t>
      </w:r>
    </w:p>
  </w:comment>
  <w:comment w:id="62" w:author="表达检查器" w:date="2023-04-26T11:14:54Z" w:initials="表达问题">
    <w:p w:rsidR="00F1430F">
      <w:r w:rsidR="00E577A5">
        <w:t>不要用空段控制版面或者行距</w:t>
      </w:r>
    </w:p>
  </w:comment>
  <w:comment w:id="63" w:author="表达检查器" w:date="2023-04-26T11:14:54Z" w:initials="表达问题">
    <w:p w:rsidR="00F1430F">
      <w:r w:rsidR="00E577A5">
        <w:t>不要用空段控制版面或者行距</w:t>
      </w:r>
    </w:p>
  </w:comment>
  <w:comment w:id="64" w:author="表达检查器" w:date="2023-04-26T11:14:54Z" w:initials="表达问题">
    <w:p w:rsidR="00F1430F">
      <w:r w:rsidR="00E577A5">
        <w:t>不要用空段控制版面或者行距</w:t>
      </w:r>
    </w:p>
  </w:comment>
  <w:comment w:id="65" w:author="表达检查器" w:date="2023-04-26T11:14:54Z" w:initials="表达问题">
    <w:p w:rsidR="00F1430F">
      <w:r w:rsidR="00E577A5">
        <w:t>不要用空段控制版面或者行距</w:t>
      </w:r>
    </w:p>
  </w:comment>
  <w:comment w:id="66" w:author="表达检查器" w:date="2023-04-26T11:14:54Z" w:initials="表达问题">
    <w:p w:rsidR="00F1430F">
      <w:r w:rsidR="00E577A5">
        <w:t>不要用空段控制版面或者行距</w:t>
      </w:r>
    </w:p>
  </w:comment>
  <w:comment w:id="67" w:author="表达检查器" w:date="2023-04-26T11:14:54Z" w:initials="表达问题">
    <w:p w:rsidR="00F1430F">
      <w:r w:rsidR="00E577A5">
        <w:t>不要用空段控制版面或者行距</w:t>
      </w:r>
    </w:p>
  </w:comment>
  <w:comment w:id="68" w:author="表达检查器" w:date="2023-04-26T11:14:54Z" w:initials="表达问题">
    <w:p w:rsidR="00F1430F">
      <w:r w:rsidR="00E577A5">
        <w:t>不要用空段控制版面或者行距</w:t>
      </w:r>
    </w:p>
  </w:comment>
  <w:comment w:id="69" w:author="表达检查器" w:date="2023-04-26T11:14:54Z" w:initials="表达问题">
    <w:p w:rsidR="00F1430F">
      <w:r w:rsidR="00E577A5">
        <w:t>不要用空段控制版面或者行距</w:t>
      </w:r>
    </w:p>
  </w:comment>
  <w:comment w:id="70" w:author="表达检查器" w:date="2023-04-26T11:14:54Z" w:initials="表达问题">
    <w:p w:rsidR="00F1430F">
      <w:r w:rsidR="00E577A5">
        <w:t>不要用空段控制版面或者行距</w:t>
      </w:r>
    </w:p>
  </w:comment>
  <w:comment w:id="71" w:author="表达检查器" w:date="2023-04-26T11:14:54Z" w:initials="表达问题">
    <w:p w:rsidR="00F1430F">
      <w:r w:rsidR="00E577A5">
        <w:t>不要用空段控制版面或者行距</w:t>
      </w:r>
    </w:p>
  </w:comment>
  <w:comment w:id="72" w:author="表达检查器" w:date="2023-04-26T11:14:54Z" w:initials="表达问题">
    <w:p w:rsidR="00F1430F">
      <w:r w:rsidR="00E577A5">
        <w:t>不要用空段控制版面或者行距</w:t>
      </w:r>
    </w:p>
  </w:comment>
  <w:comment w:id="73" w:author="表达检查器" w:date="2023-04-26T11:14:54Z" w:initials="表达问题">
    <w:p w:rsidR="00F1430F">
      <w:r w:rsidR="00E577A5">
        <w:t>不要用空段控制版面或者行距</w:t>
      </w:r>
    </w:p>
  </w:comment>
  <w:comment w:id="74" w:author="表达检查器" w:date="2023-04-26T11:14:54Z" w:initials="表达问题">
    <w:p w:rsidR="00F1430F">
      <w:r w:rsidR="00E577A5">
        <w:t>不要用空段控制版面或者行距</w:t>
      </w:r>
    </w:p>
  </w:comment>
  <w:comment w:id="75" w:author="表达检查器" w:date="2023-04-26T11:14:54Z" w:initials="表达问题">
    <w:p w:rsidR="00F1430F">
      <w:r w:rsidR="00E577A5">
        <w:t>不要用空段控制版面或者行距</w:t>
      </w:r>
    </w:p>
  </w:comment>
  <w:comment w:id="76" w:author="表达检查器" w:date="2023-04-26T11:14:54Z" w:initials="表达问题">
    <w:p w:rsidR="00F1430F">
      <w:r w:rsidR="00E577A5">
        <w:t>不要用空段控制版面或者行距</w:t>
      </w:r>
    </w:p>
  </w:comment>
  <w:comment w:id="77" w:author="表达检查器" w:date="2023-04-26T11:14:54Z" w:initials="表达问题">
    <w:p w:rsidR="00F1430F">
      <w:r w:rsidR="00E577A5">
        <w:t>不要用空段控制版面或者行距</w:t>
      </w:r>
    </w:p>
  </w:comment>
  <w:comment w:id="78" w:author="表达检查器" w:date="2023-04-26T11:14:54Z" w:initials="表达问题">
    <w:p w:rsidR="00F1430F">
      <w:r w:rsidR="00E577A5">
        <w:t>不要用空段控制版面或者行距</w:t>
      </w:r>
    </w:p>
  </w:comment>
  <w:comment w:id="79" w:author="表达检查器" w:date="2023-04-26T11:14:54Z" w:initials="表达问题">
    <w:p w:rsidR="00F1430F">
      <w:r w:rsidR="00E577A5">
        <w:t>不要用空段控制版面或者行距</w:t>
      </w:r>
    </w:p>
  </w:comment>
  <w:comment w:id="80" w:author="表达检查器" w:date="2023-04-26T11:14:54Z" w:initials="表达问题">
    <w:p w:rsidR="00F1430F">
      <w:r w:rsidR="00E577A5">
        <w:t>不要用空段控制版面或者行距</w:t>
      </w:r>
    </w:p>
  </w:comment>
  <w:comment w:id="81" w:author="表达检查器" w:date="2023-04-26T11:14:54Z" w:initials="表达问题">
    <w:p w:rsidR="00F1430F">
      <w:r w:rsidR="00E577A5">
        <w:t>不要用空段控制版面或者行距</w:t>
      </w:r>
    </w:p>
  </w:comment>
  <w:comment w:id="82" w:author="表达检查器" w:date="2023-04-26T11:14:54Z" w:initials="表达问题">
    <w:p w:rsidR="00F1430F">
      <w:r w:rsidR="00E577A5">
        <w:t>不要用空段控制版面或者行距</w:t>
      </w:r>
    </w:p>
  </w:comment>
  <w:comment w:id="83" w:author="表达检查器" w:date="2023-04-26T11:14:54Z" w:initials="表达问题">
    <w:p w:rsidR="00F1430F">
      <w:r w:rsidR="00E577A5">
        <w:t>不要用空段控制版面或者行距</w:t>
      </w:r>
    </w:p>
  </w:comment>
  <w:comment w:id="84" w:author="表达检查器" w:date="2023-04-26T11:14:54Z" w:initials="表达问题">
    <w:p w:rsidR="00F1430F">
      <w:r w:rsidR="00E577A5">
        <w:t>不要用空段控制版面或者行距</w:t>
      </w:r>
    </w:p>
  </w:comment>
  <w:comment w:id="85" w:author="表达检查器" w:date="2023-04-26T11:14:54Z" w:initials="表达问题">
    <w:p w:rsidR="00F1430F">
      <w:r w:rsidR="00E577A5">
        <w:t>不要用空段控制版面或者行距</w:t>
      </w:r>
    </w:p>
  </w:comment>
  <w:comment w:id="86" w:author="表达检查器" w:date="2023-04-26T11:14:54Z" w:initials="表达问题">
    <w:p w:rsidR="00F1430F">
      <w:r w:rsidR="00E577A5">
        <w:t>不要用空段控制版面或者行距</w:t>
      </w:r>
    </w:p>
  </w:comment>
  <w:comment w:id="87" w:author="表达检查器" w:date="2023-04-26T11:14:54Z" w:initials="表达问题">
    <w:p w:rsidR="00F1430F">
      <w:r w:rsidR="00E577A5">
        <w:t>不要用空段控制版面或者行距</w:t>
      </w:r>
    </w:p>
  </w:comment>
  <w:comment w:id="88" w:author="表达检查器" w:date="2023-04-26T11:14:54Z" w:initials="表达问题">
    <w:p w:rsidR="00F1430F">
      <w:r w:rsidR="00E577A5">
        <w:t>不要用空段控制版面或者行距</w:t>
      </w:r>
    </w:p>
  </w:comment>
  <w:comment w:id="89" w:author="表达检查器" w:date="2023-04-26T11:14:54Z" w:initials="表达问题">
    <w:p w:rsidR="00F1430F">
      <w:r w:rsidR="00E577A5">
        <w:t>不要用空段控制版面或者行距</w:t>
      </w:r>
    </w:p>
  </w:comment>
  <w:comment w:id="90" w:author="表达检查器" w:date="2023-04-26T11:14:54Z" w:initials="表达问题">
    <w:p w:rsidR="00F1430F">
      <w:r w:rsidR="00E577A5">
        <w:t>不要用空段控制版面或者行距</w:t>
      </w:r>
    </w:p>
  </w:comment>
  <w:comment w:id="91" w:author="表达检查器" w:date="2023-04-26T11:14:54Z" w:initials="表达问题">
    <w:p w:rsidR="00F1430F">
      <w:r w:rsidR="00E577A5">
        <w:t>不要用空段控制版面或者行距</w:t>
      </w:r>
    </w:p>
  </w:comment>
  <w:comment w:id="92" w:author="表达检查器" w:date="2023-04-26T11:14:54Z" w:initials="表达问题">
    <w:p w:rsidR="00F1430F">
      <w:r w:rsidR="00E577A5">
        <w:t>不要用空段控制版面或者行距</w:t>
      </w:r>
    </w:p>
  </w:comment>
  <w:comment w:id="93" w:author="表达检查器" w:date="2023-04-26T11:14:54Z" w:initials="表达问题">
    <w:p w:rsidR="00F1430F">
      <w:r w:rsidR="00E577A5">
        <w:t>不要用空段控制版面或者行距</w:t>
      </w:r>
    </w:p>
  </w:comment>
  <w:comment w:id="94" w:author="表达检查器" w:date="2023-04-26T11:14:54Z" w:initials="表达问题">
    <w:p w:rsidR="00F1430F">
      <w:r w:rsidR="00E577A5">
        <w:t>不要用空段控制版面或者行距</w:t>
      </w:r>
    </w:p>
  </w:comment>
  <w:comment w:id="95" w:author="表达检查器" w:date="2023-04-26T11:14:54Z" w:initials="表达问题">
    <w:p w:rsidR="00F1430F">
      <w:r w:rsidR="00E577A5">
        <w:t>不要用空段控制版面或者行距</w:t>
      </w:r>
    </w:p>
  </w:comment>
  <w:comment w:id="96" w:author="表达检查器" w:date="2023-04-26T11:14:54Z" w:initials="表达问题">
    <w:p w:rsidR="00F1430F">
      <w:r w:rsidR="00E577A5">
        <w:t>不要用空段控制版面或者行距</w:t>
      </w:r>
    </w:p>
  </w:comment>
  <w:comment w:id="97" w:author="表达检查器" w:date="2023-04-26T11:14:54Z" w:initials="表达问题">
    <w:p w:rsidR="00F1430F">
      <w:r w:rsidR="00E577A5">
        <w:t>不要用空段控制版面或者行距</w:t>
      </w:r>
    </w:p>
  </w:comment>
  <w:comment w:id="98" w:author="表达检查器" w:date="2023-04-26T11:14:54Z" w:initials="表达问题">
    <w:p w:rsidR="00F1430F">
      <w:r w:rsidR="00E577A5">
        <w:t>不要用空段控制版面或者行距</w:t>
      </w:r>
    </w:p>
  </w:comment>
  <w:comment w:id="99" w:author="表达检查器" w:date="2023-04-26T11:14:54Z" w:initials="表达问题">
    <w:p w:rsidR="00F1430F">
      <w:r w:rsidR="00E577A5">
        <w:t>不要用空段控制版面或者行距</w:t>
      </w:r>
    </w:p>
  </w:comment>
  <w:comment w:id="100" w:author="表达检查器" w:date="2023-04-26T11:14:54Z" w:initials="表达问题">
    <w:p w:rsidR="00F1430F">
      <w:r w:rsidR="00E577A5">
        <w:t>不要用空段控制版面或者行距</w:t>
      </w:r>
    </w:p>
  </w:comment>
  <w:comment w:id="101" w:author="表达检查器" w:date="2023-04-26T11:14:54Z" w:initials="表达问题">
    <w:p w:rsidR="00F1430F">
      <w:r w:rsidR="00E577A5">
        <w:t>不要用空段控制版面或者行距</w:t>
      </w:r>
    </w:p>
  </w:comment>
  <w:comment w:id="102" w:author="表达检查器" w:date="2023-04-26T11:14:54Z" w:initials="表达问题">
    <w:p w:rsidR="00F1430F">
      <w:r w:rsidR="00E577A5">
        <w:t>不要用空段控制版面或者行距</w:t>
      </w:r>
    </w:p>
  </w:comment>
  <w:comment w:id="103" w:author="表达检查器" w:date="2023-04-26T11:14:54Z" w:initials="表达问题">
    <w:p w:rsidR="00F1430F">
      <w:r w:rsidR="00E577A5">
        <w:t>不要用空段控制版面或者行距</w:t>
      </w:r>
    </w:p>
  </w:comment>
  <w:comment w:id="104" w:author="表达检查器" w:date="2023-04-26T11:14:54Z" w:initials="表达问题">
    <w:p w:rsidR="00F1430F">
      <w:r w:rsidR="00E577A5">
        <w:t>不要用空段控制版面或者行距</w:t>
      </w:r>
    </w:p>
  </w:comment>
  <w:comment w:id="105" w:author="表达检查器" w:date="2023-04-26T11:14:54Z" w:initials="表达问题">
    <w:p w:rsidR="00F1430F">
      <w:r w:rsidR="00E577A5">
        <w:t>不要用空段控制版面或者行距</w:t>
      </w:r>
    </w:p>
  </w:comment>
  <w:comment w:id="106" w:author="表达检查器" w:date="2023-04-26T11:14:54Z" w:initials="表达问题">
    <w:p w:rsidR="00F1430F">
      <w:r w:rsidR="00E577A5">
        <w:t>不要用空段控制版面或者行距</w:t>
      </w:r>
    </w:p>
  </w:comment>
  <w:comment w:id="107" w:author="表达检查器" w:date="2023-04-26T11:14:54Z" w:initials="表达问题">
    <w:p w:rsidR="00F1430F">
      <w:r w:rsidR="00E577A5">
        <w:t>不要用空段控制版面或者行距</w:t>
      </w:r>
    </w:p>
  </w:comment>
  <w:comment w:id="108" w:author="表达检查器" w:date="2023-04-26T11:14:54Z" w:initials="表达问题">
    <w:p w:rsidR="00F1430F">
      <w:r w:rsidR="00E577A5">
        <w:t>不要用空段控制版面或者行距</w:t>
      </w:r>
    </w:p>
  </w:comment>
  <w:comment w:id="109" w:author="内容检查器" w:date="2023-04-26T11:14:54Z" w:initials="内容问题">
    <w:p w:rsidR="00F1430F">
      <w:r w:rsidR="00E577A5">
        <w:t>英文句首字母要大写</w:t>
      </w:r>
    </w:p>
  </w:comment>
  <w:comment w:id="110" w:author="内容检查器" w:date="2023-04-26T11:14:54Z" w:initials="内容问题">
    <w:p w:rsidR="00F1430F">
      <w:r w:rsidR="00E577A5">
        <w:t>英文句首字母要大写</w:t>
      </w:r>
    </w:p>
  </w:comment>
  <w:comment w:id="111" w:author="内容检查器" w:date="2023-04-26T11:14:54Z" w:initials="内容问题">
    <w:p w:rsidR="00F1430F">
      <w:r w:rsidR="00E577A5">
        <w:t>英文句首字母要大写</w:t>
      </w:r>
    </w:p>
  </w:comment>
  <w:comment w:id="112" w:author="内容检查器" w:date="2023-04-26T11:14:54Z" w:initials="内容问题">
    <w:p w:rsidR="00F1430F">
      <w:r w:rsidR="00E577A5">
        <w:t>英文句首字母要大写</w:t>
      </w:r>
    </w:p>
  </w:comment>
  <w:comment w:id="113" w:author="结构检查器" w:date="2023-04-26T11:14:54Z" w:initials="结构问题">
    <w:p w:rsidR="00F1430F">
      <w:r w:rsidR="00E577A5">
        <w:t>此章末尾需要补充“本章小结”部分（建议100-600字）</w:t>
      </w:r>
    </w:p>
  </w:comment>
  <w:comment w:id="114" w:author="结构检查器" w:date="2023-04-26T11:14:54Z" w:initials="结构问题">
    <w:p w:rsidR="00F1430F">
      <w:r w:rsidR="00E577A5">
        <w:t>此章末尾需要补充“本章小结”部分（建议100-600字）</w:t>
      </w:r>
    </w:p>
  </w:comment>
  <w:comment w:id="115" w:author="结构检查器" w:date="2023-04-26T11:14:54Z" w:initials="结构问题">
    <w:p w:rsidR="00F1430F">
      <w:r w:rsidR="00E577A5">
        <w:t>此章末尾需要补充“本章小结”部分（建议100-600字）</w:t>
      </w:r>
    </w:p>
  </w:comment>
  <w:comment w:id="116" w:author="编号检查器" w:date="2023-04-26T11:14:54Z" w:initials="编号问题">
    <w:p w:rsidR="00F1430F">
      <w:r w:rsidR="00E577A5">
        <w:t>图题编号：“附图1”不符合标示要求，需要修改为：“附图5-1”</w:t>
      </w:r>
    </w:p>
  </w:comment>
  <w:comment w:id="117" w:author="编号检查器" w:date="2023-04-26T11:14:54Z" w:initials="编号问题">
    <w:p w:rsidR="00F1430F">
      <w:r w:rsidR="00E577A5">
        <w:t>表题编号：“附表5”不符合标示要求，需要修改为：“附表5.3-1”</w:t>
      </w:r>
    </w:p>
  </w:comment>
  <w:comment w:id="118" w:author="编号检查器" w:date="2023-04-26T11:14:54Z" w:initials="编号问题">
    <w:p w:rsidR="00F1430F">
      <w:r w:rsidR="00E577A5">
        <w:t>表题编号：“附表4”不符合标示要求，需要修改为：“附表5.3-1”</w:t>
      </w:r>
    </w:p>
  </w:comment>
  <w:comment w:id="119" w:author="编号检查器" w:date="2023-04-26T11:14:54Z" w:initials="编号问题">
    <w:p w:rsidR="00F1430F">
      <w:r w:rsidR="00E577A5">
        <w:t>表题编号：“附表3”不符合标示要求，需要修改为：“附表5.3-1”</w:t>
      </w:r>
    </w:p>
  </w:comment>
  <w:comment w:id="120" w:author="编号检查器" w:date="2023-04-26T11:14:54Z" w:initials="编号问题">
    <w:p w:rsidR="00F1430F">
      <w:r w:rsidR="00E577A5">
        <w:t>表题编号：“附表2”不符合标示要求，需要修改为：“附表5.3-1”</w:t>
      </w:r>
    </w:p>
  </w:comment>
  <w:comment w:id="121" w:author="编号检查器" w:date="2023-04-26T11:14:54Z" w:initials="编号问题">
    <w:p w:rsidR="00F1430F">
      <w:r w:rsidR="00E577A5">
        <w:t>表题编号：“附表1”不符合标示要求，需要修改为：“附表5.3-1”</w:t>
      </w:r>
    </w:p>
  </w:comment>
  <w:comment w:id="122" w:author="编号检查器" w:date="2023-04-26T11:14:54Z" w:initials="编号问题">
    <w:p w:rsidR="00F1430F">
      <w:r w:rsidR="00E577A5">
        <w:t>表题编号：“表5-3-2”不符合标示要求，需要修改为：“表5.3-2”</w:t>
      </w:r>
    </w:p>
  </w:comment>
  <w:comment w:id="123" w:author="编号检查器" w:date="2023-04-26T11:14:54Z" w:initials="编号问题">
    <w:p w:rsidR="00F1430F">
      <w:r w:rsidR="00E577A5">
        <w:t>表题编号：“表5-3-1”不符合标示要求，需要修改为：“表5.3-1”</w:t>
      </w:r>
    </w:p>
  </w:comment>
  <w:comment w:id="124" w:author="编号检查器" w:date="2023-04-26T11:14:54Z" w:initials="编号问题">
    <w:p w:rsidR="00F1430F">
      <w:r w:rsidR="00E577A5">
        <w:t>表题编号：“表5-2-3”不符合标示要求，需要修改为：“表5.2-3”</w:t>
      </w:r>
    </w:p>
  </w:comment>
  <w:comment w:id="125" w:author="编号检查器" w:date="2023-04-26T11:14:54Z" w:initials="编号问题">
    <w:p w:rsidR="00F1430F">
      <w:r w:rsidR="00E577A5">
        <w:t>表题编号：“表5-2-2”不符合标示要求，需要修改为：“表5.2-2”</w:t>
      </w:r>
    </w:p>
  </w:comment>
  <w:comment w:id="126" w:author="编号检查器" w:date="2023-04-26T11:14:54Z" w:initials="编号问题">
    <w:p w:rsidR="00F1430F">
      <w:r w:rsidR="00E577A5">
        <w:t>表题编号：“表5-2-1”不符合标示要求，需要修改为：“表5.2-1”</w:t>
      </w:r>
    </w:p>
  </w:comment>
  <w:comment w:id="127" w:author="编号检查器" w:date="2023-04-26T11:14:54Z" w:initials="编号问题">
    <w:p w:rsidR="00F1430F">
      <w:r w:rsidR="00E577A5">
        <w:t>表题编号：“表5-1”不符合标示要求，需要修改为：“表5.1-1”</w:t>
      </w:r>
    </w:p>
  </w:comment>
  <w:comment w:id="128" w:author="编号检查器" w:date="2023-04-26T11:14:54Z" w:initials="编号问题">
    <w:p w:rsidR="00F1430F">
      <w:r w:rsidR="00E577A5">
        <w:t>表题编号：“表4-3”不符合标示要求，需要修改为：“表4.2-3”</w:t>
      </w:r>
    </w:p>
  </w:comment>
  <w:comment w:id="129" w:author="编号检查器" w:date="2023-04-26T11:14:54Z" w:initials="编号问题">
    <w:p w:rsidR="00F1430F">
      <w:r w:rsidR="00E577A5">
        <w:t>表题编号：“表4-2”不符合标示要求，需要修改为：“表4.2-2”</w:t>
      </w:r>
    </w:p>
  </w:comment>
  <w:comment w:id="130" w:author="编号检查器" w:date="2023-04-26T11:14:54Z" w:initials="编号问题">
    <w:p w:rsidR="00F1430F">
      <w:r w:rsidR="00E577A5">
        <w:t>表题编号：“表4-1”不符合标示要求，需要修改为：“表4.2-1”</w:t>
      </w:r>
    </w:p>
  </w:comment>
  <w:comment w:id="131" w:author="标点检查器" w:date="2023-04-26T11:14:54Z" w:initials="标点问题">
    <w:p w:rsidR="00F1430F">
      <w:r w:rsidR="00E577A5">
        <w:t>段落尾部字符“…”，不是表结束的标点，请检查</w:t>
      </w:r>
    </w:p>
  </w:comment>
  <w:comment w:id="132" w:author="表达检查器" w:date="2023-04-26T11:14:54Z" w:initials="表达问题">
    <w:p w:rsidR="00F1430F">
      <w:r w:rsidR="00E577A5">
        <w:t>此处：“如火如荼”为口语化表达，需要修改为书面语</w:t>
      </w:r>
    </w:p>
  </w:comment>
  <w:comment w:id="133" w:author="表达检查器" w:date="2023-04-26T11:14:54Z" w:initials="表达问题">
    <w:p w:rsidR="00F1430F">
      <w:r w:rsidR="00E577A5">
        <w:t>此处：“近年”为口语化表达，需要修改为书面语</w:t>
      </w:r>
    </w:p>
  </w:comment>
  <w:comment w:id="134" w:author="表达检查器" w:date="2023-04-26T11:14:54Z" w:initials="表达问题">
    <w:p w:rsidR="00F1430F">
      <w:r w:rsidR="00E577A5">
        <w:t>此处：“近年”为口语化表达，需要修改为书面语</w:t>
      </w:r>
    </w:p>
  </w:comment>
  <w:comment w:id="135" w:author="表达检查器" w:date="2023-04-26T11:14:54Z" w:initials="表达问题">
    <w:p w:rsidR="00F1430F">
      <w:r w:rsidR="00E577A5">
        <w:t>此处：“近年”为口语化表达，需要修改为书面语</w:t>
      </w:r>
    </w:p>
  </w:comment>
  <w:comment w:id="136" w:author="表达检查器" w:date="2023-04-26T11:14:54Z" w:initials="表达问题">
    <w:p w:rsidR="00F1430F">
      <w:r w:rsidR="00E577A5">
        <w:t>此处：“近年”为口语化表达，需要修改为书面语</w:t>
      </w:r>
    </w:p>
  </w:comment>
  <w:comment w:id="137" w:author="表达检查器" w:date="2023-04-26T11:14:54Z" w:initials="表达问题">
    <w:p w:rsidR="00F1430F">
      <w:r w:rsidR="00E577A5">
        <w:t>此处：“近年”为口语化表达，需要修改为书面语</w:t>
      </w:r>
    </w:p>
  </w:comment>
  <w:comment w:id="138" w:author="表达检查器" w:date="2023-04-26T11:14:54Z" w:initials="表达问题">
    <w:p w:rsidR="00F1430F">
      <w:r w:rsidR="00E577A5">
        <w:t>此处：“近年”为口语化表达，需要修改为书面语</w:t>
      </w:r>
    </w:p>
  </w:comment>
  <w:comment w:id="139" w:author="表达检查器" w:date="2023-04-26T11:14:54Z" w:initials="表达问题">
    <w:p w:rsidR="00F1430F">
      <w:r w:rsidR="00E577A5">
        <w:t>此处：“时候”为口语化表达，需要修改为书面语</w:t>
      </w:r>
    </w:p>
  </w:comment>
  <w:comment w:id="140" w:author="" w:date="2023-04-26T11:14:54Z" w:initials="">
    <w:p w:rsidR="00F1430F">
      <w:r w:rsidR="00E577A5">
        <w:t>需在正文中标注此参考文献的引用</w:t>
      </w:r>
    </w:p>
  </w:comment>
  <w:comment w:id="141" w:author="" w:date="2023-04-26T11:14:54Z" w:initials="">
    <w:p w:rsidR="00F1430F">
      <w:r w:rsidR="00E577A5">
        <w:t>需在正文中标注此参考文献的引用</w:t>
      </w:r>
    </w:p>
  </w:comment>
  <w:comment w:id="142" w:author="" w:date="2023-04-26T11:14:54Z" w:initials="">
    <w:p w:rsidR="00F1430F">
      <w:r w:rsidR="00E577A5">
        <w:t>需在正文中标注此参考文献的引用</w:t>
      </w:r>
    </w:p>
  </w:comment>
  <w:comment w:id="143" w:author="" w:date="2023-04-26T11:14:54Z" w:initials="">
    <w:p w:rsidR="00F1430F">
      <w:r w:rsidR="00E577A5">
        <w:t>需在正文中标注此参考文献的引用</w:t>
      </w:r>
    </w:p>
  </w:comment>
  <w:comment w:id="144" w:author="" w:date="2023-04-26T11:14:54Z" w:initials="">
    <w:p w:rsidR="00F1430F">
      <w:r w:rsidR="00E577A5">
        <w:t>需在正文中标注此参考文献的引用</w:t>
      </w:r>
    </w:p>
  </w:comment>
  <w:comment w:id="145" w:author="引用检查器" w:date="2023-04-26T11:14:54Z" w:initials="引用问题">
    <w:p w:rsidR="00F1430F">
      <w:r w:rsidR="00E577A5">
        <w:t>参考文献有41个，其中有5篇文献没有被引用，未发现“顺序编码制”引用参考文献，发现“著者出版年制”标注的参考文献38处</w:t>
      </w:r>
    </w:p>
  </w:comment>
  <w:comment w:id="146" w:author="结构检查器" w:date="2023-04-26T11:14:54Z" w:initials="结构问题">
    <w:p w:rsidR="00F1430F">
      <w:r w:rsidR="00E577A5">
        <w:t>参考文献大部分应该集中在文档前半部分中的理论基础或者综述章节中</w:t>
      </w:r>
    </w:p>
  </w:comment>
  <w:comment w:id="147" w:author="引用检查器" w:date="2023-04-26T11:14:54Z" w:initials="引用问题">
    <w:p w:rsidR="00F1430F">
      <w:r w:rsidR="00E577A5">
        <w:t>参考文献只有8个英文文献，低于百分之40</w:t>
      </w:r>
    </w:p>
  </w:comment>
  <w:comment w:id="148" w:author="引用检查器" w:date="2023-04-26T11:14:54Z" w:initials="引用问题">
    <w:p w:rsidR="00F1430F">
      <w:r w:rsidR="00E577A5">
        <w:t>参考文献不是使用“顺序编码制”引用参考文献，文献需要按照英文字母与汉字拼音排序，已经自动排序处理</w:t>
      </w:r>
    </w:p>
  </w:comment>
  <w:comment w:id="149" w:author="引用检查器" w:date="2023-04-26T11:14:54Z" w:initials="引用问题">
    <w:p w:rsidR="00F1430F">
      <w:r w:rsidR="00E577A5">
        <w:t>需修改类似“如下图”的表达为“如图3-1”的精确表达方式</w:t>
      </w:r>
    </w:p>
  </w:comment>
  <w:comment w:id="150" w:author="引用检查器" w:date="2023-04-26T11:14:54Z" w:initials="引用问题">
    <w:p w:rsidR="00F1430F">
      <w:r w:rsidR="00E577A5">
        <w:t>需修改类似“如下图”的表达为“如附图1”的精确表达方式</w:t>
      </w:r>
    </w:p>
  </w:comment>
  <w:comment w:id="151" w:author="引用检查器" w:date="2023-04-26T11:14:54Z" w:initials="引用问题">
    <w:p w:rsidR="00F1430F">
      <w:r w:rsidR="00E577A5">
        <w:t>没有对原编号“图3-2”的引用</w:t>
      </w:r>
    </w:p>
  </w:comment>
  <w:comment w:id="152" w:author="引用检查器" w:date="2023-04-26T11:14:54Z" w:initials="引用问题">
    <w:p w:rsidR="00F1430F">
      <w:r w:rsidR="00E577A5">
        <w:t>没有对原编号“图3-3”的引用</w:t>
      </w:r>
    </w:p>
  </w:comment>
  <w:comment w:id="153" w:author="引用检查器" w:date="2023-04-26T11:14:54Z" w:initials="引用问题">
    <w:p w:rsidR="00F1430F">
      <w:r w:rsidR="00E577A5">
        <w:t>没有对原编号“图3-4”的引用</w:t>
      </w:r>
    </w:p>
  </w:comment>
  <w:comment w:id="154" w:author="引用检查器" w:date="2023-04-26T11:14:54Z" w:initials="引用问题">
    <w:p w:rsidR="00F1430F">
      <w:r w:rsidR="00E577A5">
        <w:t>图示需要添加图序和图题</w:t>
      </w:r>
    </w:p>
  </w:comment>
  <w:comment w:id="155" w:author="引用检查器" w:date="2023-04-26T11:14:54Z" w:initials="引用问题">
    <w:p w:rsidR="00F1430F">
      <w:r w:rsidR="00E577A5">
        <w:t>图示需要添加图序和图题</w:t>
      </w:r>
    </w:p>
  </w:comment>
  <w:comment w:id="156" w:author="引用检查器" w:date="2023-04-26T11:14:54Z" w:initials="引用问题">
    <w:p w:rsidR="00F1430F">
      <w:r w:rsidR="00E577A5">
        <w:t>图示需要添加图序和图题</w:t>
      </w:r>
    </w:p>
  </w:comment>
  <w:comment w:id="157" w:author="引用检查器" w:date="2023-04-26T11:14:54Z" w:initials="引用问题">
    <w:p w:rsidR="00F1430F">
      <w:r w:rsidR="00E577A5">
        <w:t>图示需要添加图序和图题</w:t>
      </w:r>
    </w:p>
  </w:comment>
  <w:comment w:id="158" w:author="引用检查器" w:date="2023-04-26T11:14:54Z" w:initials="引用问题">
    <w:p w:rsidR="00F1430F">
      <w:r w:rsidR="00E577A5">
        <w:t>需修改类似“如下表”的表达为“如表4-1”的精确表达方式</w:t>
      </w:r>
    </w:p>
  </w:comment>
  <w:comment w:id="159" w:author="引用检查器" w:date="2023-04-26T11:14:54Z" w:initials="引用问题">
    <w:p w:rsidR="00F1430F">
      <w:r w:rsidR="00E577A5">
        <w:t>需修改类似“如下表”的表达为“如表4-2”的精确表达方式</w:t>
      </w:r>
    </w:p>
  </w:comment>
  <w:comment w:id="160" w:author="引用检查器" w:date="2023-04-26T11:14:54Z" w:initials="引用问题">
    <w:p w:rsidR="00F1430F">
      <w:r w:rsidR="00E577A5">
        <w:t>需修改类似“如下表”的表达为“如表4-3”的精确表达方式</w:t>
      </w:r>
    </w:p>
  </w:comment>
  <w:comment w:id="161" w:author="引用检查器" w:date="2023-04-26T11:14:54Z" w:initials="引用问题">
    <w:p w:rsidR="00F1430F">
      <w:r w:rsidR="00E577A5">
        <w:t>需修改类似“如下表”的表达为“如表5-2-3”的精确表达方式</w:t>
      </w:r>
    </w:p>
  </w:comment>
  <w:comment w:id="162" w:author="引用检查器" w:date="2023-04-26T11:14:54Z" w:initials="引用问题">
    <w:p w:rsidR="00F1430F">
      <w:r w:rsidR="00E577A5">
        <w:t>需修改类似“如下表”的表达为“如表5-3-1”的精确表达方式</w:t>
      </w:r>
    </w:p>
  </w:comment>
  <w:comment w:id="163" w:author="引用检查器" w:date="2023-04-26T11:14:54Z" w:initials="引用问题">
    <w:p w:rsidR="00F1430F">
      <w:r w:rsidR="00E577A5">
        <w:t>需修改类似“如下表”的表达为“如附表1”的精确表达方式</w:t>
      </w:r>
    </w:p>
  </w:comment>
  <w:comment w:id="164" w:author="引用检查器" w:date="2023-04-26T11:14:54Z" w:initials="引用问题">
    <w:p w:rsidR="00F1430F">
      <w:r w:rsidR="00E577A5">
        <w:t>需修改类似“如下表”的表达为“如附表2”的精确表达方式</w:t>
      </w:r>
    </w:p>
  </w:comment>
  <w:comment w:id="165" w:author="引用检查器" w:date="2023-04-26T11:14:54Z" w:initials="引用问题">
    <w:p w:rsidR="00F1430F">
      <w:r w:rsidR="00E577A5">
        <w:t>需修改类似“如下表”的表达为“如附表3”的精确表达方式</w:t>
      </w:r>
    </w:p>
  </w:comment>
  <w:comment w:id="166" w:author="引用检查器" w:date="2023-04-26T11:14:54Z" w:initials="引用问题">
    <w:p w:rsidR="00F1430F">
      <w:r w:rsidR="00E577A5">
        <w:t>需修改类似“如下表”的表达为“如附表4”的精确表达方式</w:t>
      </w:r>
    </w:p>
  </w:comment>
  <w:comment w:id="167" w:author="引用检查器" w:date="2023-04-26T11:14:54Z" w:initials="引用问题">
    <w:p w:rsidR="00F1430F">
      <w:r w:rsidR="00E577A5">
        <w:t>没有对原编号“表5-3-2”的引用</w:t>
      </w:r>
    </w:p>
  </w:comment>
  <w:comment w:id="168" w:author="引用检查器" w:date="2023-04-26T11:14:54Z" w:initials="引用问题">
    <w:p w:rsidR="00F1430F">
      <w:r w:rsidR="00E577A5">
        <w:t>没有对原编号“附表5”的引用</w:t>
      </w:r>
    </w:p>
  </w:comment>
  <w:comment w:id="169" w:author="引用检查器" w:date="2023-04-26T11:14:54Z" w:initials="引用问题">
    <w:p w:rsidR="00F1430F">
      <w:r w:rsidR="00E577A5">
        <w:t>“一节”缺少引用源</w:t>
      </w:r>
    </w:p>
  </w:comment>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C59628" w14:textId="77777777" w:rsidR="00210245" w:rsidRDefault="00210245">
      <w:r>
        <w:separator/>
      </w:r>
    </w:p>
  </w:endnote>
  <w:endnote w:type="continuationSeparator" w:id="0">
    <w:p w14:paraId="3EF0D0BA" w14:textId="77777777" w:rsidR="00210245" w:rsidRDefault="002102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仿宋_GB2312">
    <w:altName w:val="微软雅黑"/>
    <w:charset w:val="86"/>
    <w:family w:val="modern"/>
    <w:pitch w:val="default"/>
    <w:sig w:usb0="00000000" w:usb1="080E0000" w:usb2="00000000" w:usb3="00000000" w:csb0="00040000" w:csb1="00000000"/>
  </w:font>
  <w:font w:name="STZhongsong">
    <w:altName w:val="华文中宋"/>
    <w:charset w:val="86"/>
    <w:family w:val="auto"/>
    <w:pitch w:val="variable"/>
    <w:sig w:usb0="00000287" w:usb1="080F0000" w:usb2="00000010" w:usb3="00000000" w:csb0="0004009F" w:csb1="00000000"/>
  </w:font>
  <w:font w:name="楷体_GB2312">
    <w:altName w:val="微软雅黑"/>
    <w:charset w:val="86"/>
    <w:family w:val="modern"/>
    <w:pitch w:val="fixed"/>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 w:name="STXingkai">
    <w:altName w:val="华文行楷"/>
    <w:charset w:val="86"/>
    <w:family w:val="auto"/>
    <w:pitch w:val="variable"/>
    <w:sig w:usb0="00000001" w:usb1="080F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BA1A52" w14:textId="77777777" w:rsidR="004912D7" w:rsidRDefault="004912D7">
    <w:pPr>
      <w:pStyle w:val="cw4"/>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rsidR="000211C1" w14:paraId="3B435996" w14:textId="77777777">
      <w:trPr>
        <w:trHeight w:val="151"/>
      </w:trPr>
      <w:tc>
        <w:tcPr>
          <w:tcW w:w="3924" w:type="dxa"/>
          <w:tcBorders>
            <w:bottom w:val="single" w:sz="4" w:space="0" w:color="auto"/>
          </w:tcBorders>
        </w:tcPr>
        <w:p w14:paraId="3A5BFDBD"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14:paraId="76221366" w14:textId="77777777" w:rsidR="000211C1" w:rsidRDefault="00000000">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14:paraId="144F24CC"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rsidR="000211C1" w14:paraId="291BCC29" w14:textId="77777777">
      <w:trPr>
        <w:trHeight w:val="150"/>
      </w:trPr>
      <w:tc>
        <w:tcPr>
          <w:tcW w:w="3924" w:type="dxa"/>
          <w:tcBorders>
            <w:top w:val="single" w:sz="4" w:space="0" w:color="auto"/>
          </w:tcBorders>
        </w:tcPr>
        <w:p w14:paraId="21D0A12B"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14:paraId="5BC3A1A5"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14:paraId="7B1D2B87"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14:paraId="2A740CF3" w14:textId="77777777" w:rsidR="000211C1" w:rsidRDefault="000211C1">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rsidR="000211C1" w14:paraId="304D84CA" w14:textId="77777777">
      <w:trPr>
        <w:trHeight w:val="151"/>
      </w:trPr>
      <w:tc>
        <w:tcPr>
          <w:tcW w:w="3924" w:type="dxa"/>
          <w:tcBorders>
            <w:bottom w:val="single" w:sz="4" w:space="0" w:color="auto"/>
          </w:tcBorders>
        </w:tcPr>
        <w:p w14:paraId="1B576D61"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14:paraId="040BE8C0" w14:textId="77777777" w:rsidR="000211C1" w:rsidRDefault="00000000">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14:paraId="57ECBE4D"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rsidR="000211C1" w14:paraId="29493E5A" w14:textId="77777777">
      <w:trPr>
        <w:trHeight w:val="150"/>
      </w:trPr>
      <w:tc>
        <w:tcPr>
          <w:tcW w:w="3924" w:type="dxa"/>
          <w:tcBorders>
            <w:top w:val="single" w:sz="4" w:space="0" w:color="auto"/>
          </w:tcBorders>
        </w:tcPr>
        <w:p w14:paraId="28EBF3AE"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14:paraId="7EF019D2"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14:paraId="5C1B95A8"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14:paraId="79E9C0E2" w14:textId="77777777" w:rsidR="000211C1" w:rsidRDefault="000211C1">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rsidR="000211C1" w14:paraId="2D065321" w14:textId="77777777">
      <w:trPr>
        <w:trHeight w:val="151"/>
      </w:trPr>
      <w:tc>
        <w:tcPr>
          <w:tcW w:w="3924" w:type="dxa"/>
          <w:tcBorders>
            <w:bottom w:val="single" w:sz="4" w:space="0" w:color="auto"/>
          </w:tcBorders>
        </w:tcPr>
        <w:p w14:paraId="59A032C8"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14:paraId="71C91B10" w14:textId="77777777" w:rsidR="000211C1" w:rsidRDefault="00000000">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14:paraId="4B20310B"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rsidR="000211C1" w14:paraId="2DE9CE68" w14:textId="77777777">
      <w:trPr>
        <w:trHeight w:val="150"/>
      </w:trPr>
      <w:tc>
        <w:tcPr>
          <w:tcW w:w="3924" w:type="dxa"/>
          <w:tcBorders>
            <w:top w:val="single" w:sz="4" w:space="0" w:color="auto"/>
          </w:tcBorders>
        </w:tcPr>
        <w:p w14:paraId="66AFF48C"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14:paraId="07459DB7"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14:paraId="14C03CD1"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14:paraId="7DA03342" w14:textId="77777777" w:rsidR="000211C1" w:rsidRDefault="000211C1">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rsidR="000211C1" w14:paraId="2D065321" w14:textId="77777777">
      <w:trPr>
        <w:trHeight w:val="151"/>
      </w:trPr>
      <w:tc>
        <w:tcPr>
          <w:tcW w:w="3924" w:type="dxa"/>
          <w:tcBorders>
            <w:bottom w:val="single" w:sz="4" w:space="0" w:color="auto"/>
          </w:tcBorders>
        </w:tcPr>
        <w:p w14:paraId="59A032C8"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14:paraId="71C91B10" w14:textId="77777777" w:rsidR="000211C1" w:rsidRDefault="00000000">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14:paraId="4B20310B"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rsidR="000211C1" w14:paraId="2DE9CE68" w14:textId="77777777">
      <w:trPr>
        <w:trHeight w:val="150"/>
      </w:trPr>
      <w:tc>
        <w:tcPr>
          <w:tcW w:w="3924" w:type="dxa"/>
          <w:tcBorders>
            <w:top w:val="single" w:sz="4" w:space="0" w:color="auto"/>
          </w:tcBorders>
        </w:tcPr>
        <w:p w14:paraId="66AFF48C"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14:paraId="07459DB7"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14:paraId="14C03CD1"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14:paraId="7DA03342" w14:textId="77777777" w:rsidR="000211C1" w:rsidRDefault="000211C1">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rsidR="000211C1" w14:paraId="4ED59B90" w14:textId="77777777">
      <w:trPr>
        <w:trHeight w:val="151"/>
      </w:trPr>
      <w:tc>
        <w:tcPr>
          <w:tcW w:w="3924" w:type="dxa"/>
          <w:tcBorders>
            <w:bottom w:val="single" w:sz="4" w:space="0" w:color="auto"/>
          </w:tcBorders>
        </w:tcPr>
        <w:p w14:paraId="79FC37DB"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14:paraId="5BF7D753" w14:textId="77777777" w:rsidR="000211C1" w:rsidRDefault="00000000">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14:paraId="4E0C7447"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rsidR="000211C1" w14:paraId="0D214D12" w14:textId="77777777">
      <w:trPr>
        <w:trHeight w:val="150"/>
      </w:trPr>
      <w:tc>
        <w:tcPr>
          <w:tcW w:w="3924" w:type="dxa"/>
          <w:tcBorders>
            <w:top w:val="single" w:sz="4" w:space="0" w:color="auto"/>
          </w:tcBorders>
        </w:tcPr>
        <w:p w14:paraId="73BDBFFF"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14:paraId="517B8DED"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14:paraId="0C009358"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14:paraId="5196648F" w14:textId="77777777" w:rsidR="000211C1" w:rsidRDefault="000211C1">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rsidR="000211C1" w14:paraId="304D84CA" w14:textId="77777777">
      <w:trPr>
        <w:trHeight w:val="151"/>
      </w:trPr>
      <w:tc>
        <w:tcPr>
          <w:tcW w:w="3924" w:type="dxa"/>
          <w:tcBorders>
            <w:bottom w:val="single" w:sz="4" w:space="0" w:color="auto"/>
          </w:tcBorders>
        </w:tcPr>
        <w:p w14:paraId="1B576D61"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14:paraId="040BE8C0" w14:textId="77777777" w:rsidR="000211C1" w:rsidRDefault="00000000">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14:paraId="57ECBE4D"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rsidR="000211C1" w14:paraId="29493E5A" w14:textId="77777777">
      <w:trPr>
        <w:trHeight w:val="150"/>
      </w:trPr>
      <w:tc>
        <w:tcPr>
          <w:tcW w:w="3924" w:type="dxa"/>
          <w:tcBorders>
            <w:top w:val="single" w:sz="4" w:space="0" w:color="auto"/>
          </w:tcBorders>
        </w:tcPr>
        <w:p w14:paraId="28EBF3AE"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14:paraId="7EF019D2"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14:paraId="5C1B95A8"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14:paraId="79E9C0E2" w14:textId="77777777" w:rsidR="000211C1" w:rsidRDefault="000211C1">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rsidR="000211C1" w14:paraId="2D065321" w14:textId="77777777">
      <w:trPr>
        <w:trHeight w:val="151"/>
      </w:trPr>
      <w:tc>
        <w:tcPr>
          <w:tcW w:w="3924" w:type="dxa"/>
          <w:tcBorders>
            <w:bottom w:val="single" w:sz="4" w:space="0" w:color="auto"/>
          </w:tcBorders>
        </w:tcPr>
        <w:p w14:paraId="59A032C8"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14:paraId="71C91B10" w14:textId="77777777" w:rsidR="000211C1" w:rsidRDefault="00000000">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14:paraId="4B20310B"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rsidR="000211C1" w14:paraId="2DE9CE68" w14:textId="77777777">
      <w:trPr>
        <w:trHeight w:val="150"/>
      </w:trPr>
      <w:tc>
        <w:tcPr>
          <w:tcW w:w="3924" w:type="dxa"/>
          <w:tcBorders>
            <w:top w:val="single" w:sz="4" w:space="0" w:color="auto"/>
          </w:tcBorders>
        </w:tcPr>
        <w:p w14:paraId="66AFF48C"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14:paraId="07459DB7"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14:paraId="14C03CD1"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14:paraId="7DA03342" w14:textId="77777777" w:rsidR="000211C1" w:rsidRDefault="000211C1">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rsidR="000211C1" w14:paraId="4ED59B90" w14:textId="77777777">
      <w:trPr>
        <w:trHeight w:val="151"/>
      </w:trPr>
      <w:tc>
        <w:tcPr>
          <w:tcW w:w="3924" w:type="dxa"/>
          <w:tcBorders>
            <w:bottom w:val="single" w:sz="4" w:space="0" w:color="auto"/>
          </w:tcBorders>
        </w:tcPr>
        <w:p w14:paraId="79FC37DB"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14:paraId="5BF7D753" w14:textId="77777777" w:rsidR="000211C1" w:rsidRDefault="00000000">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14:paraId="4E0C7447"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rsidR="000211C1" w14:paraId="0D214D12" w14:textId="77777777">
      <w:trPr>
        <w:trHeight w:val="150"/>
      </w:trPr>
      <w:tc>
        <w:tcPr>
          <w:tcW w:w="3924" w:type="dxa"/>
          <w:tcBorders>
            <w:top w:val="single" w:sz="4" w:space="0" w:color="auto"/>
          </w:tcBorders>
        </w:tcPr>
        <w:p w14:paraId="73BDBFFF"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14:paraId="517B8DED"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14:paraId="0C009358"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14:paraId="5196648F" w14:textId="77777777" w:rsidR="000211C1" w:rsidRDefault="000211C1">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rsidR="000211C1" w14:paraId="304D84CA" w14:textId="77777777">
      <w:trPr>
        <w:trHeight w:val="151"/>
      </w:trPr>
      <w:tc>
        <w:tcPr>
          <w:tcW w:w="3924" w:type="dxa"/>
          <w:tcBorders>
            <w:bottom w:val="single" w:sz="4" w:space="0" w:color="auto"/>
          </w:tcBorders>
        </w:tcPr>
        <w:p w14:paraId="1B576D61"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14:paraId="040BE8C0" w14:textId="77777777" w:rsidR="000211C1" w:rsidRDefault="00000000">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14:paraId="57ECBE4D"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rsidR="000211C1" w14:paraId="29493E5A" w14:textId="77777777">
      <w:trPr>
        <w:trHeight w:val="150"/>
      </w:trPr>
      <w:tc>
        <w:tcPr>
          <w:tcW w:w="3924" w:type="dxa"/>
          <w:tcBorders>
            <w:top w:val="single" w:sz="4" w:space="0" w:color="auto"/>
          </w:tcBorders>
        </w:tcPr>
        <w:p w14:paraId="28EBF3AE"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14:paraId="7EF019D2"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14:paraId="5C1B95A8"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14:paraId="79E9C0E2" w14:textId="77777777" w:rsidR="000211C1" w:rsidRDefault="000211C1">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rsidR="000211C1" w14:paraId="2D065321" w14:textId="77777777">
      <w:trPr>
        <w:trHeight w:val="151"/>
      </w:trPr>
      <w:tc>
        <w:tcPr>
          <w:tcW w:w="3924" w:type="dxa"/>
          <w:tcBorders>
            <w:bottom w:val="single" w:sz="4" w:space="0" w:color="auto"/>
          </w:tcBorders>
        </w:tcPr>
        <w:p w14:paraId="59A032C8"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14:paraId="71C91B10" w14:textId="77777777" w:rsidR="000211C1" w:rsidRDefault="00000000">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14:paraId="4B20310B"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rsidR="000211C1" w14:paraId="2DE9CE68" w14:textId="77777777">
      <w:trPr>
        <w:trHeight w:val="150"/>
      </w:trPr>
      <w:tc>
        <w:tcPr>
          <w:tcW w:w="3924" w:type="dxa"/>
          <w:tcBorders>
            <w:top w:val="single" w:sz="4" w:space="0" w:color="auto"/>
          </w:tcBorders>
        </w:tcPr>
        <w:p w14:paraId="66AFF48C"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14:paraId="07459DB7"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14:paraId="14C03CD1"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14:paraId="7DA03342" w14:textId="77777777" w:rsidR="000211C1" w:rsidRDefault="000211C1">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text" w:tblpY="1"/>
      <w:tblW w:w="5000" w:type="pct"/>
      <w:tblLook w:val="0000" w:firstRow="0" w:lastRow="0" w:firstColumn="0" w:lastColumn="0" w:noHBand="0" w:noVBand="0"/>
    </w:tblPr>
    <w:tblGrid>
      <w:gridCol w:w="3924"/>
      <w:gridCol w:w="872"/>
      <w:gridCol w:w="3924"/>
    </w:tblGrid>
    <w:tr w:rsidR="00E03056" w14:paraId="6350F7E9" w14:textId="77777777">
      <w:trPr>
        <w:trHeight w:val="151"/>
      </w:trPr>
      <w:tc>
        <w:tcPr>
          <w:tcW w:w="2250" w:type="pct"/>
          <w:tcBorders>
            <w:bottom w:val="single" w:sz="4" w:space="0" w:color="4F81BD"/>
          </w:tcBorders>
        </w:tcPr>
        <w:p w14:paraId="050FED46" w14:textId="77777777" w:rsidR="00E03056" w:rsidRDefault="00E03056">
          <w:pPr>
            <w:pStyle w:val="cw5"/>
            <w:rPr>
              <w:rFonts w:ascii="Cambria" w:hAnsi="Cambria"/>
              <w:b/>
              <w:bCs/>
            </w:rPr>
          </w:pPr>
        </w:p>
      </w:tc>
      <w:tc>
        <w:tcPr>
          <w:tcW w:w="500" w:type="pct"/>
          <w:vMerge w:val="restart"/>
          <w:noWrap/>
          <w:vAlign w:val="center"/>
        </w:tcPr>
        <w:p w14:paraId="4F0E57B1" w14:textId="5765A5DC" w:rsidR="00E03056" w:rsidRPr="00E6681E" w:rsidRDefault="00A9657E">
          <w:pPr>
            <w:pStyle w:val="a8"/>
            <w:jc w:val="center"/>
            <w:rPr>
              <w:rFonts w:ascii="Times New Roman" w:hAnsi="Times New Roman"/>
              <w:color w:val="000000"/>
            </w:rPr>
          </w:pPr>
          <w:r w:rsidRPr="00E6681E">
            <w:rPr>
              <w:rFonts w:ascii="Times New Roman" w:hAnsi="Times New Roman"/>
              <w:color w:val="000000"/>
            </w:rPr>
            <w:fldChar w:fldCharType="begin"/>
          </w:r>
          <w:r w:rsidRPr="00E6681E">
            <w:rPr>
              <w:rFonts w:ascii="Times New Roman" w:hAnsi="Times New Roman"/>
              <w:color w:val="000000"/>
            </w:rPr>
            <w:instrText>PAGE  \* ROMAN  \* MERGEFORMAT</w:instrText>
          </w:r>
          <w:r w:rsidRPr="00E6681E">
            <w:rPr>
              <w:rFonts w:ascii="Times New Roman" w:hAnsi="Times New Roman"/>
              <w:color w:val="000000"/>
            </w:rPr>
            <w:fldChar w:fldCharType="separate"/>
          </w:r>
          <w:r w:rsidRPr="00E6681E">
            <w:rPr>
              <w:rFonts w:ascii="Times New Roman" w:hAnsi="Times New Roman"/>
              <w:color w:val="000000"/>
              <w:sz w:val="28"/>
              <w:szCs w:val="28"/>
              <w:lang w:val="zh-CN"/>
            </w:rPr>
            <w:t>I</w:t>
          </w:r>
          <w:r w:rsidRPr="00E6681E">
            <w:rPr>
              <w:rFonts w:ascii="Times New Roman" w:hAnsi="Times New Roman"/>
              <w:color w:val="000000"/>
              <w:sz w:val="28"/>
              <w:szCs w:val="28"/>
            </w:rPr>
            <w:fldChar w:fldCharType="end"/>
          </w:r>
        </w:p>
      </w:tc>
      <w:tc>
        <w:tcPr>
          <w:tcW w:w="2250" w:type="pct"/>
          <w:tcBorders>
            <w:bottom w:val="single" w:sz="4" w:space="0" w:color="4F81BD"/>
          </w:tcBorders>
        </w:tcPr>
        <w:p w14:paraId="74470327" w14:textId="77777777" w:rsidR="00E03056" w:rsidRDefault="00E03056">
          <w:pPr>
            <w:pStyle w:val="cw5"/>
            <w:rPr>
              <w:rFonts w:ascii="Cambria" w:hAnsi="Cambria"/>
              <w:b/>
              <w:bCs/>
            </w:rPr>
          </w:pPr>
        </w:p>
      </w:tc>
    </w:tr>
    <w:tr w:rsidR="00E03056" w14:paraId="40032C86" w14:textId="77777777">
      <w:trPr>
        <w:trHeight w:val="150"/>
      </w:trPr>
      <w:tc>
        <w:tcPr>
          <w:tcW w:w="2250" w:type="pct"/>
          <w:tcBorders>
            <w:top w:val="single" w:sz="4" w:space="0" w:color="4F81BD"/>
          </w:tcBorders>
        </w:tcPr>
        <w:p w14:paraId="34439284" w14:textId="77777777" w:rsidR="00E03056" w:rsidRDefault="00E03056">
          <w:pPr>
            <w:pStyle w:val="cw5"/>
            <w:rPr>
              <w:rFonts w:ascii="Cambria" w:hAnsi="Cambria"/>
              <w:b/>
              <w:bCs/>
            </w:rPr>
          </w:pPr>
        </w:p>
      </w:tc>
      <w:tc>
        <w:tcPr>
          <w:tcW w:w="500" w:type="pct"/>
          <w:vMerge/>
        </w:tcPr>
        <w:p w14:paraId="1F58A8DF" w14:textId="77777777" w:rsidR="00E03056" w:rsidRDefault="00E03056">
          <w:pPr>
            <w:pStyle w:val="cw5"/>
            <w:jc w:val="center"/>
            <w:rPr>
              <w:rFonts w:ascii="Cambria" w:hAnsi="Cambria"/>
              <w:b/>
              <w:bCs/>
            </w:rPr>
          </w:pPr>
        </w:p>
      </w:tc>
      <w:tc>
        <w:tcPr>
          <w:tcW w:w="2250" w:type="pct"/>
          <w:tcBorders>
            <w:top w:val="single" w:sz="4" w:space="0" w:color="4F81BD"/>
          </w:tcBorders>
        </w:tcPr>
        <w:p w14:paraId="27534177" w14:textId="77777777" w:rsidR="00E03056" w:rsidRDefault="00E03056">
          <w:pPr>
            <w:pStyle w:val="cw5"/>
            <w:rPr>
              <w:rFonts w:ascii="Cambria" w:hAnsi="Cambria"/>
              <w:b/>
              <w:bCs/>
            </w:rPr>
          </w:pPr>
        </w:p>
      </w:tc>
    </w:tr>
  </w:tbl>
  <w:p w14:paraId="54CFF6A8" w14:textId="77777777" w:rsidR="00E03056" w:rsidRDefault="00E03056">
    <w:pPr>
      <w:pStyle w:val="cw4"/>
    </w:pP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rsidR="000211C1" w14:paraId="4ED59B90" w14:textId="77777777">
      <w:trPr>
        <w:trHeight w:val="151"/>
      </w:trPr>
      <w:tc>
        <w:tcPr>
          <w:tcW w:w="3924" w:type="dxa"/>
          <w:tcBorders>
            <w:bottom w:val="single" w:sz="4" w:space="0" w:color="auto"/>
          </w:tcBorders>
        </w:tcPr>
        <w:p w14:paraId="79FC37DB"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14:paraId="5BF7D753" w14:textId="77777777" w:rsidR="000211C1" w:rsidRDefault="00000000">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14:paraId="4E0C7447"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rsidR="000211C1" w14:paraId="0D214D12" w14:textId="77777777">
      <w:trPr>
        <w:trHeight w:val="150"/>
      </w:trPr>
      <w:tc>
        <w:tcPr>
          <w:tcW w:w="3924" w:type="dxa"/>
          <w:tcBorders>
            <w:top w:val="single" w:sz="4" w:space="0" w:color="auto"/>
          </w:tcBorders>
        </w:tcPr>
        <w:p w14:paraId="73BDBFFF"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14:paraId="517B8DED"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14:paraId="0C009358"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14:paraId="5196648F" w14:textId="77777777" w:rsidR="000211C1" w:rsidRDefault="000211C1">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rsidR="000211C1" w14:paraId="304D84CA" w14:textId="77777777">
      <w:trPr>
        <w:trHeight w:val="151"/>
      </w:trPr>
      <w:tc>
        <w:tcPr>
          <w:tcW w:w="3924" w:type="dxa"/>
          <w:tcBorders>
            <w:bottom w:val="single" w:sz="4" w:space="0" w:color="auto"/>
          </w:tcBorders>
        </w:tcPr>
        <w:p w14:paraId="1B576D61"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14:paraId="040BE8C0" w14:textId="77777777" w:rsidR="000211C1" w:rsidRDefault="00000000">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14:paraId="57ECBE4D"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rsidR="000211C1" w14:paraId="29493E5A" w14:textId="77777777">
      <w:trPr>
        <w:trHeight w:val="150"/>
      </w:trPr>
      <w:tc>
        <w:tcPr>
          <w:tcW w:w="3924" w:type="dxa"/>
          <w:tcBorders>
            <w:top w:val="single" w:sz="4" w:space="0" w:color="auto"/>
          </w:tcBorders>
        </w:tcPr>
        <w:p w14:paraId="28EBF3AE"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14:paraId="7EF019D2"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14:paraId="5C1B95A8"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14:paraId="79E9C0E2" w14:textId="77777777" w:rsidR="000211C1" w:rsidRDefault="000211C1">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rsidR="000211C1" w14:paraId="2D065321" w14:textId="77777777">
      <w:trPr>
        <w:trHeight w:val="151"/>
      </w:trPr>
      <w:tc>
        <w:tcPr>
          <w:tcW w:w="3924" w:type="dxa"/>
          <w:tcBorders>
            <w:bottom w:val="single" w:sz="4" w:space="0" w:color="auto"/>
          </w:tcBorders>
        </w:tcPr>
        <w:p w14:paraId="59A032C8"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14:paraId="71C91B10" w14:textId="77777777" w:rsidR="000211C1" w:rsidRDefault="00000000">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14:paraId="4B20310B"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rsidR="000211C1" w14:paraId="2DE9CE68" w14:textId="77777777">
      <w:trPr>
        <w:trHeight w:val="150"/>
      </w:trPr>
      <w:tc>
        <w:tcPr>
          <w:tcW w:w="3924" w:type="dxa"/>
          <w:tcBorders>
            <w:top w:val="single" w:sz="4" w:space="0" w:color="auto"/>
          </w:tcBorders>
        </w:tcPr>
        <w:p w14:paraId="66AFF48C"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14:paraId="07459DB7"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14:paraId="14C03CD1"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14:paraId="7DA03342" w14:textId="77777777" w:rsidR="000211C1" w:rsidRDefault="000211C1">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rsidR="000211C1" w14:paraId="4ED59B90" w14:textId="77777777">
      <w:trPr>
        <w:trHeight w:val="151"/>
      </w:trPr>
      <w:tc>
        <w:tcPr>
          <w:tcW w:w="3924" w:type="dxa"/>
          <w:tcBorders>
            <w:bottom w:val="single" w:sz="4" w:space="0" w:color="auto"/>
          </w:tcBorders>
        </w:tcPr>
        <w:p w14:paraId="79FC37DB"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14:paraId="5BF7D753" w14:textId="77777777" w:rsidR="000211C1" w:rsidRDefault="00000000">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14:paraId="4E0C7447"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rsidR="000211C1" w14:paraId="0D214D12" w14:textId="77777777">
      <w:trPr>
        <w:trHeight w:val="150"/>
      </w:trPr>
      <w:tc>
        <w:tcPr>
          <w:tcW w:w="3924" w:type="dxa"/>
          <w:tcBorders>
            <w:top w:val="single" w:sz="4" w:space="0" w:color="auto"/>
          </w:tcBorders>
        </w:tcPr>
        <w:p w14:paraId="73BDBFFF"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14:paraId="517B8DED"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14:paraId="0C009358"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14:paraId="5196648F" w14:textId="77777777" w:rsidR="000211C1" w:rsidRDefault="000211C1">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rsidR="000211C1" w14:paraId="304D84CA" w14:textId="77777777">
      <w:trPr>
        <w:trHeight w:val="151"/>
      </w:trPr>
      <w:tc>
        <w:tcPr>
          <w:tcW w:w="3924" w:type="dxa"/>
          <w:tcBorders>
            <w:bottom w:val="single" w:sz="4" w:space="0" w:color="auto"/>
          </w:tcBorders>
        </w:tcPr>
        <w:p w14:paraId="1B576D61"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14:paraId="040BE8C0" w14:textId="77777777" w:rsidR="000211C1" w:rsidRDefault="00000000">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14:paraId="57ECBE4D"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rsidR="000211C1" w14:paraId="29493E5A" w14:textId="77777777">
      <w:trPr>
        <w:trHeight w:val="150"/>
      </w:trPr>
      <w:tc>
        <w:tcPr>
          <w:tcW w:w="3924" w:type="dxa"/>
          <w:tcBorders>
            <w:top w:val="single" w:sz="4" w:space="0" w:color="auto"/>
          </w:tcBorders>
        </w:tcPr>
        <w:p w14:paraId="28EBF3AE"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14:paraId="7EF019D2"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14:paraId="5C1B95A8"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14:paraId="79E9C0E2" w14:textId="77777777" w:rsidR="000211C1" w:rsidRDefault="000211C1">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rsidR="000211C1" w14:paraId="3B435996" w14:textId="77777777">
      <w:trPr>
        <w:trHeight w:val="151"/>
      </w:trPr>
      <w:tc>
        <w:tcPr>
          <w:tcW w:w="3924" w:type="dxa"/>
          <w:tcBorders>
            <w:bottom w:val="single" w:sz="4" w:space="0" w:color="auto"/>
          </w:tcBorders>
        </w:tcPr>
        <w:p w14:paraId="3A5BFDBD"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14:paraId="76221366" w14:textId="77777777" w:rsidR="000211C1" w:rsidRDefault="00000000">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14:paraId="144F24CC"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rsidR="000211C1" w14:paraId="291BCC29" w14:textId="77777777">
      <w:trPr>
        <w:trHeight w:val="150"/>
      </w:trPr>
      <w:tc>
        <w:tcPr>
          <w:tcW w:w="3924" w:type="dxa"/>
          <w:tcBorders>
            <w:top w:val="single" w:sz="4" w:space="0" w:color="auto"/>
          </w:tcBorders>
        </w:tcPr>
        <w:p w14:paraId="21D0A12B"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14:paraId="5BC3A1A5"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14:paraId="7B1D2B87"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14:paraId="2A740CF3" w14:textId="77777777" w:rsidR="000211C1" w:rsidRDefault="000211C1">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2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rsidR="000211C1" w14:paraId="4E551CE3" w14:textId="77777777">
      <w:trPr>
        <w:trHeight w:val="151"/>
      </w:trPr>
      <w:tc>
        <w:tcPr>
          <w:tcW w:w="3924" w:type="dxa"/>
          <w:tcBorders>
            <w:bottom w:val="single" w:sz="4" w:space="0" w:color="auto"/>
          </w:tcBorders>
        </w:tcPr>
        <w:p w14:paraId="65DE9C90"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14:paraId="28293D85" w14:textId="77777777" w:rsidR="000211C1" w:rsidRDefault="00000000">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14:paraId="5129DECC"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rsidR="000211C1" w14:paraId="159B8EF6" w14:textId="77777777">
      <w:trPr>
        <w:trHeight w:val="150"/>
      </w:trPr>
      <w:tc>
        <w:tcPr>
          <w:tcW w:w="3924" w:type="dxa"/>
          <w:tcBorders>
            <w:top w:val="single" w:sz="4" w:space="0" w:color="auto"/>
          </w:tcBorders>
        </w:tcPr>
        <w:p w14:paraId="32421612"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14:paraId="2C556FB5"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14:paraId="64AB2AF3"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14:paraId="0BC82F50" w14:textId="77777777" w:rsidR="000211C1" w:rsidRDefault="000211C1">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2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rsidR="000211C1" w14:paraId="4480B7C3" w14:textId="77777777">
      <w:trPr>
        <w:trHeight w:val="151"/>
      </w:trPr>
      <w:tc>
        <w:tcPr>
          <w:tcW w:w="3924" w:type="dxa"/>
          <w:tcBorders>
            <w:bottom w:val="single" w:sz="4" w:space="0" w:color="auto"/>
          </w:tcBorders>
        </w:tcPr>
        <w:p w14:paraId="446AF64D"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14:paraId="5677B932" w14:textId="77777777" w:rsidR="000211C1" w:rsidRDefault="00000000">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14:paraId="4A08891B"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rsidR="000211C1" w14:paraId="11BBA3CC" w14:textId="77777777">
      <w:trPr>
        <w:trHeight w:val="150"/>
      </w:trPr>
      <w:tc>
        <w:tcPr>
          <w:tcW w:w="3924" w:type="dxa"/>
          <w:tcBorders>
            <w:top w:val="single" w:sz="4" w:space="0" w:color="auto"/>
          </w:tcBorders>
        </w:tcPr>
        <w:p w14:paraId="19167D59"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14:paraId="0ED37A14"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14:paraId="61FF1453"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14:paraId="6687954F" w14:textId="77777777" w:rsidR="000211C1" w:rsidRDefault="000211C1">
    <w:pPr>
      <w:widowControl w:val="0"/>
      <w:snapToGrid w:val="0"/>
      <w:spacing w:beforeLines="0" w:before="0" w:afterLines="0" w:after="0" w:line="240" w:lineRule="atLeast"/>
      <w:ind w:leftChars="0" w:left="0" w:firstLineChars="200" w:firstLine="36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2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rsidR="000211C1" w14:paraId="3B435996" w14:textId="77777777">
      <w:trPr>
        <w:trHeight w:val="151"/>
      </w:trPr>
      <w:tc>
        <w:tcPr>
          <w:tcW w:w="3924" w:type="dxa"/>
          <w:tcBorders>
            <w:bottom w:val="single" w:sz="4" w:space="0" w:color="auto"/>
          </w:tcBorders>
        </w:tcPr>
        <w:p w14:paraId="3A5BFDBD"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14:paraId="76221366" w14:textId="77777777" w:rsidR="000211C1" w:rsidRDefault="00000000">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14:paraId="144F24CC"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rsidR="000211C1" w14:paraId="291BCC29" w14:textId="77777777">
      <w:trPr>
        <w:trHeight w:val="150"/>
      </w:trPr>
      <w:tc>
        <w:tcPr>
          <w:tcW w:w="3924" w:type="dxa"/>
          <w:tcBorders>
            <w:top w:val="single" w:sz="4" w:space="0" w:color="auto"/>
          </w:tcBorders>
        </w:tcPr>
        <w:p w14:paraId="21D0A12B"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14:paraId="5BC3A1A5"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14:paraId="7B1D2B87"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14:paraId="2A740CF3" w14:textId="77777777" w:rsidR="000211C1" w:rsidRDefault="000211C1">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2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rsidR="000211C1" w14:paraId="4E551CE3" w14:textId="77777777">
      <w:trPr>
        <w:trHeight w:val="151"/>
      </w:trPr>
      <w:tc>
        <w:tcPr>
          <w:tcW w:w="3924" w:type="dxa"/>
          <w:tcBorders>
            <w:bottom w:val="single" w:sz="4" w:space="0" w:color="auto"/>
          </w:tcBorders>
        </w:tcPr>
        <w:p w14:paraId="65DE9C90"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14:paraId="28293D85" w14:textId="77777777" w:rsidR="000211C1" w:rsidRDefault="00000000">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14:paraId="5129DECC"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rsidR="000211C1" w14:paraId="159B8EF6" w14:textId="77777777">
      <w:trPr>
        <w:trHeight w:val="150"/>
      </w:trPr>
      <w:tc>
        <w:tcPr>
          <w:tcW w:w="3924" w:type="dxa"/>
          <w:tcBorders>
            <w:top w:val="single" w:sz="4" w:space="0" w:color="auto"/>
          </w:tcBorders>
        </w:tcPr>
        <w:p w14:paraId="32421612"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14:paraId="2C556FB5"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14:paraId="64AB2AF3"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14:paraId="0BC82F50" w14:textId="77777777" w:rsidR="000211C1" w:rsidRDefault="000211C1">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D5A118" w14:textId="77777777" w:rsidR="00A150FE" w:rsidRDefault="00A150FE">
    <w:pPr>
      <w:pStyle w:val="cw4"/>
    </w:pPr>
  </w:p>
</w:ftr>
</file>

<file path=word/footer3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rsidR="000211C1" w14:paraId="4480B7C3" w14:textId="77777777">
      <w:trPr>
        <w:trHeight w:val="151"/>
      </w:trPr>
      <w:tc>
        <w:tcPr>
          <w:tcW w:w="3924" w:type="dxa"/>
          <w:tcBorders>
            <w:bottom w:val="single" w:sz="4" w:space="0" w:color="auto"/>
          </w:tcBorders>
        </w:tcPr>
        <w:p w14:paraId="446AF64D"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14:paraId="5677B932" w14:textId="77777777" w:rsidR="000211C1" w:rsidRDefault="00000000">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14:paraId="4A08891B"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rsidR="000211C1" w14:paraId="11BBA3CC" w14:textId="77777777">
      <w:trPr>
        <w:trHeight w:val="150"/>
      </w:trPr>
      <w:tc>
        <w:tcPr>
          <w:tcW w:w="3924" w:type="dxa"/>
          <w:tcBorders>
            <w:top w:val="single" w:sz="4" w:space="0" w:color="auto"/>
          </w:tcBorders>
        </w:tcPr>
        <w:p w14:paraId="19167D59"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14:paraId="0ED37A14"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14:paraId="61FF1453"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14:paraId="6687954F" w14:textId="77777777" w:rsidR="000211C1" w:rsidRDefault="000211C1">
    <w:pPr>
      <w:widowControl w:val="0"/>
      <w:snapToGrid w:val="0"/>
      <w:spacing w:beforeLines="0" w:before="0" w:afterLines="0" w:after="0" w:line="240" w:lineRule="atLeast"/>
      <w:ind w:leftChars="0" w:left="0" w:firstLineChars="200" w:firstLine="36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3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rsidR="000211C1" w14:paraId="3B435996" w14:textId="77777777">
      <w:trPr>
        <w:trHeight w:val="151"/>
      </w:trPr>
      <w:tc>
        <w:tcPr>
          <w:tcW w:w="3924" w:type="dxa"/>
          <w:tcBorders>
            <w:bottom w:val="single" w:sz="4" w:space="0" w:color="auto"/>
          </w:tcBorders>
        </w:tcPr>
        <w:p w14:paraId="3A5BFDBD"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14:paraId="76221366" w14:textId="77777777" w:rsidR="000211C1" w:rsidRDefault="00000000">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14:paraId="144F24CC"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rsidR="000211C1" w14:paraId="291BCC29" w14:textId="77777777">
      <w:trPr>
        <w:trHeight w:val="150"/>
      </w:trPr>
      <w:tc>
        <w:tcPr>
          <w:tcW w:w="3924" w:type="dxa"/>
          <w:tcBorders>
            <w:top w:val="single" w:sz="4" w:space="0" w:color="auto"/>
          </w:tcBorders>
        </w:tcPr>
        <w:p w14:paraId="21D0A12B"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14:paraId="5BC3A1A5"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14:paraId="7B1D2B87"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14:paraId="2A740CF3" w14:textId="77777777" w:rsidR="000211C1" w:rsidRDefault="000211C1">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3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rsidR="000211C1" w14:paraId="4E551CE3" w14:textId="77777777">
      <w:trPr>
        <w:trHeight w:val="151"/>
      </w:trPr>
      <w:tc>
        <w:tcPr>
          <w:tcW w:w="3924" w:type="dxa"/>
          <w:tcBorders>
            <w:bottom w:val="single" w:sz="4" w:space="0" w:color="auto"/>
          </w:tcBorders>
        </w:tcPr>
        <w:p w14:paraId="65DE9C90"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14:paraId="28293D85" w14:textId="77777777" w:rsidR="000211C1" w:rsidRDefault="00000000">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14:paraId="5129DECC"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rsidR="000211C1" w14:paraId="159B8EF6" w14:textId="77777777">
      <w:trPr>
        <w:trHeight w:val="150"/>
      </w:trPr>
      <w:tc>
        <w:tcPr>
          <w:tcW w:w="3924" w:type="dxa"/>
          <w:tcBorders>
            <w:top w:val="single" w:sz="4" w:space="0" w:color="auto"/>
          </w:tcBorders>
        </w:tcPr>
        <w:p w14:paraId="32421612"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14:paraId="2C556FB5"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14:paraId="64AB2AF3"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14:paraId="0BC82F50" w14:textId="77777777" w:rsidR="000211C1" w:rsidRDefault="000211C1">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3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rsidR="000211C1" w14:paraId="4480B7C3" w14:textId="77777777">
      <w:trPr>
        <w:trHeight w:val="151"/>
      </w:trPr>
      <w:tc>
        <w:tcPr>
          <w:tcW w:w="3924" w:type="dxa"/>
          <w:tcBorders>
            <w:bottom w:val="single" w:sz="4" w:space="0" w:color="auto"/>
          </w:tcBorders>
        </w:tcPr>
        <w:p w14:paraId="446AF64D"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14:paraId="5677B932" w14:textId="77777777" w:rsidR="000211C1" w:rsidRDefault="00000000">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14:paraId="4A08891B"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rsidR="000211C1" w14:paraId="11BBA3CC" w14:textId="77777777">
      <w:trPr>
        <w:trHeight w:val="150"/>
      </w:trPr>
      <w:tc>
        <w:tcPr>
          <w:tcW w:w="3924" w:type="dxa"/>
          <w:tcBorders>
            <w:top w:val="single" w:sz="4" w:space="0" w:color="auto"/>
          </w:tcBorders>
        </w:tcPr>
        <w:p w14:paraId="19167D59"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14:paraId="0ED37A14"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14:paraId="61FF1453"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14:paraId="6687954F" w14:textId="77777777" w:rsidR="000211C1" w:rsidRDefault="000211C1">
    <w:pPr>
      <w:widowControl w:val="0"/>
      <w:snapToGrid w:val="0"/>
      <w:spacing w:beforeLines="0" w:before="0" w:afterLines="0" w:after="0" w:line="240" w:lineRule="atLeast"/>
      <w:ind w:leftChars="0" w:left="0" w:firstLineChars="200" w:firstLine="36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3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rsidR="000211C1" w14:paraId="3B435996" w14:textId="77777777">
      <w:trPr>
        <w:trHeight w:val="151"/>
      </w:trPr>
      <w:tc>
        <w:tcPr>
          <w:tcW w:w="3924" w:type="dxa"/>
          <w:tcBorders>
            <w:bottom w:val="single" w:sz="4" w:space="0" w:color="auto"/>
          </w:tcBorders>
        </w:tcPr>
        <w:p w14:paraId="3A5BFDBD"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14:paraId="76221366" w14:textId="77777777" w:rsidR="000211C1" w:rsidRDefault="00000000">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14:paraId="144F24CC"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rsidR="000211C1" w14:paraId="291BCC29" w14:textId="77777777">
      <w:trPr>
        <w:trHeight w:val="150"/>
      </w:trPr>
      <w:tc>
        <w:tcPr>
          <w:tcW w:w="3924" w:type="dxa"/>
          <w:tcBorders>
            <w:top w:val="single" w:sz="4" w:space="0" w:color="auto"/>
          </w:tcBorders>
        </w:tcPr>
        <w:p w14:paraId="21D0A12B"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14:paraId="5BC3A1A5"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14:paraId="7B1D2B87"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14:paraId="2A740CF3" w14:textId="77777777" w:rsidR="000211C1" w:rsidRDefault="000211C1">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3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rsidR="000211C1" w14:paraId="4E551CE3" w14:textId="77777777">
      <w:trPr>
        <w:trHeight w:val="151"/>
      </w:trPr>
      <w:tc>
        <w:tcPr>
          <w:tcW w:w="3924" w:type="dxa"/>
          <w:tcBorders>
            <w:bottom w:val="single" w:sz="4" w:space="0" w:color="auto"/>
          </w:tcBorders>
        </w:tcPr>
        <w:p w14:paraId="65DE9C90"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14:paraId="28293D85" w14:textId="77777777" w:rsidR="000211C1" w:rsidRDefault="00000000">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14:paraId="5129DECC"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rsidR="000211C1" w14:paraId="159B8EF6" w14:textId="77777777">
      <w:trPr>
        <w:trHeight w:val="150"/>
      </w:trPr>
      <w:tc>
        <w:tcPr>
          <w:tcW w:w="3924" w:type="dxa"/>
          <w:tcBorders>
            <w:top w:val="single" w:sz="4" w:space="0" w:color="auto"/>
          </w:tcBorders>
        </w:tcPr>
        <w:p w14:paraId="32421612"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14:paraId="2C556FB5"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14:paraId="64AB2AF3"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14:paraId="0BC82F50" w14:textId="77777777" w:rsidR="000211C1" w:rsidRDefault="000211C1">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3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rsidR="000211C1" w14:paraId="4480B7C3" w14:textId="77777777">
      <w:trPr>
        <w:trHeight w:val="151"/>
      </w:trPr>
      <w:tc>
        <w:tcPr>
          <w:tcW w:w="3924" w:type="dxa"/>
          <w:tcBorders>
            <w:bottom w:val="single" w:sz="4" w:space="0" w:color="auto"/>
          </w:tcBorders>
        </w:tcPr>
        <w:p w14:paraId="446AF64D"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14:paraId="5677B932" w14:textId="77777777" w:rsidR="000211C1" w:rsidRDefault="00000000">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14:paraId="4A08891B"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rsidR="000211C1" w14:paraId="11BBA3CC" w14:textId="77777777">
      <w:trPr>
        <w:trHeight w:val="150"/>
      </w:trPr>
      <w:tc>
        <w:tcPr>
          <w:tcW w:w="3924" w:type="dxa"/>
          <w:tcBorders>
            <w:top w:val="single" w:sz="4" w:space="0" w:color="auto"/>
          </w:tcBorders>
        </w:tcPr>
        <w:p w14:paraId="19167D59"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14:paraId="0ED37A14"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14:paraId="61FF1453"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14:paraId="6687954F" w14:textId="77777777" w:rsidR="000211C1" w:rsidRDefault="000211C1">
    <w:pPr>
      <w:widowControl w:val="0"/>
      <w:snapToGrid w:val="0"/>
      <w:spacing w:beforeLines="0" w:before="0" w:afterLines="0" w:after="0" w:line="240" w:lineRule="atLeast"/>
      <w:ind w:leftChars="0" w:left="0" w:firstLineChars="200" w:firstLine="36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3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rsidR="000211C1" w14:paraId="3B435996" w14:textId="77777777">
      <w:trPr>
        <w:trHeight w:val="151"/>
      </w:trPr>
      <w:tc>
        <w:tcPr>
          <w:tcW w:w="3924" w:type="dxa"/>
          <w:tcBorders>
            <w:bottom w:val="single" w:sz="4" w:space="0" w:color="auto"/>
          </w:tcBorders>
        </w:tcPr>
        <w:p w14:paraId="3A5BFDBD"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14:paraId="76221366" w14:textId="77777777" w:rsidR="000211C1" w:rsidRDefault="00000000">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14:paraId="144F24CC"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rsidR="000211C1" w14:paraId="291BCC29" w14:textId="77777777">
      <w:trPr>
        <w:trHeight w:val="150"/>
      </w:trPr>
      <w:tc>
        <w:tcPr>
          <w:tcW w:w="3924" w:type="dxa"/>
          <w:tcBorders>
            <w:top w:val="single" w:sz="4" w:space="0" w:color="auto"/>
          </w:tcBorders>
        </w:tcPr>
        <w:p w14:paraId="21D0A12B"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14:paraId="5BC3A1A5"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14:paraId="7B1D2B87"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14:paraId="2A740CF3" w14:textId="77777777" w:rsidR="000211C1" w:rsidRDefault="000211C1">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3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rsidR="000211C1" w14:paraId="4E551CE3" w14:textId="77777777">
      <w:trPr>
        <w:trHeight w:val="151"/>
      </w:trPr>
      <w:tc>
        <w:tcPr>
          <w:tcW w:w="3924" w:type="dxa"/>
          <w:tcBorders>
            <w:bottom w:val="single" w:sz="4" w:space="0" w:color="auto"/>
          </w:tcBorders>
        </w:tcPr>
        <w:p w14:paraId="65DE9C90"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14:paraId="28293D85" w14:textId="77777777" w:rsidR="000211C1" w:rsidRDefault="00000000">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14:paraId="5129DECC"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rsidR="000211C1" w14:paraId="159B8EF6" w14:textId="77777777">
      <w:trPr>
        <w:trHeight w:val="150"/>
      </w:trPr>
      <w:tc>
        <w:tcPr>
          <w:tcW w:w="3924" w:type="dxa"/>
          <w:tcBorders>
            <w:top w:val="single" w:sz="4" w:space="0" w:color="auto"/>
          </w:tcBorders>
        </w:tcPr>
        <w:p w14:paraId="32421612"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14:paraId="2C556FB5"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14:paraId="64AB2AF3"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14:paraId="0BC82F50" w14:textId="77777777" w:rsidR="000211C1" w:rsidRDefault="000211C1">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3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rsidR="000211C1" w14:paraId="4480B7C3" w14:textId="77777777">
      <w:trPr>
        <w:trHeight w:val="151"/>
      </w:trPr>
      <w:tc>
        <w:tcPr>
          <w:tcW w:w="3924" w:type="dxa"/>
          <w:tcBorders>
            <w:bottom w:val="single" w:sz="4" w:space="0" w:color="auto"/>
          </w:tcBorders>
        </w:tcPr>
        <w:p w14:paraId="446AF64D"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14:paraId="5677B932" w14:textId="77777777" w:rsidR="000211C1" w:rsidRDefault="00000000">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14:paraId="4A08891B"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rsidR="000211C1" w14:paraId="11BBA3CC" w14:textId="77777777">
      <w:trPr>
        <w:trHeight w:val="150"/>
      </w:trPr>
      <w:tc>
        <w:tcPr>
          <w:tcW w:w="3924" w:type="dxa"/>
          <w:tcBorders>
            <w:top w:val="single" w:sz="4" w:space="0" w:color="auto"/>
          </w:tcBorders>
        </w:tcPr>
        <w:p w14:paraId="19167D59"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14:paraId="0ED37A14"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14:paraId="61FF1453"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14:paraId="6687954F" w14:textId="77777777" w:rsidR="000211C1" w:rsidRDefault="000211C1">
    <w:pPr>
      <w:widowControl w:val="0"/>
      <w:snapToGrid w:val="0"/>
      <w:spacing w:beforeLines="0" w:before="0" w:afterLines="0" w:after="0" w:line="240" w:lineRule="atLeast"/>
      <w:ind w:leftChars="0" w:left="0" w:firstLineChars="200" w:firstLine="36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text" w:tblpY="1"/>
      <w:tblW w:w="5000" w:type="pct"/>
      <w:tblLook w:val="0000" w:firstRow="0" w:lastRow="0" w:firstColumn="0" w:lastColumn="0" w:noHBand="0" w:noVBand="0"/>
    </w:tblPr>
    <w:tblGrid>
      <w:gridCol w:w="3924"/>
      <w:gridCol w:w="872"/>
      <w:gridCol w:w="3924"/>
    </w:tblGrid>
    <w:tr w:rsidR="00A150FE" w14:paraId="57B782A2" w14:textId="77777777">
      <w:trPr>
        <w:trHeight w:val="151"/>
      </w:trPr>
      <w:tc>
        <w:tcPr>
          <w:tcW w:w="2250" w:type="pct"/>
          <w:tcBorders>
            <w:bottom w:val="single" w:sz="4" w:space="0" w:color="4F81BD"/>
          </w:tcBorders>
        </w:tcPr>
        <w:p w14:paraId="47E0757E" w14:textId="77777777" w:rsidR="00A150FE" w:rsidRDefault="00A150FE">
          <w:pPr>
            <w:pStyle w:val="cw5"/>
            <w:rPr>
              <w:rFonts w:ascii="Cambria" w:hAnsi="Cambria"/>
              <w:b/>
              <w:bCs/>
            </w:rPr>
          </w:pPr>
        </w:p>
      </w:tc>
      <w:tc>
        <w:tcPr>
          <w:tcW w:w="500" w:type="pct"/>
          <w:vMerge w:val="restart"/>
          <w:noWrap/>
          <w:vAlign w:val="center"/>
        </w:tcPr>
        <w:p w14:paraId="090847EE" w14:textId="77777777" w:rsidR="00A150FE" w:rsidRPr="00A150FE" w:rsidRDefault="00A150FE">
          <w:pPr>
            <w:pStyle w:val="a8"/>
            <w:jc w:val="center"/>
            <w:rPr>
              <w:rFonts w:ascii="Times New Roman" w:hAnsi="Times New Roman"/>
              <w:color w:val="000000"/>
            </w:rPr>
          </w:pPr>
          <w:r w:rsidRPr="00A150FE">
            <w:rPr>
              <w:rFonts w:ascii="Times New Roman" w:hAnsi="Times New Roman"/>
              <w:color w:val="000000"/>
            </w:rPr>
            <w:fldChar w:fldCharType="begin"/>
          </w:r>
          <w:r w:rsidRPr="00A150FE">
            <w:rPr>
              <w:rFonts w:ascii="Times New Roman" w:hAnsi="Times New Roman"/>
              <w:color w:val="000000"/>
            </w:rPr>
            <w:instrText>PAGE   \* MERGEFORMAT</w:instrText>
          </w:r>
          <w:r w:rsidRPr="00A150FE">
            <w:rPr>
              <w:rFonts w:ascii="Times New Roman" w:hAnsi="Times New Roman"/>
              <w:color w:val="000000"/>
            </w:rPr>
            <w:fldChar w:fldCharType="separate"/>
          </w:r>
          <w:r w:rsidRPr="00A150FE">
            <w:rPr>
              <w:rFonts w:ascii="Times New Roman" w:hAnsi="Times New Roman"/>
              <w:color w:val="000000"/>
              <w:lang w:val="zh-CN"/>
            </w:rPr>
            <w:t>1</w:t>
          </w:r>
          <w:r w:rsidRPr="00A150FE">
            <w:rPr>
              <w:rFonts w:ascii="Times New Roman" w:hAnsi="Times New Roman"/>
              <w:color w:val="000000"/>
            </w:rPr>
            <w:fldChar w:fldCharType="end"/>
          </w:r>
        </w:p>
      </w:tc>
      <w:tc>
        <w:tcPr>
          <w:tcW w:w="2250" w:type="pct"/>
          <w:tcBorders>
            <w:bottom w:val="single" w:sz="4" w:space="0" w:color="4F81BD"/>
          </w:tcBorders>
        </w:tcPr>
        <w:p w14:paraId="1DBC312E" w14:textId="77777777" w:rsidR="00A150FE" w:rsidRDefault="00A150FE">
          <w:pPr>
            <w:pStyle w:val="cw5"/>
            <w:rPr>
              <w:rFonts w:ascii="Cambria" w:hAnsi="Cambria"/>
              <w:b/>
              <w:bCs/>
            </w:rPr>
          </w:pPr>
        </w:p>
      </w:tc>
    </w:tr>
    <w:tr w:rsidR="00A150FE" w14:paraId="71AEDAE6" w14:textId="77777777">
      <w:trPr>
        <w:trHeight w:val="150"/>
      </w:trPr>
      <w:tc>
        <w:tcPr>
          <w:tcW w:w="2250" w:type="pct"/>
          <w:tcBorders>
            <w:top w:val="single" w:sz="4" w:space="0" w:color="4F81BD"/>
          </w:tcBorders>
        </w:tcPr>
        <w:p w14:paraId="361B6149" w14:textId="77777777" w:rsidR="00A150FE" w:rsidRDefault="00A150FE">
          <w:pPr>
            <w:pStyle w:val="cw5"/>
            <w:rPr>
              <w:rFonts w:ascii="Cambria" w:hAnsi="Cambria"/>
              <w:b/>
              <w:bCs/>
            </w:rPr>
          </w:pPr>
        </w:p>
      </w:tc>
      <w:tc>
        <w:tcPr>
          <w:tcW w:w="500" w:type="pct"/>
          <w:vMerge/>
        </w:tcPr>
        <w:p w14:paraId="536FFE97" w14:textId="77777777" w:rsidR="00A150FE" w:rsidRDefault="00A150FE">
          <w:pPr>
            <w:pStyle w:val="cw5"/>
            <w:jc w:val="center"/>
            <w:rPr>
              <w:rFonts w:ascii="Cambria" w:hAnsi="Cambria"/>
              <w:b/>
              <w:bCs/>
            </w:rPr>
          </w:pPr>
        </w:p>
      </w:tc>
      <w:tc>
        <w:tcPr>
          <w:tcW w:w="2250" w:type="pct"/>
          <w:tcBorders>
            <w:top w:val="single" w:sz="4" w:space="0" w:color="4F81BD"/>
          </w:tcBorders>
        </w:tcPr>
        <w:p w14:paraId="0A86D53A" w14:textId="77777777" w:rsidR="00A150FE" w:rsidRDefault="00A150FE">
          <w:pPr>
            <w:pStyle w:val="cw5"/>
            <w:rPr>
              <w:rFonts w:ascii="Cambria" w:hAnsi="Cambria"/>
              <w:b/>
              <w:bCs/>
            </w:rPr>
          </w:pPr>
        </w:p>
      </w:tc>
    </w:tr>
  </w:tbl>
  <w:p w14:paraId="5C1098AC" w14:textId="77777777" w:rsidR="00A150FE" w:rsidRDefault="00A150FE">
    <w:pPr>
      <w:pStyle w:val="cw4"/>
    </w:pPr>
  </w:p>
</w:ftr>
</file>

<file path=word/footer4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rsidR="000211C1" w14:paraId="3B435996" w14:textId="77777777">
      <w:trPr>
        <w:trHeight w:val="151"/>
      </w:trPr>
      <w:tc>
        <w:tcPr>
          <w:tcW w:w="3924" w:type="dxa"/>
          <w:tcBorders>
            <w:bottom w:val="single" w:sz="4" w:space="0" w:color="auto"/>
          </w:tcBorders>
        </w:tcPr>
        <w:p w14:paraId="3A5BFDBD"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14:paraId="76221366" w14:textId="77777777" w:rsidR="000211C1" w:rsidRDefault="00000000">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14:paraId="144F24CC"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rsidR="000211C1" w14:paraId="291BCC29" w14:textId="77777777">
      <w:trPr>
        <w:trHeight w:val="150"/>
      </w:trPr>
      <w:tc>
        <w:tcPr>
          <w:tcW w:w="3924" w:type="dxa"/>
          <w:tcBorders>
            <w:top w:val="single" w:sz="4" w:space="0" w:color="auto"/>
          </w:tcBorders>
        </w:tcPr>
        <w:p w14:paraId="21D0A12B"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14:paraId="5BC3A1A5"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14:paraId="7B1D2B87"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14:paraId="2A740CF3" w14:textId="77777777" w:rsidR="000211C1" w:rsidRDefault="000211C1">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4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rsidR="000211C1" w14:paraId="4E551CE3" w14:textId="77777777">
      <w:trPr>
        <w:trHeight w:val="151"/>
      </w:trPr>
      <w:tc>
        <w:tcPr>
          <w:tcW w:w="3924" w:type="dxa"/>
          <w:tcBorders>
            <w:bottom w:val="single" w:sz="4" w:space="0" w:color="auto"/>
          </w:tcBorders>
        </w:tcPr>
        <w:p w14:paraId="65DE9C90"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14:paraId="28293D85" w14:textId="77777777" w:rsidR="000211C1" w:rsidRDefault="00000000">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14:paraId="5129DECC"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rsidR="000211C1" w14:paraId="159B8EF6" w14:textId="77777777">
      <w:trPr>
        <w:trHeight w:val="150"/>
      </w:trPr>
      <w:tc>
        <w:tcPr>
          <w:tcW w:w="3924" w:type="dxa"/>
          <w:tcBorders>
            <w:top w:val="single" w:sz="4" w:space="0" w:color="auto"/>
          </w:tcBorders>
        </w:tcPr>
        <w:p w14:paraId="32421612"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14:paraId="2C556FB5"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14:paraId="64AB2AF3"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14:paraId="0BC82F50" w14:textId="77777777" w:rsidR="000211C1" w:rsidRDefault="000211C1">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4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rsidR="000211C1" w14:paraId="4480B7C3" w14:textId="77777777">
      <w:trPr>
        <w:trHeight w:val="151"/>
      </w:trPr>
      <w:tc>
        <w:tcPr>
          <w:tcW w:w="3924" w:type="dxa"/>
          <w:tcBorders>
            <w:bottom w:val="single" w:sz="4" w:space="0" w:color="auto"/>
          </w:tcBorders>
        </w:tcPr>
        <w:p w14:paraId="446AF64D"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14:paraId="5677B932" w14:textId="77777777" w:rsidR="000211C1" w:rsidRDefault="00000000">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14:paraId="4A08891B"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rsidR="000211C1" w14:paraId="11BBA3CC" w14:textId="77777777">
      <w:trPr>
        <w:trHeight w:val="150"/>
      </w:trPr>
      <w:tc>
        <w:tcPr>
          <w:tcW w:w="3924" w:type="dxa"/>
          <w:tcBorders>
            <w:top w:val="single" w:sz="4" w:space="0" w:color="auto"/>
          </w:tcBorders>
        </w:tcPr>
        <w:p w14:paraId="19167D59"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14:paraId="0ED37A14"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14:paraId="61FF1453"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14:paraId="6687954F" w14:textId="77777777" w:rsidR="000211C1" w:rsidRDefault="000211C1">
    <w:pPr>
      <w:widowControl w:val="0"/>
      <w:snapToGrid w:val="0"/>
      <w:spacing w:beforeLines="0" w:before="0" w:afterLines="0" w:after="0" w:line="240" w:lineRule="atLeast"/>
      <w:ind w:leftChars="0" w:left="0" w:firstLineChars="200" w:firstLine="36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4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rsidR="000211C1" w14:paraId="3B435996" w14:textId="77777777">
      <w:trPr>
        <w:trHeight w:val="151"/>
      </w:trPr>
      <w:tc>
        <w:tcPr>
          <w:tcW w:w="3924" w:type="dxa"/>
          <w:tcBorders>
            <w:bottom w:val="single" w:sz="4" w:space="0" w:color="auto"/>
          </w:tcBorders>
        </w:tcPr>
        <w:p w14:paraId="3A5BFDBD"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14:paraId="76221366" w14:textId="77777777" w:rsidR="000211C1" w:rsidRDefault="00000000">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14:paraId="144F24CC"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rsidR="000211C1" w14:paraId="291BCC29" w14:textId="77777777">
      <w:trPr>
        <w:trHeight w:val="150"/>
      </w:trPr>
      <w:tc>
        <w:tcPr>
          <w:tcW w:w="3924" w:type="dxa"/>
          <w:tcBorders>
            <w:top w:val="single" w:sz="4" w:space="0" w:color="auto"/>
          </w:tcBorders>
        </w:tcPr>
        <w:p w14:paraId="21D0A12B"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14:paraId="5BC3A1A5"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14:paraId="7B1D2B87"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14:paraId="2A740CF3" w14:textId="77777777" w:rsidR="000211C1" w:rsidRDefault="000211C1">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4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rsidR="000211C1" w14:paraId="4E551CE3" w14:textId="77777777">
      <w:trPr>
        <w:trHeight w:val="151"/>
      </w:trPr>
      <w:tc>
        <w:tcPr>
          <w:tcW w:w="3924" w:type="dxa"/>
          <w:tcBorders>
            <w:bottom w:val="single" w:sz="4" w:space="0" w:color="auto"/>
          </w:tcBorders>
        </w:tcPr>
        <w:p w14:paraId="65DE9C90"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14:paraId="28293D85" w14:textId="77777777" w:rsidR="000211C1" w:rsidRDefault="00000000">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14:paraId="5129DECC"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rsidR="000211C1" w14:paraId="159B8EF6" w14:textId="77777777">
      <w:trPr>
        <w:trHeight w:val="150"/>
      </w:trPr>
      <w:tc>
        <w:tcPr>
          <w:tcW w:w="3924" w:type="dxa"/>
          <w:tcBorders>
            <w:top w:val="single" w:sz="4" w:space="0" w:color="auto"/>
          </w:tcBorders>
        </w:tcPr>
        <w:p w14:paraId="32421612"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14:paraId="2C556FB5"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14:paraId="64AB2AF3"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14:paraId="0BC82F50" w14:textId="77777777" w:rsidR="000211C1" w:rsidRDefault="000211C1">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4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rsidR="000211C1" w14:paraId="4480B7C3" w14:textId="77777777">
      <w:trPr>
        <w:trHeight w:val="151"/>
      </w:trPr>
      <w:tc>
        <w:tcPr>
          <w:tcW w:w="3924" w:type="dxa"/>
          <w:tcBorders>
            <w:bottom w:val="single" w:sz="4" w:space="0" w:color="auto"/>
          </w:tcBorders>
        </w:tcPr>
        <w:p w14:paraId="446AF64D"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14:paraId="5677B932" w14:textId="77777777" w:rsidR="000211C1" w:rsidRDefault="00000000">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14:paraId="4A08891B"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rsidR="000211C1" w14:paraId="11BBA3CC" w14:textId="77777777">
      <w:trPr>
        <w:trHeight w:val="150"/>
      </w:trPr>
      <w:tc>
        <w:tcPr>
          <w:tcW w:w="3924" w:type="dxa"/>
          <w:tcBorders>
            <w:top w:val="single" w:sz="4" w:space="0" w:color="auto"/>
          </w:tcBorders>
        </w:tcPr>
        <w:p w14:paraId="19167D59"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14:paraId="0ED37A14"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14:paraId="61FF1453"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14:paraId="6687954F" w14:textId="77777777" w:rsidR="000211C1" w:rsidRDefault="000211C1">
    <w:pPr>
      <w:widowControl w:val="0"/>
      <w:snapToGrid w:val="0"/>
      <w:spacing w:beforeLines="0" w:before="0" w:afterLines="0" w:after="0" w:line="240" w:lineRule="atLeast"/>
      <w:ind w:leftChars="0" w:left="0" w:firstLineChars="200" w:firstLine="36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4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rsidR="000211C1" w14:paraId="3B435996" w14:textId="77777777">
      <w:trPr>
        <w:trHeight w:val="151"/>
      </w:trPr>
      <w:tc>
        <w:tcPr>
          <w:tcW w:w="3924" w:type="dxa"/>
          <w:tcBorders>
            <w:bottom w:val="single" w:sz="4" w:space="0" w:color="auto"/>
          </w:tcBorders>
        </w:tcPr>
        <w:p w14:paraId="3A5BFDBD"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14:paraId="76221366" w14:textId="77777777" w:rsidR="000211C1" w:rsidRDefault="00000000">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14:paraId="144F24CC"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rsidR="000211C1" w14:paraId="291BCC29" w14:textId="77777777">
      <w:trPr>
        <w:trHeight w:val="150"/>
      </w:trPr>
      <w:tc>
        <w:tcPr>
          <w:tcW w:w="3924" w:type="dxa"/>
          <w:tcBorders>
            <w:top w:val="single" w:sz="4" w:space="0" w:color="auto"/>
          </w:tcBorders>
        </w:tcPr>
        <w:p w14:paraId="21D0A12B"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14:paraId="5BC3A1A5"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14:paraId="7B1D2B87"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14:paraId="2A740CF3" w14:textId="77777777" w:rsidR="000211C1" w:rsidRDefault="000211C1">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4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rsidR="000211C1" w14:paraId="4E551CE3" w14:textId="77777777">
      <w:trPr>
        <w:trHeight w:val="151"/>
      </w:trPr>
      <w:tc>
        <w:tcPr>
          <w:tcW w:w="3924" w:type="dxa"/>
          <w:tcBorders>
            <w:bottom w:val="single" w:sz="4" w:space="0" w:color="auto"/>
          </w:tcBorders>
        </w:tcPr>
        <w:p w14:paraId="65DE9C90"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14:paraId="28293D85" w14:textId="77777777" w:rsidR="000211C1" w:rsidRDefault="00000000">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14:paraId="5129DECC"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rsidR="000211C1" w14:paraId="159B8EF6" w14:textId="77777777">
      <w:trPr>
        <w:trHeight w:val="150"/>
      </w:trPr>
      <w:tc>
        <w:tcPr>
          <w:tcW w:w="3924" w:type="dxa"/>
          <w:tcBorders>
            <w:top w:val="single" w:sz="4" w:space="0" w:color="auto"/>
          </w:tcBorders>
        </w:tcPr>
        <w:p w14:paraId="32421612"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14:paraId="2C556FB5"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14:paraId="64AB2AF3"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14:paraId="0BC82F50" w14:textId="77777777" w:rsidR="000211C1" w:rsidRDefault="000211C1">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4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rsidR="000211C1" w14:paraId="4480B7C3" w14:textId="77777777">
      <w:trPr>
        <w:trHeight w:val="151"/>
      </w:trPr>
      <w:tc>
        <w:tcPr>
          <w:tcW w:w="3924" w:type="dxa"/>
          <w:tcBorders>
            <w:bottom w:val="single" w:sz="4" w:space="0" w:color="auto"/>
          </w:tcBorders>
        </w:tcPr>
        <w:p w14:paraId="446AF64D"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14:paraId="5677B932" w14:textId="77777777" w:rsidR="000211C1" w:rsidRDefault="00000000">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14:paraId="4A08891B"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rsidR="000211C1" w14:paraId="11BBA3CC" w14:textId="77777777">
      <w:trPr>
        <w:trHeight w:val="150"/>
      </w:trPr>
      <w:tc>
        <w:tcPr>
          <w:tcW w:w="3924" w:type="dxa"/>
          <w:tcBorders>
            <w:top w:val="single" w:sz="4" w:space="0" w:color="auto"/>
          </w:tcBorders>
        </w:tcPr>
        <w:p w14:paraId="19167D59"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14:paraId="0ED37A14"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14:paraId="61FF1453"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14:paraId="6687954F" w14:textId="77777777" w:rsidR="000211C1" w:rsidRDefault="000211C1">
    <w:pPr>
      <w:widowControl w:val="0"/>
      <w:snapToGrid w:val="0"/>
      <w:spacing w:beforeLines="0" w:before="0" w:afterLines="0" w:after="0" w:line="240" w:lineRule="atLeast"/>
      <w:ind w:leftChars="0" w:left="0" w:firstLineChars="200" w:firstLine="36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4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rsidR="000211C1" w14:paraId="3B435996" w14:textId="77777777">
      <w:trPr>
        <w:trHeight w:val="151"/>
      </w:trPr>
      <w:tc>
        <w:tcPr>
          <w:tcW w:w="3924" w:type="dxa"/>
          <w:tcBorders>
            <w:bottom w:val="single" w:sz="4" w:space="0" w:color="auto"/>
          </w:tcBorders>
        </w:tcPr>
        <w:p w14:paraId="3A5BFDBD"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14:paraId="76221366" w14:textId="77777777" w:rsidR="000211C1" w:rsidRDefault="00000000">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14:paraId="144F24CC"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rsidR="000211C1" w14:paraId="291BCC29" w14:textId="77777777">
      <w:trPr>
        <w:trHeight w:val="150"/>
      </w:trPr>
      <w:tc>
        <w:tcPr>
          <w:tcW w:w="3924" w:type="dxa"/>
          <w:tcBorders>
            <w:top w:val="single" w:sz="4" w:space="0" w:color="auto"/>
          </w:tcBorders>
        </w:tcPr>
        <w:p w14:paraId="21D0A12B"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14:paraId="5BC3A1A5"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14:paraId="7B1D2B87"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14:paraId="2A740CF3" w14:textId="77777777" w:rsidR="000211C1" w:rsidRDefault="000211C1">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5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rsidR="000211C1" w14:paraId="4E551CE3" w14:textId="77777777">
      <w:trPr>
        <w:trHeight w:val="151"/>
      </w:trPr>
      <w:tc>
        <w:tcPr>
          <w:tcW w:w="3924" w:type="dxa"/>
          <w:tcBorders>
            <w:bottom w:val="single" w:sz="4" w:space="0" w:color="auto"/>
          </w:tcBorders>
        </w:tcPr>
        <w:p w14:paraId="65DE9C90"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14:paraId="28293D85" w14:textId="77777777" w:rsidR="000211C1" w:rsidRDefault="00000000">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14:paraId="5129DECC"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rsidR="000211C1" w14:paraId="159B8EF6" w14:textId="77777777">
      <w:trPr>
        <w:trHeight w:val="150"/>
      </w:trPr>
      <w:tc>
        <w:tcPr>
          <w:tcW w:w="3924" w:type="dxa"/>
          <w:tcBorders>
            <w:top w:val="single" w:sz="4" w:space="0" w:color="auto"/>
          </w:tcBorders>
        </w:tcPr>
        <w:p w14:paraId="32421612"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14:paraId="2C556FB5"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14:paraId="64AB2AF3"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14:paraId="0BC82F50" w14:textId="77777777" w:rsidR="000211C1" w:rsidRDefault="000211C1">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5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rsidR="000211C1" w14:paraId="4480B7C3" w14:textId="77777777">
      <w:trPr>
        <w:trHeight w:val="151"/>
      </w:trPr>
      <w:tc>
        <w:tcPr>
          <w:tcW w:w="3924" w:type="dxa"/>
          <w:tcBorders>
            <w:bottom w:val="single" w:sz="4" w:space="0" w:color="auto"/>
          </w:tcBorders>
        </w:tcPr>
        <w:p w14:paraId="446AF64D"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14:paraId="5677B932" w14:textId="77777777" w:rsidR="000211C1" w:rsidRDefault="00000000">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14:paraId="4A08891B"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rsidR="000211C1" w14:paraId="11BBA3CC" w14:textId="77777777">
      <w:trPr>
        <w:trHeight w:val="150"/>
      </w:trPr>
      <w:tc>
        <w:tcPr>
          <w:tcW w:w="3924" w:type="dxa"/>
          <w:tcBorders>
            <w:top w:val="single" w:sz="4" w:space="0" w:color="auto"/>
          </w:tcBorders>
        </w:tcPr>
        <w:p w14:paraId="19167D59"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14:paraId="0ED37A14"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14:paraId="61FF1453"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14:paraId="6687954F" w14:textId="77777777" w:rsidR="000211C1" w:rsidRDefault="000211C1">
    <w:pPr>
      <w:widowControl w:val="0"/>
      <w:snapToGrid w:val="0"/>
      <w:spacing w:beforeLines="0" w:before="0" w:afterLines="0" w:after="0" w:line="240" w:lineRule="atLeast"/>
      <w:ind w:leftChars="0" w:left="0" w:firstLineChars="200" w:firstLine="36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5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rsidR="000211C1" w14:paraId="3B435996" w14:textId="77777777">
      <w:trPr>
        <w:trHeight w:val="151"/>
      </w:trPr>
      <w:tc>
        <w:tcPr>
          <w:tcW w:w="3924" w:type="dxa"/>
          <w:tcBorders>
            <w:bottom w:val="single" w:sz="4" w:space="0" w:color="auto"/>
          </w:tcBorders>
        </w:tcPr>
        <w:p w14:paraId="3A5BFDBD"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14:paraId="76221366" w14:textId="77777777" w:rsidR="000211C1" w:rsidRDefault="00000000">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14:paraId="144F24CC"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rsidR="000211C1" w14:paraId="291BCC29" w14:textId="77777777">
      <w:trPr>
        <w:trHeight w:val="150"/>
      </w:trPr>
      <w:tc>
        <w:tcPr>
          <w:tcW w:w="3924" w:type="dxa"/>
          <w:tcBorders>
            <w:top w:val="single" w:sz="4" w:space="0" w:color="auto"/>
          </w:tcBorders>
        </w:tcPr>
        <w:p w14:paraId="21D0A12B"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14:paraId="5BC3A1A5"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14:paraId="7B1D2B87"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14:paraId="2A740CF3" w14:textId="77777777" w:rsidR="000211C1" w:rsidRDefault="000211C1">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5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rsidR="000211C1" w14:paraId="4E551CE3" w14:textId="77777777">
      <w:trPr>
        <w:trHeight w:val="151"/>
      </w:trPr>
      <w:tc>
        <w:tcPr>
          <w:tcW w:w="3924" w:type="dxa"/>
          <w:tcBorders>
            <w:bottom w:val="single" w:sz="4" w:space="0" w:color="auto"/>
          </w:tcBorders>
        </w:tcPr>
        <w:p w14:paraId="65DE9C90"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14:paraId="28293D85" w14:textId="77777777" w:rsidR="000211C1" w:rsidRDefault="00000000">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14:paraId="5129DECC"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rsidR="000211C1" w14:paraId="159B8EF6" w14:textId="77777777">
      <w:trPr>
        <w:trHeight w:val="150"/>
      </w:trPr>
      <w:tc>
        <w:tcPr>
          <w:tcW w:w="3924" w:type="dxa"/>
          <w:tcBorders>
            <w:top w:val="single" w:sz="4" w:space="0" w:color="auto"/>
          </w:tcBorders>
        </w:tcPr>
        <w:p w14:paraId="32421612"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14:paraId="2C556FB5"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14:paraId="64AB2AF3"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14:paraId="0BC82F50" w14:textId="77777777" w:rsidR="000211C1" w:rsidRDefault="000211C1">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5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rsidR="000211C1" w14:paraId="4480B7C3" w14:textId="77777777">
      <w:trPr>
        <w:trHeight w:val="151"/>
      </w:trPr>
      <w:tc>
        <w:tcPr>
          <w:tcW w:w="3924" w:type="dxa"/>
          <w:tcBorders>
            <w:bottom w:val="single" w:sz="4" w:space="0" w:color="auto"/>
          </w:tcBorders>
        </w:tcPr>
        <w:p w14:paraId="446AF64D"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14:paraId="5677B932" w14:textId="77777777" w:rsidR="000211C1" w:rsidRDefault="00000000">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14:paraId="4A08891B"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rsidR="000211C1" w14:paraId="11BBA3CC" w14:textId="77777777">
      <w:trPr>
        <w:trHeight w:val="150"/>
      </w:trPr>
      <w:tc>
        <w:tcPr>
          <w:tcW w:w="3924" w:type="dxa"/>
          <w:tcBorders>
            <w:top w:val="single" w:sz="4" w:space="0" w:color="auto"/>
          </w:tcBorders>
        </w:tcPr>
        <w:p w14:paraId="19167D59"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14:paraId="0ED37A14"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14:paraId="61FF1453"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14:paraId="6687954F" w14:textId="77777777" w:rsidR="000211C1" w:rsidRDefault="000211C1">
    <w:pPr>
      <w:widowControl w:val="0"/>
      <w:snapToGrid w:val="0"/>
      <w:spacing w:beforeLines="0" w:before="0" w:afterLines="0" w:after="0" w:line="240" w:lineRule="atLeast"/>
      <w:ind w:leftChars="0" w:left="0" w:firstLineChars="200" w:firstLine="36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5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ftr>
</file>

<file path=word/footer5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ftr>
</file>

<file path=word/footer5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rsidR="000211C1" w14:paraId="4E551CE3" w14:textId="77777777">
      <w:trPr>
        <w:trHeight w:val="151"/>
      </w:trPr>
      <w:tc>
        <w:tcPr>
          <w:tcW w:w="3924" w:type="dxa"/>
          <w:tcBorders>
            <w:bottom w:val="single" w:sz="4" w:space="0" w:color="auto"/>
          </w:tcBorders>
        </w:tcPr>
        <w:p w14:paraId="65DE9C90"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14:paraId="28293D85" w14:textId="77777777" w:rsidR="000211C1" w:rsidRDefault="00000000">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14:paraId="5129DECC"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rsidR="000211C1" w14:paraId="159B8EF6" w14:textId="77777777">
      <w:trPr>
        <w:trHeight w:val="150"/>
      </w:trPr>
      <w:tc>
        <w:tcPr>
          <w:tcW w:w="3924" w:type="dxa"/>
          <w:tcBorders>
            <w:top w:val="single" w:sz="4" w:space="0" w:color="auto"/>
          </w:tcBorders>
        </w:tcPr>
        <w:p w14:paraId="32421612"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14:paraId="2C556FB5"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14:paraId="64AB2AF3"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14:paraId="0BC82F50" w14:textId="77777777" w:rsidR="000211C1" w:rsidRDefault="000211C1">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rsidR="000211C1" w14:paraId="4ED59B90" w14:textId="77777777">
      <w:trPr>
        <w:trHeight w:val="151"/>
      </w:trPr>
      <w:tc>
        <w:tcPr>
          <w:tcW w:w="3924" w:type="dxa"/>
          <w:tcBorders>
            <w:bottom w:val="single" w:sz="4" w:space="0" w:color="auto"/>
          </w:tcBorders>
        </w:tcPr>
        <w:p w14:paraId="79FC37DB"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14:paraId="5BF7D753" w14:textId="77777777" w:rsidR="000211C1" w:rsidRDefault="00000000">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14:paraId="4E0C7447"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rsidR="000211C1" w14:paraId="0D214D12" w14:textId="77777777">
      <w:trPr>
        <w:trHeight w:val="150"/>
      </w:trPr>
      <w:tc>
        <w:tcPr>
          <w:tcW w:w="3924" w:type="dxa"/>
          <w:tcBorders>
            <w:top w:val="single" w:sz="4" w:space="0" w:color="auto"/>
          </w:tcBorders>
        </w:tcPr>
        <w:p w14:paraId="73BDBFFF"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14:paraId="517B8DED"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14:paraId="0C009358"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14:paraId="5196648F" w14:textId="77777777" w:rsidR="000211C1" w:rsidRDefault="000211C1">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rsidR="000211C1" w14:paraId="4480B7C3" w14:textId="77777777">
      <w:trPr>
        <w:trHeight w:val="151"/>
      </w:trPr>
      <w:tc>
        <w:tcPr>
          <w:tcW w:w="3924" w:type="dxa"/>
          <w:tcBorders>
            <w:bottom w:val="single" w:sz="4" w:space="0" w:color="auto"/>
          </w:tcBorders>
        </w:tcPr>
        <w:p w14:paraId="446AF64D"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14:paraId="5677B932" w14:textId="77777777" w:rsidR="000211C1" w:rsidRDefault="00000000">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14:paraId="4A08891B"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rsidR="000211C1" w14:paraId="11BBA3CC" w14:textId="77777777">
      <w:trPr>
        <w:trHeight w:val="150"/>
      </w:trPr>
      <w:tc>
        <w:tcPr>
          <w:tcW w:w="3924" w:type="dxa"/>
          <w:tcBorders>
            <w:top w:val="single" w:sz="4" w:space="0" w:color="auto"/>
          </w:tcBorders>
        </w:tcPr>
        <w:p w14:paraId="19167D59"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14:paraId="0ED37A14"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14:paraId="61FF1453"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14:paraId="6687954F" w14:textId="77777777" w:rsidR="000211C1" w:rsidRDefault="000211C1">
    <w:pPr>
      <w:widowControl w:val="0"/>
      <w:snapToGrid w:val="0"/>
      <w:spacing w:beforeLines="0" w:before="0" w:afterLines="0" w:after="0" w:line="240" w:lineRule="atLeast"/>
      <w:ind w:leftChars="0" w:left="0" w:firstLineChars="200" w:firstLine="36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2F0799" w14:textId="77777777" w:rsidR="00210245" w:rsidRDefault="00210245">
      <w:r>
        <w:separator/>
      </w:r>
    </w:p>
  </w:footnote>
  <w:footnote w:type="continuationSeparator" w:id="0">
    <w:p w14:paraId="62F78AD5" w14:textId="77777777" w:rsidR="00210245" w:rsidRDefault="0021024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526C3D" w14:textId="77777777" w:rsidR="004912D7" w:rsidRDefault="004912D7">
    <w:pPr>
      <w:pStyle w:val="cw5"/>
      <w:pBdr>
        <w:bottom w:val="single" w:sz="6" w:space="0" w:color="auto"/>
      </w:pBdr>
      <w:jc w:val="center"/>
      <w:rPr>
        <w:rFonts w:ascii="STZhongsong" w:eastAsia="STZhongsong" w:hAnsi="STZhongsong"/>
        <w:sz w:val="21"/>
        <w:szCs w:val="21"/>
      </w:rPr>
    </w:pPr>
    <w:r>
      <w:rPr>
        <w:rFonts w:ascii="STZhongsong" w:eastAsia="STZhongsong" w:hAnsi="STZhongsong" w:hint="eastAsia"/>
        <w:sz w:val="21"/>
        <w:szCs w:val="21"/>
      </w:rPr>
      <w:t>华 中 科 技 大 学 本 科 毕 业 设 计（论 文）</w:t>
    </w:r>
  </w:p>
  <w:p w14:paraId="7C0F1CA0" w14:textId="77777777" w:rsidR="004912D7" w:rsidRDefault="004912D7">
    <w:pPr>
      <w:pStyle w:val="cw5"/>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DF1E66" w14:textId="77777777" w:rsidR="000211C1" w:rsidRDefault="00000000">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华</w:t>
    </w:r>
    <w:r>
      <w:rPr>
        <w:kern w:val="2"/>
        <w:sz w:val="21"/>
        <w:szCs w:val="21"/>
        <w:rFonts w:eastAsia="华文中宋" w:hint="eastAsia"/>
      </w:rPr>
      <w:t xml:space="preserve"> </w:t>
    </w:r>
    <w:r>
      <w:rPr>
        <w:kern w:val="2"/>
        <w:sz w:val="21"/>
        <w:szCs w:val="21"/>
        <w:rFonts w:eastAsia="华文中宋" w:hint="eastAsia"/>
      </w:rPr>
      <w:t>中</w:t>
    </w:r>
    <w:r>
      <w:rPr>
        <w:kern w:val="2"/>
        <w:sz w:val="21"/>
        <w:szCs w:val="21"/>
        <w:rFonts w:eastAsia="华文中宋" w:hint="eastAsia"/>
      </w:rPr>
      <w:t xml:space="preserve"> </w:t>
    </w:r>
    <w:r>
      <w:rPr>
        <w:kern w:val="2"/>
        <w:sz w:val="21"/>
        <w:szCs w:val="21"/>
        <w:rFonts w:eastAsia="华文中宋" w:hint="eastAsia"/>
      </w:rPr>
      <w:t>科</w:t>
    </w:r>
    <w:r>
      <w:rPr>
        <w:kern w:val="2"/>
        <w:sz w:val="21"/>
        <w:szCs w:val="21"/>
        <w:rFonts w:eastAsia="华文中宋" w:hint="eastAsia"/>
      </w:rPr>
      <w:t xml:space="preserve"> </w:t>
    </w:r>
    <w:r>
      <w:rPr>
        <w:kern w:val="2"/>
        <w:sz w:val="21"/>
        <w:szCs w:val="21"/>
        <w:rFonts w:eastAsia="华文中宋" w:hint="eastAsia"/>
      </w:rPr>
      <w:t>技</w:t>
    </w:r>
    <w:r>
      <w:rPr>
        <w:kern w:val="2"/>
        <w:sz w:val="21"/>
        <w:szCs w:val="21"/>
        <w:rFonts w:eastAsia="华文中宋" w:hint="eastAsia"/>
      </w:rPr>
      <w:t xml:space="preserve">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E5421D" w14:textId="77777777" w:rsidR="000211C1" w:rsidRDefault="000211C1">
    <w:pPr>
      <w:widowControl w:val="0"/>
      <w:snapToGrid w:val="0"/>
      <w:spacing w:beforeLines="0" w:before="0" w:afterLines="0" w:after="0" w:line="360" w:lineRule="auto"/>
      <w:ind w:leftChars="0" w:left="0" w:firstLineChars="200" w:firstLine="420"/>
      <w:jc w:val="both"/>
      <w:topLinePunct/>
      <w:adjustRightInd w:val="0"/>
      <w:textAlignment w:val="baseline"/>
      <w:pBdr>
        <w:bottom w:val="none" w:sz="0" w:space="0" w:color="auto"/>
      </w:pBdr>
      <w:rPr>
        <w:kern w:val="2"/>
        <w:sz w:val="21"/>
        <w:szCs w:val="24"/>
        <w:rFonts w:eastAsia="华文中宋"/>
      </w:rP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B2F43B" w14:textId="77777777" w:rsidR="000211C1" w:rsidRDefault="00000000">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华</w:t>
    </w:r>
    <w:r>
      <w:rPr>
        <w:kern w:val="2"/>
        <w:sz w:val="21"/>
        <w:szCs w:val="21"/>
        <w:rFonts w:eastAsia="华文中宋" w:hint="eastAsia"/>
      </w:rPr>
      <w:t xml:space="preserve"> </w:t>
    </w:r>
    <w:r>
      <w:rPr>
        <w:kern w:val="2"/>
        <w:sz w:val="21"/>
        <w:szCs w:val="21"/>
        <w:rFonts w:eastAsia="华文中宋" w:hint="eastAsia"/>
      </w:rPr>
      <w:t>中</w:t>
    </w:r>
    <w:r>
      <w:rPr>
        <w:kern w:val="2"/>
        <w:sz w:val="21"/>
        <w:szCs w:val="21"/>
        <w:rFonts w:eastAsia="华文中宋" w:hint="eastAsia"/>
      </w:rPr>
      <w:t xml:space="preserve"> </w:t>
    </w:r>
    <w:r>
      <w:rPr>
        <w:kern w:val="2"/>
        <w:sz w:val="21"/>
        <w:szCs w:val="21"/>
        <w:rFonts w:eastAsia="华文中宋" w:hint="eastAsia"/>
      </w:rPr>
      <w:t>科</w:t>
    </w:r>
    <w:r>
      <w:rPr>
        <w:kern w:val="2"/>
        <w:sz w:val="21"/>
        <w:szCs w:val="21"/>
        <w:rFonts w:eastAsia="华文中宋" w:hint="eastAsia"/>
      </w:rPr>
      <w:t xml:space="preserve"> </w:t>
    </w:r>
    <w:r>
      <w:rPr>
        <w:kern w:val="2"/>
        <w:sz w:val="21"/>
        <w:szCs w:val="21"/>
        <w:rFonts w:eastAsia="华文中宋" w:hint="eastAsia"/>
      </w:rPr>
      <w:t>技</w:t>
    </w:r>
    <w:r>
      <w:rPr>
        <w:kern w:val="2"/>
        <w:sz w:val="21"/>
        <w:szCs w:val="21"/>
        <w:rFonts w:eastAsia="华文中宋" w:hint="eastAsia"/>
      </w:rPr>
      <w:t xml:space="preserve">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61B6EC" w14:textId="77777777" w:rsidR="000211C1" w:rsidRDefault="00000000">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华</w:t>
    </w:r>
    <w:r>
      <w:rPr>
        <w:kern w:val="2"/>
        <w:sz w:val="21"/>
        <w:szCs w:val="21"/>
        <w:rFonts w:eastAsia="华文中宋" w:hint="eastAsia"/>
      </w:rPr>
      <w:t xml:space="preserve"> </w:t>
    </w:r>
    <w:r>
      <w:rPr>
        <w:kern w:val="2"/>
        <w:sz w:val="21"/>
        <w:szCs w:val="21"/>
        <w:rFonts w:eastAsia="华文中宋" w:hint="eastAsia"/>
      </w:rPr>
      <w:t>中</w:t>
    </w:r>
    <w:r>
      <w:rPr>
        <w:kern w:val="2"/>
        <w:sz w:val="21"/>
        <w:szCs w:val="21"/>
        <w:rFonts w:eastAsia="华文中宋" w:hint="eastAsia"/>
      </w:rPr>
      <w:t xml:space="preserve"> </w:t>
    </w:r>
    <w:r>
      <w:rPr>
        <w:kern w:val="2"/>
        <w:sz w:val="21"/>
        <w:szCs w:val="21"/>
        <w:rFonts w:eastAsia="华文中宋" w:hint="eastAsia"/>
      </w:rPr>
      <w:t>科</w:t>
    </w:r>
    <w:r>
      <w:rPr>
        <w:kern w:val="2"/>
        <w:sz w:val="21"/>
        <w:szCs w:val="21"/>
        <w:rFonts w:eastAsia="华文中宋" w:hint="eastAsia"/>
      </w:rPr>
      <w:t xml:space="preserve"> </w:t>
    </w:r>
    <w:r>
      <w:rPr>
        <w:kern w:val="2"/>
        <w:sz w:val="21"/>
        <w:szCs w:val="21"/>
        <w:rFonts w:eastAsia="华文中宋" w:hint="eastAsia"/>
      </w:rPr>
      <w:t>技</w:t>
    </w:r>
    <w:r>
      <w:rPr>
        <w:kern w:val="2"/>
        <w:sz w:val="21"/>
        <w:szCs w:val="21"/>
        <w:rFonts w:eastAsia="华文中宋" w:hint="eastAsia"/>
      </w:rPr>
      <w:t xml:space="preserve">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p w14:paraId="5CB365AE" w14:textId="77777777" w:rsidR="000211C1" w:rsidRDefault="000211C1">
    <w:pPr>
      <w:widowControl w:val="0"/>
      <w:snapToGrid w:val="0"/>
      <w:spacing w:beforeLines="0" w:before="0" w:afterLines="0" w:after="0" w:line="240" w:lineRule="atLeast"/>
      <w:ind w:leftChars="0" w:left="0" w:firstLineChars="200" w:firstLine="360"/>
      <w:jc w:val="center"/>
      <w:topLinePunct/>
      <w:adjustRightInd w:val="0"/>
      <w:textAlignment w:val="baseline"/>
      <w:pBdr>
        <w:bottom w:val="none" w:sz="0" w:space="0" w:color="auto"/>
      </w:pBdr>
      <w:tabs>
        <w:tab w:val="center" w:pos="4153"/>
        <w:tab w:val="right" w:pos="8306"/>
      </w:tabs>
      <w:rPr>
        <w:kern w:val="2"/>
        <w:sz w:val="18"/>
        <w:szCs w:val="18"/>
      </w:rPr>
      <w:rPr/>
    </w:pPr>
    <w:r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DF1E66" w14:textId="77777777" w:rsidR="000211C1" w:rsidRDefault="00000000">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华</w:t>
    </w:r>
    <w:r>
      <w:rPr>
        <w:kern w:val="2"/>
        <w:sz w:val="21"/>
        <w:szCs w:val="21"/>
        <w:rFonts w:eastAsia="华文中宋" w:hint="eastAsia"/>
      </w:rPr>
      <w:t xml:space="preserve"> </w:t>
    </w:r>
    <w:r>
      <w:rPr>
        <w:kern w:val="2"/>
        <w:sz w:val="21"/>
        <w:szCs w:val="21"/>
        <w:rFonts w:eastAsia="华文中宋" w:hint="eastAsia"/>
      </w:rPr>
      <w:t>中</w:t>
    </w:r>
    <w:r>
      <w:rPr>
        <w:kern w:val="2"/>
        <w:sz w:val="21"/>
        <w:szCs w:val="21"/>
        <w:rFonts w:eastAsia="华文中宋" w:hint="eastAsia"/>
      </w:rPr>
      <w:t xml:space="preserve"> </w:t>
    </w:r>
    <w:r>
      <w:rPr>
        <w:kern w:val="2"/>
        <w:sz w:val="21"/>
        <w:szCs w:val="21"/>
        <w:rFonts w:eastAsia="华文中宋" w:hint="eastAsia"/>
      </w:rPr>
      <w:t>科</w:t>
    </w:r>
    <w:r>
      <w:rPr>
        <w:kern w:val="2"/>
        <w:sz w:val="21"/>
        <w:szCs w:val="21"/>
        <w:rFonts w:eastAsia="华文中宋" w:hint="eastAsia"/>
      </w:rPr>
      <w:t xml:space="preserve"> </w:t>
    </w:r>
    <w:r>
      <w:rPr>
        <w:kern w:val="2"/>
        <w:sz w:val="21"/>
        <w:szCs w:val="21"/>
        <w:rFonts w:eastAsia="华文中宋" w:hint="eastAsia"/>
      </w:rPr>
      <w:t>技</w:t>
    </w:r>
    <w:r>
      <w:rPr>
        <w:kern w:val="2"/>
        <w:sz w:val="21"/>
        <w:szCs w:val="21"/>
        <w:rFonts w:eastAsia="华文中宋" w:hint="eastAsia"/>
      </w:rPr>
      <w:t xml:space="preserve">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B2F43B" w14:textId="77777777" w:rsidR="000211C1" w:rsidRDefault="00000000">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华</w:t>
    </w:r>
    <w:r>
      <w:rPr>
        <w:kern w:val="2"/>
        <w:sz w:val="21"/>
        <w:szCs w:val="21"/>
        <w:rFonts w:eastAsia="华文中宋" w:hint="eastAsia"/>
      </w:rPr>
      <w:t xml:space="preserve"> </w:t>
    </w:r>
    <w:r>
      <w:rPr>
        <w:kern w:val="2"/>
        <w:sz w:val="21"/>
        <w:szCs w:val="21"/>
        <w:rFonts w:eastAsia="华文中宋" w:hint="eastAsia"/>
      </w:rPr>
      <w:t>中</w:t>
    </w:r>
    <w:r>
      <w:rPr>
        <w:kern w:val="2"/>
        <w:sz w:val="21"/>
        <w:szCs w:val="21"/>
        <w:rFonts w:eastAsia="华文中宋" w:hint="eastAsia"/>
      </w:rPr>
      <w:t xml:space="preserve"> </w:t>
    </w:r>
    <w:r>
      <w:rPr>
        <w:kern w:val="2"/>
        <w:sz w:val="21"/>
        <w:szCs w:val="21"/>
        <w:rFonts w:eastAsia="华文中宋" w:hint="eastAsia"/>
      </w:rPr>
      <w:t>科</w:t>
    </w:r>
    <w:r>
      <w:rPr>
        <w:kern w:val="2"/>
        <w:sz w:val="21"/>
        <w:szCs w:val="21"/>
        <w:rFonts w:eastAsia="华文中宋" w:hint="eastAsia"/>
      </w:rPr>
      <w:t xml:space="preserve"> </w:t>
    </w:r>
    <w:r>
      <w:rPr>
        <w:kern w:val="2"/>
        <w:sz w:val="21"/>
        <w:szCs w:val="21"/>
        <w:rFonts w:eastAsia="华文中宋" w:hint="eastAsia"/>
      </w:rPr>
      <w:t>技</w:t>
    </w:r>
    <w:r>
      <w:rPr>
        <w:kern w:val="2"/>
        <w:sz w:val="21"/>
        <w:szCs w:val="21"/>
        <w:rFonts w:eastAsia="华文中宋" w:hint="eastAsia"/>
      </w:rPr>
      <w:t xml:space="preserve">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61B6EC" w14:textId="77777777" w:rsidR="000211C1" w:rsidRDefault="00000000">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华</w:t>
    </w:r>
    <w:r>
      <w:rPr>
        <w:kern w:val="2"/>
        <w:sz w:val="21"/>
        <w:szCs w:val="21"/>
        <w:rFonts w:eastAsia="华文中宋" w:hint="eastAsia"/>
      </w:rPr>
      <w:t xml:space="preserve"> </w:t>
    </w:r>
    <w:r>
      <w:rPr>
        <w:kern w:val="2"/>
        <w:sz w:val="21"/>
        <w:szCs w:val="21"/>
        <w:rFonts w:eastAsia="华文中宋" w:hint="eastAsia"/>
      </w:rPr>
      <w:t>中</w:t>
    </w:r>
    <w:r>
      <w:rPr>
        <w:kern w:val="2"/>
        <w:sz w:val="21"/>
        <w:szCs w:val="21"/>
        <w:rFonts w:eastAsia="华文中宋" w:hint="eastAsia"/>
      </w:rPr>
      <w:t xml:space="preserve"> </w:t>
    </w:r>
    <w:r>
      <w:rPr>
        <w:kern w:val="2"/>
        <w:sz w:val="21"/>
        <w:szCs w:val="21"/>
        <w:rFonts w:eastAsia="华文中宋" w:hint="eastAsia"/>
      </w:rPr>
      <w:t>科</w:t>
    </w:r>
    <w:r>
      <w:rPr>
        <w:kern w:val="2"/>
        <w:sz w:val="21"/>
        <w:szCs w:val="21"/>
        <w:rFonts w:eastAsia="华文中宋" w:hint="eastAsia"/>
      </w:rPr>
      <w:t xml:space="preserve"> </w:t>
    </w:r>
    <w:r>
      <w:rPr>
        <w:kern w:val="2"/>
        <w:sz w:val="21"/>
        <w:szCs w:val="21"/>
        <w:rFonts w:eastAsia="华文中宋" w:hint="eastAsia"/>
      </w:rPr>
      <w:t>技</w:t>
    </w:r>
    <w:r>
      <w:rPr>
        <w:kern w:val="2"/>
        <w:sz w:val="21"/>
        <w:szCs w:val="21"/>
        <w:rFonts w:eastAsia="华文中宋" w:hint="eastAsia"/>
      </w:rPr>
      <w:t xml:space="preserve">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p w14:paraId="5CB365AE" w14:textId="77777777" w:rsidR="000211C1" w:rsidRDefault="000211C1">
    <w:pPr>
      <w:widowControl w:val="0"/>
      <w:snapToGrid w:val="0"/>
      <w:spacing w:beforeLines="0" w:before="0" w:afterLines="0" w:after="0" w:line="240" w:lineRule="atLeast"/>
      <w:ind w:leftChars="0" w:left="0" w:firstLineChars="200" w:firstLine="360"/>
      <w:jc w:val="center"/>
      <w:topLinePunct/>
      <w:adjustRightInd w:val="0"/>
      <w:textAlignment w:val="baseline"/>
      <w:pBdr>
        <w:bottom w:val="none" w:sz="0" w:space="0" w:color="auto"/>
      </w:pBdr>
      <w:tabs>
        <w:tab w:val="center" w:pos="4153"/>
        <w:tab w:val="right" w:pos="8306"/>
      </w:tabs>
      <w:rPr>
        <w:kern w:val="2"/>
        <w:sz w:val="18"/>
        <w:szCs w:val="18"/>
      </w:rPr>
      <w:rPr/>
    </w:pPr>
    <w:r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DF1E66" w14:textId="77777777" w:rsidR="000211C1" w:rsidRDefault="00000000">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华</w:t>
    </w:r>
    <w:r>
      <w:rPr>
        <w:kern w:val="2"/>
        <w:sz w:val="21"/>
        <w:szCs w:val="21"/>
        <w:rFonts w:eastAsia="华文中宋" w:hint="eastAsia"/>
      </w:rPr>
      <w:t xml:space="preserve"> </w:t>
    </w:r>
    <w:r>
      <w:rPr>
        <w:kern w:val="2"/>
        <w:sz w:val="21"/>
        <w:szCs w:val="21"/>
        <w:rFonts w:eastAsia="华文中宋" w:hint="eastAsia"/>
      </w:rPr>
      <w:t>中</w:t>
    </w:r>
    <w:r>
      <w:rPr>
        <w:kern w:val="2"/>
        <w:sz w:val="21"/>
        <w:szCs w:val="21"/>
        <w:rFonts w:eastAsia="华文中宋" w:hint="eastAsia"/>
      </w:rPr>
      <w:t xml:space="preserve"> </w:t>
    </w:r>
    <w:r>
      <w:rPr>
        <w:kern w:val="2"/>
        <w:sz w:val="21"/>
        <w:szCs w:val="21"/>
        <w:rFonts w:eastAsia="华文中宋" w:hint="eastAsia"/>
      </w:rPr>
      <w:t>科</w:t>
    </w:r>
    <w:r>
      <w:rPr>
        <w:kern w:val="2"/>
        <w:sz w:val="21"/>
        <w:szCs w:val="21"/>
        <w:rFonts w:eastAsia="华文中宋" w:hint="eastAsia"/>
      </w:rPr>
      <w:t xml:space="preserve"> </w:t>
    </w:r>
    <w:r>
      <w:rPr>
        <w:kern w:val="2"/>
        <w:sz w:val="21"/>
        <w:szCs w:val="21"/>
        <w:rFonts w:eastAsia="华文中宋" w:hint="eastAsia"/>
      </w:rPr>
      <w:t>技</w:t>
    </w:r>
    <w:r>
      <w:rPr>
        <w:kern w:val="2"/>
        <w:sz w:val="21"/>
        <w:szCs w:val="21"/>
        <w:rFonts w:eastAsia="华文中宋" w:hint="eastAsia"/>
      </w:rPr>
      <w:t xml:space="preserve">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B2F43B" w14:textId="77777777" w:rsidR="000211C1" w:rsidRDefault="00000000">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华</w:t>
    </w:r>
    <w:r>
      <w:rPr>
        <w:kern w:val="2"/>
        <w:sz w:val="21"/>
        <w:szCs w:val="21"/>
        <w:rFonts w:eastAsia="华文中宋" w:hint="eastAsia"/>
      </w:rPr>
      <w:t xml:space="preserve"> </w:t>
    </w:r>
    <w:r>
      <w:rPr>
        <w:kern w:val="2"/>
        <w:sz w:val="21"/>
        <w:szCs w:val="21"/>
        <w:rFonts w:eastAsia="华文中宋" w:hint="eastAsia"/>
      </w:rPr>
      <w:t>中</w:t>
    </w:r>
    <w:r>
      <w:rPr>
        <w:kern w:val="2"/>
        <w:sz w:val="21"/>
        <w:szCs w:val="21"/>
        <w:rFonts w:eastAsia="华文中宋" w:hint="eastAsia"/>
      </w:rPr>
      <w:t xml:space="preserve"> </w:t>
    </w:r>
    <w:r>
      <w:rPr>
        <w:kern w:val="2"/>
        <w:sz w:val="21"/>
        <w:szCs w:val="21"/>
        <w:rFonts w:eastAsia="华文中宋" w:hint="eastAsia"/>
      </w:rPr>
      <w:t>科</w:t>
    </w:r>
    <w:r>
      <w:rPr>
        <w:kern w:val="2"/>
        <w:sz w:val="21"/>
        <w:szCs w:val="21"/>
        <w:rFonts w:eastAsia="华文中宋" w:hint="eastAsia"/>
      </w:rPr>
      <w:t xml:space="preserve"> </w:t>
    </w:r>
    <w:r>
      <w:rPr>
        <w:kern w:val="2"/>
        <w:sz w:val="21"/>
        <w:szCs w:val="21"/>
        <w:rFonts w:eastAsia="华文中宋" w:hint="eastAsia"/>
      </w:rPr>
      <w:t>技</w:t>
    </w:r>
    <w:r>
      <w:rPr>
        <w:kern w:val="2"/>
        <w:sz w:val="21"/>
        <w:szCs w:val="21"/>
        <w:rFonts w:eastAsia="华文中宋" w:hint="eastAsia"/>
      </w:rPr>
      <w:t xml:space="preserve">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61B6EC" w14:textId="77777777" w:rsidR="000211C1" w:rsidRDefault="00000000">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华</w:t>
    </w:r>
    <w:r>
      <w:rPr>
        <w:kern w:val="2"/>
        <w:sz w:val="21"/>
        <w:szCs w:val="21"/>
        <w:rFonts w:eastAsia="华文中宋" w:hint="eastAsia"/>
      </w:rPr>
      <w:t xml:space="preserve"> </w:t>
    </w:r>
    <w:r>
      <w:rPr>
        <w:kern w:val="2"/>
        <w:sz w:val="21"/>
        <w:szCs w:val="21"/>
        <w:rFonts w:eastAsia="华文中宋" w:hint="eastAsia"/>
      </w:rPr>
      <w:t>中</w:t>
    </w:r>
    <w:r>
      <w:rPr>
        <w:kern w:val="2"/>
        <w:sz w:val="21"/>
        <w:szCs w:val="21"/>
        <w:rFonts w:eastAsia="华文中宋" w:hint="eastAsia"/>
      </w:rPr>
      <w:t xml:space="preserve"> </w:t>
    </w:r>
    <w:r>
      <w:rPr>
        <w:kern w:val="2"/>
        <w:sz w:val="21"/>
        <w:szCs w:val="21"/>
        <w:rFonts w:eastAsia="华文中宋" w:hint="eastAsia"/>
      </w:rPr>
      <w:t>科</w:t>
    </w:r>
    <w:r>
      <w:rPr>
        <w:kern w:val="2"/>
        <w:sz w:val="21"/>
        <w:szCs w:val="21"/>
        <w:rFonts w:eastAsia="华文中宋" w:hint="eastAsia"/>
      </w:rPr>
      <w:t xml:space="preserve"> </w:t>
    </w:r>
    <w:r>
      <w:rPr>
        <w:kern w:val="2"/>
        <w:sz w:val="21"/>
        <w:szCs w:val="21"/>
        <w:rFonts w:eastAsia="华文中宋" w:hint="eastAsia"/>
      </w:rPr>
      <w:t>技</w:t>
    </w:r>
    <w:r>
      <w:rPr>
        <w:kern w:val="2"/>
        <w:sz w:val="21"/>
        <w:szCs w:val="21"/>
        <w:rFonts w:eastAsia="华文中宋" w:hint="eastAsia"/>
      </w:rPr>
      <w:t xml:space="preserve">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p w14:paraId="5CB365AE" w14:textId="77777777" w:rsidR="000211C1" w:rsidRDefault="000211C1">
    <w:pPr>
      <w:widowControl w:val="0"/>
      <w:snapToGrid w:val="0"/>
      <w:spacing w:beforeLines="0" w:before="0" w:afterLines="0" w:after="0" w:line="240" w:lineRule="atLeast"/>
      <w:ind w:leftChars="0" w:left="0" w:firstLineChars="200" w:firstLine="360"/>
      <w:jc w:val="center"/>
      <w:topLinePunct/>
      <w:adjustRightInd w:val="0"/>
      <w:textAlignment w:val="baseline"/>
      <w:pBdr>
        <w:bottom w:val="none" w:sz="0" w:space="0" w:color="auto"/>
      </w:pBdr>
      <w:tabs>
        <w:tab w:val="center" w:pos="4153"/>
        <w:tab w:val="right" w:pos="8306"/>
      </w:tabs>
      <w:rPr>
        <w:kern w:val="2"/>
        <w:sz w:val="18"/>
        <w:szCs w:val="18"/>
      </w:rPr>
      <w:rPr/>
    </w:pPr>
    <w:r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D62C45" w14:textId="77777777" w:rsidR="00A150FE" w:rsidRDefault="00A150FE">
    <w:pPr>
      <w:pStyle w:val="cw5"/>
      <w:pBdr>
        <w:bottom w:val="single" w:sz="6" w:space="0" w:color="auto"/>
      </w:pBdr>
      <w:jc w:val="center"/>
      <w:rPr>
        <w:rFonts w:ascii="STZhongsong" w:eastAsia="STZhongsong" w:hAnsi="STZhongsong"/>
        <w:sz w:val="21"/>
        <w:szCs w:val="21"/>
      </w:rPr>
    </w:pPr>
    <w:r>
      <w:rPr>
        <w:rFonts w:ascii="STZhongsong" w:eastAsia="STZhongsong" w:hAnsi="STZhongsong" w:hint="eastAsia"/>
        <w:sz w:val="21"/>
        <w:szCs w:val="21"/>
      </w:rPr>
      <w:t>华 中 科 技 大 学 本 科 毕 业 设 计（论 文）</w:t>
    </w:r>
  </w:p>
  <w:p w14:paraId="316CFE73" w14:textId="77777777" w:rsidR="00A150FE" w:rsidRDefault="00A150FE">
    <w:pPr>
      <w:pStyle w:val="cw5"/>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DF1E66" w14:textId="77777777" w:rsidR="000211C1" w:rsidRDefault="00000000">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华</w:t>
    </w:r>
    <w:r>
      <w:rPr>
        <w:kern w:val="2"/>
        <w:sz w:val="21"/>
        <w:szCs w:val="21"/>
        <w:rFonts w:eastAsia="华文中宋" w:hint="eastAsia"/>
      </w:rPr>
      <w:t xml:space="preserve"> </w:t>
    </w:r>
    <w:r>
      <w:rPr>
        <w:kern w:val="2"/>
        <w:sz w:val="21"/>
        <w:szCs w:val="21"/>
        <w:rFonts w:eastAsia="华文中宋" w:hint="eastAsia"/>
      </w:rPr>
      <w:t>中</w:t>
    </w:r>
    <w:r>
      <w:rPr>
        <w:kern w:val="2"/>
        <w:sz w:val="21"/>
        <w:szCs w:val="21"/>
        <w:rFonts w:eastAsia="华文中宋" w:hint="eastAsia"/>
      </w:rPr>
      <w:t xml:space="preserve"> </w:t>
    </w:r>
    <w:r>
      <w:rPr>
        <w:kern w:val="2"/>
        <w:sz w:val="21"/>
        <w:szCs w:val="21"/>
        <w:rFonts w:eastAsia="华文中宋" w:hint="eastAsia"/>
      </w:rPr>
      <w:t>科</w:t>
    </w:r>
    <w:r>
      <w:rPr>
        <w:kern w:val="2"/>
        <w:sz w:val="21"/>
        <w:szCs w:val="21"/>
        <w:rFonts w:eastAsia="华文中宋" w:hint="eastAsia"/>
      </w:rPr>
      <w:t xml:space="preserve"> </w:t>
    </w:r>
    <w:r>
      <w:rPr>
        <w:kern w:val="2"/>
        <w:sz w:val="21"/>
        <w:szCs w:val="21"/>
        <w:rFonts w:eastAsia="华文中宋" w:hint="eastAsia"/>
      </w:rPr>
      <w:t>技</w:t>
    </w:r>
    <w:r>
      <w:rPr>
        <w:kern w:val="2"/>
        <w:sz w:val="21"/>
        <w:szCs w:val="21"/>
        <w:rFonts w:eastAsia="华文中宋" w:hint="eastAsia"/>
      </w:rPr>
      <w:t xml:space="preserve">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B2F43B" w14:textId="77777777" w:rsidR="000211C1" w:rsidRDefault="00000000">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华</w:t>
    </w:r>
    <w:r>
      <w:rPr>
        <w:kern w:val="2"/>
        <w:sz w:val="21"/>
        <w:szCs w:val="21"/>
        <w:rFonts w:eastAsia="华文中宋" w:hint="eastAsia"/>
      </w:rPr>
      <w:t xml:space="preserve"> </w:t>
    </w:r>
    <w:r>
      <w:rPr>
        <w:kern w:val="2"/>
        <w:sz w:val="21"/>
        <w:szCs w:val="21"/>
        <w:rFonts w:eastAsia="华文中宋" w:hint="eastAsia"/>
      </w:rPr>
      <w:t>中</w:t>
    </w:r>
    <w:r>
      <w:rPr>
        <w:kern w:val="2"/>
        <w:sz w:val="21"/>
        <w:szCs w:val="21"/>
        <w:rFonts w:eastAsia="华文中宋" w:hint="eastAsia"/>
      </w:rPr>
      <w:t xml:space="preserve"> </w:t>
    </w:r>
    <w:r>
      <w:rPr>
        <w:kern w:val="2"/>
        <w:sz w:val="21"/>
        <w:szCs w:val="21"/>
        <w:rFonts w:eastAsia="华文中宋" w:hint="eastAsia"/>
      </w:rPr>
      <w:t>科</w:t>
    </w:r>
    <w:r>
      <w:rPr>
        <w:kern w:val="2"/>
        <w:sz w:val="21"/>
        <w:szCs w:val="21"/>
        <w:rFonts w:eastAsia="华文中宋" w:hint="eastAsia"/>
      </w:rPr>
      <w:t xml:space="preserve"> </w:t>
    </w:r>
    <w:r>
      <w:rPr>
        <w:kern w:val="2"/>
        <w:sz w:val="21"/>
        <w:szCs w:val="21"/>
        <w:rFonts w:eastAsia="华文中宋" w:hint="eastAsia"/>
      </w:rPr>
      <w:t>技</w:t>
    </w:r>
    <w:r>
      <w:rPr>
        <w:kern w:val="2"/>
        <w:sz w:val="21"/>
        <w:szCs w:val="21"/>
        <w:rFonts w:eastAsia="华文中宋" w:hint="eastAsia"/>
      </w:rPr>
      <w:t xml:space="preserve">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61B6EC" w14:textId="77777777" w:rsidR="000211C1" w:rsidRDefault="00000000">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华</w:t>
    </w:r>
    <w:r>
      <w:rPr>
        <w:kern w:val="2"/>
        <w:sz w:val="21"/>
        <w:szCs w:val="21"/>
        <w:rFonts w:eastAsia="华文中宋" w:hint="eastAsia"/>
      </w:rPr>
      <w:t xml:space="preserve"> </w:t>
    </w:r>
    <w:r>
      <w:rPr>
        <w:kern w:val="2"/>
        <w:sz w:val="21"/>
        <w:szCs w:val="21"/>
        <w:rFonts w:eastAsia="华文中宋" w:hint="eastAsia"/>
      </w:rPr>
      <w:t>中</w:t>
    </w:r>
    <w:r>
      <w:rPr>
        <w:kern w:val="2"/>
        <w:sz w:val="21"/>
        <w:szCs w:val="21"/>
        <w:rFonts w:eastAsia="华文中宋" w:hint="eastAsia"/>
      </w:rPr>
      <w:t xml:space="preserve"> </w:t>
    </w:r>
    <w:r>
      <w:rPr>
        <w:kern w:val="2"/>
        <w:sz w:val="21"/>
        <w:szCs w:val="21"/>
        <w:rFonts w:eastAsia="华文中宋" w:hint="eastAsia"/>
      </w:rPr>
      <w:t>科</w:t>
    </w:r>
    <w:r>
      <w:rPr>
        <w:kern w:val="2"/>
        <w:sz w:val="21"/>
        <w:szCs w:val="21"/>
        <w:rFonts w:eastAsia="华文中宋" w:hint="eastAsia"/>
      </w:rPr>
      <w:t xml:space="preserve"> </w:t>
    </w:r>
    <w:r>
      <w:rPr>
        <w:kern w:val="2"/>
        <w:sz w:val="21"/>
        <w:szCs w:val="21"/>
        <w:rFonts w:eastAsia="华文中宋" w:hint="eastAsia"/>
      </w:rPr>
      <w:t>技</w:t>
    </w:r>
    <w:r>
      <w:rPr>
        <w:kern w:val="2"/>
        <w:sz w:val="21"/>
        <w:szCs w:val="21"/>
        <w:rFonts w:eastAsia="华文中宋" w:hint="eastAsia"/>
      </w:rPr>
      <w:t xml:space="preserve">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p w14:paraId="5CB365AE" w14:textId="77777777" w:rsidR="000211C1" w:rsidRDefault="000211C1">
    <w:pPr>
      <w:widowControl w:val="0"/>
      <w:snapToGrid w:val="0"/>
      <w:spacing w:beforeLines="0" w:before="0" w:afterLines="0" w:after="0" w:line="240" w:lineRule="atLeast"/>
      <w:ind w:leftChars="0" w:left="0" w:firstLineChars="200" w:firstLine="360"/>
      <w:jc w:val="center"/>
      <w:topLinePunct/>
      <w:adjustRightInd w:val="0"/>
      <w:textAlignment w:val="baseline"/>
      <w:pBdr>
        <w:bottom w:val="none" w:sz="0" w:space="0" w:color="auto"/>
      </w:pBdr>
      <w:tabs>
        <w:tab w:val="center" w:pos="4153"/>
        <w:tab w:val="right" w:pos="8306"/>
      </w:tabs>
      <w:rPr>
        <w:kern w:val="2"/>
        <w:sz w:val="18"/>
        <w:szCs w:val="18"/>
      </w:rPr>
      <w:rPr/>
    </w:pPr>
    <w:rP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DF1E66" w14:textId="77777777" w:rsidR="000211C1" w:rsidRDefault="00000000">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华</w:t>
    </w:r>
    <w:r>
      <w:rPr>
        <w:kern w:val="2"/>
        <w:sz w:val="21"/>
        <w:szCs w:val="21"/>
        <w:rFonts w:eastAsia="华文中宋" w:hint="eastAsia"/>
      </w:rPr>
      <w:t xml:space="preserve"> </w:t>
    </w:r>
    <w:r>
      <w:rPr>
        <w:kern w:val="2"/>
        <w:sz w:val="21"/>
        <w:szCs w:val="21"/>
        <w:rFonts w:eastAsia="华文中宋" w:hint="eastAsia"/>
      </w:rPr>
      <w:t>中</w:t>
    </w:r>
    <w:r>
      <w:rPr>
        <w:kern w:val="2"/>
        <w:sz w:val="21"/>
        <w:szCs w:val="21"/>
        <w:rFonts w:eastAsia="华文中宋" w:hint="eastAsia"/>
      </w:rPr>
      <w:t xml:space="preserve"> </w:t>
    </w:r>
    <w:r>
      <w:rPr>
        <w:kern w:val="2"/>
        <w:sz w:val="21"/>
        <w:szCs w:val="21"/>
        <w:rFonts w:eastAsia="华文中宋" w:hint="eastAsia"/>
      </w:rPr>
      <w:t>科</w:t>
    </w:r>
    <w:r>
      <w:rPr>
        <w:kern w:val="2"/>
        <w:sz w:val="21"/>
        <w:szCs w:val="21"/>
        <w:rFonts w:eastAsia="华文中宋" w:hint="eastAsia"/>
      </w:rPr>
      <w:t xml:space="preserve"> </w:t>
    </w:r>
    <w:r>
      <w:rPr>
        <w:kern w:val="2"/>
        <w:sz w:val="21"/>
        <w:szCs w:val="21"/>
        <w:rFonts w:eastAsia="华文中宋" w:hint="eastAsia"/>
      </w:rPr>
      <w:t>技</w:t>
    </w:r>
    <w:r>
      <w:rPr>
        <w:kern w:val="2"/>
        <w:sz w:val="21"/>
        <w:szCs w:val="21"/>
        <w:rFonts w:eastAsia="华文中宋" w:hint="eastAsia"/>
      </w:rPr>
      <w:t xml:space="preserve">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B2F43B" w14:textId="77777777" w:rsidR="000211C1" w:rsidRDefault="00000000">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华</w:t>
    </w:r>
    <w:r>
      <w:rPr>
        <w:kern w:val="2"/>
        <w:sz w:val="21"/>
        <w:szCs w:val="21"/>
        <w:rFonts w:eastAsia="华文中宋" w:hint="eastAsia"/>
      </w:rPr>
      <w:t xml:space="preserve"> </w:t>
    </w:r>
    <w:r>
      <w:rPr>
        <w:kern w:val="2"/>
        <w:sz w:val="21"/>
        <w:szCs w:val="21"/>
        <w:rFonts w:eastAsia="华文中宋" w:hint="eastAsia"/>
      </w:rPr>
      <w:t>中</w:t>
    </w:r>
    <w:r>
      <w:rPr>
        <w:kern w:val="2"/>
        <w:sz w:val="21"/>
        <w:szCs w:val="21"/>
        <w:rFonts w:eastAsia="华文中宋" w:hint="eastAsia"/>
      </w:rPr>
      <w:t xml:space="preserve"> </w:t>
    </w:r>
    <w:r>
      <w:rPr>
        <w:kern w:val="2"/>
        <w:sz w:val="21"/>
        <w:szCs w:val="21"/>
        <w:rFonts w:eastAsia="华文中宋" w:hint="eastAsia"/>
      </w:rPr>
      <w:t>科</w:t>
    </w:r>
    <w:r>
      <w:rPr>
        <w:kern w:val="2"/>
        <w:sz w:val="21"/>
        <w:szCs w:val="21"/>
        <w:rFonts w:eastAsia="华文中宋" w:hint="eastAsia"/>
      </w:rPr>
      <w:t xml:space="preserve"> </w:t>
    </w:r>
    <w:r>
      <w:rPr>
        <w:kern w:val="2"/>
        <w:sz w:val="21"/>
        <w:szCs w:val="21"/>
        <w:rFonts w:eastAsia="华文中宋" w:hint="eastAsia"/>
      </w:rPr>
      <w:t>技</w:t>
    </w:r>
    <w:r>
      <w:rPr>
        <w:kern w:val="2"/>
        <w:sz w:val="21"/>
        <w:szCs w:val="21"/>
        <w:rFonts w:eastAsia="华文中宋" w:hint="eastAsia"/>
      </w:rPr>
      <w:t xml:space="preserve">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E5421D" w14:textId="77777777" w:rsidR="000211C1" w:rsidRDefault="000211C1">
    <w:pPr>
      <w:widowControl w:val="0"/>
      <w:snapToGrid w:val="0"/>
      <w:spacing w:beforeLines="0" w:before="0" w:afterLines="0" w:after="0" w:line="360" w:lineRule="auto"/>
      <w:ind w:leftChars="0" w:left="0" w:firstLineChars="200" w:firstLine="420"/>
      <w:jc w:val="both"/>
      <w:topLinePunct/>
      <w:adjustRightInd w:val="0"/>
      <w:textAlignment w:val="baseline"/>
      <w:pBdr>
        <w:bottom w:val="none" w:sz="0" w:space="0" w:color="auto"/>
      </w:pBdr>
      <w:rPr>
        <w:kern w:val="2"/>
        <w:sz w:val="21"/>
        <w:szCs w:val="24"/>
        <w:rFonts w:eastAsia="华文中宋"/>
      </w:rPr>
    </w:pP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E86AFF" w14:textId="77777777" w:rsidR="000211C1" w:rsidRDefault="00000000">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华</w:t>
    </w:r>
    <w:r>
      <w:rPr>
        <w:kern w:val="2"/>
        <w:sz w:val="21"/>
        <w:szCs w:val="21"/>
        <w:rFonts w:eastAsia="华文中宋" w:hint="eastAsia"/>
      </w:rPr>
      <w:t xml:space="preserve"> </w:t>
    </w:r>
    <w:r>
      <w:rPr>
        <w:kern w:val="2"/>
        <w:sz w:val="21"/>
        <w:szCs w:val="21"/>
        <w:rFonts w:eastAsia="华文中宋" w:hint="eastAsia"/>
      </w:rPr>
      <w:t>中</w:t>
    </w:r>
    <w:r>
      <w:rPr>
        <w:kern w:val="2"/>
        <w:sz w:val="21"/>
        <w:szCs w:val="21"/>
        <w:rFonts w:eastAsia="华文中宋" w:hint="eastAsia"/>
      </w:rPr>
      <w:t xml:space="preserve"> </w:t>
    </w:r>
    <w:r>
      <w:rPr>
        <w:kern w:val="2"/>
        <w:sz w:val="21"/>
        <w:szCs w:val="21"/>
        <w:rFonts w:eastAsia="华文中宋" w:hint="eastAsia"/>
      </w:rPr>
      <w:t>科</w:t>
    </w:r>
    <w:r>
      <w:rPr>
        <w:kern w:val="2"/>
        <w:sz w:val="21"/>
        <w:szCs w:val="21"/>
        <w:rFonts w:eastAsia="华文中宋" w:hint="eastAsia"/>
      </w:rPr>
      <w:t xml:space="preserve"> </w:t>
    </w:r>
    <w:r>
      <w:rPr>
        <w:kern w:val="2"/>
        <w:sz w:val="21"/>
        <w:szCs w:val="21"/>
        <w:rFonts w:eastAsia="华文中宋" w:hint="eastAsia"/>
      </w:rPr>
      <w:t>技</w:t>
    </w:r>
    <w:r>
      <w:rPr>
        <w:kern w:val="2"/>
        <w:sz w:val="21"/>
        <w:szCs w:val="21"/>
        <w:rFonts w:eastAsia="华文中宋" w:hint="eastAsia"/>
      </w:rPr>
      <w:t xml:space="preserve">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4F4293" w14:textId="77777777" w:rsidR="000211C1" w:rsidRDefault="00000000">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华</w:t>
    </w:r>
    <w:r>
      <w:rPr>
        <w:kern w:val="2"/>
        <w:sz w:val="21"/>
        <w:szCs w:val="21"/>
        <w:rFonts w:eastAsia="华文中宋" w:hint="eastAsia"/>
      </w:rPr>
      <w:t xml:space="preserve"> </w:t>
    </w:r>
    <w:r>
      <w:rPr>
        <w:kern w:val="2"/>
        <w:sz w:val="21"/>
        <w:szCs w:val="21"/>
        <w:rFonts w:eastAsia="华文中宋" w:hint="eastAsia"/>
      </w:rPr>
      <w:t>中</w:t>
    </w:r>
    <w:r>
      <w:rPr>
        <w:kern w:val="2"/>
        <w:sz w:val="21"/>
        <w:szCs w:val="21"/>
        <w:rFonts w:eastAsia="华文中宋" w:hint="eastAsia"/>
      </w:rPr>
      <w:t xml:space="preserve"> </w:t>
    </w:r>
    <w:r>
      <w:rPr>
        <w:kern w:val="2"/>
        <w:sz w:val="21"/>
        <w:szCs w:val="21"/>
        <w:rFonts w:eastAsia="华文中宋" w:hint="eastAsia"/>
      </w:rPr>
      <w:t>科</w:t>
    </w:r>
    <w:r>
      <w:rPr>
        <w:kern w:val="2"/>
        <w:sz w:val="21"/>
        <w:szCs w:val="21"/>
        <w:rFonts w:eastAsia="华文中宋" w:hint="eastAsia"/>
      </w:rPr>
      <w:t xml:space="preserve"> </w:t>
    </w:r>
    <w:r>
      <w:rPr>
        <w:kern w:val="2"/>
        <w:sz w:val="21"/>
        <w:szCs w:val="21"/>
        <w:rFonts w:eastAsia="华文中宋" w:hint="eastAsia"/>
      </w:rPr>
      <w:t>技</w:t>
    </w:r>
    <w:r>
      <w:rPr>
        <w:kern w:val="2"/>
        <w:sz w:val="21"/>
        <w:szCs w:val="21"/>
        <w:rFonts w:eastAsia="华文中宋" w:hint="eastAsia"/>
      </w:rPr>
      <w:t xml:space="preserve">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E5421D" w14:textId="77777777" w:rsidR="000211C1" w:rsidRDefault="000211C1">
    <w:pPr>
      <w:widowControl w:val="0"/>
      <w:snapToGrid w:val="0"/>
      <w:spacing w:beforeLines="0" w:before="0" w:afterLines="0" w:after="0" w:line="360" w:lineRule="auto"/>
      <w:ind w:leftChars="0" w:left="0" w:firstLineChars="200" w:firstLine="420"/>
      <w:jc w:val="both"/>
      <w:topLinePunct/>
      <w:adjustRightInd w:val="0"/>
      <w:textAlignment w:val="baseline"/>
      <w:pBdr>
        <w:bottom w:val="none" w:sz="0" w:space="0" w:color="auto"/>
      </w:pBdr>
      <w:rPr>
        <w:kern w:val="2"/>
        <w:sz w:val="21"/>
        <w:szCs w:val="24"/>
        <w:rFonts w:eastAsia="华文中宋"/>
      </w:rPr>
    </w:pP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E86AFF" w14:textId="77777777" w:rsidR="000211C1" w:rsidRDefault="00000000">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华</w:t>
    </w:r>
    <w:r>
      <w:rPr>
        <w:kern w:val="2"/>
        <w:sz w:val="21"/>
        <w:szCs w:val="21"/>
        <w:rFonts w:eastAsia="华文中宋" w:hint="eastAsia"/>
      </w:rPr>
      <w:t xml:space="preserve"> </w:t>
    </w:r>
    <w:r>
      <w:rPr>
        <w:kern w:val="2"/>
        <w:sz w:val="21"/>
        <w:szCs w:val="21"/>
        <w:rFonts w:eastAsia="华文中宋" w:hint="eastAsia"/>
      </w:rPr>
      <w:t>中</w:t>
    </w:r>
    <w:r>
      <w:rPr>
        <w:kern w:val="2"/>
        <w:sz w:val="21"/>
        <w:szCs w:val="21"/>
        <w:rFonts w:eastAsia="华文中宋" w:hint="eastAsia"/>
      </w:rPr>
      <w:t xml:space="preserve"> </w:t>
    </w:r>
    <w:r>
      <w:rPr>
        <w:kern w:val="2"/>
        <w:sz w:val="21"/>
        <w:szCs w:val="21"/>
        <w:rFonts w:eastAsia="华文中宋" w:hint="eastAsia"/>
      </w:rPr>
      <w:t>科</w:t>
    </w:r>
    <w:r>
      <w:rPr>
        <w:kern w:val="2"/>
        <w:sz w:val="21"/>
        <w:szCs w:val="21"/>
        <w:rFonts w:eastAsia="华文中宋" w:hint="eastAsia"/>
      </w:rPr>
      <w:t xml:space="preserve"> </w:t>
    </w:r>
    <w:r>
      <w:rPr>
        <w:kern w:val="2"/>
        <w:sz w:val="21"/>
        <w:szCs w:val="21"/>
        <w:rFonts w:eastAsia="华文中宋" w:hint="eastAsia"/>
      </w:rPr>
      <w:t>技</w:t>
    </w:r>
    <w:r>
      <w:rPr>
        <w:kern w:val="2"/>
        <w:sz w:val="21"/>
        <w:szCs w:val="21"/>
        <w:rFonts w:eastAsia="华文中宋" w:hint="eastAsia"/>
      </w:rPr>
      <w:t xml:space="preserve">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D62C45" w14:textId="77777777" w:rsidR="00A150FE" w:rsidRDefault="00A150FE">
    <w:pPr>
      <w:pStyle w:val="cw5"/>
      <w:pBdr>
        <w:bottom w:val="single" w:sz="6" w:space="0" w:color="auto"/>
      </w:pBdr>
      <w:jc w:val="center"/>
      <w:rPr>
        <w:rFonts w:ascii="STZhongsong" w:eastAsia="STZhongsong" w:hAnsi="STZhongsong"/>
        <w:sz w:val="21"/>
        <w:szCs w:val="21"/>
      </w:rPr>
    </w:pPr>
    <w:r>
      <w:rPr>
        <w:rFonts w:ascii="STZhongsong" w:eastAsia="STZhongsong" w:hAnsi="STZhongsong" w:hint="eastAsia"/>
        <w:sz w:val="21"/>
        <w:szCs w:val="21"/>
      </w:rPr>
      <w:t>华 中 科 技 大 学 本 科 毕 业 设 计（论 文）</w:t>
    </w:r>
  </w:p>
  <w:p w14:paraId="316CFE73" w14:textId="77777777" w:rsidR="00A150FE" w:rsidRDefault="00A150FE">
    <w:pPr>
      <w:pStyle w:val="cw5"/>
    </w:pP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4F4293" w14:textId="77777777" w:rsidR="000211C1" w:rsidRDefault="00000000">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华</w:t>
    </w:r>
    <w:r>
      <w:rPr>
        <w:kern w:val="2"/>
        <w:sz w:val="21"/>
        <w:szCs w:val="21"/>
        <w:rFonts w:eastAsia="华文中宋" w:hint="eastAsia"/>
      </w:rPr>
      <w:t xml:space="preserve"> </w:t>
    </w:r>
    <w:r>
      <w:rPr>
        <w:kern w:val="2"/>
        <w:sz w:val="21"/>
        <w:szCs w:val="21"/>
        <w:rFonts w:eastAsia="华文中宋" w:hint="eastAsia"/>
      </w:rPr>
      <w:t>中</w:t>
    </w:r>
    <w:r>
      <w:rPr>
        <w:kern w:val="2"/>
        <w:sz w:val="21"/>
        <w:szCs w:val="21"/>
        <w:rFonts w:eastAsia="华文中宋" w:hint="eastAsia"/>
      </w:rPr>
      <w:t xml:space="preserve"> </w:t>
    </w:r>
    <w:r>
      <w:rPr>
        <w:kern w:val="2"/>
        <w:sz w:val="21"/>
        <w:szCs w:val="21"/>
        <w:rFonts w:eastAsia="华文中宋" w:hint="eastAsia"/>
      </w:rPr>
      <w:t>科</w:t>
    </w:r>
    <w:r>
      <w:rPr>
        <w:kern w:val="2"/>
        <w:sz w:val="21"/>
        <w:szCs w:val="21"/>
        <w:rFonts w:eastAsia="华文中宋" w:hint="eastAsia"/>
      </w:rPr>
      <w:t xml:space="preserve"> </w:t>
    </w:r>
    <w:r>
      <w:rPr>
        <w:kern w:val="2"/>
        <w:sz w:val="21"/>
        <w:szCs w:val="21"/>
        <w:rFonts w:eastAsia="华文中宋" w:hint="eastAsia"/>
      </w:rPr>
      <w:t>技</w:t>
    </w:r>
    <w:r>
      <w:rPr>
        <w:kern w:val="2"/>
        <w:sz w:val="21"/>
        <w:szCs w:val="21"/>
        <w:rFonts w:eastAsia="华文中宋" w:hint="eastAsia"/>
      </w:rPr>
      <w:t xml:space="preserve">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E5421D" w14:textId="77777777" w:rsidR="000211C1" w:rsidRDefault="000211C1">
    <w:pPr>
      <w:widowControl w:val="0"/>
      <w:snapToGrid w:val="0"/>
      <w:spacing w:beforeLines="0" w:before="0" w:afterLines="0" w:after="0" w:line="360" w:lineRule="auto"/>
      <w:ind w:leftChars="0" w:left="0" w:firstLineChars="200" w:firstLine="420"/>
      <w:jc w:val="both"/>
      <w:topLinePunct/>
      <w:adjustRightInd w:val="0"/>
      <w:textAlignment w:val="baseline"/>
      <w:pBdr>
        <w:bottom w:val="none" w:sz="0" w:space="0" w:color="auto"/>
      </w:pBdr>
      <w:rPr>
        <w:kern w:val="2"/>
        <w:sz w:val="21"/>
        <w:szCs w:val="24"/>
        <w:rFonts w:eastAsia="华文中宋"/>
      </w:rPr>
    </w:pP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E86AFF" w14:textId="77777777" w:rsidR="000211C1" w:rsidRDefault="00000000">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华</w:t>
    </w:r>
    <w:r>
      <w:rPr>
        <w:kern w:val="2"/>
        <w:sz w:val="21"/>
        <w:szCs w:val="21"/>
        <w:rFonts w:eastAsia="华文中宋" w:hint="eastAsia"/>
      </w:rPr>
      <w:t xml:space="preserve"> </w:t>
    </w:r>
    <w:r>
      <w:rPr>
        <w:kern w:val="2"/>
        <w:sz w:val="21"/>
        <w:szCs w:val="21"/>
        <w:rFonts w:eastAsia="华文中宋" w:hint="eastAsia"/>
      </w:rPr>
      <w:t>中</w:t>
    </w:r>
    <w:r>
      <w:rPr>
        <w:kern w:val="2"/>
        <w:sz w:val="21"/>
        <w:szCs w:val="21"/>
        <w:rFonts w:eastAsia="华文中宋" w:hint="eastAsia"/>
      </w:rPr>
      <w:t xml:space="preserve"> </w:t>
    </w:r>
    <w:r>
      <w:rPr>
        <w:kern w:val="2"/>
        <w:sz w:val="21"/>
        <w:szCs w:val="21"/>
        <w:rFonts w:eastAsia="华文中宋" w:hint="eastAsia"/>
      </w:rPr>
      <w:t>科</w:t>
    </w:r>
    <w:r>
      <w:rPr>
        <w:kern w:val="2"/>
        <w:sz w:val="21"/>
        <w:szCs w:val="21"/>
        <w:rFonts w:eastAsia="华文中宋" w:hint="eastAsia"/>
      </w:rPr>
      <w:t xml:space="preserve"> </w:t>
    </w:r>
    <w:r>
      <w:rPr>
        <w:kern w:val="2"/>
        <w:sz w:val="21"/>
        <w:szCs w:val="21"/>
        <w:rFonts w:eastAsia="华文中宋" w:hint="eastAsia"/>
      </w:rPr>
      <w:t>技</w:t>
    </w:r>
    <w:r>
      <w:rPr>
        <w:kern w:val="2"/>
        <w:sz w:val="21"/>
        <w:szCs w:val="21"/>
        <w:rFonts w:eastAsia="华文中宋" w:hint="eastAsia"/>
      </w:rPr>
      <w:t xml:space="preserve">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4F4293" w14:textId="77777777" w:rsidR="000211C1" w:rsidRDefault="00000000">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华</w:t>
    </w:r>
    <w:r>
      <w:rPr>
        <w:kern w:val="2"/>
        <w:sz w:val="21"/>
        <w:szCs w:val="21"/>
        <w:rFonts w:eastAsia="华文中宋" w:hint="eastAsia"/>
      </w:rPr>
      <w:t xml:space="preserve"> </w:t>
    </w:r>
    <w:r>
      <w:rPr>
        <w:kern w:val="2"/>
        <w:sz w:val="21"/>
        <w:szCs w:val="21"/>
        <w:rFonts w:eastAsia="华文中宋" w:hint="eastAsia"/>
      </w:rPr>
      <w:t>中</w:t>
    </w:r>
    <w:r>
      <w:rPr>
        <w:kern w:val="2"/>
        <w:sz w:val="21"/>
        <w:szCs w:val="21"/>
        <w:rFonts w:eastAsia="华文中宋" w:hint="eastAsia"/>
      </w:rPr>
      <w:t xml:space="preserve"> </w:t>
    </w:r>
    <w:r>
      <w:rPr>
        <w:kern w:val="2"/>
        <w:sz w:val="21"/>
        <w:szCs w:val="21"/>
        <w:rFonts w:eastAsia="华文中宋" w:hint="eastAsia"/>
      </w:rPr>
      <w:t>科</w:t>
    </w:r>
    <w:r>
      <w:rPr>
        <w:kern w:val="2"/>
        <w:sz w:val="21"/>
        <w:szCs w:val="21"/>
        <w:rFonts w:eastAsia="华文中宋" w:hint="eastAsia"/>
      </w:rPr>
      <w:t xml:space="preserve"> </w:t>
    </w:r>
    <w:r>
      <w:rPr>
        <w:kern w:val="2"/>
        <w:sz w:val="21"/>
        <w:szCs w:val="21"/>
        <w:rFonts w:eastAsia="华文中宋" w:hint="eastAsia"/>
      </w:rPr>
      <w:t>技</w:t>
    </w:r>
    <w:r>
      <w:rPr>
        <w:kern w:val="2"/>
        <w:sz w:val="21"/>
        <w:szCs w:val="21"/>
        <w:rFonts w:eastAsia="华文中宋" w:hint="eastAsia"/>
      </w:rPr>
      <w:t xml:space="preserve">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E5421D" w14:textId="77777777" w:rsidR="000211C1" w:rsidRDefault="000211C1">
    <w:pPr>
      <w:widowControl w:val="0"/>
      <w:snapToGrid w:val="0"/>
      <w:spacing w:beforeLines="0" w:before="0" w:afterLines="0" w:after="0" w:line="360" w:lineRule="auto"/>
      <w:ind w:leftChars="0" w:left="0" w:firstLineChars="200" w:firstLine="420"/>
      <w:jc w:val="both"/>
      <w:topLinePunct/>
      <w:adjustRightInd w:val="0"/>
      <w:textAlignment w:val="baseline"/>
      <w:pBdr>
        <w:bottom w:val="none" w:sz="0" w:space="0" w:color="auto"/>
      </w:pBdr>
      <w:rPr>
        <w:kern w:val="2"/>
        <w:sz w:val="21"/>
        <w:szCs w:val="24"/>
        <w:rFonts w:eastAsia="华文中宋"/>
      </w:rPr>
    </w:pPr>
  </w:p>
</w:hdr>
</file>

<file path=word/header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E86AFF" w14:textId="77777777" w:rsidR="000211C1" w:rsidRDefault="00000000">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华</w:t>
    </w:r>
    <w:r>
      <w:rPr>
        <w:kern w:val="2"/>
        <w:sz w:val="21"/>
        <w:szCs w:val="21"/>
        <w:rFonts w:eastAsia="华文中宋" w:hint="eastAsia"/>
      </w:rPr>
      <w:t xml:space="preserve"> </w:t>
    </w:r>
    <w:r>
      <w:rPr>
        <w:kern w:val="2"/>
        <w:sz w:val="21"/>
        <w:szCs w:val="21"/>
        <w:rFonts w:eastAsia="华文中宋" w:hint="eastAsia"/>
      </w:rPr>
      <w:t>中</w:t>
    </w:r>
    <w:r>
      <w:rPr>
        <w:kern w:val="2"/>
        <w:sz w:val="21"/>
        <w:szCs w:val="21"/>
        <w:rFonts w:eastAsia="华文中宋" w:hint="eastAsia"/>
      </w:rPr>
      <w:t xml:space="preserve"> </w:t>
    </w:r>
    <w:r>
      <w:rPr>
        <w:kern w:val="2"/>
        <w:sz w:val="21"/>
        <w:szCs w:val="21"/>
        <w:rFonts w:eastAsia="华文中宋" w:hint="eastAsia"/>
      </w:rPr>
      <w:t>科</w:t>
    </w:r>
    <w:r>
      <w:rPr>
        <w:kern w:val="2"/>
        <w:sz w:val="21"/>
        <w:szCs w:val="21"/>
        <w:rFonts w:eastAsia="华文中宋" w:hint="eastAsia"/>
      </w:rPr>
      <w:t xml:space="preserve"> </w:t>
    </w:r>
    <w:r>
      <w:rPr>
        <w:kern w:val="2"/>
        <w:sz w:val="21"/>
        <w:szCs w:val="21"/>
        <w:rFonts w:eastAsia="华文中宋" w:hint="eastAsia"/>
      </w:rPr>
      <w:t>技</w:t>
    </w:r>
    <w:r>
      <w:rPr>
        <w:kern w:val="2"/>
        <w:sz w:val="21"/>
        <w:szCs w:val="21"/>
        <w:rFonts w:eastAsia="华文中宋" w:hint="eastAsia"/>
      </w:rPr>
      <w:t xml:space="preserve">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4F4293" w14:textId="77777777" w:rsidR="000211C1" w:rsidRDefault="00000000">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华</w:t>
    </w:r>
    <w:r>
      <w:rPr>
        <w:kern w:val="2"/>
        <w:sz w:val="21"/>
        <w:szCs w:val="21"/>
        <w:rFonts w:eastAsia="华文中宋" w:hint="eastAsia"/>
      </w:rPr>
      <w:t xml:space="preserve"> </w:t>
    </w:r>
    <w:r>
      <w:rPr>
        <w:kern w:val="2"/>
        <w:sz w:val="21"/>
        <w:szCs w:val="21"/>
        <w:rFonts w:eastAsia="华文中宋" w:hint="eastAsia"/>
      </w:rPr>
      <w:t>中</w:t>
    </w:r>
    <w:r>
      <w:rPr>
        <w:kern w:val="2"/>
        <w:sz w:val="21"/>
        <w:szCs w:val="21"/>
        <w:rFonts w:eastAsia="华文中宋" w:hint="eastAsia"/>
      </w:rPr>
      <w:t xml:space="preserve"> </w:t>
    </w:r>
    <w:r>
      <w:rPr>
        <w:kern w:val="2"/>
        <w:sz w:val="21"/>
        <w:szCs w:val="21"/>
        <w:rFonts w:eastAsia="华文中宋" w:hint="eastAsia"/>
      </w:rPr>
      <w:t>科</w:t>
    </w:r>
    <w:r>
      <w:rPr>
        <w:kern w:val="2"/>
        <w:sz w:val="21"/>
        <w:szCs w:val="21"/>
        <w:rFonts w:eastAsia="华文中宋" w:hint="eastAsia"/>
      </w:rPr>
      <w:t xml:space="preserve"> </w:t>
    </w:r>
    <w:r>
      <w:rPr>
        <w:kern w:val="2"/>
        <w:sz w:val="21"/>
        <w:szCs w:val="21"/>
        <w:rFonts w:eastAsia="华文中宋" w:hint="eastAsia"/>
      </w:rPr>
      <w:t>技</w:t>
    </w:r>
    <w:r>
      <w:rPr>
        <w:kern w:val="2"/>
        <w:sz w:val="21"/>
        <w:szCs w:val="21"/>
        <w:rFonts w:eastAsia="华文中宋" w:hint="eastAsia"/>
      </w:rPr>
      <w:t xml:space="preserve">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E5421D" w14:textId="77777777" w:rsidR="000211C1" w:rsidRDefault="000211C1">
    <w:pPr>
      <w:widowControl w:val="0"/>
      <w:snapToGrid w:val="0"/>
      <w:spacing w:beforeLines="0" w:before="0" w:afterLines="0" w:after="0" w:line="360" w:lineRule="auto"/>
      <w:ind w:leftChars="0" w:left="0" w:firstLineChars="200" w:firstLine="420"/>
      <w:jc w:val="both"/>
      <w:topLinePunct/>
      <w:adjustRightInd w:val="0"/>
      <w:textAlignment w:val="baseline"/>
      <w:pBdr>
        <w:bottom w:val="none" w:sz="0" w:space="0" w:color="auto"/>
      </w:pBdr>
      <w:rPr>
        <w:kern w:val="2"/>
        <w:sz w:val="21"/>
        <w:szCs w:val="24"/>
        <w:rFonts w:eastAsia="华文中宋"/>
      </w:rPr>
    </w:pPr>
  </w:p>
</w:hdr>
</file>

<file path=word/header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E86AFF" w14:textId="77777777" w:rsidR="000211C1" w:rsidRDefault="00000000">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华</w:t>
    </w:r>
    <w:r>
      <w:rPr>
        <w:kern w:val="2"/>
        <w:sz w:val="21"/>
        <w:szCs w:val="21"/>
        <w:rFonts w:eastAsia="华文中宋" w:hint="eastAsia"/>
      </w:rPr>
      <w:t xml:space="preserve"> </w:t>
    </w:r>
    <w:r>
      <w:rPr>
        <w:kern w:val="2"/>
        <w:sz w:val="21"/>
        <w:szCs w:val="21"/>
        <w:rFonts w:eastAsia="华文中宋" w:hint="eastAsia"/>
      </w:rPr>
      <w:t>中</w:t>
    </w:r>
    <w:r>
      <w:rPr>
        <w:kern w:val="2"/>
        <w:sz w:val="21"/>
        <w:szCs w:val="21"/>
        <w:rFonts w:eastAsia="华文中宋" w:hint="eastAsia"/>
      </w:rPr>
      <w:t xml:space="preserve"> </w:t>
    </w:r>
    <w:r>
      <w:rPr>
        <w:kern w:val="2"/>
        <w:sz w:val="21"/>
        <w:szCs w:val="21"/>
        <w:rFonts w:eastAsia="华文中宋" w:hint="eastAsia"/>
      </w:rPr>
      <w:t>科</w:t>
    </w:r>
    <w:r>
      <w:rPr>
        <w:kern w:val="2"/>
        <w:sz w:val="21"/>
        <w:szCs w:val="21"/>
        <w:rFonts w:eastAsia="华文中宋" w:hint="eastAsia"/>
      </w:rPr>
      <w:t xml:space="preserve"> </w:t>
    </w:r>
    <w:r>
      <w:rPr>
        <w:kern w:val="2"/>
        <w:sz w:val="21"/>
        <w:szCs w:val="21"/>
        <w:rFonts w:eastAsia="华文中宋" w:hint="eastAsia"/>
      </w:rPr>
      <w:t>技</w:t>
    </w:r>
    <w:r>
      <w:rPr>
        <w:kern w:val="2"/>
        <w:sz w:val="21"/>
        <w:szCs w:val="21"/>
        <w:rFonts w:eastAsia="华文中宋" w:hint="eastAsia"/>
      </w:rPr>
      <w:t xml:space="preserve">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4F4293" w14:textId="77777777" w:rsidR="000211C1" w:rsidRDefault="00000000">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华</w:t>
    </w:r>
    <w:r>
      <w:rPr>
        <w:kern w:val="2"/>
        <w:sz w:val="21"/>
        <w:szCs w:val="21"/>
        <w:rFonts w:eastAsia="华文中宋" w:hint="eastAsia"/>
      </w:rPr>
      <w:t xml:space="preserve"> </w:t>
    </w:r>
    <w:r>
      <w:rPr>
        <w:kern w:val="2"/>
        <w:sz w:val="21"/>
        <w:szCs w:val="21"/>
        <w:rFonts w:eastAsia="华文中宋" w:hint="eastAsia"/>
      </w:rPr>
      <w:t>中</w:t>
    </w:r>
    <w:r>
      <w:rPr>
        <w:kern w:val="2"/>
        <w:sz w:val="21"/>
        <w:szCs w:val="21"/>
        <w:rFonts w:eastAsia="华文中宋" w:hint="eastAsia"/>
      </w:rPr>
      <w:t xml:space="preserve"> </w:t>
    </w:r>
    <w:r>
      <w:rPr>
        <w:kern w:val="2"/>
        <w:sz w:val="21"/>
        <w:szCs w:val="21"/>
        <w:rFonts w:eastAsia="华文中宋" w:hint="eastAsia"/>
      </w:rPr>
      <w:t>科</w:t>
    </w:r>
    <w:r>
      <w:rPr>
        <w:kern w:val="2"/>
        <w:sz w:val="21"/>
        <w:szCs w:val="21"/>
        <w:rFonts w:eastAsia="华文中宋" w:hint="eastAsia"/>
      </w:rPr>
      <w:t xml:space="preserve"> </w:t>
    </w:r>
    <w:r>
      <w:rPr>
        <w:kern w:val="2"/>
        <w:sz w:val="21"/>
        <w:szCs w:val="21"/>
        <w:rFonts w:eastAsia="华文中宋" w:hint="eastAsia"/>
      </w:rPr>
      <w:t>技</w:t>
    </w:r>
    <w:r>
      <w:rPr>
        <w:kern w:val="2"/>
        <w:sz w:val="21"/>
        <w:szCs w:val="21"/>
        <w:rFonts w:eastAsia="华文中宋" w:hint="eastAsia"/>
      </w:rPr>
      <w:t xml:space="preserve">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E5421D" w14:textId="77777777" w:rsidR="000211C1" w:rsidRDefault="000211C1">
    <w:pPr>
      <w:widowControl w:val="0"/>
      <w:snapToGrid w:val="0"/>
      <w:spacing w:beforeLines="0" w:before="0" w:afterLines="0" w:after="0" w:line="360" w:lineRule="auto"/>
      <w:ind w:leftChars="0" w:left="0" w:firstLineChars="200" w:firstLine="420"/>
      <w:jc w:val="both"/>
      <w:topLinePunct/>
      <w:adjustRightInd w:val="0"/>
      <w:textAlignment w:val="baseline"/>
      <w:pBdr>
        <w:bottom w:val="none" w:sz="0" w:space="0" w:color="auto"/>
      </w:pBdr>
      <w:rPr>
        <w:kern w:val="2"/>
        <w:sz w:val="21"/>
        <w:szCs w:val="24"/>
        <w:rFonts w:eastAsia="华文中宋"/>
      </w:rPr>
    </w:pPr>
  </w:p>
</w:hdr>
</file>

<file path=word/header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E86AFF" w14:textId="77777777" w:rsidR="000211C1" w:rsidRDefault="00000000">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华</w:t>
    </w:r>
    <w:r>
      <w:rPr>
        <w:kern w:val="2"/>
        <w:sz w:val="21"/>
        <w:szCs w:val="21"/>
        <w:rFonts w:eastAsia="华文中宋" w:hint="eastAsia"/>
      </w:rPr>
      <w:t xml:space="preserve"> </w:t>
    </w:r>
    <w:r>
      <w:rPr>
        <w:kern w:val="2"/>
        <w:sz w:val="21"/>
        <w:szCs w:val="21"/>
        <w:rFonts w:eastAsia="华文中宋" w:hint="eastAsia"/>
      </w:rPr>
      <w:t>中</w:t>
    </w:r>
    <w:r>
      <w:rPr>
        <w:kern w:val="2"/>
        <w:sz w:val="21"/>
        <w:szCs w:val="21"/>
        <w:rFonts w:eastAsia="华文中宋" w:hint="eastAsia"/>
      </w:rPr>
      <w:t xml:space="preserve"> </w:t>
    </w:r>
    <w:r>
      <w:rPr>
        <w:kern w:val="2"/>
        <w:sz w:val="21"/>
        <w:szCs w:val="21"/>
        <w:rFonts w:eastAsia="华文中宋" w:hint="eastAsia"/>
      </w:rPr>
      <w:t>科</w:t>
    </w:r>
    <w:r>
      <w:rPr>
        <w:kern w:val="2"/>
        <w:sz w:val="21"/>
        <w:szCs w:val="21"/>
        <w:rFonts w:eastAsia="华文中宋" w:hint="eastAsia"/>
      </w:rPr>
      <w:t xml:space="preserve"> </w:t>
    </w:r>
    <w:r>
      <w:rPr>
        <w:kern w:val="2"/>
        <w:sz w:val="21"/>
        <w:szCs w:val="21"/>
        <w:rFonts w:eastAsia="华文中宋" w:hint="eastAsia"/>
      </w:rPr>
      <w:t>技</w:t>
    </w:r>
    <w:r>
      <w:rPr>
        <w:kern w:val="2"/>
        <w:sz w:val="21"/>
        <w:szCs w:val="21"/>
        <w:rFonts w:eastAsia="华文中宋" w:hint="eastAsia"/>
      </w:rPr>
      <w:t xml:space="preserve">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4F4293" w14:textId="77777777" w:rsidR="000211C1" w:rsidRDefault="00000000">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华</w:t>
    </w:r>
    <w:r>
      <w:rPr>
        <w:kern w:val="2"/>
        <w:sz w:val="21"/>
        <w:szCs w:val="21"/>
        <w:rFonts w:eastAsia="华文中宋" w:hint="eastAsia"/>
      </w:rPr>
      <w:t xml:space="preserve"> </w:t>
    </w:r>
    <w:r>
      <w:rPr>
        <w:kern w:val="2"/>
        <w:sz w:val="21"/>
        <w:szCs w:val="21"/>
        <w:rFonts w:eastAsia="华文中宋" w:hint="eastAsia"/>
      </w:rPr>
      <w:t>中</w:t>
    </w:r>
    <w:r>
      <w:rPr>
        <w:kern w:val="2"/>
        <w:sz w:val="21"/>
        <w:szCs w:val="21"/>
        <w:rFonts w:eastAsia="华文中宋" w:hint="eastAsia"/>
      </w:rPr>
      <w:t xml:space="preserve"> </w:t>
    </w:r>
    <w:r>
      <w:rPr>
        <w:kern w:val="2"/>
        <w:sz w:val="21"/>
        <w:szCs w:val="21"/>
        <w:rFonts w:eastAsia="华文中宋" w:hint="eastAsia"/>
      </w:rPr>
      <w:t>科</w:t>
    </w:r>
    <w:r>
      <w:rPr>
        <w:kern w:val="2"/>
        <w:sz w:val="21"/>
        <w:szCs w:val="21"/>
        <w:rFonts w:eastAsia="华文中宋" w:hint="eastAsia"/>
      </w:rPr>
      <w:t xml:space="preserve"> </w:t>
    </w:r>
    <w:r>
      <w:rPr>
        <w:kern w:val="2"/>
        <w:sz w:val="21"/>
        <w:szCs w:val="21"/>
        <w:rFonts w:eastAsia="华文中宋" w:hint="eastAsia"/>
      </w:rPr>
      <w:t>技</w:t>
    </w:r>
    <w:r>
      <w:rPr>
        <w:kern w:val="2"/>
        <w:sz w:val="21"/>
        <w:szCs w:val="21"/>
        <w:rFonts w:eastAsia="华文中宋" w:hint="eastAsia"/>
      </w:rPr>
      <w:t xml:space="preserve">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E5421D" w14:textId="77777777" w:rsidR="000211C1" w:rsidRDefault="000211C1">
    <w:pPr>
      <w:widowControl w:val="0"/>
      <w:snapToGrid w:val="0"/>
      <w:spacing w:beforeLines="0" w:before="0" w:afterLines="0" w:after="0" w:line="360" w:lineRule="auto"/>
      <w:ind w:leftChars="0" w:left="0" w:firstLineChars="200" w:firstLine="420"/>
      <w:jc w:val="both"/>
      <w:topLinePunct/>
      <w:adjustRightInd w:val="0"/>
      <w:textAlignment w:val="baseline"/>
      <w:pBdr>
        <w:bottom w:val="none" w:sz="0" w:space="0" w:color="auto"/>
      </w:pBdr>
      <w:rPr>
        <w:kern w:val="2"/>
        <w:sz w:val="21"/>
        <w:szCs w:val="24"/>
        <w:rFonts w:eastAsia="华文中宋"/>
      </w:rPr>
    </w:pPr>
  </w:p>
</w:hdr>
</file>

<file path=word/header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E86AFF" w14:textId="77777777" w:rsidR="000211C1" w:rsidRDefault="00000000">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华</w:t>
    </w:r>
    <w:r>
      <w:rPr>
        <w:kern w:val="2"/>
        <w:sz w:val="21"/>
        <w:szCs w:val="21"/>
        <w:rFonts w:eastAsia="华文中宋" w:hint="eastAsia"/>
      </w:rPr>
      <w:t xml:space="preserve"> </w:t>
    </w:r>
    <w:r>
      <w:rPr>
        <w:kern w:val="2"/>
        <w:sz w:val="21"/>
        <w:szCs w:val="21"/>
        <w:rFonts w:eastAsia="华文中宋" w:hint="eastAsia"/>
      </w:rPr>
      <w:t>中</w:t>
    </w:r>
    <w:r>
      <w:rPr>
        <w:kern w:val="2"/>
        <w:sz w:val="21"/>
        <w:szCs w:val="21"/>
        <w:rFonts w:eastAsia="华文中宋" w:hint="eastAsia"/>
      </w:rPr>
      <w:t xml:space="preserve"> </w:t>
    </w:r>
    <w:r>
      <w:rPr>
        <w:kern w:val="2"/>
        <w:sz w:val="21"/>
        <w:szCs w:val="21"/>
        <w:rFonts w:eastAsia="华文中宋" w:hint="eastAsia"/>
      </w:rPr>
      <w:t>科</w:t>
    </w:r>
    <w:r>
      <w:rPr>
        <w:kern w:val="2"/>
        <w:sz w:val="21"/>
        <w:szCs w:val="21"/>
        <w:rFonts w:eastAsia="华文中宋" w:hint="eastAsia"/>
      </w:rPr>
      <w:t xml:space="preserve"> </w:t>
    </w:r>
    <w:r>
      <w:rPr>
        <w:kern w:val="2"/>
        <w:sz w:val="21"/>
        <w:szCs w:val="21"/>
        <w:rFonts w:eastAsia="华文中宋" w:hint="eastAsia"/>
      </w:rPr>
      <w:t>技</w:t>
    </w:r>
    <w:r>
      <w:rPr>
        <w:kern w:val="2"/>
        <w:sz w:val="21"/>
        <w:szCs w:val="21"/>
        <w:rFonts w:eastAsia="华文中宋" w:hint="eastAsia"/>
      </w:rPr>
      <w:t xml:space="preserve">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4F4293" w14:textId="77777777" w:rsidR="000211C1" w:rsidRDefault="00000000">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华</w:t>
    </w:r>
    <w:r>
      <w:rPr>
        <w:kern w:val="2"/>
        <w:sz w:val="21"/>
        <w:szCs w:val="21"/>
        <w:rFonts w:eastAsia="华文中宋" w:hint="eastAsia"/>
      </w:rPr>
      <w:t xml:space="preserve"> </w:t>
    </w:r>
    <w:r>
      <w:rPr>
        <w:kern w:val="2"/>
        <w:sz w:val="21"/>
        <w:szCs w:val="21"/>
        <w:rFonts w:eastAsia="华文中宋" w:hint="eastAsia"/>
      </w:rPr>
      <w:t>中</w:t>
    </w:r>
    <w:r>
      <w:rPr>
        <w:kern w:val="2"/>
        <w:sz w:val="21"/>
        <w:szCs w:val="21"/>
        <w:rFonts w:eastAsia="华文中宋" w:hint="eastAsia"/>
      </w:rPr>
      <w:t xml:space="preserve"> </w:t>
    </w:r>
    <w:r>
      <w:rPr>
        <w:kern w:val="2"/>
        <w:sz w:val="21"/>
        <w:szCs w:val="21"/>
        <w:rFonts w:eastAsia="华文中宋" w:hint="eastAsia"/>
      </w:rPr>
      <w:t>科</w:t>
    </w:r>
    <w:r>
      <w:rPr>
        <w:kern w:val="2"/>
        <w:sz w:val="21"/>
        <w:szCs w:val="21"/>
        <w:rFonts w:eastAsia="华文中宋" w:hint="eastAsia"/>
      </w:rPr>
      <w:t xml:space="preserve"> </w:t>
    </w:r>
    <w:r>
      <w:rPr>
        <w:kern w:val="2"/>
        <w:sz w:val="21"/>
        <w:szCs w:val="21"/>
        <w:rFonts w:eastAsia="华文中宋" w:hint="eastAsia"/>
      </w:rPr>
      <w:t>技</w:t>
    </w:r>
    <w:r>
      <w:rPr>
        <w:kern w:val="2"/>
        <w:sz w:val="21"/>
        <w:szCs w:val="21"/>
        <w:rFonts w:eastAsia="华文中宋" w:hint="eastAsia"/>
      </w:rPr>
      <w:t xml:space="preserve">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E5421D" w14:textId="77777777" w:rsidR="000211C1" w:rsidRDefault="000211C1">
    <w:pPr>
      <w:widowControl w:val="0"/>
      <w:snapToGrid w:val="0"/>
      <w:spacing w:beforeLines="0" w:before="0" w:afterLines="0" w:after="0" w:line="360" w:lineRule="auto"/>
      <w:ind w:leftChars="0" w:left="0" w:firstLineChars="200" w:firstLine="420"/>
      <w:jc w:val="both"/>
      <w:topLinePunct/>
      <w:adjustRightInd w:val="0"/>
      <w:textAlignment w:val="baseline"/>
      <w:pBdr>
        <w:bottom w:val="none" w:sz="0" w:space="0" w:color="auto"/>
      </w:pBdr>
      <w:rPr>
        <w:kern w:val="2"/>
        <w:sz w:val="21"/>
        <w:szCs w:val="24"/>
        <w:rFonts w:eastAsia="华文中宋"/>
      </w:rPr>
    </w:pPr>
  </w:p>
</w:hdr>
</file>

<file path=word/header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E86AFF" w14:textId="77777777" w:rsidR="000211C1" w:rsidRDefault="00000000">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华</w:t>
    </w:r>
    <w:r>
      <w:rPr>
        <w:kern w:val="2"/>
        <w:sz w:val="21"/>
        <w:szCs w:val="21"/>
        <w:rFonts w:eastAsia="华文中宋" w:hint="eastAsia"/>
      </w:rPr>
      <w:t xml:space="preserve"> </w:t>
    </w:r>
    <w:r>
      <w:rPr>
        <w:kern w:val="2"/>
        <w:sz w:val="21"/>
        <w:szCs w:val="21"/>
        <w:rFonts w:eastAsia="华文中宋" w:hint="eastAsia"/>
      </w:rPr>
      <w:t>中</w:t>
    </w:r>
    <w:r>
      <w:rPr>
        <w:kern w:val="2"/>
        <w:sz w:val="21"/>
        <w:szCs w:val="21"/>
        <w:rFonts w:eastAsia="华文中宋" w:hint="eastAsia"/>
      </w:rPr>
      <w:t xml:space="preserve"> </w:t>
    </w:r>
    <w:r>
      <w:rPr>
        <w:kern w:val="2"/>
        <w:sz w:val="21"/>
        <w:szCs w:val="21"/>
        <w:rFonts w:eastAsia="华文中宋" w:hint="eastAsia"/>
      </w:rPr>
      <w:t>科</w:t>
    </w:r>
    <w:r>
      <w:rPr>
        <w:kern w:val="2"/>
        <w:sz w:val="21"/>
        <w:szCs w:val="21"/>
        <w:rFonts w:eastAsia="华文中宋" w:hint="eastAsia"/>
      </w:rPr>
      <w:t xml:space="preserve"> </w:t>
    </w:r>
    <w:r>
      <w:rPr>
        <w:kern w:val="2"/>
        <w:sz w:val="21"/>
        <w:szCs w:val="21"/>
        <w:rFonts w:eastAsia="华文中宋" w:hint="eastAsia"/>
      </w:rPr>
      <w:t>技</w:t>
    </w:r>
    <w:r>
      <w:rPr>
        <w:kern w:val="2"/>
        <w:sz w:val="21"/>
        <w:szCs w:val="21"/>
        <w:rFonts w:eastAsia="华文中宋" w:hint="eastAsia"/>
      </w:rPr>
      <w:t xml:space="preserve">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4F4293" w14:textId="77777777" w:rsidR="000211C1" w:rsidRDefault="00000000">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华</w:t>
    </w:r>
    <w:r>
      <w:rPr>
        <w:kern w:val="2"/>
        <w:sz w:val="21"/>
        <w:szCs w:val="21"/>
        <w:rFonts w:eastAsia="华文中宋" w:hint="eastAsia"/>
      </w:rPr>
      <w:t xml:space="preserve"> </w:t>
    </w:r>
    <w:r>
      <w:rPr>
        <w:kern w:val="2"/>
        <w:sz w:val="21"/>
        <w:szCs w:val="21"/>
        <w:rFonts w:eastAsia="华文中宋" w:hint="eastAsia"/>
      </w:rPr>
      <w:t>中</w:t>
    </w:r>
    <w:r>
      <w:rPr>
        <w:kern w:val="2"/>
        <w:sz w:val="21"/>
        <w:szCs w:val="21"/>
        <w:rFonts w:eastAsia="华文中宋" w:hint="eastAsia"/>
      </w:rPr>
      <w:t xml:space="preserve"> </w:t>
    </w:r>
    <w:r>
      <w:rPr>
        <w:kern w:val="2"/>
        <w:sz w:val="21"/>
        <w:szCs w:val="21"/>
        <w:rFonts w:eastAsia="华文中宋" w:hint="eastAsia"/>
      </w:rPr>
      <w:t>科</w:t>
    </w:r>
    <w:r>
      <w:rPr>
        <w:kern w:val="2"/>
        <w:sz w:val="21"/>
        <w:szCs w:val="21"/>
        <w:rFonts w:eastAsia="华文中宋" w:hint="eastAsia"/>
      </w:rPr>
      <w:t xml:space="preserve"> </w:t>
    </w:r>
    <w:r>
      <w:rPr>
        <w:kern w:val="2"/>
        <w:sz w:val="21"/>
        <w:szCs w:val="21"/>
        <w:rFonts w:eastAsia="华文中宋" w:hint="eastAsia"/>
      </w:rPr>
      <w:t>技</w:t>
    </w:r>
    <w:r>
      <w:rPr>
        <w:kern w:val="2"/>
        <w:sz w:val="21"/>
        <w:szCs w:val="21"/>
        <w:rFonts w:eastAsia="华文中宋" w:hint="eastAsia"/>
      </w:rPr>
      <w:t xml:space="preserve">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E5421D" w14:textId="77777777" w:rsidR="000211C1" w:rsidRDefault="000211C1">
    <w:pPr>
      <w:widowControl w:val="0"/>
      <w:snapToGrid w:val="0"/>
      <w:spacing w:beforeLines="0" w:before="0" w:afterLines="0" w:after="0" w:line="360" w:lineRule="auto"/>
      <w:ind w:leftChars="0" w:left="0" w:firstLineChars="200" w:firstLine="420"/>
      <w:jc w:val="both"/>
      <w:topLinePunct/>
      <w:adjustRightInd w:val="0"/>
      <w:textAlignment w:val="baseline"/>
      <w:pBdr>
        <w:bottom w:val="none" w:sz="0" w:space="0" w:color="auto"/>
      </w:pBdr>
      <w:rPr>
        <w:kern w:val="2"/>
        <w:sz w:val="21"/>
        <w:szCs w:val="24"/>
        <w:rFonts w:eastAsia="华文中宋"/>
      </w:rPr>
    </w:pPr>
  </w:p>
</w:hdr>
</file>

<file path=word/header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E86AFF" w14:textId="77777777" w:rsidR="000211C1" w:rsidRDefault="00000000">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华</w:t>
    </w:r>
    <w:r>
      <w:rPr>
        <w:kern w:val="2"/>
        <w:sz w:val="21"/>
        <w:szCs w:val="21"/>
        <w:rFonts w:eastAsia="华文中宋" w:hint="eastAsia"/>
      </w:rPr>
      <w:t xml:space="preserve"> </w:t>
    </w:r>
    <w:r>
      <w:rPr>
        <w:kern w:val="2"/>
        <w:sz w:val="21"/>
        <w:szCs w:val="21"/>
        <w:rFonts w:eastAsia="华文中宋" w:hint="eastAsia"/>
      </w:rPr>
      <w:t>中</w:t>
    </w:r>
    <w:r>
      <w:rPr>
        <w:kern w:val="2"/>
        <w:sz w:val="21"/>
        <w:szCs w:val="21"/>
        <w:rFonts w:eastAsia="华文中宋" w:hint="eastAsia"/>
      </w:rPr>
      <w:t xml:space="preserve"> </w:t>
    </w:r>
    <w:r>
      <w:rPr>
        <w:kern w:val="2"/>
        <w:sz w:val="21"/>
        <w:szCs w:val="21"/>
        <w:rFonts w:eastAsia="华文中宋" w:hint="eastAsia"/>
      </w:rPr>
      <w:t>科</w:t>
    </w:r>
    <w:r>
      <w:rPr>
        <w:kern w:val="2"/>
        <w:sz w:val="21"/>
        <w:szCs w:val="21"/>
        <w:rFonts w:eastAsia="华文中宋" w:hint="eastAsia"/>
      </w:rPr>
      <w:t xml:space="preserve"> </w:t>
    </w:r>
    <w:r>
      <w:rPr>
        <w:kern w:val="2"/>
        <w:sz w:val="21"/>
        <w:szCs w:val="21"/>
        <w:rFonts w:eastAsia="华文中宋" w:hint="eastAsia"/>
      </w:rPr>
      <w:t>技</w:t>
    </w:r>
    <w:r>
      <w:rPr>
        <w:kern w:val="2"/>
        <w:sz w:val="21"/>
        <w:szCs w:val="21"/>
        <w:rFonts w:eastAsia="华文中宋" w:hint="eastAsia"/>
      </w:rPr>
      <w:t xml:space="preserve">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4F4293" w14:textId="77777777" w:rsidR="000211C1" w:rsidRDefault="00000000">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华</w:t>
    </w:r>
    <w:r>
      <w:rPr>
        <w:kern w:val="2"/>
        <w:sz w:val="21"/>
        <w:szCs w:val="21"/>
        <w:rFonts w:eastAsia="华文中宋" w:hint="eastAsia"/>
      </w:rPr>
      <w:t xml:space="preserve"> </w:t>
    </w:r>
    <w:r>
      <w:rPr>
        <w:kern w:val="2"/>
        <w:sz w:val="21"/>
        <w:szCs w:val="21"/>
        <w:rFonts w:eastAsia="华文中宋" w:hint="eastAsia"/>
      </w:rPr>
      <w:t>中</w:t>
    </w:r>
    <w:r>
      <w:rPr>
        <w:kern w:val="2"/>
        <w:sz w:val="21"/>
        <w:szCs w:val="21"/>
        <w:rFonts w:eastAsia="华文中宋" w:hint="eastAsia"/>
      </w:rPr>
      <w:t xml:space="preserve"> </w:t>
    </w:r>
    <w:r>
      <w:rPr>
        <w:kern w:val="2"/>
        <w:sz w:val="21"/>
        <w:szCs w:val="21"/>
        <w:rFonts w:eastAsia="华文中宋" w:hint="eastAsia"/>
      </w:rPr>
      <w:t>科</w:t>
    </w:r>
    <w:r>
      <w:rPr>
        <w:kern w:val="2"/>
        <w:sz w:val="21"/>
        <w:szCs w:val="21"/>
        <w:rFonts w:eastAsia="华文中宋" w:hint="eastAsia"/>
      </w:rPr>
      <w:t xml:space="preserve"> </w:t>
    </w:r>
    <w:r>
      <w:rPr>
        <w:kern w:val="2"/>
        <w:sz w:val="21"/>
        <w:szCs w:val="21"/>
        <w:rFonts w:eastAsia="华文中宋" w:hint="eastAsia"/>
      </w:rPr>
      <w:t>技</w:t>
    </w:r>
    <w:r>
      <w:rPr>
        <w:kern w:val="2"/>
        <w:sz w:val="21"/>
        <w:szCs w:val="21"/>
        <w:rFonts w:eastAsia="华文中宋" w:hint="eastAsia"/>
      </w:rPr>
      <w:t xml:space="preserve">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E5421D" w14:textId="77777777" w:rsidR="000211C1" w:rsidRDefault="000211C1">
    <w:pPr>
      <w:widowControl w:val="0"/>
      <w:snapToGrid w:val="0"/>
      <w:spacing w:beforeLines="0" w:before="0" w:afterLines="0" w:after="0" w:line="360" w:lineRule="auto"/>
      <w:ind w:leftChars="0" w:left="0" w:firstLineChars="200" w:firstLine="420"/>
      <w:jc w:val="both"/>
      <w:topLinePunct/>
      <w:adjustRightInd w:val="0"/>
      <w:textAlignment w:val="baseline"/>
      <w:pBdr>
        <w:bottom w:val="none" w:sz="0" w:space="0" w:color="auto"/>
      </w:pBdr>
      <w:rPr>
        <w:kern w:val="2"/>
        <w:sz w:val="21"/>
        <w:szCs w:val="24"/>
        <w:rFonts w:eastAsia="华文中宋"/>
      </w:rPr>
    </w:pPr>
  </w:p>
</w:hdr>
</file>

<file path=word/header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E86AFF" w14:textId="77777777" w:rsidR="000211C1" w:rsidRDefault="00000000">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华</w:t>
    </w:r>
    <w:r>
      <w:rPr>
        <w:kern w:val="2"/>
        <w:sz w:val="21"/>
        <w:szCs w:val="21"/>
        <w:rFonts w:eastAsia="华文中宋" w:hint="eastAsia"/>
      </w:rPr>
      <w:t xml:space="preserve"> </w:t>
    </w:r>
    <w:r>
      <w:rPr>
        <w:kern w:val="2"/>
        <w:sz w:val="21"/>
        <w:szCs w:val="21"/>
        <w:rFonts w:eastAsia="华文中宋" w:hint="eastAsia"/>
      </w:rPr>
      <w:t>中</w:t>
    </w:r>
    <w:r>
      <w:rPr>
        <w:kern w:val="2"/>
        <w:sz w:val="21"/>
        <w:szCs w:val="21"/>
        <w:rFonts w:eastAsia="华文中宋" w:hint="eastAsia"/>
      </w:rPr>
      <w:t xml:space="preserve"> </w:t>
    </w:r>
    <w:r>
      <w:rPr>
        <w:kern w:val="2"/>
        <w:sz w:val="21"/>
        <w:szCs w:val="21"/>
        <w:rFonts w:eastAsia="华文中宋" w:hint="eastAsia"/>
      </w:rPr>
      <w:t>科</w:t>
    </w:r>
    <w:r>
      <w:rPr>
        <w:kern w:val="2"/>
        <w:sz w:val="21"/>
        <w:szCs w:val="21"/>
        <w:rFonts w:eastAsia="华文中宋" w:hint="eastAsia"/>
      </w:rPr>
      <w:t xml:space="preserve"> </w:t>
    </w:r>
    <w:r>
      <w:rPr>
        <w:kern w:val="2"/>
        <w:sz w:val="21"/>
        <w:szCs w:val="21"/>
        <w:rFonts w:eastAsia="华文中宋" w:hint="eastAsia"/>
      </w:rPr>
      <w:t>技</w:t>
    </w:r>
    <w:r>
      <w:rPr>
        <w:kern w:val="2"/>
        <w:sz w:val="21"/>
        <w:szCs w:val="21"/>
        <w:rFonts w:eastAsia="华文中宋" w:hint="eastAsia"/>
      </w:rPr>
      <w:t xml:space="preserve">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4F4293" w14:textId="77777777" w:rsidR="000211C1" w:rsidRDefault="00000000">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华</w:t>
    </w:r>
    <w:r>
      <w:rPr>
        <w:kern w:val="2"/>
        <w:sz w:val="21"/>
        <w:szCs w:val="21"/>
        <w:rFonts w:eastAsia="华文中宋" w:hint="eastAsia"/>
      </w:rPr>
      <w:t xml:space="preserve"> </w:t>
    </w:r>
    <w:r>
      <w:rPr>
        <w:kern w:val="2"/>
        <w:sz w:val="21"/>
        <w:szCs w:val="21"/>
        <w:rFonts w:eastAsia="华文中宋" w:hint="eastAsia"/>
      </w:rPr>
      <w:t>中</w:t>
    </w:r>
    <w:r>
      <w:rPr>
        <w:kern w:val="2"/>
        <w:sz w:val="21"/>
        <w:szCs w:val="21"/>
        <w:rFonts w:eastAsia="华文中宋" w:hint="eastAsia"/>
      </w:rPr>
      <w:t xml:space="preserve"> </w:t>
    </w:r>
    <w:r>
      <w:rPr>
        <w:kern w:val="2"/>
        <w:sz w:val="21"/>
        <w:szCs w:val="21"/>
        <w:rFonts w:eastAsia="华文中宋" w:hint="eastAsia"/>
      </w:rPr>
      <w:t>科</w:t>
    </w:r>
    <w:r>
      <w:rPr>
        <w:kern w:val="2"/>
        <w:sz w:val="21"/>
        <w:szCs w:val="21"/>
        <w:rFonts w:eastAsia="华文中宋" w:hint="eastAsia"/>
      </w:rPr>
      <w:t xml:space="preserve"> </w:t>
    </w:r>
    <w:r>
      <w:rPr>
        <w:kern w:val="2"/>
        <w:sz w:val="21"/>
        <w:szCs w:val="21"/>
        <w:rFonts w:eastAsia="华文中宋" w:hint="eastAsia"/>
      </w:rPr>
      <w:t>技</w:t>
    </w:r>
    <w:r>
      <w:rPr>
        <w:kern w:val="2"/>
        <w:sz w:val="21"/>
        <w:szCs w:val="21"/>
        <w:rFonts w:eastAsia="华文中宋" w:hint="eastAsia"/>
      </w:rPr>
      <w:t xml:space="preserve">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5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5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5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61B6EC" w14:textId="77777777" w:rsidR="000211C1" w:rsidRDefault="00000000">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华</w:t>
    </w:r>
    <w:r>
      <w:rPr>
        <w:kern w:val="2"/>
        <w:sz w:val="21"/>
        <w:szCs w:val="21"/>
        <w:rFonts w:eastAsia="华文中宋" w:hint="eastAsia"/>
      </w:rPr>
      <w:t xml:space="preserve"> </w:t>
    </w:r>
    <w:r>
      <w:rPr>
        <w:kern w:val="2"/>
        <w:sz w:val="21"/>
        <w:szCs w:val="21"/>
        <w:rFonts w:eastAsia="华文中宋" w:hint="eastAsia"/>
      </w:rPr>
      <w:t>中</w:t>
    </w:r>
    <w:r>
      <w:rPr>
        <w:kern w:val="2"/>
        <w:sz w:val="21"/>
        <w:szCs w:val="21"/>
        <w:rFonts w:eastAsia="华文中宋" w:hint="eastAsia"/>
      </w:rPr>
      <w:t xml:space="preserve"> </w:t>
    </w:r>
    <w:r>
      <w:rPr>
        <w:kern w:val="2"/>
        <w:sz w:val="21"/>
        <w:szCs w:val="21"/>
        <w:rFonts w:eastAsia="华文中宋" w:hint="eastAsia"/>
      </w:rPr>
      <w:t>科</w:t>
    </w:r>
    <w:r>
      <w:rPr>
        <w:kern w:val="2"/>
        <w:sz w:val="21"/>
        <w:szCs w:val="21"/>
        <w:rFonts w:eastAsia="华文中宋" w:hint="eastAsia"/>
      </w:rPr>
      <w:t xml:space="preserve"> </w:t>
    </w:r>
    <w:r>
      <w:rPr>
        <w:kern w:val="2"/>
        <w:sz w:val="21"/>
        <w:szCs w:val="21"/>
        <w:rFonts w:eastAsia="华文中宋" w:hint="eastAsia"/>
      </w:rPr>
      <w:t>技</w:t>
    </w:r>
    <w:r>
      <w:rPr>
        <w:kern w:val="2"/>
        <w:sz w:val="21"/>
        <w:szCs w:val="21"/>
        <w:rFonts w:eastAsia="华文中宋" w:hint="eastAsia"/>
      </w:rPr>
      <w:t xml:space="preserve">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p w14:paraId="5CB365AE" w14:textId="77777777" w:rsidR="000211C1" w:rsidRDefault="000211C1">
    <w:pPr>
      <w:widowControl w:val="0"/>
      <w:snapToGrid w:val="0"/>
      <w:spacing w:beforeLines="0" w:before="0" w:afterLines="0" w:after="0" w:line="240" w:lineRule="atLeast"/>
      <w:ind w:leftChars="0" w:left="0" w:firstLineChars="200" w:firstLine="360"/>
      <w:jc w:val="center"/>
      <w:topLinePunct/>
      <w:adjustRightInd w:val="0"/>
      <w:textAlignment w:val="baseline"/>
      <w:pBdr>
        <w:bottom w:val="none" w:sz="0" w:space="0" w:color="auto"/>
      </w:pBdr>
      <w:tabs>
        <w:tab w:val="center" w:pos="4153"/>
        <w:tab w:val="right" w:pos="8306"/>
      </w:tabs>
      <w:rPr>
        <w:kern w:val="2"/>
        <w:sz w:val="18"/>
        <w:szCs w:val="18"/>
      </w:rPr>
      <w:rPr/>
    </w:pPr>
    <w:r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E86AFF" w14:textId="77777777" w:rsidR="000211C1" w:rsidRDefault="00000000">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华</w:t>
    </w:r>
    <w:r>
      <w:rPr>
        <w:kern w:val="2"/>
        <w:sz w:val="21"/>
        <w:szCs w:val="21"/>
        <w:rFonts w:eastAsia="华文中宋" w:hint="eastAsia"/>
      </w:rPr>
      <w:t xml:space="preserve"> </w:t>
    </w:r>
    <w:r>
      <w:rPr>
        <w:kern w:val="2"/>
        <w:sz w:val="21"/>
        <w:szCs w:val="21"/>
        <w:rFonts w:eastAsia="华文中宋" w:hint="eastAsia"/>
      </w:rPr>
      <w:t>中</w:t>
    </w:r>
    <w:r>
      <w:rPr>
        <w:kern w:val="2"/>
        <w:sz w:val="21"/>
        <w:szCs w:val="21"/>
        <w:rFonts w:eastAsia="华文中宋" w:hint="eastAsia"/>
      </w:rPr>
      <w:t xml:space="preserve"> </w:t>
    </w:r>
    <w:r>
      <w:rPr>
        <w:kern w:val="2"/>
        <w:sz w:val="21"/>
        <w:szCs w:val="21"/>
        <w:rFonts w:eastAsia="华文中宋" w:hint="eastAsia"/>
      </w:rPr>
      <w:t>科</w:t>
    </w:r>
    <w:r>
      <w:rPr>
        <w:kern w:val="2"/>
        <w:sz w:val="21"/>
        <w:szCs w:val="21"/>
        <w:rFonts w:eastAsia="华文中宋" w:hint="eastAsia"/>
      </w:rPr>
      <w:t xml:space="preserve"> </w:t>
    </w:r>
    <w:r>
      <w:rPr>
        <w:kern w:val="2"/>
        <w:sz w:val="21"/>
        <w:szCs w:val="21"/>
        <w:rFonts w:eastAsia="华文中宋" w:hint="eastAsia"/>
      </w:rPr>
      <w:t>技</w:t>
    </w:r>
    <w:r>
      <w:rPr>
        <w:kern w:val="2"/>
        <w:sz w:val="21"/>
        <w:szCs w:val="21"/>
        <w:rFonts w:eastAsia="华文中宋" w:hint="eastAsia"/>
      </w:rPr>
      <w:t xml:space="preserve">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4F4293" w14:textId="77777777" w:rsidR="000211C1" w:rsidRDefault="00000000">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华</w:t>
    </w:r>
    <w:r>
      <w:rPr>
        <w:kern w:val="2"/>
        <w:sz w:val="21"/>
        <w:szCs w:val="21"/>
        <w:rFonts w:eastAsia="华文中宋" w:hint="eastAsia"/>
      </w:rPr>
      <w:t xml:space="preserve"> </w:t>
    </w:r>
    <w:r>
      <w:rPr>
        <w:kern w:val="2"/>
        <w:sz w:val="21"/>
        <w:szCs w:val="21"/>
        <w:rFonts w:eastAsia="华文中宋" w:hint="eastAsia"/>
      </w:rPr>
      <w:t>中</w:t>
    </w:r>
    <w:r>
      <w:rPr>
        <w:kern w:val="2"/>
        <w:sz w:val="21"/>
        <w:szCs w:val="21"/>
        <w:rFonts w:eastAsia="华文中宋" w:hint="eastAsia"/>
      </w:rPr>
      <w:t xml:space="preserve"> </w:t>
    </w:r>
    <w:r>
      <w:rPr>
        <w:kern w:val="2"/>
        <w:sz w:val="21"/>
        <w:szCs w:val="21"/>
        <w:rFonts w:eastAsia="华文中宋" w:hint="eastAsia"/>
      </w:rPr>
      <w:t>科</w:t>
    </w:r>
    <w:r>
      <w:rPr>
        <w:kern w:val="2"/>
        <w:sz w:val="21"/>
        <w:szCs w:val="21"/>
        <w:rFonts w:eastAsia="华文中宋" w:hint="eastAsia"/>
      </w:rPr>
      <w:t xml:space="preserve"> </w:t>
    </w:r>
    <w:r>
      <w:rPr>
        <w:kern w:val="2"/>
        <w:sz w:val="21"/>
        <w:szCs w:val="21"/>
        <w:rFonts w:eastAsia="华文中宋" w:hint="eastAsia"/>
      </w:rPr>
      <w:t>技</w:t>
    </w:r>
    <w:r>
      <w:rPr>
        <w:kern w:val="2"/>
        <w:sz w:val="21"/>
        <w:szCs w:val="21"/>
        <w:rFonts w:eastAsia="华文中宋" w:hint="eastAsia"/>
      </w:rPr>
      <w:t xml:space="preserve">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8923D7"/>
    <w:multiLevelType w:val="hybridMultilevel"/>
    <w:tmpl w:val="9698F162"/>
    <w:lvl w:ilvl="0" w:tplc="18F02C8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775483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footnoteLayoutLikeWW8/>
  <w:revisionView w:markup="0"/>
  <w:bordersDoNotSurroundHeader/>
  <w:bordersDoNotSurroundFooter/>
  <w:stylePaneFormatFilter w:val="10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HorizontalSpacing w:val="105"/>
  <w:drawingGridVerticalSpacing w:val="156"/>
  <w:displayHorizontalDrawingGridEvery w:val="0"/>
  <w:displayVerticalDrawingGridEvery w:val="2"/>
  <w:characterSpacingControl w:val="compressPunctuation"/>
  <w:doNotValidateAgainstSchema/>
  <w:doNotDemarcateInvalidXml/>
  <w:hdrShapeDefaults>
    <o:shapedefaults v:ext="edit" spidmax="2050" strokecolor="#739cc3">
      <v:fill angle="90" type="gradient">
        <o:fill v:ext="view" type="gradientUnscaled"/>
      </v:fill>
      <v:stroke color="#739cc3" weight="25"/>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103A5"/>
    <w:rsid w:val="000111DC"/>
    <w:rsid w:val="0001193D"/>
    <w:rsid w:val="00015328"/>
    <w:rsid w:val="00021654"/>
    <w:rsid w:val="00021AD0"/>
    <w:rsid w:val="00024B25"/>
    <w:rsid w:val="00026996"/>
    <w:rsid w:val="00027653"/>
    <w:rsid w:val="0003250A"/>
    <w:rsid w:val="00032799"/>
    <w:rsid w:val="00034252"/>
    <w:rsid w:val="0003575B"/>
    <w:rsid w:val="000364C7"/>
    <w:rsid w:val="000414A1"/>
    <w:rsid w:val="0004262D"/>
    <w:rsid w:val="000430AB"/>
    <w:rsid w:val="00043DF9"/>
    <w:rsid w:val="0004554D"/>
    <w:rsid w:val="000463F0"/>
    <w:rsid w:val="00046442"/>
    <w:rsid w:val="00051DDF"/>
    <w:rsid w:val="00052567"/>
    <w:rsid w:val="0005301A"/>
    <w:rsid w:val="00054D52"/>
    <w:rsid w:val="00054ECF"/>
    <w:rsid w:val="000639DE"/>
    <w:rsid w:val="00064472"/>
    <w:rsid w:val="00064F41"/>
    <w:rsid w:val="0006684E"/>
    <w:rsid w:val="00072306"/>
    <w:rsid w:val="00072EA0"/>
    <w:rsid w:val="00073087"/>
    <w:rsid w:val="00073782"/>
    <w:rsid w:val="000744B9"/>
    <w:rsid w:val="00074C8C"/>
    <w:rsid w:val="00074D3E"/>
    <w:rsid w:val="000757F6"/>
    <w:rsid w:val="000759E0"/>
    <w:rsid w:val="00075D81"/>
    <w:rsid w:val="00076040"/>
    <w:rsid w:val="00076289"/>
    <w:rsid w:val="0007680E"/>
    <w:rsid w:val="000818EE"/>
    <w:rsid w:val="0008462F"/>
    <w:rsid w:val="0008470E"/>
    <w:rsid w:val="00084B29"/>
    <w:rsid w:val="00084C89"/>
    <w:rsid w:val="0008568E"/>
    <w:rsid w:val="0008715A"/>
    <w:rsid w:val="000968B1"/>
    <w:rsid w:val="000A07FC"/>
    <w:rsid w:val="000A1B46"/>
    <w:rsid w:val="000A6426"/>
    <w:rsid w:val="000A706F"/>
    <w:rsid w:val="000B2923"/>
    <w:rsid w:val="000B2DF4"/>
    <w:rsid w:val="000B49E4"/>
    <w:rsid w:val="000C1328"/>
    <w:rsid w:val="000C13D0"/>
    <w:rsid w:val="000C2DD5"/>
    <w:rsid w:val="000C56BF"/>
    <w:rsid w:val="000D07EB"/>
    <w:rsid w:val="000D08A4"/>
    <w:rsid w:val="000D60E4"/>
    <w:rsid w:val="000E0690"/>
    <w:rsid w:val="000E3AEA"/>
    <w:rsid w:val="000E769F"/>
    <w:rsid w:val="000E7EC1"/>
    <w:rsid w:val="000F1EA8"/>
    <w:rsid w:val="000F4F8C"/>
    <w:rsid w:val="000F7195"/>
    <w:rsid w:val="00100EFF"/>
    <w:rsid w:val="00101F5D"/>
    <w:rsid w:val="00103C50"/>
    <w:rsid w:val="001055B5"/>
    <w:rsid w:val="00115D43"/>
    <w:rsid w:val="00116745"/>
    <w:rsid w:val="0011755A"/>
    <w:rsid w:val="00117C54"/>
    <w:rsid w:val="00120BD1"/>
    <w:rsid w:val="0012219D"/>
    <w:rsid w:val="001224FE"/>
    <w:rsid w:val="001234FB"/>
    <w:rsid w:val="00127C02"/>
    <w:rsid w:val="001310DE"/>
    <w:rsid w:val="001325FF"/>
    <w:rsid w:val="0013711F"/>
    <w:rsid w:val="00146AE4"/>
    <w:rsid w:val="00147757"/>
    <w:rsid w:val="00150550"/>
    <w:rsid w:val="00151FA6"/>
    <w:rsid w:val="00152193"/>
    <w:rsid w:val="00154171"/>
    <w:rsid w:val="001574BC"/>
    <w:rsid w:val="00162E8E"/>
    <w:rsid w:val="00163D66"/>
    <w:rsid w:val="00166B4B"/>
    <w:rsid w:val="00172A27"/>
    <w:rsid w:val="0017400F"/>
    <w:rsid w:val="0017446B"/>
    <w:rsid w:val="00175472"/>
    <w:rsid w:val="00180A53"/>
    <w:rsid w:val="001829E2"/>
    <w:rsid w:val="001851A2"/>
    <w:rsid w:val="001856B8"/>
    <w:rsid w:val="00190C85"/>
    <w:rsid w:val="001933FF"/>
    <w:rsid w:val="0019440B"/>
    <w:rsid w:val="00195CCD"/>
    <w:rsid w:val="00196464"/>
    <w:rsid w:val="001A1349"/>
    <w:rsid w:val="001A14D7"/>
    <w:rsid w:val="001A596F"/>
    <w:rsid w:val="001A59F7"/>
    <w:rsid w:val="001B764C"/>
    <w:rsid w:val="001C01E7"/>
    <w:rsid w:val="001C01EE"/>
    <w:rsid w:val="001C0665"/>
    <w:rsid w:val="001C6F44"/>
    <w:rsid w:val="001C706A"/>
    <w:rsid w:val="001D0536"/>
    <w:rsid w:val="001D06BC"/>
    <w:rsid w:val="001D141C"/>
    <w:rsid w:val="001D45C8"/>
    <w:rsid w:val="001E1982"/>
    <w:rsid w:val="001F0F14"/>
    <w:rsid w:val="001F2DD6"/>
    <w:rsid w:val="001F43A7"/>
    <w:rsid w:val="001F4915"/>
    <w:rsid w:val="001F509C"/>
    <w:rsid w:val="001F5943"/>
    <w:rsid w:val="001F6F32"/>
    <w:rsid w:val="001F7379"/>
    <w:rsid w:val="001F7BFE"/>
    <w:rsid w:val="0020138E"/>
    <w:rsid w:val="00203F63"/>
    <w:rsid w:val="00204BB4"/>
    <w:rsid w:val="00204C55"/>
    <w:rsid w:val="00205089"/>
    <w:rsid w:val="002059AB"/>
    <w:rsid w:val="002067B6"/>
    <w:rsid w:val="0020707A"/>
    <w:rsid w:val="002076E7"/>
    <w:rsid w:val="00207F00"/>
    <w:rsid w:val="00210024"/>
    <w:rsid w:val="00210245"/>
    <w:rsid w:val="0021043A"/>
    <w:rsid w:val="00211D4E"/>
    <w:rsid w:val="002134A9"/>
    <w:rsid w:val="0021515A"/>
    <w:rsid w:val="002160AE"/>
    <w:rsid w:val="0021759D"/>
    <w:rsid w:val="0022283B"/>
    <w:rsid w:val="002231C6"/>
    <w:rsid w:val="00224E3A"/>
    <w:rsid w:val="002255F4"/>
    <w:rsid w:val="0022624E"/>
    <w:rsid w:val="00226780"/>
    <w:rsid w:val="00227045"/>
    <w:rsid w:val="0022763D"/>
    <w:rsid w:val="00230FDE"/>
    <w:rsid w:val="00233C61"/>
    <w:rsid w:val="00233CB5"/>
    <w:rsid w:val="002343C6"/>
    <w:rsid w:val="00240122"/>
    <w:rsid w:val="00242F71"/>
    <w:rsid w:val="002466E4"/>
    <w:rsid w:val="0025105D"/>
    <w:rsid w:val="00252186"/>
    <w:rsid w:val="002541AD"/>
    <w:rsid w:val="002615C5"/>
    <w:rsid w:val="00262F3B"/>
    <w:rsid w:val="00270B48"/>
    <w:rsid w:val="0027331F"/>
    <w:rsid w:val="00273365"/>
    <w:rsid w:val="00273A6F"/>
    <w:rsid w:val="0027402F"/>
    <w:rsid w:val="00274EF7"/>
    <w:rsid w:val="002811EB"/>
    <w:rsid w:val="002847DF"/>
    <w:rsid w:val="00285BD9"/>
    <w:rsid w:val="00285FEA"/>
    <w:rsid w:val="002862F3"/>
    <w:rsid w:val="0028731D"/>
    <w:rsid w:val="00293534"/>
    <w:rsid w:val="002956C2"/>
    <w:rsid w:val="002957E0"/>
    <w:rsid w:val="002A04AD"/>
    <w:rsid w:val="002A0B2B"/>
    <w:rsid w:val="002A60F3"/>
    <w:rsid w:val="002A6A06"/>
    <w:rsid w:val="002A7639"/>
    <w:rsid w:val="002B05B7"/>
    <w:rsid w:val="002B197E"/>
    <w:rsid w:val="002B2E78"/>
    <w:rsid w:val="002B3902"/>
    <w:rsid w:val="002B4B14"/>
    <w:rsid w:val="002B4F9E"/>
    <w:rsid w:val="002C0798"/>
    <w:rsid w:val="002C0C17"/>
    <w:rsid w:val="002C0C2E"/>
    <w:rsid w:val="002C0E5C"/>
    <w:rsid w:val="002C2062"/>
    <w:rsid w:val="002C20DF"/>
    <w:rsid w:val="002C72BE"/>
    <w:rsid w:val="002C7D14"/>
    <w:rsid w:val="002D0281"/>
    <w:rsid w:val="002D0858"/>
    <w:rsid w:val="002D1395"/>
    <w:rsid w:val="002D1CDF"/>
    <w:rsid w:val="002D2C59"/>
    <w:rsid w:val="002E1342"/>
    <w:rsid w:val="002E2B07"/>
    <w:rsid w:val="002E2CEA"/>
    <w:rsid w:val="002E3F95"/>
    <w:rsid w:val="002E48E2"/>
    <w:rsid w:val="002E66A0"/>
    <w:rsid w:val="002E680C"/>
    <w:rsid w:val="002E71C2"/>
    <w:rsid w:val="002F0C07"/>
    <w:rsid w:val="002F1D03"/>
    <w:rsid w:val="002F28D2"/>
    <w:rsid w:val="002F4003"/>
    <w:rsid w:val="002F61EC"/>
    <w:rsid w:val="002F7578"/>
    <w:rsid w:val="002F76BA"/>
    <w:rsid w:val="00300600"/>
    <w:rsid w:val="00301028"/>
    <w:rsid w:val="00306B1B"/>
    <w:rsid w:val="0031423C"/>
    <w:rsid w:val="003145C2"/>
    <w:rsid w:val="003149EF"/>
    <w:rsid w:val="00316FEC"/>
    <w:rsid w:val="00317AFC"/>
    <w:rsid w:val="0032030C"/>
    <w:rsid w:val="00320A84"/>
    <w:rsid w:val="003212F7"/>
    <w:rsid w:val="00323428"/>
    <w:rsid w:val="00331154"/>
    <w:rsid w:val="00331177"/>
    <w:rsid w:val="00331D28"/>
    <w:rsid w:val="00333027"/>
    <w:rsid w:val="003336F3"/>
    <w:rsid w:val="003349D7"/>
    <w:rsid w:val="00337BC6"/>
    <w:rsid w:val="00342094"/>
    <w:rsid w:val="00344089"/>
    <w:rsid w:val="00344375"/>
    <w:rsid w:val="00346987"/>
    <w:rsid w:val="00347396"/>
    <w:rsid w:val="00351FBB"/>
    <w:rsid w:val="003526E9"/>
    <w:rsid w:val="0035271A"/>
    <w:rsid w:val="00352A9C"/>
    <w:rsid w:val="00352C33"/>
    <w:rsid w:val="00352F47"/>
    <w:rsid w:val="00357370"/>
    <w:rsid w:val="003618D9"/>
    <w:rsid w:val="00363B11"/>
    <w:rsid w:val="003641EA"/>
    <w:rsid w:val="0037022F"/>
    <w:rsid w:val="00372686"/>
    <w:rsid w:val="00374A61"/>
    <w:rsid w:val="00377E96"/>
    <w:rsid w:val="00381116"/>
    <w:rsid w:val="00381BC3"/>
    <w:rsid w:val="00386D63"/>
    <w:rsid w:val="00390B4D"/>
    <w:rsid w:val="00392A48"/>
    <w:rsid w:val="00392F1F"/>
    <w:rsid w:val="003935AA"/>
    <w:rsid w:val="00394927"/>
    <w:rsid w:val="0039529A"/>
    <w:rsid w:val="003956E0"/>
    <w:rsid w:val="003A1548"/>
    <w:rsid w:val="003A26D3"/>
    <w:rsid w:val="003A404A"/>
    <w:rsid w:val="003A488F"/>
    <w:rsid w:val="003A5103"/>
    <w:rsid w:val="003A603F"/>
    <w:rsid w:val="003B2C84"/>
    <w:rsid w:val="003B47CD"/>
    <w:rsid w:val="003B554B"/>
    <w:rsid w:val="003B64E0"/>
    <w:rsid w:val="003C14C9"/>
    <w:rsid w:val="003C1B55"/>
    <w:rsid w:val="003C1FBE"/>
    <w:rsid w:val="003C22CE"/>
    <w:rsid w:val="003C2678"/>
    <w:rsid w:val="003C3785"/>
    <w:rsid w:val="003C5E24"/>
    <w:rsid w:val="003C6DB9"/>
    <w:rsid w:val="003C6F98"/>
    <w:rsid w:val="003D02A6"/>
    <w:rsid w:val="003D6C09"/>
    <w:rsid w:val="003E421B"/>
    <w:rsid w:val="003E7282"/>
    <w:rsid w:val="003F09C0"/>
    <w:rsid w:val="003F179F"/>
    <w:rsid w:val="003F439B"/>
    <w:rsid w:val="003F5C22"/>
    <w:rsid w:val="003F7587"/>
    <w:rsid w:val="00400080"/>
    <w:rsid w:val="00401487"/>
    <w:rsid w:val="00403A4A"/>
    <w:rsid w:val="00404BF2"/>
    <w:rsid w:val="00406D24"/>
    <w:rsid w:val="00407C9B"/>
    <w:rsid w:val="004105E4"/>
    <w:rsid w:val="004116A5"/>
    <w:rsid w:val="00413231"/>
    <w:rsid w:val="00413626"/>
    <w:rsid w:val="004136C9"/>
    <w:rsid w:val="00415EB6"/>
    <w:rsid w:val="00421F4D"/>
    <w:rsid w:val="00422918"/>
    <w:rsid w:val="004237E1"/>
    <w:rsid w:val="00423FF8"/>
    <w:rsid w:val="0042400C"/>
    <w:rsid w:val="004250DF"/>
    <w:rsid w:val="0042562F"/>
    <w:rsid w:val="00427BAB"/>
    <w:rsid w:val="00430543"/>
    <w:rsid w:val="004318F4"/>
    <w:rsid w:val="00434963"/>
    <w:rsid w:val="00435559"/>
    <w:rsid w:val="004365DF"/>
    <w:rsid w:val="00436FEC"/>
    <w:rsid w:val="00437845"/>
    <w:rsid w:val="004432ED"/>
    <w:rsid w:val="00444720"/>
    <w:rsid w:val="004453EE"/>
    <w:rsid w:val="00450486"/>
    <w:rsid w:val="00452902"/>
    <w:rsid w:val="0045360F"/>
    <w:rsid w:val="00453D82"/>
    <w:rsid w:val="00455327"/>
    <w:rsid w:val="00456248"/>
    <w:rsid w:val="0046000B"/>
    <w:rsid w:val="00462ABF"/>
    <w:rsid w:val="0046575C"/>
    <w:rsid w:val="004700A2"/>
    <w:rsid w:val="00471679"/>
    <w:rsid w:val="004808BF"/>
    <w:rsid w:val="00481793"/>
    <w:rsid w:val="004822E2"/>
    <w:rsid w:val="00482ECF"/>
    <w:rsid w:val="00483515"/>
    <w:rsid w:val="00487315"/>
    <w:rsid w:val="004912D7"/>
    <w:rsid w:val="004916A0"/>
    <w:rsid w:val="00492EE0"/>
    <w:rsid w:val="00493119"/>
    <w:rsid w:val="00493753"/>
    <w:rsid w:val="00496251"/>
    <w:rsid w:val="00497452"/>
    <w:rsid w:val="00497D16"/>
    <w:rsid w:val="004A2598"/>
    <w:rsid w:val="004A305D"/>
    <w:rsid w:val="004A4BEB"/>
    <w:rsid w:val="004A5E6A"/>
    <w:rsid w:val="004A7472"/>
    <w:rsid w:val="004A776F"/>
    <w:rsid w:val="004B01A8"/>
    <w:rsid w:val="004B2227"/>
    <w:rsid w:val="004B6BA5"/>
    <w:rsid w:val="004C160A"/>
    <w:rsid w:val="004C3585"/>
    <w:rsid w:val="004C35EC"/>
    <w:rsid w:val="004C740A"/>
    <w:rsid w:val="004D175F"/>
    <w:rsid w:val="004D20A7"/>
    <w:rsid w:val="004D3DF4"/>
    <w:rsid w:val="004D6F87"/>
    <w:rsid w:val="004E0EF7"/>
    <w:rsid w:val="004E15AE"/>
    <w:rsid w:val="004E50FE"/>
    <w:rsid w:val="004E532C"/>
    <w:rsid w:val="004E6CCB"/>
    <w:rsid w:val="004E7021"/>
    <w:rsid w:val="004F047F"/>
    <w:rsid w:val="004F2016"/>
    <w:rsid w:val="004F3072"/>
    <w:rsid w:val="004F37CA"/>
    <w:rsid w:val="0050023C"/>
    <w:rsid w:val="00500FF1"/>
    <w:rsid w:val="0050139C"/>
    <w:rsid w:val="00504350"/>
    <w:rsid w:val="00510D30"/>
    <w:rsid w:val="005121EF"/>
    <w:rsid w:val="00512882"/>
    <w:rsid w:val="00513B1F"/>
    <w:rsid w:val="005142C0"/>
    <w:rsid w:val="00514A7C"/>
    <w:rsid w:val="00514D8B"/>
    <w:rsid w:val="00515548"/>
    <w:rsid w:val="00515F93"/>
    <w:rsid w:val="00516F91"/>
    <w:rsid w:val="005172C7"/>
    <w:rsid w:val="0052707E"/>
    <w:rsid w:val="00527DFA"/>
    <w:rsid w:val="00533C17"/>
    <w:rsid w:val="00534DBA"/>
    <w:rsid w:val="00534ED6"/>
    <w:rsid w:val="00536B24"/>
    <w:rsid w:val="00542078"/>
    <w:rsid w:val="0054349C"/>
    <w:rsid w:val="00544FC3"/>
    <w:rsid w:val="00546842"/>
    <w:rsid w:val="00551323"/>
    <w:rsid w:val="00551522"/>
    <w:rsid w:val="00551A18"/>
    <w:rsid w:val="00553211"/>
    <w:rsid w:val="00556089"/>
    <w:rsid w:val="0055763F"/>
    <w:rsid w:val="005628D6"/>
    <w:rsid w:val="00562C97"/>
    <w:rsid w:val="005642B1"/>
    <w:rsid w:val="0056654E"/>
    <w:rsid w:val="005671BA"/>
    <w:rsid w:val="00570925"/>
    <w:rsid w:val="00571B40"/>
    <w:rsid w:val="00571D74"/>
    <w:rsid w:val="0058084D"/>
    <w:rsid w:val="00585E8D"/>
    <w:rsid w:val="00591E5C"/>
    <w:rsid w:val="00591EF9"/>
    <w:rsid w:val="005960C3"/>
    <w:rsid w:val="005968D6"/>
    <w:rsid w:val="00597890"/>
    <w:rsid w:val="005A32FF"/>
    <w:rsid w:val="005B05D9"/>
    <w:rsid w:val="005B1413"/>
    <w:rsid w:val="005B1970"/>
    <w:rsid w:val="005B3E0D"/>
    <w:rsid w:val="005B431E"/>
    <w:rsid w:val="005B491A"/>
    <w:rsid w:val="005B4AB7"/>
    <w:rsid w:val="005B5BCD"/>
    <w:rsid w:val="005B683E"/>
    <w:rsid w:val="005B6BD9"/>
    <w:rsid w:val="005C0837"/>
    <w:rsid w:val="005C4EC7"/>
    <w:rsid w:val="005C77BC"/>
    <w:rsid w:val="005D0485"/>
    <w:rsid w:val="005D0538"/>
    <w:rsid w:val="005D0DB3"/>
    <w:rsid w:val="005D1769"/>
    <w:rsid w:val="005D2DFF"/>
    <w:rsid w:val="005E01C4"/>
    <w:rsid w:val="005E020B"/>
    <w:rsid w:val="005E0409"/>
    <w:rsid w:val="005E0A3F"/>
    <w:rsid w:val="005E1486"/>
    <w:rsid w:val="005E18EB"/>
    <w:rsid w:val="005E3913"/>
    <w:rsid w:val="005E4574"/>
    <w:rsid w:val="005E733C"/>
    <w:rsid w:val="005E7CF5"/>
    <w:rsid w:val="005E7F45"/>
    <w:rsid w:val="005F3519"/>
    <w:rsid w:val="0060387B"/>
    <w:rsid w:val="00605B8E"/>
    <w:rsid w:val="0061015E"/>
    <w:rsid w:val="00612E6A"/>
    <w:rsid w:val="00614D87"/>
    <w:rsid w:val="00616917"/>
    <w:rsid w:val="00616983"/>
    <w:rsid w:val="00617A51"/>
    <w:rsid w:val="0062153D"/>
    <w:rsid w:val="00623757"/>
    <w:rsid w:val="00623810"/>
    <w:rsid w:val="0062528E"/>
    <w:rsid w:val="00625C3F"/>
    <w:rsid w:val="0062635F"/>
    <w:rsid w:val="00631ECC"/>
    <w:rsid w:val="00632B48"/>
    <w:rsid w:val="0063370D"/>
    <w:rsid w:val="006349C1"/>
    <w:rsid w:val="00636181"/>
    <w:rsid w:val="00640156"/>
    <w:rsid w:val="006408CD"/>
    <w:rsid w:val="00642AF9"/>
    <w:rsid w:val="0064380D"/>
    <w:rsid w:val="006440BE"/>
    <w:rsid w:val="00646E7F"/>
    <w:rsid w:val="006470DA"/>
    <w:rsid w:val="00647A6D"/>
    <w:rsid w:val="00651B2E"/>
    <w:rsid w:val="00653025"/>
    <w:rsid w:val="006573F1"/>
    <w:rsid w:val="006609A4"/>
    <w:rsid w:val="006642F3"/>
    <w:rsid w:val="00664588"/>
    <w:rsid w:val="006702A4"/>
    <w:rsid w:val="0067059E"/>
    <w:rsid w:val="006712BF"/>
    <w:rsid w:val="00672712"/>
    <w:rsid w:val="00672BBB"/>
    <w:rsid w:val="00677C00"/>
    <w:rsid w:val="00677E32"/>
    <w:rsid w:val="00681751"/>
    <w:rsid w:val="006831FF"/>
    <w:rsid w:val="00686E32"/>
    <w:rsid w:val="0068738D"/>
    <w:rsid w:val="00690269"/>
    <w:rsid w:val="00690A99"/>
    <w:rsid w:val="0069188B"/>
    <w:rsid w:val="00695230"/>
    <w:rsid w:val="006A5873"/>
    <w:rsid w:val="006B0726"/>
    <w:rsid w:val="006B0BCF"/>
    <w:rsid w:val="006B0D61"/>
    <w:rsid w:val="006B0EE6"/>
    <w:rsid w:val="006B2CA5"/>
    <w:rsid w:val="006B3DFA"/>
    <w:rsid w:val="006B5D12"/>
    <w:rsid w:val="006B7356"/>
    <w:rsid w:val="006C01A8"/>
    <w:rsid w:val="006C03FE"/>
    <w:rsid w:val="006C0BD1"/>
    <w:rsid w:val="006C14EF"/>
    <w:rsid w:val="006C18C5"/>
    <w:rsid w:val="006C4226"/>
    <w:rsid w:val="006C45C2"/>
    <w:rsid w:val="006C4655"/>
    <w:rsid w:val="006C4D13"/>
    <w:rsid w:val="006C6C09"/>
    <w:rsid w:val="006C6E76"/>
    <w:rsid w:val="006D038E"/>
    <w:rsid w:val="006D5347"/>
    <w:rsid w:val="006D7443"/>
    <w:rsid w:val="006E0096"/>
    <w:rsid w:val="006E0451"/>
    <w:rsid w:val="006E6B92"/>
    <w:rsid w:val="006E7989"/>
    <w:rsid w:val="006F246C"/>
    <w:rsid w:val="006F5D24"/>
    <w:rsid w:val="006F6C16"/>
    <w:rsid w:val="00700720"/>
    <w:rsid w:val="00703FA0"/>
    <w:rsid w:val="00704AD6"/>
    <w:rsid w:val="007113F7"/>
    <w:rsid w:val="007137CC"/>
    <w:rsid w:val="00715535"/>
    <w:rsid w:val="00715A8A"/>
    <w:rsid w:val="00716A05"/>
    <w:rsid w:val="00717622"/>
    <w:rsid w:val="00717F34"/>
    <w:rsid w:val="00720737"/>
    <w:rsid w:val="00722869"/>
    <w:rsid w:val="00723275"/>
    <w:rsid w:val="00725BD3"/>
    <w:rsid w:val="0073335E"/>
    <w:rsid w:val="00735661"/>
    <w:rsid w:val="00744853"/>
    <w:rsid w:val="0074551D"/>
    <w:rsid w:val="0074783E"/>
    <w:rsid w:val="00752ADF"/>
    <w:rsid w:val="00752EF6"/>
    <w:rsid w:val="00752F37"/>
    <w:rsid w:val="0075479A"/>
    <w:rsid w:val="00754E28"/>
    <w:rsid w:val="00757875"/>
    <w:rsid w:val="00757A58"/>
    <w:rsid w:val="00761A58"/>
    <w:rsid w:val="00761DCB"/>
    <w:rsid w:val="00764B1B"/>
    <w:rsid w:val="00766454"/>
    <w:rsid w:val="00770302"/>
    <w:rsid w:val="00776172"/>
    <w:rsid w:val="007761F6"/>
    <w:rsid w:val="00776C3C"/>
    <w:rsid w:val="00781097"/>
    <w:rsid w:val="00782D30"/>
    <w:rsid w:val="0078512F"/>
    <w:rsid w:val="007860C9"/>
    <w:rsid w:val="00786FB3"/>
    <w:rsid w:val="00791112"/>
    <w:rsid w:val="00791AA0"/>
    <w:rsid w:val="00792491"/>
    <w:rsid w:val="0079483D"/>
    <w:rsid w:val="0079486D"/>
    <w:rsid w:val="00794939"/>
    <w:rsid w:val="00795EA6"/>
    <w:rsid w:val="00796C8B"/>
    <w:rsid w:val="007973A0"/>
    <w:rsid w:val="007A2802"/>
    <w:rsid w:val="007A6177"/>
    <w:rsid w:val="007B0E86"/>
    <w:rsid w:val="007B3552"/>
    <w:rsid w:val="007B3C98"/>
    <w:rsid w:val="007B6692"/>
    <w:rsid w:val="007C589E"/>
    <w:rsid w:val="007C64F0"/>
    <w:rsid w:val="007D2FD2"/>
    <w:rsid w:val="007D6B95"/>
    <w:rsid w:val="007E3609"/>
    <w:rsid w:val="007E4345"/>
    <w:rsid w:val="007F0B1D"/>
    <w:rsid w:val="007F136B"/>
    <w:rsid w:val="007F1436"/>
    <w:rsid w:val="00800F6D"/>
    <w:rsid w:val="00800FF2"/>
    <w:rsid w:val="00806B35"/>
    <w:rsid w:val="00806EDC"/>
    <w:rsid w:val="00811D41"/>
    <w:rsid w:val="00815BDC"/>
    <w:rsid w:val="008174ED"/>
    <w:rsid w:val="00821A24"/>
    <w:rsid w:val="00823295"/>
    <w:rsid w:val="00823A30"/>
    <w:rsid w:val="008247B1"/>
    <w:rsid w:val="008260C9"/>
    <w:rsid w:val="008330A9"/>
    <w:rsid w:val="0084211A"/>
    <w:rsid w:val="008442CB"/>
    <w:rsid w:val="00844F00"/>
    <w:rsid w:val="00847F78"/>
    <w:rsid w:val="00851F4E"/>
    <w:rsid w:val="00860A1E"/>
    <w:rsid w:val="008642B1"/>
    <w:rsid w:val="008649E5"/>
    <w:rsid w:val="00864C34"/>
    <w:rsid w:val="0086660A"/>
    <w:rsid w:val="00866D3E"/>
    <w:rsid w:val="00870452"/>
    <w:rsid w:val="00870659"/>
    <w:rsid w:val="0087247E"/>
    <w:rsid w:val="00872F81"/>
    <w:rsid w:val="00875325"/>
    <w:rsid w:val="0088042C"/>
    <w:rsid w:val="00886730"/>
    <w:rsid w:val="008921B0"/>
    <w:rsid w:val="00892CF1"/>
    <w:rsid w:val="00894E51"/>
    <w:rsid w:val="00897957"/>
    <w:rsid w:val="008A11AD"/>
    <w:rsid w:val="008A3A08"/>
    <w:rsid w:val="008A40A0"/>
    <w:rsid w:val="008A7ED5"/>
    <w:rsid w:val="008B05CB"/>
    <w:rsid w:val="008B112C"/>
    <w:rsid w:val="008B16F2"/>
    <w:rsid w:val="008B584E"/>
    <w:rsid w:val="008B6B39"/>
    <w:rsid w:val="008B6DED"/>
    <w:rsid w:val="008B74DF"/>
    <w:rsid w:val="008B762E"/>
    <w:rsid w:val="008C00C4"/>
    <w:rsid w:val="008C02FA"/>
    <w:rsid w:val="008C48BE"/>
    <w:rsid w:val="008C5409"/>
    <w:rsid w:val="008C698C"/>
    <w:rsid w:val="008D1D04"/>
    <w:rsid w:val="008D1DDA"/>
    <w:rsid w:val="008D74E6"/>
    <w:rsid w:val="008E0CA0"/>
    <w:rsid w:val="008E158B"/>
    <w:rsid w:val="008E30BF"/>
    <w:rsid w:val="008E3327"/>
    <w:rsid w:val="008E3934"/>
    <w:rsid w:val="008E4BEE"/>
    <w:rsid w:val="008E766D"/>
    <w:rsid w:val="008F083D"/>
    <w:rsid w:val="008F2708"/>
    <w:rsid w:val="008F5430"/>
    <w:rsid w:val="008F7B8C"/>
    <w:rsid w:val="009037AD"/>
    <w:rsid w:val="0090387E"/>
    <w:rsid w:val="009058F6"/>
    <w:rsid w:val="00905AB2"/>
    <w:rsid w:val="00906F03"/>
    <w:rsid w:val="00906F66"/>
    <w:rsid w:val="00907CAE"/>
    <w:rsid w:val="00907F61"/>
    <w:rsid w:val="009123B7"/>
    <w:rsid w:val="00917E38"/>
    <w:rsid w:val="00921768"/>
    <w:rsid w:val="00923396"/>
    <w:rsid w:val="00924E41"/>
    <w:rsid w:val="009300BB"/>
    <w:rsid w:val="00936DB3"/>
    <w:rsid w:val="00940466"/>
    <w:rsid w:val="009449AF"/>
    <w:rsid w:val="009509B9"/>
    <w:rsid w:val="00951FCB"/>
    <w:rsid w:val="00953C59"/>
    <w:rsid w:val="00955E44"/>
    <w:rsid w:val="0096064E"/>
    <w:rsid w:val="00960CC1"/>
    <w:rsid w:val="00961485"/>
    <w:rsid w:val="00966866"/>
    <w:rsid w:val="0096748E"/>
    <w:rsid w:val="009678B8"/>
    <w:rsid w:val="009703A1"/>
    <w:rsid w:val="00970DD3"/>
    <w:rsid w:val="0098277E"/>
    <w:rsid w:val="009832F7"/>
    <w:rsid w:val="00990971"/>
    <w:rsid w:val="009917CB"/>
    <w:rsid w:val="009919E7"/>
    <w:rsid w:val="009928C3"/>
    <w:rsid w:val="00995009"/>
    <w:rsid w:val="00995101"/>
    <w:rsid w:val="00996A55"/>
    <w:rsid w:val="00996E45"/>
    <w:rsid w:val="009A008A"/>
    <w:rsid w:val="009A0B37"/>
    <w:rsid w:val="009A2E40"/>
    <w:rsid w:val="009A397F"/>
    <w:rsid w:val="009A7C28"/>
    <w:rsid w:val="009B0DCD"/>
    <w:rsid w:val="009B22C1"/>
    <w:rsid w:val="009B4B3D"/>
    <w:rsid w:val="009B67C0"/>
    <w:rsid w:val="009C05F1"/>
    <w:rsid w:val="009C109C"/>
    <w:rsid w:val="009C11B4"/>
    <w:rsid w:val="009C18B3"/>
    <w:rsid w:val="009C4097"/>
    <w:rsid w:val="009D060F"/>
    <w:rsid w:val="009D0F14"/>
    <w:rsid w:val="009D3AD5"/>
    <w:rsid w:val="009D4E13"/>
    <w:rsid w:val="009D711A"/>
    <w:rsid w:val="009D7E6A"/>
    <w:rsid w:val="009E4D7B"/>
    <w:rsid w:val="009E50A4"/>
    <w:rsid w:val="009E5926"/>
    <w:rsid w:val="009F0BE3"/>
    <w:rsid w:val="009F45CC"/>
    <w:rsid w:val="009F7284"/>
    <w:rsid w:val="009F75D7"/>
    <w:rsid w:val="009F7E3E"/>
    <w:rsid w:val="00A01AE6"/>
    <w:rsid w:val="00A07AC8"/>
    <w:rsid w:val="00A10504"/>
    <w:rsid w:val="00A11691"/>
    <w:rsid w:val="00A150FE"/>
    <w:rsid w:val="00A234E7"/>
    <w:rsid w:val="00A23A95"/>
    <w:rsid w:val="00A23FFF"/>
    <w:rsid w:val="00A243C0"/>
    <w:rsid w:val="00A247F7"/>
    <w:rsid w:val="00A25685"/>
    <w:rsid w:val="00A26226"/>
    <w:rsid w:val="00A27AF8"/>
    <w:rsid w:val="00A3133A"/>
    <w:rsid w:val="00A3287D"/>
    <w:rsid w:val="00A32B6F"/>
    <w:rsid w:val="00A34565"/>
    <w:rsid w:val="00A34CA7"/>
    <w:rsid w:val="00A4425C"/>
    <w:rsid w:val="00A449B0"/>
    <w:rsid w:val="00A46373"/>
    <w:rsid w:val="00A46F3E"/>
    <w:rsid w:val="00A55316"/>
    <w:rsid w:val="00A57170"/>
    <w:rsid w:val="00A6117E"/>
    <w:rsid w:val="00A61C89"/>
    <w:rsid w:val="00A61DF2"/>
    <w:rsid w:val="00A63CD2"/>
    <w:rsid w:val="00A63EB0"/>
    <w:rsid w:val="00A658A8"/>
    <w:rsid w:val="00A65D3B"/>
    <w:rsid w:val="00A67B3B"/>
    <w:rsid w:val="00A7129B"/>
    <w:rsid w:val="00A71792"/>
    <w:rsid w:val="00A72F12"/>
    <w:rsid w:val="00A74E0B"/>
    <w:rsid w:val="00A8289E"/>
    <w:rsid w:val="00A94235"/>
    <w:rsid w:val="00A94C4E"/>
    <w:rsid w:val="00A9657E"/>
    <w:rsid w:val="00A96CE4"/>
    <w:rsid w:val="00AA0562"/>
    <w:rsid w:val="00AA156E"/>
    <w:rsid w:val="00AA2D89"/>
    <w:rsid w:val="00AA2EDB"/>
    <w:rsid w:val="00AA4CD6"/>
    <w:rsid w:val="00AA5B5A"/>
    <w:rsid w:val="00AB0148"/>
    <w:rsid w:val="00AB08B5"/>
    <w:rsid w:val="00AB242E"/>
    <w:rsid w:val="00AC2F10"/>
    <w:rsid w:val="00AC69ED"/>
    <w:rsid w:val="00AD14F3"/>
    <w:rsid w:val="00AD1F8E"/>
    <w:rsid w:val="00AD271A"/>
    <w:rsid w:val="00AD4105"/>
    <w:rsid w:val="00AD5DAA"/>
    <w:rsid w:val="00AE1577"/>
    <w:rsid w:val="00AE1987"/>
    <w:rsid w:val="00AE3A8F"/>
    <w:rsid w:val="00AE3BAF"/>
    <w:rsid w:val="00AE6290"/>
    <w:rsid w:val="00AE748C"/>
    <w:rsid w:val="00AF014F"/>
    <w:rsid w:val="00AF4630"/>
    <w:rsid w:val="00B00CF0"/>
    <w:rsid w:val="00B02652"/>
    <w:rsid w:val="00B067D0"/>
    <w:rsid w:val="00B06CF2"/>
    <w:rsid w:val="00B113ED"/>
    <w:rsid w:val="00B14DA6"/>
    <w:rsid w:val="00B14F66"/>
    <w:rsid w:val="00B2062E"/>
    <w:rsid w:val="00B215CB"/>
    <w:rsid w:val="00B21A02"/>
    <w:rsid w:val="00B2494B"/>
    <w:rsid w:val="00B25D49"/>
    <w:rsid w:val="00B27353"/>
    <w:rsid w:val="00B30772"/>
    <w:rsid w:val="00B31FE1"/>
    <w:rsid w:val="00B35A2E"/>
    <w:rsid w:val="00B40E05"/>
    <w:rsid w:val="00B413ED"/>
    <w:rsid w:val="00B421C0"/>
    <w:rsid w:val="00B44A75"/>
    <w:rsid w:val="00B4552C"/>
    <w:rsid w:val="00B46727"/>
    <w:rsid w:val="00B46D8C"/>
    <w:rsid w:val="00B5032D"/>
    <w:rsid w:val="00B50478"/>
    <w:rsid w:val="00B50768"/>
    <w:rsid w:val="00B54025"/>
    <w:rsid w:val="00B5553B"/>
    <w:rsid w:val="00B557ED"/>
    <w:rsid w:val="00B55CEA"/>
    <w:rsid w:val="00B61403"/>
    <w:rsid w:val="00B62D49"/>
    <w:rsid w:val="00B63625"/>
    <w:rsid w:val="00B63982"/>
    <w:rsid w:val="00B66D41"/>
    <w:rsid w:val="00B71A37"/>
    <w:rsid w:val="00B728B0"/>
    <w:rsid w:val="00B738C4"/>
    <w:rsid w:val="00B73E2E"/>
    <w:rsid w:val="00B7445D"/>
    <w:rsid w:val="00B74611"/>
    <w:rsid w:val="00B74A01"/>
    <w:rsid w:val="00B77FDE"/>
    <w:rsid w:val="00B85D68"/>
    <w:rsid w:val="00B86268"/>
    <w:rsid w:val="00B86773"/>
    <w:rsid w:val="00B86F38"/>
    <w:rsid w:val="00B872B4"/>
    <w:rsid w:val="00B87C54"/>
    <w:rsid w:val="00B87E7D"/>
    <w:rsid w:val="00B916FB"/>
    <w:rsid w:val="00B945E9"/>
    <w:rsid w:val="00B95D0B"/>
    <w:rsid w:val="00B96B13"/>
    <w:rsid w:val="00BA4F0F"/>
    <w:rsid w:val="00BB1399"/>
    <w:rsid w:val="00BB20CE"/>
    <w:rsid w:val="00BB2C1C"/>
    <w:rsid w:val="00BB3F4C"/>
    <w:rsid w:val="00BB4A53"/>
    <w:rsid w:val="00BB59D1"/>
    <w:rsid w:val="00BB6595"/>
    <w:rsid w:val="00BB6722"/>
    <w:rsid w:val="00BC1C7E"/>
    <w:rsid w:val="00BC27A5"/>
    <w:rsid w:val="00BC5D32"/>
    <w:rsid w:val="00BD0D8E"/>
    <w:rsid w:val="00BD3F5A"/>
    <w:rsid w:val="00BD43BA"/>
    <w:rsid w:val="00BD7EB1"/>
    <w:rsid w:val="00BE2678"/>
    <w:rsid w:val="00BE30CC"/>
    <w:rsid w:val="00BE30FB"/>
    <w:rsid w:val="00BF299B"/>
    <w:rsid w:val="00BF5DD5"/>
    <w:rsid w:val="00BF7433"/>
    <w:rsid w:val="00C001BF"/>
    <w:rsid w:val="00C01E2D"/>
    <w:rsid w:val="00C03574"/>
    <w:rsid w:val="00C037E8"/>
    <w:rsid w:val="00C04E72"/>
    <w:rsid w:val="00C0635E"/>
    <w:rsid w:val="00C078F2"/>
    <w:rsid w:val="00C1257E"/>
    <w:rsid w:val="00C1298A"/>
    <w:rsid w:val="00C12D5D"/>
    <w:rsid w:val="00C1323A"/>
    <w:rsid w:val="00C15828"/>
    <w:rsid w:val="00C16A75"/>
    <w:rsid w:val="00C16EC8"/>
    <w:rsid w:val="00C22924"/>
    <w:rsid w:val="00C24550"/>
    <w:rsid w:val="00C31484"/>
    <w:rsid w:val="00C31D5D"/>
    <w:rsid w:val="00C338F6"/>
    <w:rsid w:val="00C33BF9"/>
    <w:rsid w:val="00C35ADE"/>
    <w:rsid w:val="00C4276D"/>
    <w:rsid w:val="00C4353E"/>
    <w:rsid w:val="00C44517"/>
    <w:rsid w:val="00C45A42"/>
    <w:rsid w:val="00C45BC8"/>
    <w:rsid w:val="00C46FED"/>
    <w:rsid w:val="00C50F9F"/>
    <w:rsid w:val="00C5609E"/>
    <w:rsid w:val="00C62723"/>
    <w:rsid w:val="00C629D1"/>
    <w:rsid w:val="00C62F14"/>
    <w:rsid w:val="00C63B64"/>
    <w:rsid w:val="00C64C53"/>
    <w:rsid w:val="00C65119"/>
    <w:rsid w:val="00C67475"/>
    <w:rsid w:val="00C71D31"/>
    <w:rsid w:val="00C71D90"/>
    <w:rsid w:val="00C72547"/>
    <w:rsid w:val="00C73388"/>
    <w:rsid w:val="00C7371F"/>
    <w:rsid w:val="00C8048C"/>
    <w:rsid w:val="00C830AB"/>
    <w:rsid w:val="00C85430"/>
    <w:rsid w:val="00C864BD"/>
    <w:rsid w:val="00C91533"/>
    <w:rsid w:val="00C92658"/>
    <w:rsid w:val="00C93ABD"/>
    <w:rsid w:val="00CA1161"/>
    <w:rsid w:val="00CA147F"/>
    <w:rsid w:val="00CA3A35"/>
    <w:rsid w:val="00CB0A6D"/>
    <w:rsid w:val="00CB0C42"/>
    <w:rsid w:val="00CB12FC"/>
    <w:rsid w:val="00CB29F2"/>
    <w:rsid w:val="00CB3FCB"/>
    <w:rsid w:val="00CC043B"/>
    <w:rsid w:val="00CC30D7"/>
    <w:rsid w:val="00CC401D"/>
    <w:rsid w:val="00CC4A81"/>
    <w:rsid w:val="00CC60A7"/>
    <w:rsid w:val="00CC7A88"/>
    <w:rsid w:val="00CC7D57"/>
    <w:rsid w:val="00CD0C27"/>
    <w:rsid w:val="00CD2829"/>
    <w:rsid w:val="00CD6CCD"/>
    <w:rsid w:val="00CE1965"/>
    <w:rsid w:val="00CE3854"/>
    <w:rsid w:val="00CE427F"/>
    <w:rsid w:val="00CE67F5"/>
    <w:rsid w:val="00CE7177"/>
    <w:rsid w:val="00CE7FAE"/>
    <w:rsid w:val="00CF15D4"/>
    <w:rsid w:val="00CF177E"/>
    <w:rsid w:val="00CF42CF"/>
    <w:rsid w:val="00D0061F"/>
    <w:rsid w:val="00D01913"/>
    <w:rsid w:val="00D05048"/>
    <w:rsid w:val="00D05F75"/>
    <w:rsid w:val="00D071DF"/>
    <w:rsid w:val="00D075AB"/>
    <w:rsid w:val="00D1002F"/>
    <w:rsid w:val="00D10167"/>
    <w:rsid w:val="00D10AB6"/>
    <w:rsid w:val="00D14E39"/>
    <w:rsid w:val="00D15172"/>
    <w:rsid w:val="00D1663F"/>
    <w:rsid w:val="00D20C30"/>
    <w:rsid w:val="00D235AC"/>
    <w:rsid w:val="00D24712"/>
    <w:rsid w:val="00D24C36"/>
    <w:rsid w:val="00D320BE"/>
    <w:rsid w:val="00D336DC"/>
    <w:rsid w:val="00D343DF"/>
    <w:rsid w:val="00D37846"/>
    <w:rsid w:val="00D42B58"/>
    <w:rsid w:val="00D462F4"/>
    <w:rsid w:val="00D57B93"/>
    <w:rsid w:val="00D6005E"/>
    <w:rsid w:val="00D622CB"/>
    <w:rsid w:val="00D640DB"/>
    <w:rsid w:val="00D64BCB"/>
    <w:rsid w:val="00D725E9"/>
    <w:rsid w:val="00D744D6"/>
    <w:rsid w:val="00D74BF9"/>
    <w:rsid w:val="00D776A3"/>
    <w:rsid w:val="00D77B09"/>
    <w:rsid w:val="00D804E2"/>
    <w:rsid w:val="00D844F5"/>
    <w:rsid w:val="00D877A7"/>
    <w:rsid w:val="00D879D5"/>
    <w:rsid w:val="00D902F3"/>
    <w:rsid w:val="00D9059A"/>
    <w:rsid w:val="00D953C1"/>
    <w:rsid w:val="00D968D4"/>
    <w:rsid w:val="00DA0E9A"/>
    <w:rsid w:val="00DA1185"/>
    <w:rsid w:val="00DA1F9C"/>
    <w:rsid w:val="00DA5AD0"/>
    <w:rsid w:val="00DA627E"/>
    <w:rsid w:val="00DA7BCD"/>
    <w:rsid w:val="00DB2328"/>
    <w:rsid w:val="00DB23EE"/>
    <w:rsid w:val="00DB3307"/>
    <w:rsid w:val="00DB40BF"/>
    <w:rsid w:val="00DB43CD"/>
    <w:rsid w:val="00DB5DA3"/>
    <w:rsid w:val="00DB6553"/>
    <w:rsid w:val="00DB7BF4"/>
    <w:rsid w:val="00DC1238"/>
    <w:rsid w:val="00DD47C4"/>
    <w:rsid w:val="00DD4C45"/>
    <w:rsid w:val="00DE0D68"/>
    <w:rsid w:val="00DE2B3E"/>
    <w:rsid w:val="00DE79F0"/>
    <w:rsid w:val="00DF5D37"/>
    <w:rsid w:val="00E03056"/>
    <w:rsid w:val="00E04538"/>
    <w:rsid w:val="00E056B7"/>
    <w:rsid w:val="00E11503"/>
    <w:rsid w:val="00E12DE7"/>
    <w:rsid w:val="00E15B25"/>
    <w:rsid w:val="00E1658E"/>
    <w:rsid w:val="00E17651"/>
    <w:rsid w:val="00E20FDD"/>
    <w:rsid w:val="00E2428B"/>
    <w:rsid w:val="00E24698"/>
    <w:rsid w:val="00E26903"/>
    <w:rsid w:val="00E30426"/>
    <w:rsid w:val="00E32CE7"/>
    <w:rsid w:val="00E3654D"/>
    <w:rsid w:val="00E41FC9"/>
    <w:rsid w:val="00E42B20"/>
    <w:rsid w:val="00E4768A"/>
    <w:rsid w:val="00E502C8"/>
    <w:rsid w:val="00E503C2"/>
    <w:rsid w:val="00E561A3"/>
    <w:rsid w:val="00E56889"/>
    <w:rsid w:val="00E56BB5"/>
    <w:rsid w:val="00E57A69"/>
    <w:rsid w:val="00E62334"/>
    <w:rsid w:val="00E652D5"/>
    <w:rsid w:val="00E6572E"/>
    <w:rsid w:val="00E6681E"/>
    <w:rsid w:val="00E672A0"/>
    <w:rsid w:val="00E72FBC"/>
    <w:rsid w:val="00E75B11"/>
    <w:rsid w:val="00E77034"/>
    <w:rsid w:val="00E81C57"/>
    <w:rsid w:val="00E83F9B"/>
    <w:rsid w:val="00E8585A"/>
    <w:rsid w:val="00E872A4"/>
    <w:rsid w:val="00E922E0"/>
    <w:rsid w:val="00E92E70"/>
    <w:rsid w:val="00E9445A"/>
    <w:rsid w:val="00E94712"/>
    <w:rsid w:val="00E96BF6"/>
    <w:rsid w:val="00E9709A"/>
    <w:rsid w:val="00EA0174"/>
    <w:rsid w:val="00EA0C04"/>
    <w:rsid w:val="00EA19F9"/>
    <w:rsid w:val="00EA30A3"/>
    <w:rsid w:val="00EA4B2D"/>
    <w:rsid w:val="00EA5BBA"/>
    <w:rsid w:val="00EA7D42"/>
    <w:rsid w:val="00EB2087"/>
    <w:rsid w:val="00EB5134"/>
    <w:rsid w:val="00EB762B"/>
    <w:rsid w:val="00EC0167"/>
    <w:rsid w:val="00EC0F17"/>
    <w:rsid w:val="00EC132A"/>
    <w:rsid w:val="00EC2BA5"/>
    <w:rsid w:val="00EC3DF4"/>
    <w:rsid w:val="00EC3F30"/>
    <w:rsid w:val="00EC3FF1"/>
    <w:rsid w:val="00EC6271"/>
    <w:rsid w:val="00EC6BC2"/>
    <w:rsid w:val="00EC787B"/>
    <w:rsid w:val="00EC7B3C"/>
    <w:rsid w:val="00ED0978"/>
    <w:rsid w:val="00ED148B"/>
    <w:rsid w:val="00ED3524"/>
    <w:rsid w:val="00ED75CA"/>
    <w:rsid w:val="00EE1E5D"/>
    <w:rsid w:val="00EE3ED8"/>
    <w:rsid w:val="00EE4B3C"/>
    <w:rsid w:val="00EF0AD1"/>
    <w:rsid w:val="00EF0D5B"/>
    <w:rsid w:val="00EF12E4"/>
    <w:rsid w:val="00EF336C"/>
    <w:rsid w:val="00EF385A"/>
    <w:rsid w:val="00EF3AD8"/>
    <w:rsid w:val="00EF41EB"/>
    <w:rsid w:val="00EF505B"/>
    <w:rsid w:val="00EF77BB"/>
    <w:rsid w:val="00F0046D"/>
    <w:rsid w:val="00F01151"/>
    <w:rsid w:val="00F03737"/>
    <w:rsid w:val="00F0406E"/>
    <w:rsid w:val="00F04AD9"/>
    <w:rsid w:val="00F06FE8"/>
    <w:rsid w:val="00F11012"/>
    <w:rsid w:val="00F14FFB"/>
    <w:rsid w:val="00F1690E"/>
    <w:rsid w:val="00F17034"/>
    <w:rsid w:val="00F21B69"/>
    <w:rsid w:val="00F22ECE"/>
    <w:rsid w:val="00F23CC4"/>
    <w:rsid w:val="00F2726D"/>
    <w:rsid w:val="00F325C8"/>
    <w:rsid w:val="00F35163"/>
    <w:rsid w:val="00F36233"/>
    <w:rsid w:val="00F3655A"/>
    <w:rsid w:val="00F40272"/>
    <w:rsid w:val="00F403CC"/>
    <w:rsid w:val="00F41FFD"/>
    <w:rsid w:val="00F44B3C"/>
    <w:rsid w:val="00F46E0A"/>
    <w:rsid w:val="00F47A6B"/>
    <w:rsid w:val="00F528DF"/>
    <w:rsid w:val="00F52FC0"/>
    <w:rsid w:val="00F55E59"/>
    <w:rsid w:val="00F569A0"/>
    <w:rsid w:val="00F56BE5"/>
    <w:rsid w:val="00F57E15"/>
    <w:rsid w:val="00F64CF9"/>
    <w:rsid w:val="00F64FFD"/>
    <w:rsid w:val="00F65378"/>
    <w:rsid w:val="00F65F93"/>
    <w:rsid w:val="00F673B8"/>
    <w:rsid w:val="00F679C5"/>
    <w:rsid w:val="00F706CC"/>
    <w:rsid w:val="00F80BA6"/>
    <w:rsid w:val="00F82929"/>
    <w:rsid w:val="00F85521"/>
    <w:rsid w:val="00F86615"/>
    <w:rsid w:val="00F87843"/>
    <w:rsid w:val="00F87A36"/>
    <w:rsid w:val="00F87C58"/>
    <w:rsid w:val="00F94155"/>
    <w:rsid w:val="00F962BF"/>
    <w:rsid w:val="00F97197"/>
    <w:rsid w:val="00FA373A"/>
    <w:rsid w:val="00FA455A"/>
    <w:rsid w:val="00FA530A"/>
    <w:rsid w:val="00FB009F"/>
    <w:rsid w:val="00FB0527"/>
    <w:rsid w:val="00FB09F7"/>
    <w:rsid w:val="00FB17EB"/>
    <w:rsid w:val="00FB232D"/>
    <w:rsid w:val="00FB2EEA"/>
    <w:rsid w:val="00FB302F"/>
    <w:rsid w:val="00FB58E0"/>
    <w:rsid w:val="00FB7595"/>
    <w:rsid w:val="00FC0568"/>
    <w:rsid w:val="00FC058A"/>
    <w:rsid w:val="00FC1720"/>
    <w:rsid w:val="00FC2913"/>
    <w:rsid w:val="00FC37EB"/>
    <w:rsid w:val="00FC789D"/>
    <w:rsid w:val="00FD030F"/>
    <w:rsid w:val="00FD50F2"/>
    <w:rsid w:val="00FD5196"/>
    <w:rsid w:val="00FD711C"/>
    <w:rsid w:val="00FE6C22"/>
    <w:rsid w:val="00FF0B74"/>
    <w:rsid w:val="00FF3D1D"/>
    <w:rsid w:val="00FF4759"/>
    <w:rsid w:val="00FF4C63"/>
    <w:rsid w:val="00FF5C0D"/>
    <w:rsid w:val="5FEA42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strokecolor="#739cc3">
      <v:fill angle="90" type="gradient">
        <o:fill v:ext="view" type="gradientUnscaled"/>
      </v:fill>
      <v:stroke color="#739cc3" weight="25"/>
    </o:shapedefaults>
    <o:shapelayout v:ext="edit">
      <o:idmap v:ext="edit" data="2"/>
    </o:shapelayout>
  </w:shapeDefaults>
  <w:decimalSymbol w:val="."/>
  <w:listSeparator w:val=","/>
  <w14:docId w14:val="20AEF142"/>
  <w15:chartTrackingRefBased/>
  <w15:docId w15:val="{A7BEFD6D-5429-44C1-A6B0-CC3D05CF40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unhideWhenUsed/>
    <w:qFormat/>
    <w:rsid w:val="0007141A"/>
    <w:pPr>
      <w:widowControl w:val="0"/>
      <w:topLinePunct/>
      <w:adjustRightInd w:val="0"/>
      <w:snapToGrid w:val="0"/>
      <w:spacing w:line="360" w:lineRule="auto"/>
      <w:ind w:firstLineChars="200" w:firstLine="200"/>
      <w:jc w:val="both"/>
      <w:textAlignment w:val="baseline"/>
    </w:pPr>
    <w:rPr>
      <w:kern w:val="2"/>
      <w:sz w:val="24"/>
      <w:szCs w:val="24"/>
    </w:rPr>
  </w:style>
  <w:style w:type="paragraph" w:styleId="1">
    <w:name w:val="heading 1"/>
    <w:link w:val="ct23"/>
    <w:autoRedefine/>
    <w:qFormat/>
    <w:rsid w:val="00544E17"/>
    <w:pPr>
      <w:keepNext/>
      <w:keepLines/>
      <w:pageBreakBefore/>
      <w:tabs>
        <w:tab w:val="left" w:pos="425"/>
      </w:tabs>
      <w:topLinePunct/>
      <w:snapToGrid w:val="0"/>
      <w:spacing w:beforeLines="50" w:before="163" w:afterLines="50" w:after="163"/>
      <w:jc w:val="center"/>
      <w:textAlignment w:val="baseline"/>
      <w:outlineLvl w:val="0"/>
      <w:widowControl/>
    </w:pPr>
    <w:rPr>
      <w:rFonts w:eastAsia="黑体"/>
      <w:b/>
      <w:bCs/>
      <w:kern w:val="2"/>
      <w:sz w:val="36"/>
      <w:szCs w:val="24"/>
    </w:rPr>
  </w:style>
  <w:style w:type="paragraph" w:styleId="2">
    <w:name w:val="heading 2"/>
    <w:link w:val="ct18"/>
    <w:autoRedefine/>
    <w:qFormat/>
    <w:rsid w:val="00544E17"/>
    <w:pPr>
      <w:keepNext/>
      <w:keepLines/>
      <w:topLinePunct/>
      <w:snapToGrid w:val="0"/>
      <w:spacing w:beforeLines="50" w:before="163" w:afterLines="50" w:after="163"/>
      <w:jc w:val="both"/>
      <w:textAlignment w:val="baseline"/>
      <w:outlineLvl w:val="1"/>
      <w:widowControl/>
    </w:pPr>
    <w:rPr>
      <w:rFonts w:eastAsia="黑体"/>
      <w:b/>
      <w:bCs/>
      <w:kern w:val="2"/>
      <w:sz w:val="28"/>
      <w:szCs w:val="28"/>
    </w:rPr>
  </w:style>
  <w:style w:type="paragraph" w:styleId="3">
    <w:name w:val="heading 3"/>
    <w:link w:val="ct19"/>
    <w:autoRedefine/>
    <w:qFormat/>
    <w:rsid w:val="00024CCC"/>
    <w:pPr>
      <w:keepLines/>
      <w:tabs>
        <w:tab w:val="left" w:pos="730"/>
      </w:tabs>
      <w:topLinePunct/>
      <w:snapToGrid w:val="0"/>
      <w:spacing w:line="480" w:lineRule="auto"/>
      <w:jc w:val="both"/>
      <w:textAlignment w:val="baseline"/>
      <w:outlineLvl w:val="2"/>
      <w:keepNext/>
      <w:widowControl/>
    </w:pPr>
    <w:rPr>
      <w:rFonts w:eastAsia="黑体"/>
      <w:b/>
      <w:kern w:val="2"/>
      <w:sz w:val="24"/>
      <w:szCs w:val="24"/>
    </w:rPr>
  </w:style>
  <w:style w:type="character" w:default="1" w:styleId="a0">
    <w:name w:val="Default Paragraph Font"/>
    <w:uiPriority w:val="1"/>
    <w:semiHidden/>
  </w:style>
  <w:style w:type="table" w:default="1" w:styleId="a1">
    <w:name w:val="Normal Table"/>
    <w:uiPriority w:val="99"/>
    <w:semiHidden/>
    <w:tblPr>
      <w:tblInd w:w="0" w:type="dxa"/>
      <w:tblCellMar>
        <w:top w:w="0" w:type="dxa"/>
        <w:left w:w="108" w:type="dxa"/>
        <w:bottom w:w="0" w:type="dxa"/>
        <w:right w:w="108" w:type="dxa"/>
      </w:tblCellMar>
    </w:tblPr>
  </w:style>
  <w:style w:type="numbering" w:default="1" w:styleId="a2">
    <w:name w:val="No List"/>
    <w:uiPriority w:val="99"/>
    <w:semiHidden/>
  </w:style>
  <w:style w:type="paragraph" w:styleId="a3">
    <w:name w:val="footer"/>
    <w:link w:val="afff8"/>
    <w:autoRedefine/>
    <w:semiHidden/>
    <w:unhideWhenUsed/>
    <w:qFormat/>
    <w:rsid w:val="0007141A"/>
    <w:pPr>
      <w:spacing w:line="240" w:lineRule="atLeast"/>
      <w:jc w:val="left"/>
      <w:widowControl w:val="0"/>
      <w:topLinePunct/>
      <w:adjustRightInd w:val="0"/>
      <w:snapToGrid w:val="0"/>
      <w:ind w:firstLineChars="200" w:firstLine="200"/>
      <w:textAlignment w:val="baseline"/>
      <w:tabs>
        <w:tab w:val="center" w:pos="4153"/>
        <w:tab w:val="right" w:pos="8306"/>
      </w:tabs>
    </w:pPr>
    <w:rPr>
      <w:sz w:val="18"/>
      <w:szCs w:val="18"/>
      <w:kern w:val="2"/>
    </w:rPr>
  </w:style>
  <w:style w:type="character" w:customStyle="1" w:styleId="a4">
    <w:name w:val="页脚 字符"/>
    <w:link w:val="a3"/>
    <w:semiHidden/>
    <w:uiPriority w:val="1"/>
    <w:unhideWhenUsed/>
    <w:rPr>
      <w:kern w:val="2"/>
      <w:sz w:val="18"/>
      <w:szCs w:val="18"/>
    </w:rPr>
  </w:style>
  <w:style w:type="paragraph" w:styleId="a5">
    <w:autoRedefine/>
    <w:name w:val="header"/>
    <w:link w:val="afffb"/>
    <w:uiPriority w:val="99"/>
    <w:semiHidden/>
    <w:unhideWhenUsed/>
    <w:qFormat/>
    <w:rsid w:val="0007141A"/>
    <w:pPr>
      <w:spacing w:line="240" w:lineRule="atLeast"/>
      <w:jc w:val="center"/>
      <w:widowControl w:val="0"/>
      <w:topLinePunct/>
      <w:adjustRightInd w:val="0"/>
      <w:snapToGrid w:val="0"/>
      <w:ind w:firstLineChars="200" w:firstLine="200"/>
      <w:textAlignment w:val="baseline"/>
      <w:tabs>
        <w:tab w:val="center" w:pos="4153"/>
        <w:tab w:val="right" w:pos="8306"/>
      </w:tabs>
    </w:pPr>
    <w:rPr>
      <w:sz w:val="18"/>
      <w:szCs w:val="18"/>
      <w:kern w:val="2"/>
    </w:rPr>
  </w:style>
  <w:style w:type="character" w:customStyle="1" w:styleId="a6">
    <w:name w:val="页眉 字符"/>
    <w:link w:val="a5"/>
    <w:uiPriority w:val="99"/>
    <w:semiHidden/>
    <w:unhideWhenUsed/>
    <w:rPr>
      <w:kern w:val="2"/>
      <w:sz w:val="18"/>
      <w:szCs w:val="18"/>
    </w:rPr>
  </w:style>
  <w:style w:type="paragraph" w:styleId="TOC1">
    <w:name w:val="toc 1"/>
    <w:autoRedefine/>
    <w:uiPriority w:val="39"/>
    <w:rsid w:val="00EF6922"/>
    <w:pPr>
      <w:keepLines/>
      <w:tabs>
        <w:tab w:val="right" w:leader="dot" w:pos="9299"/>
      </w:tabs>
      <w:topLinePunct/>
      <w:adjustRightInd w:val="0"/>
      <w:snapToGrid w:val="0"/>
      <w:spacing w:line="360" w:lineRule="auto"/>
      <w:jc w:val="both"/>
      <w:textAlignment w:val="baseline"/>
      <w:keepNext/>
      <w:widowControl/>
    </w:pPr>
    <w:rPr>
      <w:b/>
      <w:kern w:val="2"/>
      <w:sz w:val="28"/>
      <w:szCs w:val="28"/>
    </w:rPr>
  </w:style>
  <w:style w:type="character" w:styleId="a7">
    <w:name w:val="Hyperlink"/>
    <w:uiPriority w:val="99"/>
    <w:rPr>
      <w:color w:val="000000"/>
      <w:u w:val="single"/>
    </w:rPr>
  </w:style>
  <w:style w:type="paragraph" w:styleId="a8">
    <w:autoRedefine/>
    <w:name w:val="No Spacing"/>
    <w:link w:val="afffc"/>
    <w:uiPriority w:val="1"/>
    <w:qFormat/>
    <w:rPr>
      <w:rFonts w:ascii="Calibri" w:hAnsi="Calibri"/>
      <w:sz w:val="22"/>
      <w:szCs w:val="22"/>
    </w:rPr>
  </w:style>
  <w:style w:type="character" w:customStyle="1" w:styleId="a9">
    <w:name w:val="无间隔 字符"/>
    <w:link w:val="a8"/>
    <w:uiPriority w:val="1"/>
    <w:rPr>
      <w:rFonts w:ascii="Calibri" w:hAnsi="Calibri"/>
      <w:sz w:val="22"/>
      <w:szCs w:val="22"/>
    </w:rPr>
    <w:semiHidden/>
    <w:unhideWhenUsed/>
  </w:style>
  <w:style w:type="character" w:styleId="ab">
    <w:name w:val="Placeholder Text"/>
    <w:uiPriority w:val="99"/>
    <w:semiHidden/>
    <w:rsid w:val="00B35A2E"/>
    <w:rPr>
      <w:color w:val="808080"/>
    </w:rPr>
  </w:style>
  <w:style w:type="character" w:customStyle="1" w:styleId="10">
    <w:name w:val="标题 1 字符"/>
    <w:link w:val="1"/>
    <w:rsid w:val="00544E17"/>
    <w:uiPriority w:val="1"/>
    <w:semiHidden/>
    <w:unhideWhenUsed/>
    <w:rPr>
      <w:rFonts w:eastAsia="黑体"/>
      <w:b/>
      <w:bCs/>
      <w:kern w:val="2"/>
      <w:sz w:val="36"/>
      <w:szCs w:val="24"/>
    </w:rPr>
  </w:style>
  <w:style w:type="paragraph" w:styleId="ac">
    <w:name w:val="Title"/>
    <w:next w:val="a"/>
    <w:link w:val="afff"/>
    <w:autoRedefine/>
    <w:semiHidden/>
    <w:qFormat/>
    <w:rsid w:val="0007141A"/>
    <w:pPr>
      <w:spacing w:before="240" w:after="60" w:line="360" w:lineRule="auto"/>
      <w:jc w:val="center"/>
      <w:outlineLvl w:val="0"/>
      <w:widowControl w:val="0"/>
      <w:topLinePunct/>
      <w:adjustRightInd w:val="0"/>
      <w:snapToGrid w:val="0"/>
      <w:ind w:firstLineChars="200" w:firstLine="200"/>
      <w:textAlignment w:val="baseline"/>
    </w:pPr>
    <w:rPr>
      <w:rFonts w:asciiTheme="majorHAnsi" w:hAnsiTheme="majorHAnsi" w:cstheme="majorBidi"/>
      <w:b/>
      <w:bCs/>
      <w:sz w:val="32"/>
      <w:szCs w:val="32"/>
      <w:kern w:val="2"/>
    </w:rPr>
  </w:style>
  <w:style w:type="character" w:customStyle="1" w:styleId="ad">
    <w:name w:val="标题 字符"/>
    <w:link w:val="ac"/>
    <w:semiHidden/>
    <w:uiPriority w:val="1"/>
    <w:unhideWhenUsed/>
    <w:rPr>
      <w:rFonts w:asciiTheme="majorHAnsi" w:hAnsiTheme="majorHAnsi" w:cstheme="majorBidi"/>
      <w:b/>
      <w:bCs/>
      <w:kern w:val="2"/>
      <w:sz w:val="32"/>
      <w:szCs w:val="32"/>
    </w:rPr>
  </w:style>
  <w:style w:type="paragraph" w:styleId="TOC2">
    <w:name w:val="toc 2"/>
    <w:autoRedefine/>
    <w:uiPriority w:val="39"/>
    <w:rsid w:val="00EF6922"/>
    <w:pPr>
      <w:tabs>
        <w:tab w:val="right" w:leader="dot" w:pos="9299"/>
      </w:tabs>
      <w:topLinePunct/>
      <w:adjustRightInd w:val="0"/>
      <w:snapToGrid w:val="0"/>
      <w:spacing w:line="360" w:lineRule="auto"/>
      <w:jc w:val="both"/>
      <w:textAlignment w:val="baseline"/>
      <w:keepNext/>
      <w:keepLines/>
      <w:widowControl/>
    </w:pPr>
    <w:rPr>
      <w:kern w:val="2"/>
      <w:sz w:val="24"/>
      <w:szCs w:val="28"/>
    </w:rPr>
  </w:style>
  <w:style w:type="character" w:customStyle="1" w:styleId="20">
    <w:name w:val="标题 2 字符"/>
    <w:link w:val="2"/>
    <w:semiHidden/>
    <w:unhideWhenUsed/>
    <w:rsid w:val="00544E17"/>
    <w:rPr>
      <w:rFonts w:eastAsia="黑体"/>
      <w:b/>
      <w:bCs/>
      <w:kern w:val="2"/>
      <w:sz w:val="28"/>
      <w:szCs w:val="28"/>
    </w:rPr>
  </w:style>
  <w:style w:type="character" w:customStyle="1" w:styleId="30">
    <w:name w:val="标题 3 字符"/>
    <w:link w:val="3"/>
    <w:semiHidden/>
    <w:unhideWhenUsed/>
    <w:rsid w:val="00024CCC"/>
    <w:rPr>
      <w:rFonts w:eastAsia="黑体"/>
      <w:b/>
      <w:kern w:val="2"/>
      <w:sz w:val="24"/>
      <w:szCs w:val="24"/>
    </w:rPr>
  </w:style>
  <w:style w:type="paragraph" w:styleId="4">
    <w:name w:val="heading 4"/>
    <w:link w:val="40"/>
    <w:autoRedefine/>
    <w:semiHidden/>
    <w:unhideWhenUsed/>
    <w:qFormat/>
    <w:rsid w:val="00544E17"/>
    <w:pPr>
      <w:keepLines/>
      <w:topLinePunct/>
      <w:adjustRightInd w:val="0"/>
      <w:snapToGrid w:val="0"/>
      <w:spacing w:line="480" w:lineRule="auto"/>
      <w:jc w:val="both"/>
      <w:textAlignment w:val="baseline"/>
      <w:outlineLvl w:val="3"/>
      <w:keepNext/>
      <w:widowControl/>
    </w:pPr>
    <w:rPr>
      <w:rFonts w:eastAsia="黑体"/>
      <w:b/>
      <w:bCs/>
      <w:kern w:val="2"/>
      <w:sz w:val="24"/>
      <w:szCs w:val="24"/>
    </w:rPr>
  </w:style>
  <w:style w:type="paragraph" w:styleId="5">
    <w:name w:val="heading 5"/>
    <w:link w:val="50"/>
    <w:autoRedefine/>
    <w:semiHidden/>
    <w:unhideWhenUsed/>
    <w:qFormat/>
    <w:rsid w:val="006B54AB"/>
    <w:pPr>
      <w:keepLines/>
      <w:topLinePunct/>
      <w:snapToGrid w:val="0"/>
      <w:spacing w:line="360" w:lineRule="auto"/>
      <w:ind w:firstLineChars="200" w:firstLine="480"/>
      <w:jc w:val="both"/>
      <w:textAlignment w:val="baseline"/>
      <w:outlineLvl w:val="4"/>
    </w:pPr>
    <w:rPr>
      <w:bCs/>
      <w:kern w:val="2"/>
      <w:sz w:val="24"/>
      <w:szCs w:val="24"/>
    </w:rPr>
  </w:style>
  <w:style w:type="paragraph" w:styleId="6">
    <w:name w:val="heading 6"/>
    <w:link w:val="60"/>
    <w:autoRedefine/>
    <w:semiHidden/>
    <w:unhideWhenUsed/>
    <w:qFormat/>
    <w:rsid w:val="00544E17"/>
    <w:pPr>
      <w:topLinePunct/>
      <w:snapToGrid w:val="0"/>
      <w:spacing w:line="360" w:lineRule="auto"/>
      <w:ind w:firstLineChars="200" w:firstLine="480"/>
      <w:jc w:val="both"/>
      <w:textAlignment w:val="baseline"/>
      <w:outlineLvl w:val="5"/>
      <w:keepLines/>
    </w:pPr>
    <w:rPr>
      <w:kern w:val="2"/>
      <w:sz w:val="24"/>
      <w:szCs w:val="24"/>
    </w:rPr>
  </w:style>
  <w:style w:type="paragraph" w:styleId="7">
    <w:name w:val="heading 7"/>
    <w:next w:val="a"/>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a"/>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a"/>
    <w:link w:val="90"/>
    <w:autoRedefine/>
    <w:semiHidden/>
    <w:unhideWhenUsed/>
    <w:pPr>
      <w:keepNext/>
      <w:keepLines/>
      <w:snapToGrid w:val="0"/>
      <w:spacing w:line="464" w:lineRule="atLeast"/>
      <w:ind w:firstLineChars="0" w:firstLine="480"/>
      <w:jc w:val="both"/>
      <w:outlineLvl w:val="8"/>
    </w:pPr>
    <w:rPr>
      <w:kern w:val="2"/>
      <w:sz w:val="24"/>
      <w:szCs w:val="21"/>
    </w:rPr>
  </w:style>
  <w:style w:type="paragraph" w:styleId="TOC3">
    <w:name w:val="toc 3"/>
    <w:autoRedefine/>
    <w:uiPriority w:val="39"/>
    <w:rsid w:val="00EF6922"/>
    <w:pPr>
      <w:tabs>
        <w:tab w:val="right" w:leader="dot" w:pos="9299"/>
      </w:tabs>
      <w:topLinePunct/>
      <w:snapToGrid w:val="0"/>
      <w:spacing w:line="360" w:lineRule="auto"/>
      <w:jc w:val="both"/>
      <w:textAlignment w:val="baseline"/>
    </w:pPr>
    <w:rPr>
      <w:noProof/>
      <w:kern w:val="2"/>
      <w:sz w:val="24"/>
      <w:szCs w:val="24"/>
    </w:rPr>
  </w:style>
  <w:style w:type="paragraph" w:customStyle="1" w:styleId="ct10">
    <w:name w:val="图示注解"/>
    <w:autoRedefine/>
    <w:qFormat/>
    <w:pPr>
      <w:snapToGrid w:val="0"/>
      <w:spacing w:line="240" w:lineRule="atLeast"/>
      <w:ind w:firstLineChars="0" w:firstLine="360"/>
      <w:jc w:val="both"/>
    </w:pPr>
    <w:rPr>
      <w:kern w:val="2"/>
      <w:sz w:val="18"/>
      <w:szCs w:val="21"/>
    </w:rPr>
    <w:semiHidden/>
    <w:unhideWhenUsed/>
  </w:style>
  <w:style w:type="paragraph" w:customStyle="1" w:styleId="ct11">
    <w:name w:val="附录标题"/>
    <w:autoRedefine/>
    <w:qFormat/>
    <w:rsid w:val="00742E5A"/>
    <w:pPr>
      <w:keepNext/>
      <w:keepLines/>
      <w:pageBreakBefore/>
      <w:snapToGrid w:val="0"/>
      <w:spacing w:beforeLines="50" w:before="50" w:afterLines="50" w:after="50"/>
      <w:jc w:val="center"/>
      <w:outlineLvl w:val="0"/>
    </w:pPr>
    <w:rPr>
      <w:rFonts w:eastAsia="黑体"/>
      <w:b/>
      <w:bCs/>
      <w:kern w:val="2"/>
      <w:sz w:val="36"/>
      <w:szCs w:val="24"/>
    </w:rPr>
  </w:style>
  <w:style w:type="paragraph" w:customStyle="1" w:styleId="ct12">
    <w:name w:val="表内段落"/>
    <w:autoRedefine/>
    <w:qFormat/>
    <w:rsid w:val="00B40E76"/>
    <w:pPr>
      <w:topLinePunct/>
      <w:snapToGrid w:val="0"/>
      <w:spacing w:before="120" w:after="120"/>
      <w:jc w:val="center"/>
      <w:textAlignment w:val="baseline"/>
    </w:pPr>
    <w:rPr>
      <w:kern w:val="2"/>
      <w:sz w:val="21"/>
      <w:szCs w:val="24"/>
    </w:rPr>
  </w:style>
  <w:style w:type="paragraph" w:customStyle="1" w:styleId="ct13">
    <w:name w:val="公式段落"/>
    <w:qFormat/>
    <w:pPr>
      <w:keepLines/>
      <w:topLinePunct/>
      <w:adjustRightInd w:val="0"/>
      <w:snapToGrid w:val="0"/>
      <w:spacing w:before="20" w:after="20" w:line="324" w:lineRule="auto"/>
      <w:jc w:val="both"/>
      <w:textAlignment w:val="baseline"/>
    </w:pPr>
    <w:rPr>
      <w:kern w:val="2"/>
      <w:sz w:val="24"/>
      <w:szCs w:val="24"/>
    </w:rPr>
    <w:semiHidden/>
    <w:unhideWhenUsed/>
  </w:style>
  <w:style w:type="character" w:customStyle="1" w:styleId="40">
    <w:name w:val="标题 4 字符"/>
    <w:link w:val="4"/>
    <w:semiHidden/>
    <w:unhideWhenUsed/>
    <w:rsid w:val="00544E17"/>
    <w:rPr>
      <w:rFonts w:eastAsia="黑体"/>
      <w:b/>
      <w:bCs/>
      <w:kern w:val="2"/>
      <w:sz w:val="24"/>
      <w:szCs w:val="24"/>
    </w:rPr>
  </w:style>
  <w:style w:type="paragraph" w:customStyle="1" w:styleId="ct14">
    <w:name w:val="表头段落"/>
    <w:autoRedefine/>
    <w:qFormat/>
    <w:pPr>
      <w:topLinePunct/>
      <w:snapToGrid w:val="0"/>
      <w:spacing w:line="300" w:lineRule="atLeast"/>
      <w:jc w:val="center"/>
      <w:textAlignment w:val="baseline"/>
    </w:pPr>
    <w:rPr>
      <w:b/>
      <w:kern w:val="2"/>
      <w:sz w:val="21"/>
      <w:szCs w:val="24"/>
    </w:rPr>
  </w:style>
  <w:style w:type="paragraph" w:customStyle="1" w:styleId="ct15">
    <w:name w:val="表格标题"/>
    <w:autoRedefine/>
    <w:qFormat/>
    <w:rsid w:val="00181DE3"/>
    <w:pPr>
      <w:keepNext/>
      <w:topLinePunct/>
      <w:adjustRightInd w:val="0"/>
      <w:snapToGrid w:val="0"/>
      <w:spacing w:before="120" w:after="120"/>
      <w:ind w:leftChars="0" w:left="50" w:hangingChars="50" w:hanging="50"/>
      <w:jc w:val="center"/>
      <w:textAlignment w:val="baseline"/>
      <w:keepLines/>
    </w:pPr>
    <w:rPr>
      <w:rFonts w:eastAsia="黑体"/>
      <w:kern w:val="2"/>
      <w:sz w:val="24"/>
      <w:szCs w:val="24"/>
    </w:rPr>
  </w:style>
  <w:style w:type="paragraph" w:customStyle="1" w:styleId="ct16">
    <w:name w:val="图示标题"/>
    <w:autoRedefine/>
    <w:qFormat/>
    <w:rsid w:val="006B54AB"/>
    <w:pPr>
      <w:keepLines/>
      <w:topLinePunct/>
      <w:spacing w:before="120" w:after="120"/>
      <w:ind w:leftChars="0" w:left="50" w:hangingChars="50" w:hanging="50"/>
      <w:jc w:val="center"/>
      <w:textAlignment w:val="baseline"/>
    </w:pPr>
    <w:rPr>
      <w:rFonts w:eastAsia="黑体"/>
      <w:kern w:val="2"/>
      <w:sz w:val="24"/>
      <w:szCs w:val="24"/>
    </w:rPr>
  </w:style>
  <w:style w:type="paragraph" w:styleId="TOC4">
    <w:name w:val="toc 4"/>
    <w:autoRedefine/>
    <w:uiPriority w:val="39"/>
    <w:semiHidden/>
    <w:unhideWhenUsed/>
    <w:rsid w:val="00EF6922"/>
    <w:pPr>
      <w:tabs>
        <w:tab w:val="right" w:leader="middleDot" w:pos="9120"/>
      </w:tabs>
      <w:topLinePunct/>
      <w:snapToGrid w:val="0"/>
      <w:spacing w:line="360" w:lineRule="auto"/>
      <w:jc w:val="both"/>
      <w:textAlignment w:val="baseline"/>
    </w:pPr>
    <w:rPr>
      <w:noProof/>
      <w:kern w:val="2"/>
      <w:sz w:val="24"/>
      <w:szCs w:val="24"/>
    </w:rPr>
  </w:style>
  <w:style w:type="paragraph" w:customStyle="1" w:styleId="ct17">
    <w:name w:val="标题附加"/>
    <w:autoRedefine/>
    <w:qFormat/>
    <w:pPr>
      <w:keepLines/>
      <w:pageBreakBefore/>
      <w:topLinePunct/>
      <w:adjustRightInd w:val="0"/>
      <w:snapToGrid w:val="0"/>
      <w:spacing w:before="231" w:after="156" w:line="500" w:lineRule="atLeast"/>
      <w:jc w:val="center"/>
      <w:textAlignment w:val="baseline"/>
      <w:outlineLvl w:val="0"/>
      <w:keepNext/>
      <w:widowControl/>
    </w:pPr>
    <w:rPr>
      <w:rFonts w:eastAsia="黑体"/>
      <w:b/>
      <w:bCs/>
      <w:kern w:val="2"/>
      <w:sz w:val="36"/>
      <w:szCs w:val="24"/>
    </w:rPr>
  </w:style>
  <w:style w:type="character" w:customStyle="1" w:styleId="50">
    <w:name w:val="标题 5 字符"/>
    <w:link w:val="5"/>
    <w:semiHidden/>
    <w:unhideWhenUsed/>
    <w:rsid w:val="006B54AB"/>
    <w:rPr>
      <w:bCs/>
      <w:kern w:val="2"/>
      <w:sz w:val="24"/>
      <w:szCs w:val="24"/>
    </w:rPr>
  </w:style>
  <w:style w:type="character" w:customStyle="1" w:styleId="60">
    <w:name w:val="标题 6 字符"/>
    <w:link w:val="6"/>
    <w:semiHidden/>
    <w:unhideWhenUsed/>
    <w:rsid w:val="00544E17"/>
    <w:rPr>
      <w:kern w:val="2"/>
      <w:sz w:val="24"/>
      <w:szCs w:val="24"/>
    </w:rPr>
  </w:style>
  <w:style w:type="paragraph" w:customStyle="1" w:styleId="ct20">
    <w:name w:val="文献段落"/>
    <w:autoRedefine/>
    <w:unhideWhenUsed/>
    <w:qFormat/>
    <w:rsid w:val="00742E5A"/>
    <w:pPr>
      <w:topLinePunct/>
      <w:autoSpaceDE w:val="0"/>
      <w:autoSpaceDN w:val="0"/>
      <w:adjustRightInd w:val="0"/>
      <w:snapToGrid w:val="0"/>
      <w:spacing w:line="360" w:lineRule="auto"/>
      <w:ind w:leftChars="0" w:left="200" w:hangingChars="200" w:hanging="200"/>
      <w:contextualSpacing/>
      <w:jc w:val="both"/>
      <w:textAlignment w:val="baseline"/>
    </w:pPr>
    <w:rPr>
      <w:kern w:val="2"/>
      <w:sz w:val="24"/>
      <w:szCs w:val="24"/>
    </w:rPr>
  </w:style>
  <w:style w:type="paragraph" w:customStyle="1" w:styleId="ct21">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ct22">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emiHidden/>
    <w:unhideWhenUsed/>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unhideWhenUsed/>
    <w:qFormat/>
    <w:rsid w:val="00EF6922"/>
    <w:pPr>
      <w:tabs>
        <w:tab w:val="right" w:leader="dot" w:pos="9299"/>
      </w:tabs>
      <w:topLinePunct/>
      <w:snapToGrid w:val="0"/>
      <w:spacing w:line="360" w:lineRule="auto"/>
      <w:jc w:val="both"/>
      <w:textAlignment w:val="baseline"/>
      <w:keepLines/>
    </w:pPr>
    <w:rPr>
      <w:rFonts w:eastAsia="黑体"/>
      <w:kern w:val="2"/>
      <w:sz w:val="28"/>
      <w:szCs w:val="24"/>
    </w:rPr>
  </w:style>
  <w:style w:type="paragraph" w:customStyle="1" w:styleId="af4">
    <w:name w:val="表题目录"/>
    <w:autoRedefine/>
    <w:unhideWhenUsed/>
    <w:qFormat/>
    <w:rsid w:val="00AF63B7"/>
    <w:pPr>
      <w:tabs>
        <w:tab w:val="right" w:leader="dot" w:pos="9299"/>
      </w:tabs>
      <w:topLinePunct/>
      <w:snapToGrid w:val="0"/>
      <w:spacing w:before="120" w:after="120"/>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emiHidden/>
    <w:unhideWhenUsed/>
  </w:style>
  <w:style w:type="paragraph" w:customStyle="1" w:styleId="af6">
    <w:name w:val="中文摘要标题"/>
    <w:next w:val="a"/>
    <w:autoRedefine/>
    <w:qFormat/>
    <w:rsid w:val="00EB288B"/>
    <w:pPr>
      <w:keepLines/>
      <w:pageBreakBefore/>
      <w:snapToGrid w:val="0"/>
      <w:spacing w:before="310" w:after="280" w:line="360" w:lineRule="auto"/>
      <w:jc w:val="center"/>
      <w:outlineLvl w:val="0"/>
      <w:keepNext/>
      <w:widowControl/>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7">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8">
    <w:name w:val="非正文页脚"/>
    <w:autoRedefine/>
    <w:qFormat/>
    <w:pPr>
      <w:spacing w:line="280" w:lineRule="atLeast"/>
      <w:jc w:val="center"/>
    </w:pPr>
    <w:rPr>
      <w:kern w:val="2"/>
      <w:sz w:val="21"/>
      <w:szCs w:val="24"/>
    </w:rPr>
    <w:semiHidden/>
    <w:unhideWhenUsed/>
  </w:style>
  <w:style w:type="paragraph" w:customStyle="1" w:styleId="af9">
    <w:name w:val="正文页脚"/>
    <w:autoRedefine/>
    <w:qFormat/>
    <w:pPr>
      <w:spacing w:line="280" w:lineRule="atLeast"/>
      <w:jc w:val="center"/>
    </w:pPr>
    <w:rPr>
      <w:kern w:val="2"/>
      <w:sz w:val="21"/>
      <w:szCs w:val="21"/>
    </w:rPr>
    <w:semiHidden/>
    <w:unhideWhenUsed/>
  </w:style>
  <w:style w:type="paragraph" w:customStyle="1" w:styleId="afa">
    <w:name w:val="附录内容"/>
    <w:autoRedefine/>
    <w:qFormat/>
    <w:rsid w:val="00742E5A"/>
    <w:pPr>
      <w:snapToGrid w:val="0"/>
      <w:spacing w:line="360" w:lineRule="auto"/>
      <w:ind w:firstLineChars="200" w:firstLine="200"/>
      <w:jc w:val="both"/>
    </w:pPr>
    <w:rPr>
      <w:kern w:val="2"/>
      <w:sz w:val="24"/>
      <w:szCs w:val="24"/>
    </w:rPr>
    <w:semiHidden/>
    <w:unhideWhenUsed/>
  </w:style>
  <w:style w:type="paragraph" w:customStyle="1" w:styleId="afb">
    <w:name w:val="英文摘要"/>
    <w:autoRedefine/>
    <w:qFormat/>
    <w:rsid w:val="006E1944"/>
    <w:pPr>
      <w:snapToGrid w:val="0"/>
      <w:spacing w:line="360" w:lineRule="auto"/>
      <w:ind w:firstLineChars="200" w:firstLine="200"/>
      <w:jc w:val="both"/>
    </w:pPr>
    <w:rPr>
      <w:kern w:val="2"/>
      <w:sz w:val="24"/>
      <w:szCs w:val="24"/>
    </w:rPr>
  </w:style>
  <w:style w:type="paragraph" w:customStyle="1" w:styleId="afc">
    <w:name w:val="致谢内容"/>
    <w:autoRedefine/>
    <w:qFormat/>
    <w:rsid w:val="00B40E76"/>
    <w:pPr>
      <w:snapToGrid w:val="0"/>
      <w:spacing w:line="360" w:lineRule="auto"/>
      <w:ind w:firstLineChars="200" w:firstLine="200"/>
      <w:jc w:val="both"/>
    </w:pPr>
    <w:rPr>
      <w:kern w:val="2"/>
      <w:sz w:val="24"/>
      <w:szCs w:val="24"/>
    </w:rPr>
    <w:semiHidden/>
    <w:unhideWhenUsed/>
  </w:style>
  <w:style w:type="character" w:customStyle="1" w:styleId="afd">
    <w:name w:val="关键词头"/>
    <w:uiPriority w:val="1"/>
    <w:qFormat/>
    <w:rPr>
      <w:rFonts w:ascii="Times New Roman" w:eastAsia="黑体" w:hAnsi="Times New Roman" w:cs="Times New Roman"/>
      <w:b/>
      <w:sz w:val="28"/>
    </w:rPr>
  </w:style>
  <w:style w:type="paragraph" w:customStyle="1" w:styleId="afe">
    <w:name w:val="关键词段落"/>
    <w:autoRedefine/>
    <w:qFormat/>
    <w:rsid w:val="001B1E68"/>
    <w:pPr>
      <w:snapToGrid w:val="0"/>
      <w:spacing w:beforeLines="100" w:before="326" w:line="360" w:lineRule="auto"/>
      <w:ind w:leftChars="0" w:left="960" w:hangingChars="400" w:hanging="960"/>
    </w:pPr>
    <w:rPr>
      <w:bCs/>
      <w:kern w:val="2"/>
      <w:sz w:val="24"/>
      <w:szCs w:val="24"/>
    </w:rPr>
  </w:style>
  <w:style w:type="paragraph" w:customStyle="1" w:styleId="aff">
    <w:name w:val="中文摘要"/>
    <w:autoRedefine/>
    <w:qFormat/>
    <w:rsid w:val="006E1944"/>
    <w:pPr>
      <w:snapToGrid w:val="0"/>
      <w:spacing w:line="360" w:lineRule="auto"/>
      <w:ind w:firstLineChars="200" w:firstLine="200"/>
      <w:jc w:val="both"/>
    </w:pPr>
    <w:rPr>
      <w:kern w:val="2"/>
      <w:sz w:val="24"/>
      <w:szCs w:val="24"/>
    </w:rPr>
  </w:style>
  <w:style w:type="paragraph" w:customStyle="1" w:styleId="aff0">
    <w:name w:val="表底段落"/>
    <w:autoRedefine/>
    <w:qFormat/>
    <w:pPr>
      <w:snapToGrid w:val="0"/>
      <w:spacing w:line="300" w:lineRule="atLeast"/>
      <w:jc w:val="center"/>
    </w:pPr>
    <w:rPr>
      <w:kern w:val="2"/>
      <w:sz w:val="21"/>
      <w:szCs w:val="24"/>
    </w:rPr>
  </w:style>
  <w:style w:type="paragraph" w:customStyle="1" w:styleId="aff1">
    <w:name w:val="致谢标题"/>
    <w:autoRedefine/>
    <w:qFormat/>
    <w:pPr>
      <w:keepNext/>
      <w:keepLines/>
      <w:pageBreakBefore/>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2">
    <w:name w:val="表格注解"/>
    <w:autoRedefine/>
    <w:qFormat/>
    <w:pPr>
      <w:snapToGrid w:val="0"/>
      <w:spacing w:line="240" w:lineRule="atLeast"/>
      <w:ind w:firstLineChars="0" w:firstLine="360"/>
      <w:jc w:val="both"/>
    </w:pPr>
    <w:rPr>
      <w:kern w:val="2"/>
      <w:sz w:val="18"/>
      <w:szCs w:val="21"/>
    </w:rPr>
  </w:style>
  <w:style w:type="character" w:customStyle="1" w:styleId="aff3">
    <w:name w:val="摘要词头"/>
    <w:uiPriority w:val="1"/>
    <w:qFormat/>
    <w:semiHidden/>
    <w:unhideWhenUsed/>
    <w:rPr>
      <w:rFonts w:eastAsia="黑体"/>
      <w:sz w:val="28"/>
    </w:rPr>
  </w:style>
  <w:style w:type="paragraph" w:customStyle="1" w:styleId="aff4">
    <w:name w:val="附加标题"/>
    <w:next w:val="a"/>
    <w:autoRedefine/>
    <w:qFormat/>
    <w:pPr>
      <w:snapToGrid w:val="0"/>
      <w:ind w:firstLineChars="800" w:firstLine="800"/>
      <w:jc w:val="center"/>
    </w:pPr>
    <w:rPr>
      <w:kern w:val="2"/>
      <w:sz w:val="30"/>
      <w:szCs w:val="24"/>
    </w:rPr>
    <w:semiHidden/>
    <w:unhideWhenUsed/>
  </w:style>
  <w:style w:type="paragraph" w:customStyle="1" w:styleId="aff5">
    <w:name w:val="表前空段"/>
    <w:autoRedefine/>
    <w:qFormat/>
    <w:pPr>
      <w:spacing w:line="180" w:lineRule="exact"/>
      <w:jc w:val="both"/>
    </w:pPr>
    <w:rPr>
      <w:kern w:val="2"/>
      <w:sz w:val="21"/>
      <w:szCs w:val="21"/>
    </w:rPr>
    <w:semiHidden/>
    <w:unhideWhenUsed/>
  </w:style>
  <w:style w:type="paragraph" w:customStyle="1" w:styleId="aff6">
    <w:name w:val="独图段落"/>
    <w:autoRedefine/>
    <w:qFormat/>
    <w:pPr>
      <w:adjustRightInd w:val="0"/>
      <w:snapToGrid w:val="0"/>
      <w:spacing w:line="360" w:lineRule="auto"/>
      <w:jc w:val="center"/>
    </w:pPr>
    <w:rPr>
      <w:kern w:val="2"/>
      <w:sz w:val="24"/>
      <w:szCs w:val="24"/>
    </w:rPr>
  </w:style>
  <w:style w:type="paragraph" w:customStyle="1" w:styleId="aff7">
    <w:name w:val="作者单位"/>
    <w:autoRedefine/>
    <w:qFormat/>
    <w:pPr>
      <w:snapToGrid w:val="0"/>
      <w:spacing w:line="280" w:lineRule="atLeast"/>
      <w:jc w:val="center"/>
    </w:pPr>
    <w:rPr>
      <w:kern w:val="2"/>
      <w:sz w:val="21"/>
      <w:szCs w:val="24"/>
    </w:rPr>
    <w:semiHidden/>
    <w:unhideWhenUsed/>
  </w:style>
  <w:style w:type="paragraph" w:customStyle="1" w:styleId="aff8">
    <w:name w:val="论文作者"/>
    <w:autoRedefine/>
    <w:qFormat/>
    <w:rsid w:val="00A27641"/>
    <w:pPr>
      <w:snapToGrid w:val="0"/>
      <w:spacing w:line="280" w:lineRule="atLeast"/>
      <w:jc w:val="center"/>
    </w:pPr>
    <w:rPr>
      <w:kern w:val="2"/>
      <w:sz w:val="21"/>
      <w:szCs w:val="24"/>
    </w:rPr>
    <w:semiHidden/>
    <w:unhideWhenUsed/>
  </w:style>
  <w:style w:type="paragraph" w:customStyle="1" w:styleId="aff9">
    <w:name w:val="表后空段"/>
    <w:autoRedefine/>
    <w:qFormat/>
    <w:pPr>
      <w:snapToGrid w:val="0"/>
      <w:spacing w:line="180" w:lineRule="exact"/>
      <w:jc w:val="both"/>
    </w:pPr>
    <w:rPr>
      <w:kern w:val="2"/>
      <w:sz w:val="21"/>
      <w:szCs w:val="21"/>
    </w:rPr>
    <w:semiHidden/>
    <w:unhideWhenUsed/>
  </w:style>
  <w:style w:type="paragraph" w:customStyle="1" w:styleId="affa">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b">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c">
    <w:name w:val="结论标题"/>
    <w:autoRedefine/>
    <w:qFormat/>
    <w:pPr>
      <w:snapToGrid w:val="0"/>
      <w:spacing w:before="231" w:after="156" w:line="500" w:lineRule="atLeast"/>
      <w:jc w:val="center"/>
      <w:outlineLvl w:val="0"/>
    </w:pPr>
    <w:rPr>
      <w:rFonts w:eastAsia="黑体"/>
      <w:b/>
      <w:bCs/>
      <w:kern w:val="2"/>
      <w:sz w:val="36"/>
      <w:szCs w:val="24"/>
    </w:rPr>
  </w:style>
  <w:style w:type="paragraph" w:customStyle="1" w:styleId="affd">
    <w:name w:val="目录标题"/>
    <w:autoRedefine/>
    <w:qFormat/>
    <w:pPr>
      <w:pageBreakBefore/>
      <w:snapToGrid w:val="0"/>
      <w:spacing w:before="231" w:after="156" w:line="500" w:lineRule="atLeast"/>
      <w:jc w:val="center"/>
      <w:keepNext/>
      <w:keepLines/>
      <w:widowControl/>
    </w:pPr>
    <w:rPr>
      <w:rFonts w:eastAsia="黑体"/>
      <w:b/>
      <w:bCs/>
      <w:kern w:val="2"/>
      <w:sz w:val="36"/>
      <w:szCs w:val="24"/>
    </w:rPr>
    <w:semiHidden/>
    <w:unhideWhenUsed/>
  </w:style>
  <w:style w:type="paragraph" w:customStyle="1" w:styleId="afff0">
    <w:name w:val="文献标题"/>
    <w:autoRedefine/>
    <w:qFormat/>
    <w:rsid w:val="00B04BF0"/>
    <w:pPr>
      <w:keepNext/>
      <w:pageBreakBefore/>
      <w:snapToGrid w:val="0"/>
      <w:spacing w:beforeLines="50" w:before="163" w:afterLines="50" w:after="163"/>
      <w:jc w:val="center"/>
      <w:outlineLvl w:val="0"/>
    </w:pPr>
    <w:rPr>
      <w:rFonts w:eastAsia="黑体"/>
      <w:b/>
      <w:bCs/>
      <w:kern w:val="2"/>
      <w:sz w:val="36"/>
      <w:szCs w:val="24"/>
    </w:rPr>
  </w:style>
  <w:style w:type="paragraph" w:customStyle="1" w:styleId="afff1">
    <w:name w:val="英文摘要标题"/>
    <w:autoRedefine/>
    <w:qFormat/>
    <w:rsid w:val="00E201E6"/>
    <w:pPr>
      <w:keepLines/>
      <w:pageBreakBefore/>
      <w:snapToGrid w:val="0"/>
      <w:spacing w:before="310" w:after="280" w:line="360" w:lineRule="auto"/>
      <w:jc w:val="center"/>
      <w:outlineLvl w:val="0"/>
      <w:keepNext/>
      <w:widowControl/>
    </w:pPr>
    <w:rPr>
      <w:rFonts w:eastAsia="黑体"/>
      <w:b/>
      <w:kern w:val="2"/>
      <w:sz w:val="36"/>
      <w:szCs w:val="24"/>
    </w:rPr>
  </w:style>
  <w:style w:type="paragraph" w:styleId="afff2">
    <w:name w:val="footnote text"/>
    <w:link w:val="afff3"/>
    <w:autoRedefine/>
    <w:semiHidden/>
    <w:unhideWhenUsed/>
    <w:qFormat/>
    <w:rsid w:val="0007141A"/>
    <w:pPr>
      <w:widowControl w:val="0"/>
      <w:topLinePunct/>
      <w:adjustRightInd w:val="0"/>
      <w:snapToGrid w:val="0"/>
      <w:spacing w:line="360" w:lineRule="auto"/>
      <w:ind w:firstLineChars="200" w:firstLine="200"/>
      <w:jc w:val="both"/>
      <w:textAlignment w:val="baseline"/>
    </w:pPr>
    <w:rPr>
      <w:sz w:val="18"/>
      <w:szCs w:val="18"/>
      <w:kern w:val="2"/>
    </w:rPr>
  </w:style>
  <w:style w:type="character" w:customStyle="1" w:styleId="afff3">
    <w:name w:val="脚注文本 字符"/>
    <w:link w:val="afff2"/>
    <w:semiHidden/>
    <w:uiPriority w:val="1"/>
    <w:unhideWhenUsed/>
    <w:rPr>
      <w:kern w:val="2"/>
      <w:sz w:val="18"/>
      <w:szCs w:val="18"/>
    </w:rPr>
  </w:style>
  <w:style w:type="character" w:customStyle="1" w:styleId="afff6">
    <w:name w:val="文档结构图 字符"/>
    <w:link w:val="afff5"/>
    <w:semiHidden/>
    <w:uiPriority w:val="1"/>
    <w:unhideWhenUsed/>
    <w:rPr>
      <w:rFonts w:ascii="宋体"/>
      <w:kern w:val="2"/>
      <w:sz w:val="18"/>
      <w:szCs w:val="18"/>
    </w:rPr>
  </w:style>
  <w:style w:type="paragraph" w:customStyle="1" w:styleId="afff9">
    <w:name w:val="非正文页眉"/>
    <w:autoRedefine/>
    <w:qFormat/>
    <w:pPr>
      <w:spacing w:line="280" w:lineRule="atLeast"/>
      <w:jc w:val="center"/>
      <w:pBdr>
        <w:bottom w:val="single" w:sz="4" w:space="1" w:color="auto"/>
      </w:pBdr>
    </w:pPr>
    <w:rPr>
      <w:kern w:val="2"/>
      <w:sz w:val="21"/>
      <w:szCs w:val="21"/>
    </w:rPr>
    <w:semiHidden/>
    <w:unhideWhenUsed/>
  </w:style>
  <w:style w:type="paragraph" w:customStyle="1" w:styleId="afffe">
    <w:name w:val="题附段落"/>
    <w:link w:val="affff"/>
    <w:autoRedefine/>
    <w:semiHidden/>
    <w:unhideWhenUsed/>
    <w:qFormat/>
    <w:rsid w:val="0007141A"/>
    <w:pPr>
      <w:jc w:val="center"/>
      <w:widowControl w:val="0"/>
      <w:topLinePunct/>
      <w:adjustRightInd w:val="0"/>
      <w:snapToGrid w:val="0"/>
      <w:spacing w:line="360" w:lineRule="auto"/>
      <w:ind w:firstLineChars="200" w:firstLine="200"/>
      <w:textAlignment w:val="baseline"/>
    </w:pPr>
    <w:rPr>
      <w:kern w:val="2"/>
      <w:sz w:val="24"/>
      <w:szCs w:val="24"/>
    </w:rPr>
  </w:style>
  <w:style w:type="character" w:customStyle="1" w:styleId="affff">
    <w:name w:val="题附段落 字符"/>
    <w:link w:val="afffe"/>
    <w:uiPriority w:val="1"/>
    <w:semiHidden/>
    <w:unhideWhenUsed/>
    <w:rPr>
      <w:kern w:val="2"/>
      <w:sz w:val="24"/>
      <w:szCs w:val="24"/>
    </w:rPr>
  </w:style>
  <w:style w:type="paragraph" w:customStyle="1" w:styleId="affff0">
    <w:name w:val="图下说明"/>
    <w:link w:val="affff1"/>
    <w:autoRedefine/>
    <w:semiHidden/>
    <w:unhideWhenUsed/>
    <w:qFormat/>
    <w:rsid w:val="0007141A"/>
    <w:pPr>
      <w:jc w:val="left"/>
      <w:widowControl w:val="0"/>
      <w:topLinePunct/>
      <w:adjustRightInd w:val="0"/>
      <w:snapToGrid w:val="0"/>
      <w:spacing w:line="360" w:lineRule="auto"/>
      <w:ind w:firstLineChars="200" w:firstLine="200"/>
      <w:textAlignment w:val="baseline"/>
    </w:pPr>
    <w:rPr>
      <w:kern w:val="2"/>
      <w:sz w:val="24"/>
      <w:szCs w:val="24"/>
    </w:rPr>
  </w:style>
  <w:style w:type="character" w:customStyle="1" w:styleId="affff1">
    <w:name w:val="图下说明 字符"/>
    <w:link w:val="affff0"/>
    <w:uiPriority w:val="1"/>
    <w:semiHidden/>
    <w:unhideWhenUsed/>
    <w:rPr>
      <w:kern w:val="2"/>
      <w:sz w:val="24"/>
      <w:szCs w:val="24"/>
    </w:rPr>
  </w:style>
  <w:style w:type="paragraph" w:customStyle="1" w:styleId="affff2">
    <w:name w:val="无编号标题"/>
    <w:link w:val="affff3"/>
    <w:autoRedefine/>
    <w:semiHidden/>
    <w:unhideWhenUsed/>
    <w:qFormat/>
    <w:rsid w:val="0007141A"/>
    <w:pPr>
      <w:jc w:val="center"/>
      <w:widowControl w:val="0"/>
      <w:topLinePunct/>
      <w:adjustRightInd w:val="0"/>
      <w:snapToGrid w:val="0"/>
      <w:spacing w:line="360" w:lineRule="auto"/>
      <w:ind w:firstLineChars="200" w:firstLine="200"/>
      <w:textAlignment w:val="baseline"/>
      <w:outlineLvl w:val="3"/>
    </w:pPr>
    <w:rPr>
      <w:b/>
      <w:kern w:val="2"/>
      <w:sz w:val="24"/>
      <w:szCs w:val="24"/>
    </w:rPr>
  </w:style>
  <w:style w:type="character" w:customStyle="1" w:styleId="affff3">
    <w:name w:val="无编号标题 字符"/>
    <w:link w:val="affff2"/>
    <w:uiPriority w:val="1"/>
    <w:semiHidden/>
    <w:unhideWhenUsed/>
    <w:rPr>
      <w:b/>
      <w:kern w:val="2"/>
      <w:sz w:val="24"/>
      <w:szCs w:val="24"/>
    </w:rPr>
  </w:style>
  <w:style w:type="paragraph" w:customStyle="1" w:styleId="affff4">
    <w:name w:val="有图题图"/>
    <w:link w:val="affff5"/>
    <w:autoRedefine/>
    <w:unhideWhenUsed/>
    <w:qFormat/>
    <w:rsid w:val="0007141A"/>
    <w:pPr>
      <w:jc w:val="center"/>
      <w:widowControl w:val="0"/>
      <w:topLinePunct/>
      <w:adjustRightInd w:val="0"/>
      <w:snapToGrid w:val="0"/>
      <w:spacing w:line="360" w:lineRule="auto"/>
      <w:ind w:firstLineChars="200" w:firstLine="200"/>
      <w:textAlignment w:val="baseline"/>
    </w:pPr>
    <w:rPr>
      <w:kern w:val="2"/>
      <w:sz w:val="24"/>
      <w:szCs w:val="24"/>
    </w:rPr>
  </w:style>
  <w:style w:type="character" w:customStyle="1" w:styleId="affff5">
    <w:name w:val="有图题图 字符"/>
    <w:link w:val="affff4"/>
    <w:uiPriority w:val="1"/>
    <w:semiHidden/>
    <w:unhideWhenUsed/>
    <w:rPr>
      <w:kern w:val="2"/>
      <w:sz w:val="24"/>
      <w:szCs w:val="24"/>
    </w:rPr>
  </w:style>
  <w:style w:type="paragraph" w:customStyle="1" w:styleId="affff6">
    <w:name w:val="表单位段"/>
    <w:link w:val="affff7"/>
    <w:autoRedefine/>
    <w:semiHidden/>
    <w:unhideWhenUsed/>
    <w:qFormat/>
    <w:rsid w:val="0007141A"/>
    <w:pPr>
      <w:jc w:val="right"/>
      <w:widowControl w:val="0"/>
      <w:topLinePunct/>
      <w:adjustRightInd w:val="0"/>
      <w:snapToGrid w:val="0"/>
      <w:spacing w:line="360" w:lineRule="auto"/>
      <w:ind w:firstLineChars="200" w:firstLine="200"/>
      <w:textAlignment w:val="baseline"/>
    </w:pPr>
    <w:rPr>
      <w:kern w:val="2"/>
      <w:sz w:val="24"/>
      <w:szCs w:val="24"/>
    </w:rPr>
  </w:style>
  <w:style w:type="character" w:customStyle="1" w:styleId="affff7">
    <w:name w:val="表单位段 字符"/>
    <w:link w:val="affff6"/>
    <w:uiPriority w:val="1"/>
    <w:semiHidden/>
    <w:unhideWhenUsed/>
    <w:rPr>
      <w:kern w:val="2"/>
      <w:sz w:val="24"/>
      <w:szCs w:val="24"/>
    </w:rPr>
  </w:style>
  <w:style w:type="paragraph" w:customStyle="1" w:styleId="affff8">
    <w:name w:val="表内数值段"/>
    <w:link w:val="affff9"/>
    <w:autoRedefine/>
    <w:unhideWhenUsed/>
    <w:qFormat/>
    <w:rsid w:val="0007141A"/>
    <w:pPr>
      <w:jc w:val="center"/>
      <w:widowControl w:val="0"/>
      <w:topLinePunct/>
      <w:adjustRightInd w:val="0"/>
      <w:snapToGrid w:val="0"/>
      <w:spacing w:line="360" w:lineRule="auto"/>
      <w:ind w:firstLineChars="200" w:firstLine="200"/>
      <w:textAlignment w:val="baseline"/>
    </w:pPr>
    <w:rPr>
      <w:kern w:val="2"/>
      <w:sz w:val="24"/>
      <w:szCs w:val="24"/>
    </w:rPr>
  </w:style>
  <w:style w:type="character" w:customStyle="1" w:styleId="affff9">
    <w:name w:val="表内数值段 字符"/>
    <w:link w:val="affff8"/>
    <w:uiPriority w:val="1"/>
    <w:semiHidden/>
    <w:unhideWhenUsed/>
    <w:rPr>
      <w:kern w:val="2"/>
      <w:sz w:val="24"/>
      <w:szCs w:val="24"/>
    </w:rPr>
  </w:style>
  <w:style w:type="paragraph" w:customStyle="1" w:styleId="affffa">
    <w:name w:val="斜表头首段"/>
    <w:link w:val="affffb"/>
    <w:autoRedefine/>
    <w:semiHidden/>
    <w:unhideWhenUsed/>
    <w:qFormat/>
    <w:rsid w:val="0007141A"/>
    <w:pPr>
      <w:jc w:val="right"/>
      <w:widowControl w:val="0"/>
      <w:topLinePunct/>
      <w:adjustRightInd w:val="0"/>
      <w:snapToGrid w:val="0"/>
      <w:spacing w:line="360" w:lineRule="auto"/>
      <w:ind w:firstLineChars="200" w:firstLine="200"/>
      <w:textAlignment w:val="baseline"/>
    </w:pPr>
    <w:rPr>
      <w:sz w:val="21"/>
      <w:kern w:val="2"/>
      <w:szCs w:val="24"/>
    </w:rPr>
  </w:style>
  <w:style w:type="character" w:customStyle="1" w:styleId="affffb">
    <w:name w:val="斜表头首段 字符"/>
    <w:link w:val="affffa"/>
    <w:uiPriority w:val="1"/>
    <w:semiHidden/>
    <w:unhideWhenUsed/>
    <w:rPr>
      <w:kern w:val="2"/>
      <w:sz w:val="21"/>
      <w:szCs w:val="24"/>
    </w:rPr>
  </w:style>
  <w:style w:type="paragraph" w:customStyle="1" w:styleId="affffc">
    <w:name w:val="斜表头尾段"/>
    <w:link w:val="affffd"/>
    <w:autoRedefine/>
    <w:semiHidden/>
    <w:unhideWhenUsed/>
    <w:qFormat/>
    <w:rsid w:val="0007141A"/>
    <w:pPr>
      <w:jc w:val="left"/>
      <w:widowControl w:val="0"/>
      <w:topLinePunct/>
      <w:adjustRightInd w:val="0"/>
      <w:snapToGrid w:val="0"/>
      <w:spacing w:line="360" w:lineRule="auto"/>
      <w:ind w:firstLineChars="200" w:firstLine="200"/>
      <w:textAlignment w:val="baseline"/>
    </w:pPr>
    <w:rPr>
      <w:sz w:val="21"/>
      <w:kern w:val="2"/>
      <w:szCs w:val="24"/>
    </w:rPr>
  </w:style>
  <w:style w:type="character" w:customStyle="1" w:styleId="affffd">
    <w:name w:val="斜表头尾段 字符"/>
    <w:link w:val="affffc"/>
    <w:uiPriority w:val="1"/>
    <w:semiHidden/>
    <w:unhideWhenUsed/>
    <w:rPr>
      <w:kern w:val="2"/>
      <w:sz w:val="21"/>
      <w:szCs w:val="24"/>
    </w:rPr>
  </w:style>
  <w:style w:type="paragraph" w:customStyle="1" w:styleId="affffe">
    <w:name w:val="文献子类段"/>
    <w:link w:val="afffff"/>
    <w:autoRedefine/>
    <w:semiHidden/>
    <w:unhideWhenUsed/>
    <w:qFormat/>
    <w:rsid w:val="0007141A"/>
    <w:pPr>
      <w:ind w:firstLineChars="0" w:firstLine="0"/>
      <w:jc w:val="left"/>
      <w:widowControl w:val="0"/>
      <w:topLinePunct/>
      <w:adjustRightInd w:val="0"/>
      <w:snapToGrid w:val="0"/>
      <w:spacing w:line="360" w:lineRule="auto"/>
      <w:textAlignment w:val="baseline"/>
    </w:pPr>
    <w:rPr>
      <w:kern w:val="2"/>
      <w:sz w:val="24"/>
      <w:szCs w:val="24"/>
    </w:rPr>
  </w:style>
  <w:style w:type="character" w:customStyle="1" w:styleId="afffff">
    <w:name w:val="文献子类段 字符"/>
    <w:link w:val="affffe"/>
    <w:uiPriority w:val="1"/>
    <w:semiHidden/>
    <w:unhideWhenUsed/>
    <w:rPr>
      <w:kern w:val="2"/>
      <w:sz w:val="24"/>
      <w:szCs w:val="24"/>
    </w:rPr>
  </w:style>
  <w:style w:type="paragraph" w:customStyle="1" w:styleId="afffff0">
    <w:name w:val="主标题"/>
    <w:link w:val="afffff1"/>
    <w:autoRedefine/>
    <w:semiHidden/>
    <w:unhideWhenUsed/>
    <w:qFormat/>
    <w:rsid w:val="0007141A"/>
    <w:pPr>
      <w:keepNext/>
      <w:keepLines/>
      <w:pageBreakBefore/>
      <w:widowControl w:val="0"/>
      <w:adjustRightInd w:val="0"/>
      <w:spacing w:before="231" w:after="156" w:line="500" w:lineRule="atLeast"/>
      <w:ind w:firstLineChars="0" w:firstLine="0"/>
      <w:jc w:val="center"/>
      <w:outlineLvl w:val="0"/>
      <w:topLinePunct/>
      <w:snapToGrid w:val="0"/>
      <w:textAlignment w:val="baseline"/>
    </w:pPr>
    <w:rPr>
      <w:rFonts w:eastAsia="黑体"/>
      <w:b/>
      <w:sz w:val="36"/>
      <w:kern w:val="2"/>
      <w:szCs w:val="24"/>
    </w:rPr>
  </w:style>
  <w:style w:type="character" w:customStyle="1" w:styleId="afffff1">
    <w:name w:val="主标题 字符"/>
    <w:link w:val="afffff0"/>
    <w:uiPriority w:val="1"/>
    <w:semiHidden/>
    <w:unhideWhenUsed/>
    <w:rPr>
      <w:rFonts w:eastAsia="黑体"/>
      <w:b/>
      <w:kern w:val="2"/>
      <w:sz w:val="36"/>
      <w:szCs w:val="24"/>
    </w:rPr>
  </w:style>
  <w:style w:type="paragraph" w:customStyle="1" w:styleId="afffff2">
    <w:name w:val="图表目录标题"/>
    <w:autoRedefine/>
    <w:qFormat/>
    <w:rsid w:val="00D13858"/>
    <w:pPr>
      <w:keepNext/>
      <w:keepLines/>
      <w:pageBreakBefore/>
      <w:spacing w:beforeLines="50" w:before="163" w:afterLines="50" w:after="163" w:line="240" w:lineRule="auto"/>
      <w:snapToGrid w:val="0"/>
      <w:jc w:val="center"/>
    </w:pPr>
    <w:rPr>
      <w:rFonts w:eastAsia="黑体"/>
      <w:b/>
      <w:sz w:val="36"/>
      <w:kern w:val="2"/>
      <w:szCs w:val="24"/>
    </w:rPr>
  </w:style>
  <w:style w:type="paragraph" w:customStyle="1" w:styleId="afffff3">
    <w:name w:val="英文关键词段落"/>
    <w:autoRedefine/>
    <w:qFormat/>
    <w:rsid w:val="00405D95"/>
    <w:pPr>
      <w:spacing w:beforeLines="100" w:before="100" w:line="360" w:lineRule="auto"/>
      <w:ind w:leftChars="0" w:left="540" w:hangingChars="540" w:hanging="540"/>
    </w:pPr>
    <w:rPr>
      <w:rFonts w:eastAsia="Times New Roman"/>
      <w:bCs/>
      <w:kern w:val="2"/>
      <w:sz w:val="24"/>
      <w:szCs w:val="24"/>
    </w:rPr>
  </w:style>
  <w:style w:type="paragraph" w:styleId="cw1">
    <w:autoRedefine/>
    <w:name w:val="旧标题 1"/>
    <w:oldname w:val="heading 1"/>
    <w:oldId w:val="1"/>
    <w:semiHidden/>
    <w:pPr>
      <w:widowControl w:val="0"/>
      <w:snapToGrid w:val="1"/>
      <w:spacing w:line="240" w:lineRule="auto" w:beforeLines="50" w:before="50" w:afterLines="50" w:after="50"/>
      <w:ind w:firstLineChars="0" w:firstLine="0" w:leftChars="0" w:left="0"/>
      <w:jc w:val="center"/>
      <w:keepNext/>
      <w:keepLines/>
      <w:outlineLvl w:val="0"/>
      <w:pBdr>
        <w:bottom w:val="none" w:sz="0" w:space="0" w:color="auto"/>
      </w:pBdr>
    </w:pPr>
    <w:rPr>
      <w:kern w:val="44"/>
      <w:sz w:val="36"/>
      <w:szCs w:val="44"/>
      <w:rFonts w:ascii="Times New Roman" w:eastAsia="黑体" w:hAnsi="Times New Roman" w:cs="Times New Roman"/>
      <w:b/>
      <w:bCs/>
    </w:rPr>
  </w:style>
  <w:style w:type="paragraph" w:styleId="cw4">
    <w:autoRedefine/>
    <w:name w:val="旧页脚"/>
    <w:oldname w:val="footer"/>
    <w:oldId w:val="a3"/>
    <w:semiHidden/>
    <w:pPr>
      <w:widowControl w:val="0"/>
      <w:snapToGrid w:val="0"/>
      <w:spacing w:beforeLines="0" w:before="0" w:afterLines="0" w:after="0" w:line="240" w:lineRule="auto"/>
      <w:ind w:firstLineChars="0" w:firstLine="0" w:leftChars="0" w:left="0"/>
      <w:jc w:val="left"/>
      <w:pBdr>
        <w:bottom w:val="none" w:sz="0" w:space="0" w:color="auto"/>
      </w:pBdr>
      <w:tabs>
        <w:tab w:val="center" w:pos="4153"/>
        <w:tab w:val="right" w:pos="8306"/>
      </w:tabs>
    </w:pPr>
    <w:rPr>
      <w:kern w:val="2"/>
      <w:sz w:val="18"/>
      <w:szCs w:val="21"/>
      <w:rFonts w:ascii="Times New Roman" w:eastAsia="宋体" w:hAnsi="Times New Roman" w:cs="Times New Roman"/>
    </w:rPr>
  </w:style>
  <w:style w:type="paragraph" w:styleId="cw5">
    <w:autoRedefine/>
    <w:name w:val="旧页眉"/>
    <w:oldname w:val="header"/>
    <w:oldId w:val="a5"/>
    <w:semiHidden/>
    <w:pPr>
      <w:widowControl w:val="0"/>
      <w:snapToGrid w:val="0"/>
      <w:spacing w:beforeLines="0" w:before="0" w:afterLines="0" w:after="0" w:line="240" w:lineRule="auto"/>
      <w:ind w:firstLineChars="0" w:firstLine="0" w:leftChars="0" w:left="0"/>
      <w:jc w:val="both"/>
      <w:pBdr>
        <w:bottom w:val="none" w:sz="0" w:space="1" w:color="auto"/>
        <w:top w:val="none" w:sz="0" w:space="1" w:color="auto"/>
        <w:left w:val="none" w:sz="0" w:space="4" w:color="auto"/>
        <w:right w:val="none" w:sz="0" w:space="4" w:color="auto"/>
      </w:pBdr>
      <w:tabs>
        <w:tab w:val="center" w:pos="4153"/>
        <w:tab w:val="right" w:pos="8306"/>
      </w:tabs>
    </w:pPr>
    <w:rPr>
      <w:kern w:val="2"/>
      <w:sz w:val="18"/>
      <w:szCs w:val="21"/>
      <w:rFonts w:ascii="Times New Roman" w:eastAsia="宋体" w:hAnsi="Times New Roman" w:cs="Times New Roman"/>
    </w:rPr>
  </w:style>
  <w:style w:type="paragraph" w:styleId="cw6">
    <w:autoRedefine/>
    <w:name w:val="旧目录 1"/>
    <w:oldname w:val="toc 1"/>
    <w:oldId w:val="TOC1"/>
    <w:semiHidden/>
    <w:pPr>
      <w:widowControl w:val="0"/>
      <w:snapToGrid w:val="1"/>
      <w:spacing w:beforeLines="0" w:before="0" w:afterLines="0" w:after="0" w:line="360" w:lineRule="auto"/>
      <w:ind w:firstLineChars="0" w:firstLine="0" w:leftChars="0" w:left="0"/>
      <w:jc w:val="left"/>
      <w:pBdr>
        <w:bottom w:val="none" w:sz="0" w:space="0" w:color="auto"/>
      </w:pBdr>
      <w:tabs>
        <w:tab w:val="right" w:leader="dot" w:pos="9180"/>
        <w:tab w:val="right" w:leader="middleDot" w:pos="9240"/>
      </w:tabs>
    </w:pPr>
    <w:rPr>
      <w:kern w:val="2"/>
      <w:sz w:val="24"/>
      <w:szCs w:val="24"/>
      <w:rFonts w:ascii="Times New Roman" w:eastAsia="宋体" w:hAnsi="Times New Roman" w:cs="Times New Roman"/>
      <w:b/>
      <w:color w:val="000000"/>
    </w:rPr>
  </w:style>
  <w:style w:type="paragraph" w:customStyle="1" w:styleId="cw12">
    <w:autoRedefine/>
    <w:name w:val="论文标题"/>
    <w:basedOn w:val="a"/>
    <w:rsid w:val="00AB18CF"/>
    <w:pPr>
      <w:widowControl/>
    </w:pPr>
    <w:rPr>
      <w:bCs/>
    </w:rPr>
    <w:semiHidden/>
    <w:unhideWhenUsed/>
  </w:style>
  <w:style w:type="paragraph" w:customStyle="1" w:styleId="cw13">
    <w:autoRedefine/>
    <w:name w:val="英文大标题"/>
    <w:basedOn w:val="a"/>
    <w:rsid w:val="00AB18CF"/>
    <w:pPr>
      <w:widowControl/>
    </w:pPr>
    <w:rPr>
      <w:bCs/>
    </w:rPr>
    <w:semiHidden/>
    <w:unhideWhenUsed/>
  </w:style>
  <w:style w:type="paragraph" w:customStyle="1" w:styleId="cw14">
    <w:autoRedefine/>
    <w:name w:val="英文副标题"/>
    <w:basedOn w:val="a"/>
    <w:rsid w:val="00AB18CF"/>
    <w:pPr>
      <w:widowControl/>
    </w:pPr>
    <w:rPr>
      <w:bCs/>
    </w:rPr>
    <w:semiHidden/>
    <w:unhideWhenUsed/>
  </w:style>
  <w:style w:type="paragraph" w:customStyle="1" w:styleId="cw15">
    <w:autoRedefine/>
    <w:name w:val="英文作者段"/>
    <w:basedOn w:val="a"/>
    <w:rsid w:val="00AB18CF"/>
    <w:pPr>
      <w:widowControl/>
    </w:pPr>
    <w:rPr>
      <w:bCs/>
    </w:rPr>
    <w:semiHidden/>
    <w:unhideWhenUsed/>
  </w:style>
  <w:style w:type="paragraph" w:customStyle="1" w:styleId="cw16">
    <w:autoRedefine/>
    <w:name w:val="英文单位段"/>
    <w:basedOn w:val="a"/>
    <w:rsid w:val="00AB18CF"/>
    <w:pPr>
      <w:widowControl/>
    </w:pPr>
    <w:rPr>
      <w:bCs/>
    </w:rPr>
    <w:semiHidden/>
    <w:unhideWhenUsed/>
  </w:style>
  <w:style w:type="paragraph" w:customStyle="1" w:styleId="cw17">
    <w:autoRedefine/>
    <w:name w:val="辅文献段落"/>
    <w:basedOn w:val="a"/>
    <w:rsid w:val="00AB18CF"/>
    <w:pPr>
      <w:widowControl/>
    </w:pPr>
    <w:rPr>
      <w:bCs/>
    </w:rPr>
    <w:semiHidden/>
    <w:unhideWhenUsed/>
  </w:style>
  <w:style w:type="paragraph" w:customStyle="1" w:styleId="cw18">
    <w:autoRedefine/>
    <w:name w:val="多图段落"/>
    <w:basedOn w:val="a"/>
    <w:rsid w:val="00AB18CF"/>
    <w:pPr>
      <w:widowControl/>
    </w:pPr>
    <w:rPr>
      <w:bCs/>
    </w:rPr>
    <w:semiHidden/>
    <w:unhideWhenUsed/>
  </w:style>
  <w:style w:type="paragraph" w:customStyle="1" w:styleId="cw19">
    <w:autoRedefine/>
    <w:name w:val="英文图题"/>
    <w:basedOn w:val="a"/>
    <w:rsid w:val="00AB18CF"/>
    <w:pPr>
      <w:widowControl/>
    </w:pPr>
    <w:rPr>
      <w:bCs/>
    </w:rPr>
    <w:semiHidden/>
    <w:unhideWhenUsed/>
  </w:style>
  <w:style w:type="paragraph" w:customStyle="1" w:styleId="cw20">
    <w:autoRedefine/>
    <w:name w:val="英文表题"/>
    <w:basedOn w:val="a"/>
    <w:rsid w:val="00AB18CF"/>
    <w:pPr>
      <w:widowControl/>
    </w:pPr>
    <w:rPr>
      <w:bCs/>
    </w:rPr>
    <w:semiHidden/>
    <w:unhideWhenUsed/>
  </w:style>
  <w:style w:type="paragraph" w:customStyle="1" w:styleId="cw21">
    <w:autoRedefine/>
    <w:name w:val="引用段落"/>
    <w:basedOn w:val="a"/>
    <w:rsid w:val="00AB18CF"/>
    <w:pPr>
      <w:widowControl/>
    </w:pPr>
    <w:rPr>
      <w:bCs/>
    </w:rPr>
    <w:semiHidden/>
    <w:unhideWhenUsed/>
  </w:style>
  <w:style w:type="paragraph" w:customStyle="1" w:styleId="cw22">
    <w:autoRedefine/>
    <w:name w:val="说明段落"/>
    <w:basedOn w:val="a"/>
    <w:rsid w:val="00AB18CF"/>
    <w:pPr>
      <w:widowControl/>
    </w:pPr>
    <w:rPr>
      <w:bCs/>
    </w:rPr>
    <w:semiHidden/>
    <w:unhideWhenUsed/>
  </w:style>
  <w:style w:type="paragraph" w:customStyle="1" w:styleId="cw23">
    <w:autoRedefine/>
    <w:name w:val="单级列表"/>
    <w:basedOn w:val="a"/>
    <w:rsid w:val="00AB18CF"/>
    <w:pPr>
      <w:widowControl/>
    </w:pPr>
    <w:rPr>
      <w:bCs/>
    </w:rPr>
  </w:style>
  <w:style w:type="paragraph" w:customStyle="1" w:styleId="cw24">
    <w:autoRedefine/>
    <w:name w:val="项目列表"/>
    <w:basedOn w:val="a"/>
    <w:rsid w:val="00AB18CF"/>
    <w:pPr>
      <w:widowControl/>
    </w:pPr>
    <w:rPr>
      <w:bCs/>
    </w:rPr>
    <w:semiHidden/>
    <w:unhideWhenUsed/>
  </w:style>
  <w:style w:type="character" w:customStyle="1" w:styleId="cw25">
    <w:name w:val="内文突出"/>
    <w:basedOn w:val="a"/>
    <w:rsid w:val="00AB18CF"/>
    <w:pPr>
      <w:widowControl/>
    </w:pPr>
    <w:rPr>
      <w:bCs/>
    </w:rPr>
    <w:semiHidden/>
    <w:unhideWhenUsed/>
  </w:style>
  <w:style w:type="character" w:customStyle="1" w:styleId="cw26">
    <w:name w:val="公式样式"/>
    <w:basedOn w:val="a"/>
    <w:rsid w:val="00AB18CF"/>
    <w:pPr>
      <w:widowControl/>
    </w:pPr>
    <w:rPr>
      <w:bCs/>
    </w:rPr>
    <w:semiHidden/>
    <w:unhideWhenUsed/>
  </w:style>
  <w:style w:type="character" w:customStyle="1" w:styleId="cw27">
    <w:name w:val="脚注编号"/>
    <w:basedOn w:val="a"/>
    <w:rsid w:val="00AB18CF"/>
    <w:pPr>
      <w:widowControl/>
    </w:pPr>
    <w:rPr>
      <w:bCs/>
    </w:rPr>
    <w:semiHidden/>
    <w:unhideWhenUsed/>
  </w:style>
  <w:style w:type="character" w:customStyle="1" w:styleId="cw28">
    <w:name w:val="标题括号内容"/>
    <w:basedOn w:val="a"/>
    <w:rsid w:val="00AB18CF"/>
    <w:pPr>
      <w:widowControl/>
    </w:pPr>
    <w:rPr>
      <w:bCs/>
    </w:rPr>
    <w:semiHidden/>
    <w:unhideWhenUsed/>
  </w:style>
  <w:style w:type="paragraph" w:customStyle="1" w:styleId="cw29">
    <w:autoRedefine/>
    <w:name w:val="结论附加"/>
    <w:basedOn w:val="a"/>
    <w:rsid w:val="00AB18CF"/>
    <w:pPr>
      <w:widowControl/>
    </w:pPr>
    <w:rPr>
      <w:bCs/>
    </w:rPr>
    <w:semiHidden/>
    <w:unhideWhenUsed/>
  </w:style>
  <w:style w:type="paragraph" w:customStyle="1" w:styleId="Default">
    <w:name w:val="Default"/>
    <w:pPr>
      <w:widowControl w:val="0"/>
      <w:autoSpaceDE w:val="0"/>
      <w:autoSpaceDN w:val="0"/>
      <w:adjustRightInd w:val="0"/>
    </w:pPr>
    <w:rPr>
      <w:rFonts w:ascii="宋体" w:cs="宋体"/>
      <w:color w:val="000000"/>
      <w:sz w:val="24"/>
      <w:szCs w:val="24"/>
    </w:rPr>
  </w:style>
  <w:style w:type="paragraph" w:customStyle="1" w:styleId="aa">
    <w:name w:val="大标题"/>
    <w:basedOn w:val="a"/>
    <w:rsid w:val="00B24882"/>
    <w:pPr>
      <w:spacing w:beforeLines="150" w:before="150" w:line="360" w:lineRule="auto"/>
    </w:pPr>
    <w:rPr>
      <w:rFonts w:eastAsia="华文中宋" w:cs="宋体"/>
      <w:b/>
      <w:bCs/>
      <w:spacing w:val="12"/>
      <w:sz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header" Target="header2.xml"/><Relationship Id="rId18" Type="http://schemas.openxmlformats.org/officeDocument/2006/relationships/image" Target="media/image5.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png"/><Relationship Id="rId25"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10" Type="http://schemas.openxmlformats.org/officeDocument/2006/relationships/header" Target="header1.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oter" Target="footer3.xml"/><Relationship Id="rId22" Type="http://schemas.openxmlformats.org/officeDocument/2006/relationships/image" Target="media/image9.png"/><Relationship Id="rId27" Type="http://schemas.openxmlformats.org/officeDocument/2006/relationships/theme" Target="theme/theme1.xml"/><Relationship Id="rId28" Type="http://schemas.openxmlformats.org/officeDocument/2006/relationships/header" Target="header3.xml"/><Relationship Id="rId30" Type="http://schemas.openxmlformats.org/officeDocument/2006/relationships/header" Target="header7.xml"/><Relationship Id="rId31" Type="http://schemas.openxmlformats.org/officeDocument/2006/relationships/footer" Target="footer7.xml"/><Relationship Id="rId32" Type="http://schemas.openxmlformats.org/officeDocument/2006/relationships/footer" Target="footer8.xml"/><Relationship Id="rId33" Type="http://schemas.openxmlformats.org/officeDocument/2006/relationships/footer" Target="footer9.xml"/><Relationship Id="rId34" Type="http://schemas.openxmlformats.org/officeDocument/2006/relationships/header" Target="header8.xml"/><Relationship Id="rId35" Type="http://schemas.openxmlformats.org/officeDocument/2006/relationships/footer" Target="footer10.xml"/><Relationship Id="rId36" Type="http://schemas.openxmlformats.org/officeDocument/2006/relationships/footer" Target="footer11.xml"/><Relationship Id="rId37" Type="http://schemas.openxmlformats.org/officeDocument/2006/relationships/header" Target="header9.xml"/><Relationship Id="rId38" Type="http://schemas.openxmlformats.org/officeDocument/2006/relationships/header" Target="header10.xml"/><Relationship Id="rId39" Type="http://schemas.openxmlformats.org/officeDocument/2006/relationships/header" Target="header11.xml"/><Relationship Id="rId40" Type="http://schemas.openxmlformats.org/officeDocument/2006/relationships/header" Target="header12.xml"/><Relationship Id="rId41" Type="http://schemas.openxmlformats.org/officeDocument/2006/relationships/footer" Target="footer12.xml"/><Relationship Id="rId42" Type="http://schemas.openxmlformats.org/officeDocument/2006/relationships/footer" Target="footer13.xml"/><Relationship Id="rId43" Type="http://schemas.openxmlformats.org/officeDocument/2006/relationships/footer" Target="footer14.xml"/><Relationship Id="rId44" Type="http://schemas.openxmlformats.org/officeDocument/2006/relationships/footer" Target="footer15.xml"/><Relationship Id="rId45" Type="http://schemas.openxmlformats.org/officeDocument/2006/relationships/header" Target="header13.xml"/><Relationship Id="rId46" Type="http://schemas.openxmlformats.org/officeDocument/2006/relationships/header" Target="header14.xml"/><Relationship Id="rId47" Type="http://schemas.openxmlformats.org/officeDocument/2006/relationships/header" Target="header15.xml"/><Relationship Id="rId48" Type="http://schemas.openxmlformats.org/officeDocument/2006/relationships/footer" Target="footer16.xml"/><Relationship Id="rId49" Type="http://schemas.openxmlformats.org/officeDocument/2006/relationships/footer" Target="footer17.xml"/><Relationship Id="rId50" Type="http://schemas.openxmlformats.org/officeDocument/2006/relationships/footer" Target="footer18.xml"/><Relationship Id="rId51" Type="http://schemas.openxmlformats.org/officeDocument/2006/relationships/header" Target="header16.xml"/><Relationship Id="rId52" Type="http://schemas.openxmlformats.org/officeDocument/2006/relationships/header" Target="header17.xml"/><Relationship Id="rId53" Type="http://schemas.openxmlformats.org/officeDocument/2006/relationships/header" Target="header18.xml"/><Relationship Id="rId54" Type="http://schemas.openxmlformats.org/officeDocument/2006/relationships/footer" Target="footer19.xml"/><Relationship Id="rId55" Type="http://schemas.openxmlformats.org/officeDocument/2006/relationships/footer" Target="footer20.xml"/><Relationship Id="rId56" Type="http://schemas.openxmlformats.org/officeDocument/2006/relationships/footer" Target="footer21.xml"/><Relationship Id="rId57" Type="http://schemas.openxmlformats.org/officeDocument/2006/relationships/header" Target="header19.xml"/><Relationship Id="rId58" Type="http://schemas.openxmlformats.org/officeDocument/2006/relationships/header" Target="header20.xml"/><Relationship Id="rId59" Type="http://schemas.openxmlformats.org/officeDocument/2006/relationships/header" Target="header21.xml"/><Relationship Id="rId60" Type="http://schemas.openxmlformats.org/officeDocument/2006/relationships/footer" Target="footer22.xml"/><Relationship Id="rId61" Type="http://schemas.openxmlformats.org/officeDocument/2006/relationships/footer" Target="footer23.xml"/><Relationship Id="rId62" Type="http://schemas.openxmlformats.org/officeDocument/2006/relationships/footer" Target="footer24.xml"/><Relationship Id="rId63" Type="http://schemas.openxmlformats.org/officeDocument/2006/relationships/header" Target="header22.xml"/><Relationship Id="rId64" Type="http://schemas.openxmlformats.org/officeDocument/2006/relationships/header" Target="header23.xml"/><Relationship Id="rId65" Type="http://schemas.openxmlformats.org/officeDocument/2006/relationships/header" Target="header24.xml"/><Relationship Id="rId66" Type="http://schemas.openxmlformats.org/officeDocument/2006/relationships/footer" Target="footer25.xml"/><Relationship Id="rId67" Type="http://schemas.openxmlformats.org/officeDocument/2006/relationships/footer" Target="footer26.xml"/><Relationship Id="rId68" Type="http://schemas.openxmlformats.org/officeDocument/2006/relationships/footer" Target="footer27.xml"/><Relationship Id="rId69" Type="http://schemas.openxmlformats.org/officeDocument/2006/relationships/header" Target="header25.xml"/><Relationship Id="rId70" Type="http://schemas.openxmlformats.org/officeDocument/2006/relationships/header" Target="header26.xml"/><Relationship Id="rId71" Type="http://schemas.openxmlformats.org/officeDocument/2006/relationships/header" Target="header27.xml"/><Relationship Id="rId72" Type="http://schemas.openxmlformats.org/officeDocument/2006/relationships/footer" Target="footer28.xml"/><Relationship Id="rId73" Type="http://schemas.openxmlformats.org/officeDocument/2006/relationships/footer" Target="footer29.xml"/><Relationship Id="rId74" Type="http://schemas.openxmlformats.org/officeDocument/2006/relationships/footer" Target="footer30.xml"/><Relationship Id="rId75" Type="http://schemas.openxmlformats.org/officeDocument/2006/relationships/header" Target="header28.xml"/><Relationship Id="rId76" Type="http://schemas.openxmlformats.org/officeDocument/2006/relationships/header" Target="header29.xml"/><Relationship Id="rId77" Type="http://schemas.openxmlformats.org/officeDocument/2006/relationships/header" Target="header30.xml"/><Relationship Id="rId78" Type="http://schemas.openxmlformats.org/officeDocument/2006/relationships/footer" Target="footer31.xml"/><Relationship Id="rId79" Type="http://schemas.openxmlformats.org/officeDocument/2006/relationships/footer" Target="footer32.xml"/><Relationship Id="rId80" Type="http://schemas.openxmlformats.org/officeDocument/2006/relationships/footer" Target="footer33.xml"/><Relationship Id="rId81" Type="http://schemas.openxmlformats.org/officeDocument/2006/relationships/header" Target="header31.xml"/><Relationship Id="rId82" Type="http://schemas.openxmlformats.org/officeDocument/2006/relationships/header" Target="header32.xml"/><Relationship Id="rId83" Type="http://schemas.openxmlformats.org/officeDocument/2006/relationships/header" Target="header33.xml"/><Relationship Id="rId84" Type="http://schemas.openxmlformats.org/officeDocument/2006/relationships/footer" Target="footer34.xml"/><Relationship Id="rId85" Type="http://schemas.openxmlformats.org/officeDocument/2006/relationships/footer" Target="footer35.xml"/><Relationship Id="rId86" Type="http://schemas.openxmlformats.org/officeDocument/2006/relationships/footer" Target="footer36.xml"/><Relationship Id="rId87" Type="http://schemas.openxmlformats.org/officeDocument/2006/relationships/header" Target="header34.xml"/><Relationship Id="rId88" Type="http://schemas.openxmlformats.org/officeDocument/2006/relationships/header" Target="header35.xml"/><Relationship Id="rId89" Type="http://schemas.openxmlformats.org/officeDocument/2006/relationships/header" Target="header36.xml"/><Relationship Id="rId90" Type="http://schemas.openxmlformats.org/officeDocument/2006/relationships/footer" Target="footer37.xml"/><Relationship Id="rId91" Type="http://schemas.openxmlformats.org/officeDocument/2006/relationships/footer" Target="footer38.xml"/><Relationship Id="rId92" Type="http://schemas.openxmlformats.org/officeDocument/2006/relationships/footer" Target="footer39.xml"/><Relationship Id="rId93" Type="http://schemas.openxmlformats.org/officeDocument/2006/relationships/header" Target="header37.xml"/><Relationship Id="rId94" Type="http://schemas.openxmlformats.org/officeDocument/2006/relationships/header" Target="header38.xml"/><Relationship Id="rId95" Type="http://schemas.openxmlformats.org/officeDocument/2006/relationships/header" Target="header39.xml"/><Relationship Id="rId96" Type="http://schemas.openxmlformats.org/officeDocument/2006/relationships/footer" Target="footer40.xml"/><Relationship Id="rId97" Type="http://schemas.openxmlformats.org/officeDocument/2006/relationships/footer" Target="footer41.xml"/><Relationship Id="rId98" Type="http://schemas.openxmlformats.org/officeDocument/2006/relationships/footer" Target="footer42.xml"/><Relationship Id="rId99" Type="http://schemas.openxmlformats.org/officeDocument/2006/relationships/header" Target="header40.xml"/><Relationship Id="rId100" Type="http://schemas.openxmlformats.org/officeDocument/2006/relationships/header" Target="header41.xml"/><Relationship Id="rId101" Type="http://schemas.openxmlformats.org/officeDocument/2006/relationships/header" Target="header42.xml"/><Relationship Id="rId102" Type="http://schemas.openxmlformats.org/officeDocument/2006/relationships/footer" Target="footer43.xml"/><Relationship Id="rId103" Type="http://schemas.openxmlformats.org/officeDocument/2006/relationships/footer" Target="footer44.xml"/><Relationship Id="rId104" Type="http://schemas.openxmlformats.org/officeDocument/2006/relationships/footer" Target="footer45.xml"/><Relationship Id="rId105" Type="http://schemas.openxmlformats.org/officeDocument/2006/relationships/header" Target="header43.xml"/><Relationship Id="rId106" Type="http://schemas.openxmlformats.org/officeDocument/2006/relationships/header" Target="header44.xml"/><Relationship Id="rId107" Type="http://schemas.openxmlformats.org/officeDocument/2006/relationships/header" Target="header45.xml"/><Relationship Id="rId108" Type="http://schemas.openxmlformats.org/officeDocument/2006/relationships/footer" Target="footer46.xml"/><Relationship Id="rId109" Type="http://schemas.openxmlformats.org/officeDocument/2006/relationships/footer" Target="footer47.xml"/><Relationship Id="rId110" Type="http://schemas.openxmlformats.org/officeDocument/2006/relationships/footer" Target="footer48.xml"/><Relationship Id="rId111" Type="http://schemas.openxmlformats.org/officeDocument/2006/relationships/header" Target="header46.xml"/><Relationship Id="rId112" Type="http://schemas.openxmlformats.org/officeDocument/2006/relationships/header" Target="header47.xml"/><Relationship Id="rId113" Type="http://schemas.openxmlformats.org/officeDocument/2006/relationships/header" Target="header48.xml"/><Relationship Id="rId114" Type="http://schemas.openxmlformats.org/officeDocument/2006/relationships/footer" Target="footer49.xml"/><Relationship Id="rId115" Type="http://schemas.openxmlformats.org/officeDocument/2006/relationships/footer" Target="footer50.xml"/><Relationship Id="rId116" Type="http://schemas.openxmlformats.org/officeDocument/2006/relationships/footer" Target="footer51.xml"/><Relationship Id="rId117" Type="http://schemas.openxmlformats.org/officeDocument/2006/relationships/header" Target="header49.xml"/><Relationship Id="rId118" Type="http://schemas.openxmlformats.org/officeDocument/2006/relationships/header" Target="header50.xml"/><Relationship Id="rId119" Type="http://schemas.openxmlformats.org/officeDocument/2006/relationships/header" Target="header51.xml"/><Relationship Id="rId120" Type="http://schemas.openxmlformats.org/officeDocument/2006/relationships/footer" Target="footer52.xml"/><Relationship Id="rId121" Type="http://schemas.openxmlformats.org/officeDocument/2006/relationships/footer" Target="footer53.xml"/><Relationship Id="rId122" Type="http://schemas.openxmlformats.org/officeDocument/2006/relationships/footer" Target="footer54.xml"/><Relationship Id="rId123" Type="http://schemas.openxmlformats.org/officeDocument/2006/relationships/header" Target="header52.xml"/><Relationship Id="rId124" Type="http://schemas.openxmlformats.org/officeDocument/2006/relationships/header" Target="header53.xml"/><Relationship Id="rId125" Type="http://schemas.openxmlformats.org/officeDocument/2006/relationships/header" Target="header54.xml"/><Relationship Id="rId126" Type="http://schemas.openxmlformats.org/officeDocument/2006/relationships/oleObject" Target="embeddings/oleObject3.bin"/><Relationship Id="rId127" Type="http://schemas.openxmlformats.org/officeDocument/2006/relationships/image" Target="media/image2.wmf"/><Relationship Id="rId128" Type="http://schemas.openxmlformats.org/officeDocument/2006/relationships/header" Target="header55.xml"/><Relationship Id="rId129" Type="http://schemas.openxmlformats.org/officeDocument/2006/relationships/header" Target="header56.xml"/><Relationship Id="rId130" Type="http://schemas.openxmlformats.org/officeDocument/2006/relationships/header" Target="header57.xml"/><Relationship Id="rId131" Type="http://schemas.openxmlformats.org/officeDocument/2006/relationships/footer" Target="footer55.xml"/><Relationship Id="rId132" Type="http://schemas.openxmlformats.org/officeDocument/2006/relationships/footer" Target="footer56.xml"/><Relationship Id="rId133" Type="http://schemas.openxmlformats.org/officeDocument/2006/relationships/footer" Target="footer57.xml"/><Relationship Id="rId135" Type="http://schemas.openxmlformats.org/officeDocument/2006/relationships/comments" Target="commen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0C8AF6-6C05-4D27-8C76-C3E2FFC50F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49</Pages>
  <Words>5675</Words>
  <Characters>33881</Characters>
  <Application>Microsoft Office Word</Application>
  <DocSecurity>0</DocSecurity>
  <PresentationFormat/>
  <Lines>1092</Lines>
  <Paragraphs>1130</Paragraphs>
  <Slides>0</Slides>
  <Notes>0</Notes>
  <HiddenSlides>0</HiddenSlides>
  <MMClips>0</MMClips>
  <ScaleCrop>false</ScaleCrop>
  <Manager/>
  <Company/>
  <LinksUpToDate>false</LinksUpToDate>
  <CharactersWithSpaces>38426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书儿</dc:creator>
  <cp:keywords/>
  <dc:description/>
  <cp:lastModifiedBy>liu jingwei</cp:lastModifiedBy>
  <cp:revision>5</cp:revision>
  <cp:lastPrinted>2022-05-31T12:26:00Z</cp:lastPrinted>
  <dcterms:created xsi:type="dcterms:W3CDTF">2022-06-09T07:05:00Z</dcterms:created>
  <dcterms:modified xsi:type="dcterms:W3CDTF">2022-06-13T06:20:00Z</dcterms:modified>
  <cp:category/>
</cp:coreProperties>
</file>

<file path=docProps/custom.xml><?xml version="1.0" encoding="utf-8"?>
<Properties xmlns="http://schemas.openxmlformats.org/officeDocument/2006/custom-properties" xmlns:vt="http://schemas.openxmlformats.org/officeDocument/2006/docPropsVTypes"/>
</file>